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84" w:rsidRDefault="002F7784" w:rsidP="002F7784">
      <w:pPr>
        <w:spacing w:after="0" w:line="240" w:lineRule="auto"/>
        <w:rPr>
          <w:rFonts w:ascii="Helvetica Neue Light" w:hAnsi="Helvetica Neue Light"/>
          <w:sz w:val="44"/>
          <w:lang w:val="pt-PT"/>
        </w:rPr>
      </w:pPr>
    </w:p>
    <w:p w:rsidR="002F7784" w:rsidRPr="002F7784" w:rsidRDefault="002F7784" w:rsidP="002F7784">
      <w:pPr>
        <w:spacing w:after="0" w:line="240" w:lineRule="auto"/>
        <w:rPr>
          <w:rFonts w:ascii="Helvetica Neue Light" w:hAnsi="Helvetica Neue Light"/>
          <w:sz w:val="44"/>
          <w:lang w:val="pt-PT"/>
        </w:rPr>
      </w:pPr>
      <w:proofErr w:type="spellStart"/>
      <w:r w:rsidRPr="002F7784">
        <w:rPr>
          <w:rFonts w:ascii="Helvetica Neue Light" w:hAnsi="Helvetica Neue Light"/>
          <w:sz w:val="44"/>
          <w:lang w:val="pt-PT"/>
        </w:rPr>
        <w:t>Renaissance</w:t>
      </w:r>
      <w:proofErr w:type="spellEnd"/>
      <w:r w:rsidRPr="002F7784">
        <w:rPr>
          <w:rFonts w:ascii="Helvetica Neue Light" w:hAnsi="Helvetica Neue Light"/>
          <w:sz w:val="44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sz w:val="44"/>
          <w:lang w:val="pt-PT"/>
        </w:rPr>
        <w:t>Architecture</w:t>
      </w:r>
      <w:proofErr w:type="spellEnd"/>
      <w:r w:rsidRPr="002F7784">
        <w:rPr>
          <w:rFonts w:ascii="Helvetica Neue Light" w:hAnsi="Helvetica Neue Light"/>
          <w:sz w:val="44"/>
          <w:lang w:val="pt-PT"/>
        </w:rPr>
        <w:t xml:space="preserve"> – </w:t>
      </w:r>
    </w:p>
    <w:p w:rsidR="002F7784" w:rsidRPr="002F7784" w:rsidRDefault="002F7784" w:rsidP="002F7784">
      <w:pPr>
        <w:spacing w:after="0" w:line="240" w:lineRule="auto"/>
        <w:rPr>
          <w:rFonts w:ascii="Helvetica Neue Light" w:hAnsi="Helvetica Neue Light"/>
          <w:sz w:val="44"/>
          <w:lang w:val="pt-PT"/>
        </w:rPr>
      </w:pPr>
      <w:r w:rsidRPr="002F7784">
        <w:rPr>
          <w:rFonts w:ascii="Helvetica Neue Light" w:hAnsi="Helvetica Neue Light"/>
          <w:sz w:val="44"/>
          <w:lang w:val="pt-PT"/>
        </w:rPr>
        <w:t xml:space="preserve">A Digital Anthology of Heinrich von </w:t>
      </w:r>
      <w:proofErr w:type="spellStart"/>
      <w:r w:rsidRPr="002F7784">
        <w:rPr>
          <w:rFonts w:ascii="Helvetica Neue Light" w:hAnsi="Helvetica Neue Light"/>
          <w:sz w:val="44"/>
          <w:lang w:val="pt-PT"/>
        </w:rPr>
        <w:t>Geymüller</w:t>
      </w:r>
      <w:proofErr w:type="spellEnd"/>
    </w:p>
    <w:p w:rsidR="002F7784" w:rsidRDefault="002F7784" w:rsidP="002F7784">
      <w:pPr>
        <w:spacing w:after="0" w:line="360" w:lineRule="auto"/>
        <w:rPr>
          <w:rFonts w:ascii="Helvetica Neue Light" w:hAnsi="Helvetica Neue Light"/>
          <w:lang w:val="pt-PT"/>
        </w:rPr>
      </w:pPr>
    </w:p>
    <w:p w:rsidR="002F7784" w:rsidRPr="002F7784" w:rsidRDefault="002F7784" w:rsidP="002F7784">
      <w:pPr>
        <w:spacing w:after="0" w:line="360" w:lineRule="auto"/>
        <w:rPr>
          <w:rFonts w:ascii="Helvetica Neue Light" w:hAnsi="Helvetica Neue Light"/>
          <w:lang w:val="pt-PT"/>
        </w:rPr>
      </w:pPr>
      <w:proofErr w:type="spellStart"/>
      <w:r>
        <w:rPr>
          <w:rFonts w:ascii="Helvetica Neue Light" w:hAnsi="Helvetica Neue Light"/>
          <w:lang w:val="pt-PT"/>
        </w:rPr>
        <w:t>Ao.-</w:t>
      </w:r>
      <w:r w:rsidRPr="002F7784">
        <w:rPr>
          <w:rFonts w:ascii="Helvetica Neue Light" w:hAnsi="Helvetica Neue Light"/>
          <w:lang w:val="pt-PT"/>
        </w:rPr>
        <w:t>Univ</w:t>
      </w:r>
      <w:proofErr w:type="spellEnd"/>
      <w:r w:rsidRPr="002F7784">
        <w:rPr>
          <w:rFonts w:ascii="Helvetica Neue Light" w:hAnsi="Helvetica Neue Light"/>
          <w:lang w:val="pt-PT"/>
        </w:rPr>
        <w:t xml:space="preserve">. Prof. Dr. </w:t>
      </w:r>
      <w:proofErr w:type="spellStart"/>
      <w:r w:rsidRPr="002F7784">
        <w:rPr>
          <w:rFonts w:ascii="Helvetica Neue Light" w:hAnsi="Helvetica Neue Light"/>
          <w:lang w:val="pt-PT"/>
        </w:rPr>
        <w:t>Josef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Ploder</w:t>
      </w:r>
      <w:proofErr w:type="spellEnd"/>
      <w:r w:rsidRPr="002F7784">
        <w:rPr>
          <w:rFonts w:ascii="Helvetica Neue Light" w:hAnsi="Helvetica Neue Light"/>
          <w:lang w:val="pt-PT"/>
        </w:rPr>
        <w:t xml:space="preserve">, </w:t>
      </w:r>
      <w:proofErr w:type="spellStart"/>
      <w:r>
        <w:rPr>
          <w:rFonts w:ascii="Helvetica Neue Light" w:eastAsia="Times New Roman" w:hAnsi="Helvetica Neue Light"/>
          <w:lang w:val="en-US" w:eastAsia="de-DE"/>
        </w:rPr>
        <w:t>Institut</w:t>
      </w:r>
      <w:proofErr w:type="spellEnd"/>
      <w:r>
        <w:rPr>
          <w:rFonts w:ascii="Helvetica Neue Light" w:eastAsia="Times New Roman" w:hAnsi="Helvetica Neue Light"/>
          <w:lang w:val="en-US" w:eastAsia="de-DE"/>
        </w:rPr>
        <w:t xml:space="preserve"> </w:t>
      </w:r>
      <w:proofErr w:type="spellStart"/>
      <w:r>
        <w:rPr>
          <w:rFonts w:ascii="Helvetica Neue Light" w:eastAsia="Times New Roman" w:hAnsi="Helvetica Neue Light"/>
          <w:lang w:val="en-US" w:eastAsia="de-DE"/>
        </w:rPr>
        <w:t>für</w:t>
      </w:r>
      <w:proofErr w:type="spellEnd"/>
      <w:r>
        <w:rPr>
          <w:rFonts w:ascii="Helvetica Neue Light" w:eastAsia="Times New Roman" w:hAnsi="Helvetica Neue Light"/>
          <w:lang w:val="en-US" w:eastAsia="de-DE"/>
        </w:rPr>
        <w:t xml:space="preserve"> </w:t>
      </w:r>
      <w:proofErr w:type="spellStart"/>
      <w:r>
        <w:rPr>
          <w:rFonts w:ascii="Helvetica Neue Light" w:eastAsia="Times New Roman" w:hAnsi="Helvetica Neue Light"/>
          <w:lang w:val="en-US" w:eastAsia="de-DE"/>
        </w:rPr>
        <w:t>Kunstgeschichte</w:t>
      </w:r>
      <w:proofErr w:type="spellEnd"/>
      <w:r>
        <w:rPr>
          <w:rFonts w:ascii="Helvetica Neue Light" w:eastAsia="Times New Roman" w:hAnsi="Helvetica Neue Light"/>
          <w:lang w:val="en-US" w:eastAsia="de-DE"/>
        </w:rPr>
        <w:t>, Karl-</w:t>
      </w:r>
      <w:proofErr w:type="spellStart"/>
      <w:r>
        <w:rPr>
          <w:rFonts w:ascii="Helvetica Neue Light" w:eastAsia="Times New Roman" w:hAnsi="Helvetica Neue Light"/>
          <w:lang w:val="en-US" w:eastAsia="de-DE"/>
        </w:rPr>
        <w:t>Franzens</w:t>
      </w:r>
      <w:proofErr w:type="spellEnd"/>
      <w:r>
        <w:rPr>
          <w:rFonts w:ascii="Helvetica Neue Light" w:eastAsia="Times New Roman" w:hAnsi="Helvetica Neue Light"/>
          <w:lang w:val="en-US" w:eastAsia="de-DE"/>
        </w:rPr>
        <w:t xml:space="preserve"> </w:t>
      </w:r>
      <w:proofErr w:type="spellStart"/>
      <w:r>
        <w:rPr>
          <w:rFonts w:ascii="Helvetica Neue Light" w:eastAsia="Times New Roman" w:hAnsi="Helvetica Neue Light"/>
          <w:lang w:val="en-US" w:eastAsia="de-DE"/>
        </w:rPr>
        <w:t>Universität</w:t>
      </w:r>
      <w:proofErr w:type="spellEnd"/>
      <w:r>
        <w:rPr>
          <w:rFonts w:ascii="Helvetica Neue Light" w:eastAsia="Times New Roman" w:hAnsi="Helvetica Neue Light"/>
          <w:lang w:val="en-US" w:eastAsia="de-DE"/>
        </w:rPr>
        <w:t xml:space="preserve"> Graz</w:t>
      </w:r>
    </w:p>
    <w:p w:rsidR="002F7784" w:rsidRDefault="002F7784" w:rsidP="00DA654F">
      <w:pPr>
        <w:spacing w:after="0"/>
        <w:rPr>
          <w:rFonts w:ascii="Century Gothic" w:hAnsi="Century Gothic"/>
        </w:rPr>
      </w:pPr>
    </w:p>
    <w:p w:rsidR="002F7784" w:rsidRPr="002F7784" w:rsidRDefault="002F7784" w:rsidP="002F7784">
      <w:pPr>
        <w:spacing w:after="0" w:line="360" w:lineRule="auto"/>
        <w:rPr>
          <w:rFonts w:ascii="Helvetica Neue Light" w:hAnsi="Helvetica Neue Light"/>
          <w:lang w:val="pt-PT"/>
        </w:rPr>
      </w:pPr>
    </w:p>
    <w:p w:rsidR="00046736" w:rsidRPr="002F7784" w:rsidRDefault="00046736" w:rsidP="002F7784">
      <w:pPr>
        <w:spacing w:after="0" w:line="360" w:lineRule="auto"/>
        <w:jc w:val="both"/>
        <w:rPr>
          <w:ins w:id="0" w:author="Christoph Breser" w:date="2015-07-23T12:59:00Z"/>
          <w:rFonts w:ascii="Helvetica Neue Light" w:hAnsi="Helvetica Neue Light"/>
          <w:lang w:val="pt-PT"/>
        </w:rPr>
      </w:pPr>
    </w:p>
    <w:p w:rsidR="00DA654F" w:rsidRPr="002F7784" w:rsidRDefault="00046736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ins w:id="1" w:author="Christoph Breser" w:date="2015-07-23T12:59:00Z">
        <w:r w:rsidRPr="002F7784">
          <w:rPr>
            <w:rFonts w:ascii="Helvetica Neue Light" w:hAnsi="Helvetica Neue Light"/>
            <w:lang w:val="pt-PT"/>
          </w:rPr>
          <w:t xml:space="preserve">Das </w:t>
        </w:r>
      </w:ins>
      <w:proofErr w:type="spellStart"/>
      <w:r w:rsidR="002F7784">
        <w:rPr>
          <w:rFonts w:ascii="Helvetica Neue Light" w:hAnsi="Helvetica Neue Light"/>
          <w:lang w:val="pt-PT"/>
        </w:rPr>
        <w:t>Forschungsprojekt</w:t>
      </w:r>
      <w:proofErr w:type="spellEnd"/>
      <w:r w:rsidR="002F7784">
        <w:rPr>
          <w:rFonts w:ascii="Helvetica Neue Light" w:hAnsi="Helvetica Neue Light"/>
          <w:lang w:val="pt-PT"/>
        </w:rPr>
        <w:t xml:space="preserve"> </w:t>
      </w:r>
      <w:proofErr w:type="spellStart"/>
      <w:ins w:id="2" w:author="Christoph Breser" w:date="2015-08-13T11:09:00Z">
        <w:r w:rsidR="00DE65B9" w:rsidRPr="002F7784">
          <w:rPr>
            <w:rFonts w:ascii="Helvetica Neue Light" w:hAnsi="Helvetica Neue Light"/>
            <w:lang w:val="pt-PT"/>
          </w:rPr>
          <w:t>sieht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DE65B9" w:rsidRPr="002F7784">
          <w:rPr>
            <w:rFonts w:ascii="Helvetica Neue Light" w:hAnsi="Helvetica Neue Light"/>
            <w:lang w:val="pt-PT"/>
          </w:rPr>
          <w:t>die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DE65B9" w:rsidRPr="002F7784">
          <w:rPr>
            <w:rFonts w:ascii="Helvetica Neue Light" w:hAnsi="Helvetica Neue Light"/>
            <w:lang w:val="pt-PT"/>
          </w:rPr>
          <w:t>Digitaliserung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DE65B9" w:rsidRPr="002F7784">
          <w:rPr>
            <w:rFonts w:ascii="Helvetica Neue Light" w:hAnsi="Helvetica Neue Light"/>
            <w:lang w:val="pt-PT"/>
          </w:rPr>
          <w:t>des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</w:ins>
      <w:del w:id="3" w:author="Christoph Breser" w:date="2015-08-13T11:09:00Z">
        <w:r w:rsidR="00DE1299" w:rsidRPr="002F7784" w:rsidDel="00DE65B9">
          <w:rPr>
            <w:rFonts w:ascii="Helvetica Neue Light" w:hAnsi="Helvetica Neue Light"/>
            <w:lang w:val="pt-PT"/>
          </w:rPr>
          <w:delText>de</w:delText>
        </w:r>
      </w:del>
      <w:del w:id="4" w:author="Christoph Breser" w:date="2015-08-13T11:10:00Z">
        <w:r w:rsidR="00DE1299" w:rsidRPr="002F7784" w:rsidDel="00DE65B9">
          <w:rPr>
            <w:rFonts w:ascii="Helvetica Neue Light" w:hAnsi="Helvetica Neue Light"/>
            <w:lang w:val="pt-PT"/>
          </w:rPr>
          <w:delText xml:space="preserve"> am Institut befindliche </w:delText>
        </w:r>
      </w:del>
      <w:proofErr w:type="spellStart"/>
      <w:r w:rsidR="00DE1299" w:rsidRPr="002F7784">
        <w:rPr>
          <w:rFonts w:ascii="Helvetica Neue Light" w:hAnsi="Helvetica Neue Light"/>
          <w:lang w:val="pt-PT"/>
        </w:rPr>
        <w:t>Nachlass</w:t>
      </w:r>
      <w:ins w:id="5" w:author="Christoph Breser" w:date="2015-08-13T11:09:00Z">
        <w:r w:rsidR="00DE65B9" w:rsidRPr="002F7784">
          <w:rPr>
            <w:rFonts w:ascii="Helvetica Neue Light" w:hAnsi="Helvetica Neue Light"/>
            <w:lang w:val="pt-PT"/>
          </w:rPr>
          <w:t>es</w:t>
        </w:r>
      </w:ins>
      <w:proofErr w:type="spellEnd"/>
      <w:r w:rsidR="00DE1299" w:rsidRPr="002F7784">
        <w:rPr>
          <w:rFonts w:ascii="Helvetica Neue Light" w:hAnsi="Helvetica Neue Light"/>
          <w:lang w:val="pt-PT"/>
        </w:rPr>
        <w:t xml:space="preserve"> </w:t>
      </w:r>
      <w:ins w:id="6" w:author="Christoph Breser" w:date="2015-08-13T11:13:00Z">
        <w:r w:rsidR="00DE65B9" w:rsidRPr="002F7784">
          <w:rPr>
            <w:rFonts w:ascii="Helvetica Neue Light" w:hAnsi="Helvetica Neue Light"/>
            <w:lang w:val="pt-PT"/>
          </w:rPr>
          <w:t xml:space="preserve">des </w:t>
        </w:r>
      </w:ins>
      <w:ins w:id="7" w:author="Christoph Breser" w:date="2015-08-13T11:12:00Z">
        <w:r w:rsidR="00DE65B9" w:rsidRPr="002F7784">
          <w:rPr>
            <w:rFonts w:ascii="Helvetica Neue Light" w:hAnsi="Helvetica Neue Light"/>
            <w:lang w:val="pt-PT"/>
          </w:rPr>
          <w:t>schweizer Architekturhistoriker</w:t>
        </w:r>
      </w:ins>
      <w:ins w:id="8" w:author="Christoph Breser" w:date="2015-08-13T11:13:00Z">
        <w:r w:rsidR="00DE65B9" w:rsidRPr="002F7784">
          <w:rPr>
            <w:rFonts w:ascii="Helvetica Neue Light" w:hAnsi="Helvetica Neue Light"/>
            <w:lang w:val="pt-PT"/>
          </w:rPr>
          <w:t>s</w:t>
        </w:r>
      </w:ins>
      <w:ins w:id="9" w:author="Christoph Breser" w:date="2015-08-13T11:12:00Z"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</w:ins>
      <w:del w:id="10" w:author="Christoph Breser" w:date="2015-08-13T11:09:00Z">
        <w:r w:rsidR="00DE1299" w:rsidRPr="002F7784" w:rsidDel="00DE65B9">
          <w:rPr>
            <w:rFonts w:ascii="Helvetica Neue Light" w:hAnsi="Helvetica Neue Light"/>
            <w:lang w:val="pt-PT"/>
          </w:rPr>
          <w:delText xml:space="preserve">des </w:delText>
        </w:r>
      </w:del>
      <w:del w:id="11" w:author="Christoph Breser" w:date="2015-08-13T11:10:00Z">
        <w:r w:rsidR="00DE1299" w:rsidRPr="002F7784" w:rsidDel="00DE65B9">
          <w:rPr>
            <w:rFonts w:ascii="Helvetica Neue Light" w:hAnsi="Helvetica Neue Light"/>
            <w:lang w:val="pt-PT"/>
          </w:rPr>
          <w:delText>Architekturhistoriker</w:delText>
        </w:r>
      </w:del>
      <w:del w:id="12" w:author="Christoph Breser" w:date="2015-08-13T11:09:00Z">
        <w:r w:rsidR="00DE1299" w:rsidRPr="002F7784" w:rsidDel="00DE65B9">
          <w:rPr>
            <w:rFonts w:ascii="Helvetica Neue Light" w:hAnsi="Helvetica Neue Light"/>
            <w:lang w:val="pt-PT"/>
          </w:rPr>
          <w:delText>s</w:delText>
        </w:r>
      </w:del>
      <w:del w:id="13" w:author="Christoph Breser" w:date="2015-08-13T11:10:00Z">
        <w:r w:rsidR="00DE1299" w:rsidRPr="002F7784" w:rsidDel="00DE65B9">
          <w:rPr>
            <w:rFonts w:ascii="Helvetica Neue Light" w:hAnsi="Helvetica Neue Light"/>
            <w:lang w:val="pt-PT"/>
          </w:rPr>
          <w:delText xml:space="preserve"> </w:delText>
        </w:r>
      </w:del>
      <w:r w:rsidR="00340CFF" w:rsidRPr="002F7784">
        <w:rPr>
          <w:rFonts w:ascii="Helvetica Neue Light" w:hAnsi="Helvetica Neue Light"/>
          <w:lang w:val="pt-PT"/>
        </w:rPr>
        <w:t xml:space="preserve">Heinrich von Geymüller </w:t>
      </w:r>
      <w:r w:rsidR="00DE1299" w:rsidRPr="002F7784">
        <w:rPr>
          <w:rFonts w:ascii="Helvetica Neue Light" w:hAnsi="Helvetica Neue Light"/>
          <w:lang w:val="pt-PT"/>
        </w:rPr>
        <w:t xml:space="preserve">(1839-1909) </w:t>
      </w:r>
      <w:ins w:id="14" w:author="Christoph Breser" w:date="2015-08-13T11:09:00Z">
        <w:r w:rsidR="00DE65B9" w:rsidRPr="002F7784">
          <w:rPr>
            <w:rFonts w:ascii="Helvetica Neue Light" w:hAnsi="Helvetica Neue Light"/>
            <w:lang w:val="pt-PT"/>
          </w:rPr>
          <w:t>vor</w:t>
        </w:r>
      </w:ins>
      <w:del w:id="15" w:author="Christoph Breser" w:date="2015-08-13T11:09:00Z">
        <w:r w:rsidR="00DE1299" w:rsidRPr="002F7784" w:rsidDel="00DE65B9">
          <w:rPr>
            <w:rFonts w:ascii="Helvetica Neue Light" w:hAnsi="Helvetica Neue Light"/>
            <w:lang w:val="pt-PT"/>
          </w:rPr>
          <w:delText xml:space="preserve">zugänglich </w:delText>
        </w:r>
      </w:del>
      <w:r w:rsidR="00DA654F" w:rsidRPr="002F7784">
        <w:rPr>
          <w:rFonts w:ascii="Helvetica Neue Light" w:hAnsi="Helvetica Neue Light"/>
          <w:lang w:val="pt-PT"/>
        </w:rPr>
        <w:t xml:space="preserve">. </w:t>
      </w:r>
      <w:r w:rsidR="00340CFF" w:rsidRPr="002F7784">
        <w:rPr>
          <w:rFonts w:ascii="Helvetica Neue Light" w:hAnsi="Helvetica Neue Light"/>
          <w:lang w:val="pt-PT"/>
        </w:rPr>
        <w:t xml:space="preserve">Geymüller </w:t>
      </w:r>
      <w:r w:rsidR="00DE1299" w:rsidRPr="002F7784">
        <w:rPr>
          <w:rFonts w:ascii="Helvetica Neue Light" w:hAnsi="Helvetica Neue Light"/>
          <w:lang w:val="pt-PT"/>
        </w:rPr>
        <w:t xml:space="preserve">hat </w:t>
      </w:r>
      <w:del w:id="16" w:author="Christoph Breser" w:date="2015-08-13T11:14:00Z">
        <w:r w:rsidR="00DE1299" w:rsidRPr="002F7784" w:rsidDel="00DE65B9">
          <w:rPr>
            <w:rFonts w:ascii="Helvetica Neue Light" w:hAnsi="Helvetica Neue Light"/>
            <w:lang w:val="pt-PT"/>
          </w:rPr>
          <w:delText xml:space="preserve">mit seinen Arbeiten </w:delText>
        </w:r>
      </w:del>
      <w:r w:rsidR="0099625F" w:rsidRPr="002F7784">
        <w:rPr>
          <w:rFonts w:ascii="Helvetica Neue Light" w:hAnsi="Helvetica Neue Light"/>
          <w:lang w:val="pt-PT"/>
        </w:rPr>
        <w:t xml:space="preserve">die Disziplin </w:t>
      </w:r>
      <w:ins w:id="17" w:author="Christoph Breser" w:date="2015-08-13T11:14:00Z">
        <w:r w:rsidR="00DE65B9" w:rsidRPr="002F7784">
          <w:rPr>
            <w:rFonts w:ascii="Helvetica Neue Light" w:hAnsi="Helvetica Neue Light"/>
            <w:lang w:val="pt-PT"/>
          </w:rPr>
          <w:t xml:space="preserve">mit seinen Arbeiten </w:t>
        </w:r>
      </w:ins>
      <w:r w:rsidR="0099625F" w:rsidRPr="002F7784">
        <w:rPr>
          <w:rFonts w:ascii="Helvetica Neue Light" w:hAnsi="Helvetica Neue Light"/>
          <w:lang w:val="pt-PT"/>
        </w:rPr>
        <w:t xml:space="preserve">durch zwei grundlegende Neuerungen methodologisch </w:t>
      </w:r>
      <w:del w:id="18" w:author="Christoph Breser" w:date="2015-08-13T11:14:00Z">
        <w:r w:rsidR="0099625F" w:rsidRPr="002F7784" w:rsidDel="00DE65B9">
          <w:rPr>
            <w:rFonts w:ascii="Helvetica Neue Light" w:hAnsi="Helvetica Neue Light"/>
            <w:lang w:val="pt-PT"/>
          </w:rPr>
          <w:delText xml:space="preserve">wesentlich </w:delText>
        </w:r>
      </w:del>
      <w:r w:rsidR="0099625F" w:rsidRPr="002F7784">
        <w:rPr>
          <w:rFonts w:ascii="Helvetica Neue Light" w:hAnsi="Helvetica Neue Light"/>
          <w:lang w:val="pt-PT"/>
        </w:rPr>
        <w:t>erweitert</w:t>
      </w:r>
      <w:ins w:id="19" w:author="Christoph Breser" w:date="2015-07-23T13:00:00Z">
        <w:r w:rsidRPr="002F7784">
          <w:rPr>
            <w:rFonts w:ascii="Helvetica Neue Light" w:hAnsi="Helvetica Neue Light"/>
            <w:lang w:val="pt-PT"/>
          </w:rPr>
          <w:t>:</w:t>
        </w:r>
      </w:ins>
      <w:r w:rsid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2F7784">
        <w:rPr>
          <w:rFonts w:ascii="Helvetica Neue Light" w:hAnsi="Helvetica Neue Light"/>
          <w:lang w:val="pt-PT"/>
        </w:rPr>
        <w:t>Er</w:t>
      </w:r>
      <w:proofErr w:type="spellEnd"/>
      <w:r w:rsid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2F7784">
        <w:rPr>
          <w:rFonts w:ascii="Helvetica Neue Light" w:hAnsi="Helvetica Neue Light"/>
          <w:lang w:val="pt-PT"/>
        </w:rPr>
        <w:t>hat</w:t>
      </w:r>
      <w:proofErr w:type="spellEnd"/>
      <w:r w:rsid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80114F">
        <w:rPr>
          <w:rFonts w:ascii="Helvetica Neue Light" w:hAnsi="Helvetica Neue Light"/>
          <w:lang w:val="pt-PT"/>
        </w:rPr>
        <w:t>zum</w:t>
      </w:r>
      <w:proofErr w:type="spellEnd"/>
      <w:r w:rsidR="0080114F">
        <w:rPr>
          <w:rFonts w:ascii="Helvetica Neue Light" w:hAnsi="Helvetica Neue Light"/>
          <w:lang w:val="pt-PT"/>
        </w:rPr>
        <w:t xml:space="preserve"> </w:t>
      </w:r>
      <w:proofErr w:type="spellStart"/>
      <w:r w:rsidR="0080114F">
        <w:rPr>
          <w:rFonts w:ascii="Helvetica Neue Light" w:hAnsi="Helvetica Neue Light"/>
          <w:lang w:val="pt-PT"/>
        </w:rPr>
        <w:t>Einen</w:t>
      </w:r>
      <w:proofErr w:type="spellEnd"/>
      <w:r w:rsidR="0080114F">
        <w:rPr>
          <w:rFonts w:ascii="Helvetica Neue Light" w:hAnsi="Helvetica Neue Light"/>
          <w:lang w:val="pt-PT"/>
        </w:rPr>
        <w:t xml:space="preserve"> </w:t>
      </w:r>
      <w:proofErr w:type="spellStart"/>
      <w:r w:rsidR="002F7784">
        <w:rPr>
          <w:rFonts w:ascii="Helvetica Neue Light" w:hAnsi="Helvetica Neue Light"/>
          <w:lang w:val="pt-PT"/>
        </w:rPr>
        <w:t>begonnen</w:t>
      </w:r>
      <w:proofErr w:type="spellEnd"/>
      <w:r w:rsidR="0080114F">
        <w:rPr>
          <w:rFonts w:ascii="Helvetica Neue Light" w:hAnsi="Helvetica Neue Light"/>
          <w:lang w:val="pt-PT"/>
        </w:rPr>
        <w:t>,</w:t>
      </w:r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neben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der Baugeschichte</w:t>
      </w:r>
      <w:ins w:id="20" w:author="Christoph Breser" w:date="2015-08-13T11:16:00Z">
        <w:r w:rsidR="000331CB" w:rsidRPr="002F7784">
          <w:rPr>
            <w:rFonts w:ascii="Helvetica Neue Light" w:hAnsi="Helvetica Neue Light"/>
            <w:lang w:val="pt-PT"/>
          </w:rPr>
          <w:t xml:space="preserve"> und</w:t>
        </w:r>
      </w:ins>
      <w:r w:rsidR="0099625F" w:rsidRPr="002F7784">
        <w:rPr>
          <w:rFonts w:ascii="Helvetica Neue Light" w:hAnsi="Helvetica Neue Light"/>
          <w:lang w:val="pt-PT"/>
        </w:rPr>
        <w:t xml:space="preserve"> </w:t>
      </w:r>
      <w:del w:id="21" w:author="Christoph Breser" w:date="2015-08-13T11:15:00Z">
        <w:r w:rsidR="0099625F" w:rsidRPr="002F7784" w:rsidDel="00DE65B9">
          <w:rPr>
            <w:rFonts w:ascii="Helvetica Neue Light" w:hAnsi="Helvetica Neue Light"/>
            <w:lang w:val="pt-PT"/>
          </w:rPr>
          <w:delText xml:space="preserve">auch die Entwurfsgeschichte </w:delText>
        </w:r>
      </w:del>
      <w:ins w:id="22" w:author="Christoph Breser" w:date="2015-07-23T14:04:00Z">
        <w:r w:rsidR="001A5C60" w:rsidRPr="002F7784">
          <w:rPr>
            <w:rFonts w:ascii="Helvetica Neue Light" w:hAnsi="Helvetica Neue Light"/>
            <w:lang w:val="pt-PT"/>
          </w:rPr>
          <w:t xml:space="preserve">durch das systematische Studium von </w:t>
        </w:r>
        <w:proofErr w:type="spellStart"/>
        <w:r w:rsidR="001A5C60" w:rsidRPr="002F7784">
          <w:rPr>
            <w:rFonts w:ascii="Helvetica Neue Light" w:hAnsi="Helvetica Neue Light"/>
            <w:lang w:val="pt-PT"/>
          </w:rPr>
          <w:t>Architekturzeichnungen</w:t>
        </w:r>
      </w:ins>
      <w:proofErr w:type="spellEnd"/>
      <w:r w:rsidR="0080114F">
        <w:rPr>
          <w:rFonts w:ascii="Helvetica Neue Light" w:hAnsi="Helvetica Neue Light"/>
          <w:lang w:val="pt-PT"/>
        </w:rPr>
        <w:t>,</w:t>
      </w:r>
      <w:ins w:id="23" w:author="Christoph Breser" w:date="2015-07-23T14:04:00Z">
        <w:r w:rsidR="001A5C60" w:rsidRPr="002F7784">
          <w:rPr>
            <w:rFonts w:ascii="Helvetica Neue Light" w:hAnsi="Helvetica Neue Light"/>
            <w:lang w:val="pt-PT"/>
          </w:rPr>
          <w:t xml:space="preserve"> </w:t>
        </w:r>
      </w:ins>
      <w:proofErr w:type="spellStart"/>
      <w:ins w:id="24" w:author="Christoph Breser" w:date="2015-08-13T11:15:00Z">
        <w:r w:rsidR="00DE65B9" w:rsidRPr="002F7784">
          <w:rPr>
            <w:rFonts w:ascii="Helvetica Neue Light" w:hAnsi="Helvetica Neue Light"/>
            <w:lang w:val="pt-PT"/>
          </w:rPr>
          <w:t>die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DE65B9" w:rsidRPr="002F7784">
          <w:rPr>
            <w:rFonts w:ascii="Helvetica Neue Light" w:hAnsi="Helvetica Neue Light"/>
            <w:lang w:val="pt-PT"/>
          </w:rPr>
          <w:t>Entwurfsgeschichte</w:t>
        </w:r>
        <w:proofErr w:type="spellEnd"/>
        <w:r w:rsidR="00DE65B9" w:rsidRPr="002F7784">
          <w:rPr>
            <w:rFonts w:ascii="Helvetica Neue Light" w:hAnsi="Helvetica Neue Light"/>
            <w:lang w:val="pt-PT"/>
          </w:rPr>
          <w:t xml:space="preserve"> </w:t>
        </w:r>
      </w:ins>
      <w:r w:rsidR="0099625F" w:rsidRPr="002F7784">
        <w:rPr>
          <w:rFonts w:ascii="Helvetica Neue Light" w:hAnsi="Helvetica Neue Light"/>
          <w:lang w:val="pt-PT"/>
        </w:rPr>
        <w:t xml:space="preserve">ins Zentrum </w:t>
      </w:r>
      <w:del w:id="25" w:author="Christoph Breser" w:date="2015-08-13T11:16:00Z">
        <w:r w:rsidR="0099625F" w:rsidRPr="002F7784" w:rsidDel="00CD28DD">
          <w:rPr>
            <w:rFonts w:ascii="Helvetica Neue Light" w:hAnsi="Helvetica Neue Light"/>
            <w:lang w:val="pt-PT"/>
          </w:rPr>
          <w:delText xml:space="preserve">seiner Bemühungen </w:delText>
        </w:r>
      </w:del>
      <w:r w:rsidR="0099625F" w:rsidRPr="002F7784">
        <w:rPr>
          <w:rFonts w:ascii="Helvetica Neue Light" w:hAnsi="Helvetica Neue Light"/>
          <w:lang w:val="pt-PT"/>
        </w:rPr>
        <w:t>zu stellen</w:t>
      </w:r>
      <w:ins w:id="26" w:author="Christoph Breser" w:date="2015-08-13T11:16:00Z">
        <w:r w:rsidR="00CD28DD" w:rsidRPr="002F7784">
          <w:rPr>
            <w:rFonts w:ascii="Helvetica Neue Light" w:hAnsi="Helvetica Neue Light"/>
            <w:lang w:val="pt-PT"/>
          </w:rPr>
          <w:t>,</w:t>
        </w:r>
      </w:ins>
      <w:del w:id="27" w:author="Christoph Breser" w:date="2015-08-13T11:16:00Z">
        <w:r w:rsidR="0099625F" w:rsidRPr="002F7784" w:rsidDel="00CD28DD">
          <w:rPr>
            <w:rFonts w:ascii="Helvetica Neue Light" w:hAnsi="Helvetica Neue Light"/>
            <w:lang w:val="pt-PT"/>
          </w:rPr>
          <w:delText>,</w:delText>
        </w:r>
      </w:del>
      <w:r w:rsidR="0099625F" w:rsidRPr="002F7784">
        <w:rPr>
          <w:rFonts w:ascii="Helvetica Neue Light" w:hAnsi="Helvetica Neue Light"/>
          <w:lang w:val="pt-PT"/>
        </w:rPr>
        <w:t xml:space="preserve"> </w:t>
      </w:r>
      <w:ins w:id="28" w:author="Christoph Breser" w:date="2015-07-23T13:01:00Z">
        <w:r w:rsidRPr="002F7784">
          <w:rPr>
            <w:rFonts w:ascii="Helvetica Neue Light" w:hAnsi="Helvetica Neue Light"/>
            <w:lang w:val="pt-PT"/>
          </w:rPr>
          <w:t xml:space="preserve">sowie </w:t>
        </w:r>
      </w:ins>
      <w:r w:rsidR="0099625F" w:rsidRPr="002F7784">
        <w:rPr>
          <w:rFonts w:ascii="Helvetica Neue Light" w:hAnsi="Helvetica Neue Light"/>
          <w:lang w:val="pt-PT"/>
        </w:rPr>
        <w:t>deren adäquate Wiedergabe im Druck (Faksimile)</w:t>
      </w:r>
      <w:ins w:id="29" w:author="Christoph Breser" w:date="2015-07-23T13:01:00Z">
        <w:r w:rsidRPr="002F7784">
          <w:rPr>
            <w:rFonts w:ascii="Helvetica Neue Light" w:hAnsi="Helvetica Neue Light"/>
            <w:lang w:val="pt-PT"/>
          </w:rPr>
          <w:t xml:space="preserve"> </w:t>
        </w:r>
      </w:ins>
      <w:ins w:id="30" w:author="Christoph Breser" w:date="2015-07-23T13:07:00Z">
        <w:r w:rsidR="00135A38" w:rsidRPr="002F7784">
          <w:rPr>
            <w:rFonts w:ascii="Helvetica Neue Light" w:hAnsi="Helvetica Neue Light"/>
            <w:lang w:val="pt-PT"/>
          </w:rPr>
          <w:t>zu ermöglichen</w:t>
        </w:r>
      </w:ins>
      <w:r w:rsidR="0099625F" w:rsidRPr="002F7784">
        <w:rPr>
          <w:rFonts w:ascii="Helvetica Neue Light" w:hAnsi="Helvetica Neue Light"/>
          <w:lang w:val="pt-PT"/>
        </w:rPr>
        <w:t xml:space="preserve">. </w:t>
      </w:r>
      <w:proofErr w:type="spellStart"/>
      <w:r w:rsidR="0080114F">
        <w:rPr>
          <w:rFonts w:ascii="Helvetica Neue Light" w:hAnsi="Helvetica Neue Light"/>
          <w:lang w:val="pt-PT"/>
        </w:rPr>
        <w:t>Zum</w:t>
      </w:r>
      <w:proofErr w:type="spellEnd"/>
      <w:r w:rsidR="0080114F">
        <w:rPr>
          <w:rFonts w:ascii="Helvetica Neue Light" w:hAnsi="Helvetica Neue Light"/>
          <w:lang w:val="pt-PT"/>
        </w:rPr>
        <w:t xml:space="preserve"> </w:t>
      </w:r>
      <w:proofErr w:type="spellStart"/>
      <w:r w:rsidR="0080114F">
        <w:rPr>
          <w:rFonts w:ascii="Helvetica Neue Light" w:hAnsi="Helvetica Neue Light"/>
          <w:lang w:val="pt-PT"/>
        </w:rPr>
        <w:t>Anderen</w:t>
      </w:r>
      <w:proofErr w:type="spellEnd"/>
      <w:r w:rsidR="0080114F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hat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Geymüller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durch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seine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„Restaurationen“ bzw. </w:t>
      </w:r>
      <w:ins w:id="31" w:author="Christoph Breser" w:date="2015-07-23T13:08:00Z">
        <w:r w:rsidR="00135A38" w:rsidRPr="002F7784">
          <w:rPr>
            <w:rFonts w:ascii="Helvetica Neue Light" w:hAnsi="Helvetica Neue Light"/>
            <w:lang w:val="pt-PT"/>
          </w:rPr>
          <w:t>„</w:t>
        </w:r>
      </w:ins>
      <w:r w:rsidR="0099625F" w:rsidRPr="002F7784">
        <w:rPr>
          <w:rFonts w:ascii="Helvetica Neue Light" w:hAnsi="Helvetica Neue Light"/>
          <w:lang w:val="pt-PT"/>
        </w:rPr>
        <w:t xml:space="preserve">Rekonstruktionen“ </w:t>
      </w:r>
      <w:ins w:id="32" w:author="Christoph Breser" w:date="2015-07-23T13:08:00Z">
        <w:r w:rsidR="00135A38" w:rsidRPr="002F7784">
          <w:rPr>
            <w:rFonts w:ascii="Helvetica Neue Light" w:hAnsi="Helvetica Neue Light"/>
            <w:lang w:val="pt-PT"/>
          </w:rPr>
          <w:t xml:space="preserve">versucht </w:t>
        </w:r>
      </w:ins>
      <w:r w:rsidR="0099625F" w:rsidRPr="002F7784">
        <w:rPr>
          <w:rFonts w:ascii="Helvetica Neue Light" w:hAnsi="Helvetica Neue Light"/>
          <w:lang w:val="pt-PT"/>
        </w:rPr>
        <w:t xml:space="preserve">graphische Visualisierungen </w:t>
      </w:r>
      <w:proofErr w:type="spellStart"/>
      <w:r w:rsidR="0096071E">
        <w:rPr>
          <w:rFonts w:ascii="Helvetica Neue Light" w:hAnsi="Helvetica Neue Light"/>
          <w:lang w:val="pt-PT"/>
        </w:rPr>
        <w:t>jener</w:t>
      </w:r>
      <w:proofErr w:type="spellEnd"/>
      <w:r w:rsidR="0096071E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den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Entwurfszeichnungen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zu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Grunde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99625F" w:rsidRPr="002F7784">
        <w:rPr>
          <w:rFonts w:ascii="Helvetica Neue Light" w:hAnsi="Helvetica Neue Light"/>
          <w:lang w:val="pt-PT"/>
        </w:rPr>
        <w:t>liegenden</w:t>
      </w:r>
      <w:proofErr w:type="spellEnd"/>
      <w:r w:rsidR="0099625F" w:rsidRPr="002F7784">
        <w:rPr>
          <w:rFonts w:ascii="Helvetica Neue Light" w:hAnsi="Helvetica Neue Light"/>
          <w:lang w:val="pt-PT"/>
        </w:rPr>
        <w:t xml:space="preserve"> Projekte zu erstellen. </w:t>
      </w:r>
    </w:p>
    <w:p w:rsidR="006A3B41" w:rsidRPr="002F7784" w:rsidRDefault="006A3B41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>Der umfangreiche Nachlass besteht aus einer Vielzahl unterschiedliche</w:t>
      </w:r>
      <w:ins w:id="33" w:author="Christoph Breser" w:date="2015-07-23T13:02:00Z">
        <w:r w:rsidR="001A5C60" w:rsidRPr="002F7784">
          <w:rPr>
            <w:rFonts w:ascii="Helvetica Neue Light" w:hAnsi="Helvetica Neue Light"/>
            <w:lang w:val="pt-PT"/>
          </w:rPr>
          <w:t>r</w:t>
        </w:r>
      </w:ins>
      <w:r w:rsidRPr="002F7784">
        <w:rPr>
          <w:rFonts w:ascii="Helvetica Neue Light" w:hAnsi="Helvetica Neue Light"/>
          <w:lang w:val="pt-PT"/>
        </w:rPr>
        <w:t xml:space="preserve"> Quellen, die die facettenreichen Interessensgebiete und umfassende Quellenkenntnis </w:t>
      </w:r>
      <w:ins w:id="34" w:author="Christoph Breser" w:date="2015-07-23T13:02:00Z">
        <w:r w:rsidR="001A5C60" w:rsidRPr="002F7784">
          <w:rPr>
            <w:rFonts w:ascii="Helvetica Neue Light" w:hAnsi="Helvetica Neue Light"/>
            <w:lang w:val="pt-PT"/>
          </w:rPr>
          <w:t>d</w:t>
        </w:r>
        <w:r w:rsidR="00046736" w:rsidRPr="002F7784">
          <w:rPr>
            <w:rFonts w:ascii="Helvetica Neue Light" w:hAnsi="Helvetica Neue Light"/>
            <w:lang w:val="pt-PT"/>
          </w:rPr>
          <w:t xml:space="preserve">es </w:t>
        </w:r>
      </w:ins>
      <w:r w:rsidRPr="002F7784">
        <w:rPr>
          <w:rFonts w:ascii="Helvetica Neue Light" w:hAnsi="Helvetica Neue Light"/>
          <w:lang w:val="pt-PT"/>
        </w:rPr>
        <w:t>Architekturhistorikers belegen. Die Sammlung enthält handschriftliche Notizen und Skizzen, Manuskripte, großformatige Architekturzeichnungen, Exzerpte aus Publikationen und Archiven, Fotografien und Negative, Druckgraphiken, Korrekturfahnen</w:t>
      </w:r>
      <w:ins w:id="35" w:author="Christoph Breser" w:date="2015-08-13T11:18:00Z">
        <w:r w:rsidR="00CD28DD" w:rsidRPr="002F7784">
          <w:rPr>
            <w:rFonts w:ascii="Helvetica Neue Light" w:hAnsi="Helvetica Neue Light"/>
            <w:lang w:val="pt-PT"/>
          </w:rPr>
          <w:t>,</w:t>
        </w:r>
      </w:ins>
      <w:r w:rsidRPr="002F7784">
        <w:rPr>
          <w:rFonts w:ascii="Helvetica Neue Light" w:hAnsi="Helvetica Neue Light"/>
          <w:lang w:val="pt-PT"/>
        </w:rPr>
        <w:t xml:space="preserve"> sowie </w:t>
      </w:r>
      <w:ins w:id="36" w:author="Christoph Breser" w:date="2015-08-13T11:18:00Z">
        <w:r w:rsidR="00CD28DD" w:rsidRPr="002F7784">
          <w:rPr>
            <w:rFonts w:ascii="Helvetica Neue Light" w:hAnsi="Helvetica Neue Light"/>
            <w:lang w:val="pt-PT"/>
          </w:rPr>
          <w:t xml:space="preserve">auch </w:t>
        </w:r>
      </w:ins>
      <w:r w:rsidRPr="002F7784">
        <w:rPr>
          <w:rFonts w:ascii="Helvetica Neue Light" w:hAnsi="Helvetica Neue Light"/>
          <w:lang w:val="pt-PT"/>
        </w:rPr>
        <w:t xml:space="preserve">eine </w:t>
      </w:r>
      <w:r w:rsidR="00D22EDE" w:rsidRPr="002F7784">
        <w:rPr>
          <w:rFonts w:ascii="Helvetica Neue Light" w:hAnsi="Helvetica Neue Light"/>
          <w:lang w:val="pt-PT"/>
        </w:rPr>
        <w:t>umfangreiche Korrespondenz</w:t>
      </w:r>
      <w:ins w:id="37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 xml:space="preserve"> </w:t>
        </w:r>
      </w:ins>
      <w:ins w:id="38" w:author="Christoph Breser" w:date="2015-07-23T14:06:00Z">
        <w:r w:rsidR="001A5C60" w:rsidRPr="002F7784">
          <w:rPr>
            <w:rFonts w:ascii="Helvetica Neue Light" w:hAnsi="Helvetica Neue Light"/>
            <w:lang w:val="pt-PT"/>
          </w:rPr>
          <w:t xml:space="preserve">u.a. </w:t>
        </w:r>
      </w:ins>
      <w:ins w:id="39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>mit</w:t>
        </w:r>
      </w:ins>
      <w:r w:rsidR="00D22EDE" w:rsidRPr="002F7784">
        <w:rPr>
          <w:rFonts w:ascii="Helvetica Neue Light" w:hAnsi="Helvetica Neue Light"/>
          <w:lang w:val="pt-PT"/>
        </w:rPr>
        <w:t xml:space="preserve"> </w:t>
      </w:r>
      <w:ins w:id="40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 xml:space="preserve">prominenten </w:t>
        </w:r>
      </w:ins>
      <w:r w:rsidR="00DA654F" w:rsidRPr="002F7784">
        <w:rPr>
          <w:rFonts w:ascii="Helvetica Neue Light" w:hAnsi="Helvetica Neue Light"/>
          <w:lang w:val="pt-PT"/>
        </w:rPr>
        <w:t>Brief-</w:t>
      </w:r>
      <w:r w:rsidR="00D22EDE" w:rsidRPr="002F7784">
        <w:rPr>
          <w:rFonts w:ascii="Helvetica Neue Light" w:hAnsi="Helvetica Neue Light"/>
          <w:lang w:val="pt-PT"/>
        </w:rPr>
        <w:t>Partner</w:t>
      </w:r>
      <w:ins w:id="41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>n</w:t>
        </w:r>
      </w:ins>
      <w:r w:rsidR="00D22EDE" w:rsidRPr="002F7784">
        <w:rPr>
          <w:rFonts w:ascii="Helvetica Neue Light" w:hAnsi="Helvetica Neue Light"/>
          <w:lang w:val="pt-PT"/>
        </w:rPr>
        <w:t xml:space="preserve"> </w:t>
      </w:r>
      <w:ins w:id="42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 xml:space="preserve">wie </w:t>
        </w:r>
      </w:ins>
      <w:r w:rsidR="00D22EDE" w:rsidRPr="002F7784">
        <w:rPr>
          <w:rFonts w:ascii="Helvetica Neue Light" w:hAnsi="Helvetica Neue Light"/>
          <w:lang w:val="pt-PT"/>
        </w:rPr>
        <w:t>Jakob Burckhardt, Aby Warburg, Heinrich Wölfflin, Gustave Moreau u.</w:t>
      </w:r>
      <w:ins w:id="43" w:author="Christoph Breser" w:date="2015-07-23T14:07:00Z">
        <w:r w:rsidR="001A5C60" w:rsidRPr="002F7784">
          <w:rPr>
            <w:rFonts w:ascii="Helvetica Neue Light" w:hAnsi="Helvetica Neue Light"/>
            <w:lang w:val="pt-PT"/>
          </w:rPr>
          <w:t>s.w.</w:t>
        </w:r>
      </w:ins>
    </w:p>
    <w:p w:rsidR="00046736" w:rsidRPr="002F7784" w:rsidRDefault="00046736" w:rsidP="002F7784">
      <w:pPr>
        <w:spacing w:after="0" w:line="360" w:lineRule="auto"/>
        <w:jc w:val="both"/>
        <w:rPr>
          <w:ins w:id="44" w:author="Christoph Breser" w:date="2015-07-23T13:04:00Z"/>
          <w:rFonts w:ascii="Helvetica Neue Light" w:hAnsi="Helvetica Neue Light"/>
          <w:lang w:val="pt-PT"/>
        </w:rPr>
      </w:pPr>
    </w:p>
    <w:p w:rsidR="00D22EDE" w:rsidRPr="002F7784" w:rsidRDefault="000331CB" w:rsidP="002F7784">
      <w:pPr>
        <w:spacing w:after="0" w:line="360" w:lineRule="auto"/>
        <w:jc w:val="both"/>
        <w:rPr>
          <w:ins w:id="45" w:author="Christoph Breser" w:date="2015-08-13T11:24:00Z"/>
          <w:rFonts w:ascii="Helvetica Neue Light" w:hAnsi="Helvetica Neue Light"/>
          <w:lang w:val="pt-PT"/>
        </w:rPr>
      </w:pPr>
      <w:ins w:id="46" w:author="Christoph Breser" w:date="2015-08-13T11:22:00Z">
        <w:r w:rsidRPr="002F7784">
          <w:rPr>
            <w:rFonts w:ascii="Helvetica Neue Light" w:hAnsi="Helvetica Neue Light"/>
            <w:lang w:val="pt-PT"/>
          </w:rPr>
          <w:t xml:space="preserve">Das Datenmodell soll </w:t>
        </w:r>
      </w:ins>
      <w:ins w:id="47" w:author="Christoph Breser" w:date="2015-08-13T11:23:00Z">
        <w:r w:rsidRPr="002F7784">
          <w:rPr>
            <w:rFonts w:ascii="Helvetica Neue Light" w:hAnsi="Helvetica Neue Light"/>
            <w:lang w:val="pt-PT"/>
          </w:rPr>
          <w:t xml:space="preserve">dabei </w:t>
        </w:r>
      </w:ins>
      <w:ins w:id="48" w:author="Christoph Breser" w:date="2015-07-23T13:04:00Z">
        <w:r w:rsidRPr="002F7784">
          <w:rPr>
            <w:rFonts w:ascii="Helvetica Neue Light" w:hAnsi="Helvetica Neue Light"/>
            <w:lang w:val="pt-PT"/>
          </w:rPr>
          <w:t>a</w:t>
        </w:r>
        <w:r w:rsidR="00046736" w:rsidRPr="002F7784">
          <w:rPr>
            <w:rFonts w:ascii="Helvetica Neue Light" w:hAnsi="Helvetica Neue Light"/>
            <w:lang w:val="pt-PT"/>
          </w:rPr>
          <w:t xml:space="preserve">nhand </w:t>
        </w:r>
      </w:ins>
      <w:ins w:id="49" w:author="Christoph Breser" w:date="2015-07-23T14:07:00Z">
        <w:r w:rsidR="001A5C60" w:rsidRPr="002F7784">
          <w:rPr>
            <w:rFonts w:ascii="Helvetica Neue Light" w:hAnsi="Helvetica Neue Light"/>
            <w:lang w:val="pt-PT"/>
          </w:rPr>
          <w:t xml:space="preserve">folgender ausgewählter </w:t>
        </w:r>
      </w:ins>
      <w:ins w:id="50" w:author="Christoph Breser" w:date="2015-07-23T13:04:00Z">
        <w:r w:rsidR="00046736" w:rsidRPr="002F7784">
          <w:rPr>
            <w:rFonts w:ascii="Helvetica Neue Light" w:hAnsi="Helvetica Neue Light"/>
            <w:lang w:val="pt-PT"/>
          </w:rPr>
          <w:t>Themenkomplexen</w:t>
        </w:r>
      </w:ins>
      <w:ins w:id="51" w:author="Christoph Breser" w:date="2015-07-23T14:07:00Z">
        <w:r w:rsidR="001A5C60" w:rsidRPr="002F7784">
          <w:rPr>
            <w:rFonts w:ascii="Helvetica Neue Light" w:hAnsi="Helvetica Neue Light"/>
            <w:lang w:val="pt-PT"/>
          </w:rPr>
          <w:t xml:space="preserve"> </w:t>
        </w:r>
      </w:ins>
      <w:ins w:id="52" w:author="stefan zedlacher" w:date="2015-08-13T09:32:00Z">
        <w:del w:id="53" w:author="Christoph Breser" w:date="2015-08-13T11:22:00Z">
          <w:r w:rsidR="00012D02" w:rsidRPr="002F7784" w:rsidDel="000331CB">
            <w:rPr>
              <w:rFonts w:ascii="Helvetica Neue Light" w:hAnsi="Helvetica Neue Light"/>
              <w:lang w:val="pt-PT"/>
            </w:rPr>
            <w:delText>ein</w:delText>
          </w:r>
        </w:del>
        <w:r w:rsidR="00012D02" w:rsidRPr="002F7784">
          <w:rPr>
            <w:rFonts w:ascii="Helvetica Neue Light" w:hAnsi="Helvetica Neue Light"/>
            <w:lang w:val="pt-PT"/>
          </w:rPr>
          <w:t>erstellt werden</w:t>
        </w:r>
        <w:del w:id="54" w:author="Christoph Breser" w:date="2015-08-13T11:24:00Z">
          <w:r w:rsidR="00012D02" w:rsidRPr="002F7784" w:rsidDel="000331CB">
            <w:rPr>
              <w:rFonts w:ascii="Helvetica Neue Light" w:hAnsi="Helvetica Neue Light"/>
              <w:lang w:val="pt-PT"/>
            </w:rPr>
            <w:delText xml:space="preserve"> </w:delText>
          </w:r>
        </w:del>
        <w:del w:id="55" w:author="Christoph Breser" w:date="2015-08-13T11:23:00Z">
          <w:r w:rsidR="00012D02" w:rsidRPr="002F7784" w:rsidDel="000331CB">
            <w:rPr>
              <w:rFonts w:ascii="Helvetica Neue Light" w:hAnsi="Helvetica Neue Light"/>
              <w:lang w:val="pt-PT"/>
            </w:rPr>
            <w:delText>und die</w:delText>
          </w:r>
        </w:del>
      </w:ins>
      <w:r w:rsidR="00D22EDE" w:rsidRPr="002F7784">
        <w:rPr>
          <w:rFonts w:ascii="Helvetica Neue Light" w:hAnsi="Helvetica Neue Light"/>
          <w:lang w:val="pt-PT"/>
        </w:rPr>
        <w:t xml:space="preserve">: </w:t>
      </w:r>
    </w:p>
    <w:p w:rsidR="000331CB" w:rsidRPr="002F7784" w:rsidRDefault="000331CB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</w:p>
    <w:p w:rsidR="00D22EDE" w:rsidRPr="002F7784" w:rsidRDefault="00D22EDE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 xml:space="preserve">1) Die Entwürfe für den Neubau von Sankt Peter in Rom </w:t>
      </w:r>
    </w:p>
    <w:p w:rsidR="00D22EDE" w:rsidRPr="002F7784" w:rsidRDefault="00D22EDE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>2) Das „Toscanawerk“ („Die Architektur der Renaissance in Toscana“)</w:t>
      </w:r>
    </w:p>
    <w:p w:rsidR="00D22EDE" w:rsidRPr="002F7784" w:rsidRDefault="00D22EDE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 xml:space="preserve">3) </w:t>
      </w:r>
      <w:del w:id="56" w:author="Christoph Breser" w:date="2015-08-13T11:25:00Z">
        <w:r w:rsidRPr="002F7784" w:rsidDel="000331CB">
          <w:rPr>
            <w:rFonts w:ascii="Helvetica Neue Light" w:hAnsi="Helvetica Neue Light"/>
            <w:lang w:val="pt-PT"/>
          </w:rPr>
          <w:delText xml:space="preserve">Die </w:delText>
        </w:r>
      </w:del>
      <w:r w:rsidRPr="002F7784">
        <w:rPr>
          <w:rFonts w:ascii="Helvetica Neue Light" w:hAnsi="Helvetica Neue Light"/>
          <w:lang w:val="pt-PT"/>
        </w:rPr>
        <w:t>Du Cerceau und die Baukunst der Renaissance in Frankreich</w:t>
      </w:r>
    </w:p>
    <w:p w:rsidR="00D22EDE" w:rsidRPr="002F7784" w:rsidRDefault="00D22EDE" w:rsidP="002F7784">
      <w:pPr>
        <w:spacing w:after="0" w:line="360" w:lineRule="auto"/>
        <w:jc w:val="both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>4) Der „Thesaurus“ (eine umfangreiche und systematische Sammlung architekturbezogener Abbildungen)</w:t>
      </w:r>
    </w:p>
    <w:p w:rsidR="00D22EDE" w:rsidRPr="002F7784" w:rsidRDefault="00D22EDE" w:rsidP="002F7784">
      <w:pPr>
        <w:spacing w:after="0" w:line="360" w:lineRule="auto"/>
        <w:jc w:val="both"/>
        <w:rPr>
          <w:ins w:id="57" w:author="stefan zedlacher" w:date="2015-08-13T09:33:00Z"/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lang w:val="pt-PT"/>
        </w:rPr>
        <w:t>5) Fragen zu Theorie und Praxis der Denkmalpflege</w:t>
      </w:r>
    </w:p>
    <w:p w:rsidR="00CD28DD" w:rsidRPr="002F7784" w:rsidRDefault="00CD28DD" w:rsidP="002F7784">
      <w:pPr>
        <w:spacing w:after="0" w:line="360" w:lineRule="auto"/>
        <w:jc w:val="both"/>
        <w:rPr>
          <w:ins w:id="58" w:author="Christoph Breser" w:date="2015-08-13T11:19:00Z"/>
          <w:rFonts w:ascii="Helvetica Neue Light" w:hAnsi="Helvetica Neue Light"/>
          <w:lang w:val="pt-PT"/>
        </w:rPr>
      </w:pPr>
    </w:p>
    <w:p w:rsidR="00012D02" w:rsidRPr="002F7784" w:rsidDel="00CD28DD" w:rsidRDefault="00012D02" w:rsidP="002F7784">
      <w:pPr>
        <w:spacing w:after="0" w:line="360" w:lineRule="auto"/>
        <w:jc w:val="both"/>
        <w:rPr>
          <w:del w:id="59" w:author="Christoph Breser" w:date="2015-08-13T11:20:00Z"/>
          <w:rFonts w:ascii="Helvetica Neue Light" w:hAnsi="Helvetica Neue Light"/>
          <w:lang w:val="pt-PT"/>
        </w:rPr>
      </w:pPr>
      <w:ins w:id="60" w:author="stefan zedlacher" w:date="2015-08-13T09:33:00Z">
        <w:r w:rsidRPr="002F7784">
          <w:rPr>
            <w:rFonts w:ascii="Helvetica Neue Light" w:hAnsi="Helvetica Neue Light"/>
            <w:lang w:val="pt-PT"/>
          </w:rPr>
          <w:t xml:space="preserve">Die digitale Zugänglichkeit der Daten soll sich dabei nicht ausschließlich auf das </w:t>
        </w:r>
      </w:ins>
      <w:ins w:id="61" w:author="stefan zedlacher" w:date="2015-08-13T09:35:00Z">
        <w:r w:rsidRPr="002F7784">
          <w:rPr>
            <w:rFonts w:ascii="Helvetica Neue Light" w:hAnsi="Helvetica Neue Light"/>
            <w:lang w:val="pt-PT"/>
          </w:rPr>
          <w:t xml:space="preserve">„Material“ </w:t>
        </w:r>
      </w:ins>
      <w:ins w:id="62" w:author="Christoph Breser" w:date="2015-08-13T11:19:00Z">
        <w:r w:rsidR="00CD28DD" w:rsidRPr="002F7784">
          <w:rPr>
            <w:rFonts w:ascii="Helvetica Neue Light" w:hAnsi="Helvetica Neue Light"/>
            <w:lang w:val="pt-PT"/>
          </w:rPr>
          <w:t xml:space="preserve">selbst </w:t>
        </w:r>
      </w:ins>
      <w:ins w:id="63" w:author="stefan zedlacher" w:date="2015-08-13T09:35:00Z">
        <w:r w:rsidRPr="002F7784">
          <w:rPr>
            <w:rFonts w:ascii="Helvetica Neue Light" w:hAnsi="Helvetica Neue Light"/>
            <w:lang w:val="pt-PT"/>
          </w:rPr>
          <w:t>beschränken</w:t>
        </w:r>
      </w:ins>
      <w:ins w:id="64" w:author="Christoph Breser" w:date="2015-08-13T11:19:00Z">
        <w:r w:rsidR="00CD28DD" w:rsidRPr="002F7784">
          <w:rPr>
            <w:rFonts w:ascii="Helvetica Neue Light" w:hAnsi="Helvetica Neue Light"/>
            <w:lang w:val="pt-PT"/>
          </w:rPr>
          <w:t>,</w:t>
        </w:r>
      </w:ins>
      <w:ins w:id="65" w:author="stefan zedlacher" w:date="2015-08-13T09:35:00Z">
        <w:r w:rsidRPr="002F7784">
          <w:rPr>
            <w:rFonts w:ascii="Helvetica Neue Light" w:hAnsi="Helvetica Neue Light"/>
            <w:lang w:val="pt-PT"/>
          </w:rPr>
          <w:t xml:space="preserve"> </w:t>
        </w:r>
      </w:ins>
      <w:ins w:id="66" w:author="stefan zedlacher" w:date="2015-08-13T10:12:00Z">
        <w:r w:rsidR="00BF38BC" w:rsidRPr="002F7784">
          <w:rPr>
            <w:rFonts w:ascii="Helvetica Neue Light" w:hAnsi="Helvetica Neue Light"/>
            <w:lang w:val="pt-PT"/>
          </w:rPr>
          <w:t xml:space="preserve">sondern </w:t>
        </w:r>
        <w:del w:id="67" w:author="Christoph Breser" w:date="2015-08-13T11:19:00Z">
          <w:r w:rsidR="00BF38BC" w:rsidRPr="002F7784" w:rsidDel="00CD28DD">
            <w:rPr>
              <w:rFonts w:ascii="Helvetica Neue Light" w:hAnsi="Helvetica Neue Light"/>
              <w:lang w:val="pt-PT"/>
            </w:rPr>
            <w:delText xml:space="preserve">es </w:delText>
          </w:r>
        </w:del>
        <w:proofErr w:type="spellStart"/>
        <w:r w:rsidR="00BF38BC" w:rsidRPr="002F7784">
          <w:rPr>
            <w:rFonts w:ascii="Helvetica Neue Light" w:hAnsi="Helvetica Neue Light"/>
            <w:lang w:val="pt-PT"/>
          </w:rPr>
          <w:t>WissenschaftlerInnen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BF38BC" w:rsidRPr="002F7784">
          <w:rPr>
            <w:rFonts w:ascii="Helvetica Neue Light" w:hAnsi="Helvetica Neue Light"/>
            <w:lang w:val="pt-PT"/>
          </w:rPr>
          <w:t>ermöglichen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</w:ins>
      <w:proofErr w:type="spellStart"/>
      <w:ins w:id="68" w:author="Christoph Breser" w:date="2015-08-13T11:19:00Z">
        <w:r w:rsidR="00CD28DD" w:rsidRPr="002F7784">
          <w:rPr>
            <w:rFonts w:ascii="Helvetica Neue Light" w:hAnsi="Helvetica Neue Light"/>
            <w:lang w:val="pt-PT"/>
          </w:rPr>
          <w:t>Kontextualisierungen</w:t>
        </w:r>
        <w:proofErr w:type="spellEnd"/>
        <w:r w:rsidR="00CD28DD" w:rsidRPr="002F7784">
          <w:rPr>
            <w:rFonts w:ascii="Helvetica Neue Light" w:hAnsi="Helvetica Neue Light"/>
            <w:lang w:val="pt-PT"/>
          </w:rPr>
          <w:t xml:space="preserve"> herzustellen </w:t>
        </w:r>
      </w:ins>
      <w:proofErr w:type="spellStart"/>
      <w:r w:rsidR="00F87FC9">
        <w:rPr>
          <w:rFonts w:ascii="Helvetica Neue Light" w:hAnsi="Helvetica Neue Light"/>
          <w:lang w:val="pt-PT"/>
        </w:rPr>
        <w:t>bzw</w:t>
      </w:r>
      <w:proofErr w:type="spellEnd"/>
      <w:r w:rsidR="00F87FC9">
        <w:rPr>
          <w:rFonts w:ascii="Helvetica Neue Light" w:hAnsi="Helvetica Neue Light"/>
          <w:lang w:val="pt-PT"/>
        </w:rPr>
        <w:t xml:space="preserve">. </w:t>
      </w:r>
      <w:proofErr w:type="spellStart"/>
      <w:ins w:id="69" w:author="stefan zedlacher" w:date="2015-08-13T10:12:00Z">
        <w:r w:rsidR="00BF38BC" w:rsidRPr="002F7784">
          <w:rPr>
            <w:rFonts w:ascii="Helvetica Neue Light" w:hAnsi="Helvetica Neue Light"/>
            <w:lang w:val="pt-PT"/>
          </w:rPr>
          <w:t>gezielt</w:t>
        </w:r>
      </w:ins>
      <w:ins w:id="70" w:author="Christoph Breser" w:date="2015-08-13T11:19:00Z">
        <w:r w:rsidR="00CD28DD" w:rsidRPr="002F7784">
          <w:rPr>
            <w:rFonts w:ascii="Helvetica Neue Light" w:hAnsi="Helvetica Neue Light"/>
            <w:lang w:val="pt-PT"/>
          </w:rPr>
          <w:t>e</w:t>
        </w:r>
      </w:ins>
      <w:proofErr w:type="spellEnd"/>
      <w:ins w:id="71" w:author="stefan zedlacher" w:date="2015-08-13T10:12:00Z"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BF38BC" w:rsidRPr="002F7784">
          <w:rPr>
            <w:rFonts w:ascii="Helvetica Neue Light" w:hAnsi="Helvetica Neue Light"/>
            <w:lang w:val="pt-PT"/>
          </w:rPr>
          <w:t>Fragen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BF38BC" w:rsidRPr="002F7784">
          <w:rPr>
            <w:rFonts w:ascii="Helvetica Neue Light" w:hAnsi="Helvetica Neue Light"/>
            <w:lang w:val="pt-PT"/>
          </w:rPr>
          <w:t>aus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BF38BC" w:rsidRPr="002F7784">
          <w:rPr>
            <w:rFonts w:ascii="Helvetica Neue Light" w:hAnsi="Helvetica Neue Light"/>
            <w:lang w:val="pt-PT"/>
          </w:rPr>
          <w:t>dem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  <w:proofErr w:type="spellStart"/>
        <w:r w:rsidR="00BF38BC" w:rsidRPr="002F7784">
          <w:rPr>
            <w:rFonts w:ascii="Helvetica Neue Light" w:hAnsi="Helvetica Neue Light"/>
            <w:lang w:val="pt-PT"/>
          </w:rPr>
          <w:t>Datenbestand</w:t>
        </w:r>
        <w:proofErr w:type="spellEnd"/>
        <w:r w:rsidR="00BF38BC" w:rsidRPr="002F7784">
          <w:rPr>
            <w:rFonts w:ascii="Helvetica Neue Light" w:hAnsi="Helvetica Neue Light"/>
            <w:lang w:val="pt-PT"/>
          </w:rPr>
          <w:t xml:space="preserve"> </w:t>
        </w:r>
      </w:ins>
      <w:ins w:id="72" w:author="Christoph Breser" w:date="2015-08-13T11:19:00Z">
        <w:r w:rsidR="00CD28DD" w:rsidRPr="002F7784">
          <w:rPr>
            <w:rFonts w:ascii="Helvetica Neue Light" w:hAnsi="Helvetica Neue Light"/>
            <w:lang w:val="pt-PT"/>
          </w:rPr>
          <w:t xml:space="preserve">zu </w:t>
        </w:r>
      </w:ins>
      <w:proofErr w:type="spellStart"/>
      <w:ins w:id="73" w:author="stefan zedlacher" w:date="2015-08-13T10:12:00Z">
        <w:r w:rsidR="00BF38BC" w:rsidRPr="002F7784">
          <w:rPr>
            <w:rFonts w:ascii="Helvetica Neue Light" w:hAnsi="Helvetica Neue Light"/>
            <w:lang w:val="pt-PT"/>
          </w:rPr>
          <w:t>beantworten</w:t>
        </w:r>
        <w:proofErr w:type="spellEnd"/>
        <w:del w:id="74" w:author="Christoph Breser" w:date="2015-08-13T11:19:00Z">
          <w:r w:rsidR="00BF38BC" w:rsidRPr="002F7784" w:rsidDel="00CD28DD">
            <w:rPr>
              <w:rFonts w:ascii="Helvetica Neue Light" w:hAnsi="Helvetica Neue Light"/>
              <w:lang w:val="pt-PT"/>
            </w:rPr>
            <w:delText xml:space="preserve"> zu können</w:delText>
          </w:r>
        </w:del>
        <w:r w:rsidR="00BF38BC" w:rsidRPr="002F7784">
          <w:rPr>
            <w:rFonts w:ascii="Helvetica Neue Light" w:hAnsi="Helvetica Neue Light"/>
            <w:lang w:val="pt-PT"/>
          </w:rPr>
          <w:t>.</w:t>
        </w:r>
      </w:ins>
      <w:bookmarkStart w:id="75" w:name="_GoBack"/>
      <w:bookmarkEnd w:id="75"/>
      <w:r w:rsidR="002F7784">
        <w:rPr>
          <w:rFonts w:ascii="Helvetica Neue Light" w:hAnsi="Helvetica Neue Light"/>
          <w:lang w:val="pt-PT"/>
        </w:rPr>
        <w:t xml:space="preserve"> </w:t>
      </w:r>
    </w:p>
    <w:p w:rsidR="00DA654F" w:rsidRPr="002F7784" w:rsidRDefault="00DA654F" w:rsidP="002F7784">
      <w:pPr>
        <w:spacing w:after="0" w:line="360" w:lineRule="auto"/>
        <w:jc w:val="both"/>
        <w:rPr>
          <w:ins w:id="76" w:author="Christoph Breser" w:date="2015-07-23T13:05:00Z"/>
          <w:rFonts w:ascii="Helvetica Neue Light" w:hAnsi="Helvetica Neue Light"/>
          <w:lang w:val="pt-PT"/>
        </w:rPr>
      </w:pPr>
      <w:proofErr w:type="spellStart"/>
      <w:r w:rsidRPr="002F7784">
        <w:rPr>
          <w:rFonts w:ascii="Helvetica Neue Light" w:hAnsi="Helvetica Neue Light"/>
          <w:lang w:val="pt-PT"/>
        </w:rPr>
        <w:t>Neben</w:t>
      </w:r>
      <w:proofErr w:type="spellEnd"/>
      <w:r w:rsidRPr="002F7784">
        <w:rPr>
          <w:rFonts w:ascii="Helvetica Neue Light" w:hAnsi="Helvetica Neue Light"/>
          <w:lang w:val="pt-PT"/>
        </w:rPr>
        <w:t xml:space="preserve"> der </w:t>
      </w:r>
      <w:proofErr w:type="spellStart"/>
      <w:r w:rsidRPr="002F7784">
        <w:rPr>
          <w:rFonts w:ascii="Helvetica Neue Light" w:hAnsi="Helvetica Neue Light"/>
          <w:lang w:val="pt-PT"/>
        </w:rPr>
        <w:t>besseren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Zugänglichkeit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F87FC9">
        <w:rPr>
          <w:rFonts w:ascii="Helvetica Neue Light" w:hAnsi="Helvetica Neue Light"/>
          <w:lang w:val="pt-PT"/>
        </w:rPr>
        <w:t>zum</w:t>
      </w:r>
      <w:proofErr w:type="spellEnd"/>
      <w:r w:rsidR="00F87FC9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Nachlass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="00F87FC9">
        <w:rPr>
          <w:rFonts w:ascii="Helvetica Neue Light" w:hAnsi="Helvetica Neue Light"/>
          <w:lang w:val="pt-PT"/>
        </w:rPr>
        <w:t>sollen</w:t>
      </w:r>
      <w:proofErr w:type="spellEnd"/>
      <w:r w:rsidR="00F87FC9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vor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allem</w:t>
      </w:r>
      <w:proofErr w:type="spellEnd"/>
      <w:r w:rsidRPr="002F7784">
        <w:rPr>
          <w:rFonts w:ascii="Helvetica Neue Light" w:hAnsi="Helvetica Neue Light"/>
          <w:lang w:val="pt-PT"/>
        </w:rPr>
        <w:t xml:space="preserve"> </w:t>
      </w:r>
      <w:proofErr w:type="spellStart"/>
      <w:r w:rsidRPr="002F7784">
        <w:rPr>
          <w:rFonts w:ascii="Helvetica Neue Light" w:hAnsi="Helvetica Neue Light"/>
          <w:lang w:val="pt-PT"/>
        </w:rPr>
        <w:t>auch</w:t>
      </w:r>
      <w:proofErr w:type="spellEnd"/>
      <w:r w:rsidRPr="002F7784">
        <w:rPr>
          <w:rFonts w:ascii="Helvetica Neue Light" w:hAnsi="Helvetica Neue Light"/>
          <w:lang w:val="pt-PT"/>
        </w:rPr>
        <w:t xml:space="preserve"> biographische, chronologische, topographische und forschungsgeschichtliche Zusammenhänge sichtbar werden. </w:t>
      </w:r>
    </w:p>
    <w:p w:rsidR="00046736" w:rsidRPr="002F7784" w:rsidRDefault="00046736" w:rsidP="002F7784">
      <w:pPr>
        <w:spacing w:after="0" w:line="360" w:lineRule="auto"/>
        <w:rPr>
          <w:rFonts w:ascii="Helvetica Neue Light" w:hAnsi="Helvetica Neue Light"/>
          <w:lang w:val="pt-PT"/>
        </w:rPr>
      </w:pPr>
    </w:p>
    <w:p w:rsidR="00904CBC" w:rsidRPr="002F7784" w:rsidRDefault="00571E44" w:rsidP="002F7784">
      <w:pPr>
        <w:spacing w:after="0" w:line="360" w:lineRule="auto"/>
        <w:rPr>
          <w:rFonts w:ascii="Helvetica Neue Light" w:hAnsi="Helvetica Neue Light"/>
          <w:lang w:val="pt-PT"/>
        </w:rPr>
      </w:pPr>
      <w:r w:rsidRPr="002F7784">
        <w:rPr>
          <w:rFonts w:ascii="Helvetica Neue Light" w:hAnsi="Helvetica Neue Light"/>
          <w:noProof/>
          <w:lang w:val="de-DE" w:eastAsia="de-DE"/>
        </w:rPr>
        <w:drawing>
          <wp:inline distT="0" distB="0" distL="0" distR="0">
            <wp:extent cx="2285463" cy="1885798"/>
            <wp:effectExtent l="25400" t="0" r="537" b="0"/>
            <wp:docPr id="2" name="Grafik 2" descr="D:\scan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an-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30" cy="188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784">
        <w:rPr>
          <w:rFonts w:ascii="Helvetica Neue Light" w:hAnsi="Helvetica Neue Light"/>
          <w:noProof/>
          <w:lang w:val="de-DE" w:eastAsia="de-DE"/>
        </w:rPr>
        <w:drawing>
          <wp:inline distT="0" distB="0" distL="0" distR="0">
            <wp:extent cx="2437282" cy="1913939"/>
            <wp:effectExtent l="25400" t="0" r="1118" b="0"/>
            <wp:docPr id="1" name="Grafik 1" descr="D:\sca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n-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39" cy="19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BC" w:rsidRPr="002F7784" w:rsidRDefault="00904CBC" w:rsidP="002F7784">
      <w:pPr>
        <w:spacing w:after="0" w:line="360" w:lineRule="auto"/>
        <w:rPr>
          <w:rFonts w:ascii="Helvetica Neue Light" w:hAnsi="Helvetica Neue Light"/>
          <w:lang w:val="pt-PT"/>
        </w:rPr>
      </w:pPr>
    </w:p>
    <w:sectPr w:rsidR="00904CBC" w:rsidRPr="002F7784" w:rsidSect="00217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revisionView w:markup="0"/>
  <w:doNotTrackMoves/>
  <w:defaultTabStop w:val="708"/>
  <w:hyphenationZone w:val="425"/>
  <w:characterSpacingControl w:val="doNotCompress"/>
  <w:compat/>
  <w:rsids>
    <w:rsidRoot w:val="004E3F45"/>
    <w:rsid w:val="00012D02"/>
    <w:rsid w:val="000331CB"/>
    <w:rsid w:val="00046736"/>
    <w:rsid w:val="00135A38"/>
    <w:rsid w:val="001A5C60"/>
    <w:rsid w:val="0021742C"/>
    <w:rsid w:val="002F7784"/>
    <w:rsid w:val="00340CFF"/>
    <w:rsid w:val="003D3FFF"/>
    <w:rsid w:val="004E3F45"/>
    <w:rsid w:val="00551EBA"/>
    <w:rsid w:val="00571E44"/>
    <w:rsid w:val="005D3B24"/>
    <w:rsid w:val="006645E4"/>
    <w:rsid w:val="006A3B41"/>
    <w:rsid w:val="00751C00"/>
    <w:rsid w:val="0080114F"/>
    <w:rsid w:val="00904CBC"/>
    <w:rsid w:val="00956D64"/>
    <w:rsid w:val="0096071E"/>
    <w:rsid w:val="0099625F"/>
    <w:rsid w:val="00BF38BC"/>
    <w:rsid w:val="00C74D2F"/>
    <w:rsid w:val="00CD28DD"/>
    <w:rsid w:val="00D22EDE"/>
    <w:rsid w:val="00DA654F"/>
    <w:rsid w:val="00DE1299"/>
    <w:rsid w:val="00DE65B9"/>
    <w:rsid w:val="00F30089"/>
    <w:rsid w:val="00F87FC9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0CFF"/>
  </w:style>
  <w:style w:type="paragraph" w:styleId="berschrift1">
    <w:name w:val="heading 1"/>
    <w:basedOn w:val="Standard"/>
    <w:next w:val="Standard"/>
    <w:link w:val="berschrift1Zeichen"/>
    <w:uiPriority w:val="9"/>
    <w:qFormat/>
    <w:rsid w:val="002F778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6D64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F778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standardschriftart"/>
    <w:link w:val="Sprechblasentext"/>
    <w:uiPriority w:val="99"/>
    <w:semiHidden/>
    <w:rsid w:val="0095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Karl-Franzens-Universität Graz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Ploder, Josef (josef.ploder@uni-graz.at)</dc:creator>
  <cp:keywords/>
  <dc:description/>
  <cp:lastModifiedBy>Christoph Breser</cp:lastModifiedBy>
  <cp:revision>9</cp:revision>
  <dcterms:created xsi:type="dcterms:W3CDTF">2015-08-13T09:21:00Z</dcterms:created>
  <dcterms:modified xsi:type="dcterms:W3CDTF">2015-11-19T13:09:00Z</dcterms:modified>
</cp:coreProperties>
</file>