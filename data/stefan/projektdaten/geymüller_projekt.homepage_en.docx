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35444" w14:textId="77777777" w:rsidR="00635316" w:rsidRPr="007A0CAD" w:rsidRDefault="00635316" w:rsidP="00661BDA">
      <w:pPr>
        <w:spacing w:after="0" w:line="240" w:lineRule="auto"/>
        <w:rPr>
          <w:rFonts w:ascii="Helvetica Neue Light" w:hAnsi="Helvetica Neue Light"/>
          <w:sz w:val="44"/>
          <w:lang w:val="en-GB"/>
        </w:rPr>
      </w:pPr>
    </w:p>
    <w:p w14:paraId="3CB47D29" w14:textId="77777777" w:rsidR="00635316" w:rsidRPr="007A0CAD" w:rsidRDefault="00635316" w:rsidP="00661BDA">
      <w:pPr>
        <w:spacing w:after="0" w:line="240" w:lineRule="auto"/>
        <w:rPr>
          <w:rFonts w:ascii="Helvetica Neue Light" w:hAnsi="Helvetica Neue Light"/>
          <w:sz w:val="44"/>
          <w:lang w:val="en-GB"/>
        </w:rPr>
      </w:pPr>
    </w:p>
    <w:p w14:paraId="73325A2B" w14:textId="77777777" w:rsidR="00661BDA" w:rsidRPr="007A0CAD" w:rsidRDefault="00661BDA" w:rsidP="00661BDA">
      <w:pPr>
        <w:spacing w:after="0" w:line="240" w:lineRule="auto"/>
        <w:rPr>
          <w:rFonts w:ascii="Helvetica Neue Light" w:hAnsi="Helvetica Neue Light"/>
          <w:sz w:val="44"/>
          <w:lang w:val="en-GB"/>
        </w:rPr>
      </w:pPr>
      <w:r w:rsidRPr="007A0CAD">
        <w:rPr>
          <w:rFonts w:ascii="Helvetica Neue Light" w:hAnsi="Helvetica Neue Light"/>
          <w:sz w:val="44"/>
          <w:lang w:val="en-GB"/>
        </w:rPr>
        <w:t xml:space="preserve">Renaissance Architecture – </w:t>
      </w:r>
    </w:p>
    <w:p w14:paraId="6DBA2060" w14:textId="77777777" w:rsidR="00661BDA" w:rsidRPr="007A0CAD" w:rsidRDefault="00661BDA" w:rsidP="00661BDA">
      <w:pPr>
        <w:spacing w:after="0" w:line="240" w:lineRule="auto"/>
        <w:rPr>
          <w:rFonts w:ascii="Helvetica Neue Light" w:hAnsi="Helvetica Neue Light"/>
          <w:sz w:val="44"/>
          <w:lang w:val="en-GB"/>
        </w:rPr>
      </w:pPr>
      <w:r w:rsidRPr="007A0CAD">
        <w:rPr>
          <w:rFonts w:ascii="Helvetica Neue Light" w:hAnsi="Helvetica Neue Light"/>
          <w:sz w:val="44"/>
          <w:lang w:val="en-GB"/>
        </w:rPr>
        <w:t xml:space="preserve">A Digital Anthology of Heinrich von </w:t>
      </w:r>
      <w:proofErr w:type="spellStart"/>
      <w:r w:rsidRPr="007A0CAD">
        <w:rPr>
          <w:rFonts w:ascii="Helvetica Neue Light" w:hAnsi="Helvetica Neue Light"/>
          <w:sz w:val="44"/>
          <w:lang w:val="en-GB"/>
        </w:rPr>
        <w:t>Geymüller</w:t>
      </w:r>
      <w:proofErr w:type="spellEnd"/>
    </w:p>
    <w:p w14:paraId="1878ED5A" w14:textId="77777777" w:rsidR="00661BDA" w:rsidRPr="007A0CAD" w:rsidRDefault="00661BDA" w:rsidP="00661BDA">
      <w:pPr>
        <w:spacing w:after="0" w:line="360" w:lineRule="auto"/>
        <w:rPr>
          <w:rFonts w:ascii="Helvetica Neue Light" w:hAnsi="Helvetica Neue Light"/>
          <w:lang w:val="en-GB"/>
        </w:rPr>
      </w:pPr>
    </w:p>
    <w:p w14:paraId="72364D84" w14:textId="77777777" w:rsidR="00661BDA" w:rsidRPr="007A0CAD" w:rsidRDefault="00661BDA" w:rsidP="00661BDA">
      <w:pPr>
        <w:spacing w:after="0" w:line="360" w:lineRule="auto"/>
        <w:rPr>
          <w:rFonts w:ascii="Helvetica Neue Light" w:hAnsi="Helvetica Neue Light"/>
          <w:lang w:val="en-GB"/>
        </w:rPr>
      </w:pPr>
      <w:proofErr w:type="spellStart"/>
      <w:r w:rsidRPr="007A0CAD">
        <w:rPr>
          <w:rFonts w:ascii="Helvetica Neue Light" w:hAnsi="Helvetica Neue Light"/>
          <w:lang w:val="en-GB"/>
        </w:rPr>
        <w:t>Ao</w:t>
      </w:r>
      <w:proofErr w:type="spellEnd"/>
      <w:proofErr w:type="gramStart"/>
      <w:r w:rsidRPr="007A0CAD">
        <w:rPr>
          <w:rFonts w:ascii="Helvetica Neue Light" w:hAnsi="Helvetica Neue Light"/>
          <w:lang w:val="en-GB"/>
        </w:rPr>
        <w:t>.-</w:t>
      </w:r>
      <w:proofErr w:type="gramEnd"/>
      <w:r w:rsidRPr="007A0CAD">
        <w:rPr>
          <w:rFonts w:ascii="Helvetica Neue Light" w:hAnsi="Helvetica Neue Light"/>
          <w:lang w:val="en-GB"/>
        </w:rPr>
        <w:t xml:space="preserve">Univ. Prof. Dr. Josef </w:t>
      </w:r>
      <w:proofErr w:type="spellStart"/>
      <w:r w:rsidRPr="007A0CAD">
        <w:rPr>
          <w:rFonts w:ascii="Helvetica Neue Light" w:hAnsi="Helvetica Neue Light"/>
          <w:lang w:val="en-GB"/>
        </w:rPr>
        <w:t>Ploder</w:t>
      </w:r>
      <w:proofErr w:type="spellEnd"/>
      <w:r w:rsidRPr="007A0CAD">
        <w:rPr>
          <w:rFonts w:ascii="Helvetica Neue Light" w:hAnsi="Helvetica Neue Light"/>
          <w:lang w:val="en-GB"/>
        </w:rPr>
        <w:t xml:space="preserve">, </w:t>
      </w:r>
      <w:r w:rsidRPr="007A0CAD">
        <w:rPr>
          <w:rFonts w:ascii="Helvetica Neue Light" w:eastAsia="Times New Roman" w:hAnsi="Helvetica Neue Light"/>
          <w:lang w:val="en-GB" w:eastAsia="de-DE"/>
        </w:rPr>
        <w:t>Institut</w:t>
      </w:r>
      <w:r w:rsidR="007A0CAD" w:rsidRPr="007A0CAD">
        <w:rPr>
          <w:rFonts w:ascii="Helvetica Neue Light" w:eastAsia="Times New Roman" w:hAnsi="Helvetica Neue Light"/>
          <w:lang w:val="en-GB" w:eastAsia="de-DE"/>
        </w:rPr>
        <w:t>e</w:t>
      </w:r>
      <w:r w:rsidRPr="007A0CAD">
        <w:rPr>
          <w:rFonts w:ascii="Helvetica Neue Light" w:eastAsia="Times New Roman" w:hAnsi="Helvetica Neue Light"/>
          <w:lang w:val="en-GB" w:eastAsia="de-DE"/>
        </w:rPr>
        <w:t xml:space="preserve"> of His</w:t>
      </w:r>
      <w:r w:rsidR="007A0CAD">
        <w:rPr>
          <w:rFonts w:ascii="Helvetica Neue Light" w:eastAsia="Times New Roman" w:hAnsi="Helvetica Neue Light"/>
          <w:lang w:val="en-GB" w:eastAsia="de-DE"/>
        </w:rPr>
        <w:t>t</w:t>
      </w:r>
      <w:r w:rsidRPr="007A0CAD">
        <w:rPr>
          <w:rFonts w:ascii="Helvetica Neue Light" w:eastAsia="Times New Roman" w:hAnsi="Helvetica Neue Light"/>
          <w:lang w:val="en-GB" w:eastAsia="de-DE"/>
        </w:rPr>
        <w:t>ory of Art, University of Graz</w:t>
      </w:r>
    </w:p>
    <w:p w14:paraId="2848A728" w14:textId="77777777" w:rsidR="00661BDA" w:rsidRPr="007A0CAD" w:rsidRDefault="00661BDA">
      <w:pPr>
        <w:rPr>
          <w:lang w:val="en-GB"/>
        </w:rPr>
      </w:pPr>
    </w:p>
    <w:p w14:paraId="06417A15" w14:textId="77777777" w:rsidR="00661BDA" w:rsidRPr="007A0CAD" w:rsidRDefault="00661BDA">
      <w:pPr>
        <w:rPr>
          <w:lang w:val="en-GB"/>
        </w:rPr>
      </w:pPr>
    </w:p>
    <w:p w14:paraId="18F53539" w14:textId="77777777" w:rsidR="00661BDA" w:rsidRPr="007A0CAD" w:rsidRDefault="00661BDA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  <w:bookmarkStart w:id="0" w:name="_GoBack"/>
      <w:r w:rsidRPr="007A0CAD">
        <w:rPr>
          <w:rFonts w:ascii="Helvetica Neue Light" w:hAnsi="Helvetica Neue Light"/>
          <w:lang w:val="en-GB"/>
        </w:rPr>
        <w:t xml:space="preserve">The research project aims the digitalisation of the estate of the Swiss architectural historian Heinrich von </w:t>
      </w:r>
      <w:proofErr w:type="spellStart"/>
      <w:r w:rsidRPr="007A0CAD">
        <w:rPr>
          <w:rFonts w:ascii="Helvetica Neue Light" w:hAnsi="Helvetica Neue Light"/>
          <w:lang w:val="en-GB"/>
        </w:rPr>
        <w:t>Geymüller</w:t>
      </w:r>
      <w:proofErr w:type="spellEnd"/>
      <w:r w:rsidRPr="007A0CAD">
        <w:rPr>
          <w:rFonts w:ascii="Helvetica Neue Light" w:hAnsi="Helvetica Neue Light"/>
          <w:lang w:val="en-GB"/>
        </w:rPr>
        <w:t xml:space="preserve"> (1839-1909). </w:t>
      </w:r>
      <w:proofErr w:type="spellStart"/>
      <w:r w:rsidRPr="007A0CAD">
        <w:rPr>
          <w:rFonts w:ascii="Helvetica Neue Light" w:hAnsi="Helvetica Neue Light"/>
          <w:lang w:val="en-GB"/>
        </w:rPr>
        <w:t>Geymüller</w:t>
      </w:r>
      <w:proofErr w:type="spellEnd"/>
      <w:r w:rsidRPr="007A0CAD">
        <w:rPr>
          <w:rFonts w:ascii="Helvetica Neue Light" w:hAnsi="Helvetica Neue Light"/>
          <w:lang w:val="en-GB"/>
        </w:rPr>
        <w:t xml:space="preserve"> has extended the discipline methodologically by two fundamental innovations: On one hand he systematically focused on the study of architectural drawings </w:t>
      </w:r>
      <w:r w:rsidR="00AD060A" w:rsidRPr="007A0CAD">
        <w:rPr>
          <w:rFonts w:ascii="Helvetica Neue Light" w:hAnsi="Helvetica Neue Light"/>
          <w:lang w:val="en-GB"/>
        </w:rPr>
        <w:t xml:space="preserve">and with it </w:t>
      </w:r>
      <w:r w:rsidR="00F31650" w:rsidRPr="007A0CAD">
        <w:rPr>
          <w:rFonts w:ascii="Helvetica Neue Light" w:hAnsi="Helvetica Neue Light"/>
          <w:lang w:val="en-GB"/>
        </w:rPr>
        <w:t xml:space="preserve">on </w:t>
      </w:r>
      <w:r w:rsidRPr="007A0CAD">
        <w:rPr>
          <w:rFonts w:ascii="Helvetica Neue Light" w:hAnsi="Helvetica Neue Light"/>
          <w:lang w:val="en-GB"/>
        </w:rPr>
        <w:t>the his</w:t>
      </w:r>
      <w:r w:rsidR="00F31650" w:rsidRPr="007A0CAD">
        <w:rPr>
          <w:rFonts w:ascii="Helvetica Neue Light" w:hAnsi="Helvetica Neue Light"/>
          <w:lang w:val="en-GB"/>
        </w:rPr>
        <w:t>tory of architectural design</w:t>
      </w:r>
      <w:r w:rsidR="00AD060A" w:rsidRPr="007A0CAD">
        <w:rPr>
          <w:rFonts w:ascii="Helvetica Neue Light" w:hAnsi="Helvetica Neue Light"/>
          <w:lang w:val="en-GB"/>
        </w:rPr>
        <w:t xml:space="preserve"> by supporting </w:t>
      </w:r>
      <w:r w:rsidRPr="007A0CAD">
        <w:rPr>
          <w:rFonts w:ascii="Helvetica Neue Light" w:hAnsi="Helvetica Neue Light"/>
          <w:lang w:val="en-GB"/>
        </w:rPr>
        <w:t>adequate reproduction</w:t>
      </w:r>
      <w:r w:rsidR="00AD060A" w:rsidRPr="007A0CAD">
        <w:rPr>
          <w:rFonts w:ascii="Helvetica Neue Light" w:hAnsi="Helvetica Neue Light"/>
          <w:lang w:val="en-GB"/>
        </w:rPr>
        <w:t>s</w:t>
      </w:r>
      <w:r w:rsidRPr="007A0CAD">
        <w:rPr>
          <w:rFonts w:ascii="Helvetica Neue Light" w:hAnsi="Helvetica Neue Light"/>
          <w:lang w:val="en-GB"/>
        </w:rPr>
        <w:t xml:space="preserve"> in print (facsimile). On the other han</w:t>
      </w:r>
      <w:r w:rsidR="00AD060A" w:rsidRPr="007A0CAD">
        <w:rPr>
          <w:rFonts w:ascii="Helvetica Neue Light" w:hAnsi="Helvetica Neue Light"/>
          <w:lang w:val="en-GB"/>
        </w:rPr>
        <w:t xml:space="preserve">d </w:t>
      </w:r>
      <w:proofErr w:type="spellStart"/>
      <w:r w:rsidR="00AD060A" w:rsidRPr="007A0CAD">
        <w:rPr>
          <w:rFonts w:ascii="Helvetica Neue Light" w:hAnsi="Helvetica Neue Light"/>
          <w:lang w:val="en-GB"/>
        </w:rPr>
        <w:t>Geym</w:t>
      </w:r>
      <w:r w:rsidR="007A0CAD">
        <w:rPr>
          <w:rFonts w:ascii="Helvetica Neue Light" w:hAnsi="Helvetica Neue Light"/>
          <w:lang w:val="en-GB"/>
        </w:rPr>
        <w:t>üller</w:t>
      </w:r>
      <w:proofErr w:type="spellEnd"/>
      <w:r w:rsidR="007A0CAD">
        <w:rPr>
          <w:rFonts w:ascii="Helvetica Neue Light" w:hAnsi="Helvetica Neue Light"/>
          <w:lang w:val="en-GB"/>
        </w:rPr>
        <w:t xml:space="preserve"> tried to visualize “resto</w:t>
      </w:r>
      <w:r w:rsidR="00AD060A" w:rsidRPr="007A0CAD">
        <w:rPr>
          <w:rFonts w:ascii="Helvetica Neue Light" w:hAnsi="Helvetica Neue Light"/>
          <w:lang w:val="en-GB"/>
        </w:rPr>
        <w:t xml:space="preserve">rations” and “reconstructions” graphically. </w:t>
      </w:r>
    </w:p>
    <w:p w14:paraId="12078B06" w14:textId="77777777" w:rsidR="00AD060A" w:rsidRPr="007A0CAD" w:rsidRDefault="00AD060A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</w:p>
    <w:p w14:paraId="466D2B50" w14:textId="77777777" w:rsidR="00AD060A" w:rsidRPr="007A0CAD" w:rsidRDefault="00AD060A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lang w:val="en-GB"/>
        </w:rPr>
        <w:t>The extensive estate consists of a wide variety of sources that show the multifaceted areas of interest and comprehensive knowledge of the architectural historian. The collection contains handwritten notes and sketches, manuscripts, large-format architectural drawings, excerpts from publications and archives, photographs and negatives, prints, proofs, as well as an extensive correspondence among others with prominent pa</w:t>
      </w:r>
      <w:r w:rsidR="00F31650" w:rsidRPr="007A0CAD">
        <w:rPr>
          <w:rFonts w:ascii="Helvetica Neue Light" w:hAnsi="Helvetica Neue Light"/>
          <w:lang w:val="en-GB"/>
        </w:rPr>
        <w:t xml:space="preserve">rtners such as </w:t>
      </w:r>
      <w:proofErr w:type="spellStart"/>
      <w:r w:rsidR="00F31650" w:rsidRPr="007A0CAD">
        <w:rPr>
          <w:rFonts w:ascii="Helvetica Neue Light" w:hAnsi="Helvetica Neue Light"/>
          <w:lang w:val="en-GB"/>
        </w:rPr>
        <w:t>Jakob</w:t>
      </w:r>
      <w:proofErr w:type="spellEnd"/>
      <w:r w:rsidR="00F31650" w:rsidRPr="007A0CAD">
        <w:rPr>
          <w:rFonts w:ascii="Helvetica Neue Light" w:hAnsi="Helvetica Neue Light"/>
          <w:lang w:val="en-GB"/>
        </w:rPr>
        <w:t xml:space="preserve"> Burckhardt, </w:t>
      </w:r>
      <w:proofErr w:type="spellStart"/>
      <w:r w:rsidR="00F31650" w:rsidRPr="007A0CAD">
        <w:rPr>
          <w:rFonts w:ascii="Helvetica Neue Light" w:hAnsi="Helvetica Neue Light"/>
          <w:lang w:val="en-GB"/>
        </w:rPr>
        <w:t>Aby</w:t>
      </w:r>
      <w:proofErr w:type="spellEnd"/>
      <w:r w:rsidR="00F31650" w:rsidRPr="007A0CAD">
        <w:rPr>
          <w:rFonts w:ascii="Helvetica Neue Light" w:hAnsi="Helvetica Neue Light"/>
          <w:lang w:val="en-GB"/>
        </w:rPr>
        <w:t xml:space="preserve"> Warburg, Heinrich </w:t>
      </w:r>
      <w:proofErr w:type="spellStart"/>
      <w:r w:rsidR="00F31650" w:rsidRPr="007A0CAD">
        <w:rPr>
          <w:rFonts w:ascii="Helvetica Neue Light" w:hAnsi="Helvetica Neue Light"/>
          <w:lang w:val="en-GB"/>
        </w:rPr>
        <w:t>Wö</w:t>
      </w:r>
      <w:r w:rsidRPr="007A0CAD">
        <w:rPr>
          <w:rFonts w:ascii="Helvetica Neue Light" w:hAnsi="Helvetica Neue Light"/>
          <w:lang w:val="en-GB"/>
        </w:rPr>
        <w:t>lfflin</w:t>
      </w:r>
      <w:proofErr w:type="spellEnd"/>
      <w:r w:rsidRPr="007A0CAD">
        <w:rPr>
          <w:rFonts w:ascii="Helvetica Neue Light" w:hAnsi="Helvetica Neue Light"/>
          <w:lang w:val="en-GB"/>
        </w:rPr>
        <w:t xml:space="preserve">, </w:t>
      </w:r>
      <w:proofErr w:type="spellStart"/>
      <w:r w:rsidRPr="007A0CAD">
        <w:rPr>
          <w:rFonts w:ascii="Helvetica Neue Light" w:hAnsi="Helvetica Neue Light"/>
          <w:lang w:val="en-GB"/>
        </w:rPr>
        <w:t>Gustave</w:t>
      </w:r>
      <w:proofErr w:type="spellEnd"/>
      <w:r w:rsidRPr="007A0CAD">
        <w:rPr>
          <w:rFonts w:ascii="Helvetica Neue Light" w:hAnsi="Helvetica Neue Light"/>
          <w:lang w:val="en-GB"/>
        </w:rPr>
        <w:t xml:space="preserve"> Moreau, etc</w:t>
      </w:r>
    </w:p>
    <w:p w14:paraId="65237680" w14:textId="77777777" w:rsidR="00F31650" w:rsidRPr="007A0CAD" w:rsidRDefault="00F31650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</w:p>
    <w:p w14:paraId="1C85EF8F" w14:textId="77777777" w:rsidR="00661BDA" w:rsidRPr="007A0CAD" w:rsidRDefault="00661BDA" w:rsidP="00661BDA">
      <w:pPr>
        <w:spacing w:after="0" w:line="360" w:lineRule="auto"/>
        <w:jc w:val="both"/>
        <w:rPr>
          <w:ins w:id="1" w:author="Christoph Breser" w:date="2015-07-23T13:04:00Z"/>
          <w:rFonts w:ascii="Helvetica Neue Light" w:hAnsi="Helvetica Neue Light"/>
          <w:lang w:val="en-GB"/>
        </w:rPr>
      </w:pPr>
    </w:p>
    <w:p w14:paraId="5943F95E" w14:textId="77777777" w:rsidR="00F31650" w:rsidRPr="007A0CAD" w:rsidRDefault="00F31650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lang w:val="en-GB"/>
        </w:rPr>
        <w:t>The data model will be adjusted according to the following selected topics complexes:</w:t>
      </w:r>
    </w:p>
    <w:p w14:paraId="1FC282BC" w14:textId="77777777" w:rsidR="00661BDA" w:rsidRPr="007A0CAD" w:rsidRDefault="00661BDA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</w:p>
    <w:p w14:paraId="041E3C3E" w14:textId="77777777" w:rsidR="00F31650" w:rsidRPr="007A0CAD" w:rsidRDefault="00661BDA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lang w:val="en-GB"/>
        </w:rPr>
        <w:t xml:space="preserve">1) </w:t>
      </w:r>
      <w:r w:rsidR="00F31650" w:rsidRPr="007A0CAD">
        <w:rPr>
          <w:rFonts w:ascii="Helvetica Neue Light" w:hAnsi="Helvetica Neue Light"/>
          <w:lang w:val="en-GB"/>
        </w:rPr>
        <w:t>The designs for the new building of St. Peter in Rome</w:t>
      </w:r>
    </w:p>
    <w:p w14:paraId="16F9D71D" w14:textId="77777777" w:rsidR="00661BDA" w:rsidRPr="007A0CAD" w:rsidRDefault="00661BDA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lang w:val="en-GB"/>
        </w:rPr>
        <w:t xml:space="preserve">2) </w:t>
      </w:r>
      <w:r w:rsidR="00F31650" w:rsidRPr="007A0CAD">
        <w:rPr>
          <w:rFonts w:ascii="Helvetica Neue Light" w:hAnsi="Helvetica Neue Light"/>
          <w:lang w:val="en-GB"/>
        </w:rPr>
        <w:t xml:space="preserve">The </w:t>
      </w:r>
      <w:r w:rsidRPr="007A0CAD">
        <w:rPr>
          <w:rFonts w:ascii="Helvetica Neue Light" w:hAnsi="Helvetica Neue Light"/>
          <w:lang w:val="en-GB"/>
        </w:rPr>
        <w:t>„</w:t>
      </w:r>
      <w:proofErr w:type="spellStart"/>
      <w:r w:rsidRPr="007A0CAD">
        <w:rPr>
          <w:rFonts w:ascii="Helvetica Neue Light" w:hAnsi="Helvetica Neue Light"/>
          <w:lang w:val="en-GB"/>
        </w:rPr>
        <w:t>Toscanawerk</w:t>
      </w:r>
      <w:proofErr w:type="spellEnd"/>
      <w:r w:rsidRPr="007A0CAD">
        <w:rPr>
          <w:rFonts w:ascii="Helvetica Neue Light" w:hAnsi="Helvetica Neue Light"/>
          <w:lang w:val="en-GB"/>
        </w:rPr>
        <w:t>“ (</w:t>
      </w:r>
      <w:r w:rsidR="00F31650" w:rsidRPr="007A0CAD">
        <w:rPr>
          <w:rFonts w:ascii="Helvetica Neue Light" w:hAnsi="Helvetica Neue Light"/>
          <w:lang w:val="en-GB"/>
        </w:rPr>
        <w:t xml:space="preserve">one of his most important publications: </w:t>
      </w:r>
      <w:r w:rsidRPr="007A0CAD">
        <w:rPr>
          <w:rFonts w:ascii="Helvetica Neue Light" w:hAnsi="Helvetica Neue Light"/>
          <w:lang w:val="en-GB"/>
        </w:rPr>
        <w:t xml:space="preserve">„Die </w:t>
      </w:r>
      <w:proofErr w:type="spellStart"/>
      <w:r w:rsidRPr="007A0CAD">
        <w:rPr>
          <w:rFonts w:ascii="Helvetica Neue Light" w:hAnsi="Helvetica Neue Light"/>
          <w:lang w:val="en-GB"/>
        </w:rPr>
        <w:t>Architektur</w:t>
      </w:r>
      <w:proofErr w:type="spellEnd"/>
      <w:r w:rsidRPr="007A0CAD">
        <w:rPr>
          <w:rFonts w:ascii="Helvetica Neue Light" w:hAnsi="Helvetica Neue Light"/>
          <w:lang w:val="en-GB"/>
        </w:rPr>
        <w:t xml:space="preserve"> der Renaissance in Toscana“)</w:t>
      </w:r>
    </w:p>
    <w:p w14:paraId="09BE3D0B" w14:textId="77777777" w:rsidR="00661BDA" w:rsidRPr="007A0CAD" w:rsidRDefault="00661BDA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lang w:val="en-GB"/>
        </w:rPr>
        <w:t xml:space="preserve">3) </w:t>
      </w:r>
      <w:del w:id="2" w:author="Christoph Breser" w:date="2015-08-13T11:25:00Z">
        <w:r w:rsidRPr="007A0CAD" w:rsidDel="000331CB">
          <w:rPr>
            <w:rFonts w:ascii="Helvetica Neue Light" w:hAnsi="Helvetica Neue Light"/>
            <w:lang w:val="en-GB"/>
          </w:rPr>
          <w:delText xml:space="preserve">Die </w:delText>
        </w:r>
      </w:del>
      <w:r w:rsidRPr="007A0CAD">
        <w:rPr>
          <w:rFonts w:ascii="Helvetica Neue Light" w:hAnsi="Helvetica Neue Light"/>
          <w:lang w:val="en-GB"/>
        </w:rPr>
        <w:t xml:space="preserve">Du </w:t>
      </w:r>
      <w:proofErr w:type="spellStart"/>
      <w:r w:rsidRPr="007A0CAD">
        <w:rPr>
          <w:rFonts w:ascii="Helvetica Neue Light" w:hAnsi="Helvetica Neue Light"/>
          <w:lang w:val="en-GB"/>
        </w:rPr>
        <w:t>Cerceau</w:t>
      </w:r>
      <w:proofErr w:type="spellEnd"/>
      <w:r w:rsidRPr="007A0CAD">
        <w:rPr>
          <w:rFonts w:ascii="Helvetica Neue Light" w:hAnsi="Helvetica Neue Light"/>
          <w:lang w:val="en-GB"/>
        </w:rPr>
        <w:t xml:space="preserve"> </w:t>
      </w:r>
      <w:r w:rsidR="00F31650" w:rsidRPr="007A0CAD">
        <w:rPr>
          <w:rFonts w:ascii="Helvetica Neue Light" w:hAnsi="Helvetica Neue Light"/>
          <w:lang w:val="en-GB"/>
        </w:rPr>
        <w:t xml:space="preserve">and the architecture of the </w:t>
      </w:r>
      <w:r w:rsidRPr="007A0CAD">
        <w:rPr>
          <w:rFonts w:ascii="Helvetica Neue Light" w:hAnsi="Helvetica Neue Light"/>
          <w:lang w:val="en-GB"/>
        </w:rPr>
        <w:t xml:space="preserve">Renaissance in </w:t>
      </w:r>
      <w:r w:rsidR="00F31650" w:rsidRPr="007A0CAD">
        <w:rPr>
          <w:rFonts w:ascii="Helvetica Neue Light" w:hAnsi="Helvetica Neue Light"/>
          <w:lang w:val="en-GB"/>
        </w:rPr>
        <w:t xml:space="preserve">France </w:t>
      </w:r>
    </w:p>
    <w:p w14:paraId="623889BD" w14:textId="77777777" w:rsidR="00661BDA" w:rsidRPr="007A0CAD" w:rsidRDefault="00661BDA" w:rsidP="00661BDA">
      <w:pPr>
        <w:spacing w:after="0" w:line="360" w:lineRule="auto"/>
        <w:jc w:val="both"/>
        <w:rPr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lang w:val="en-GB"/>
        </w:rPr>
        <w:t xml:space="preserve">4) </w:t>
      </w:r>
      <w:r w:rsidR="00F31650" w:rsidRPr="007A0CAD">
        <w:rPr>
          <w:rFonts w:ascii="Helvetica Neue Light" w:hAnsi="Helvetica Neue Light"/>
          <w:lang w:val="en-GB"/>
        </w:rPr>
        <w:t>The „Thesaurus“ (a comprehensive and systematic collection of architecturally related pictures)</w:t>
      </w:r>
    </w:p>
    <w:p w14:paraId="2E090116" w14:textId="77777777" w:rsidR="00661BDA" w:rsidRPr="007A0CAD" w:rsidRDefault="00661BDA" w:rsidP="00661BDA">
      <w:pPr>
        <w:spacing w:after="0" w:line="360" w:lineRule="auto"/>
        <w:jc w:val="both"/>
        <w:rPr>
          <w:ins w:id="3" w:author="stefan zedlacher" w:date="2015-08-13T09:33:00Z"/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lang w:val="en-GB"/>
        </w:rPr>
        <w:t xml:space="preserve">5) </w:t>
      </w:r>
      <w:r w:rsidR="00F31650" w:rsidRPr="007A0CAD">
        <w:rPr>
          <w:rFonts w:ascii="Helvetica Neue Light" w:hAnsi="Helvetica Neue Light"/>
          <w:lang w:val="en-GB"/>
        </w:rPr>
        <w:t>Questions about theory and practice of heritage conservation</w:t>
      </w:r>
    </w:p>
    <w:p w14:paraId="2A7B7246" w14:textId="77777777" w:rsidR="00661BDA" w:rsidRPr="007A0CAD" w:rsidRDefault="00661BDA" w:rsidP="00661BDA">
      <w:pPr>
        <w:spacing w:after="0" w:line="360" w:lineRule="auto"/>
        <w:jc w:val="both"/>
        <w:rPr>
          <w:ins w:id="4" w:author="Christoph Breser" w:date="2015-08-13T11:19:00Z"/>
          <w:rFonts w:ascii="Helvetica Neue Light" w:hAnsi="Helvetica Neue Light"/>
          <w:lang w:val="en-GB"/>
        </w:rPr>
      </w:pPr>
    </w:p>
    <w:p w14:paraId="5CDBB3A1" w14:textId="77777777" w:rsidR="00F31650" w:rsidRPr="007A0CAD" w:rsidRDefault="00F31650" w:rsidP="00F31650">
      <w:pPr>
        <w:spacing w:after="0" w:line="360" w:lineRule="auto"/>
        <w:rPr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lang w:val="en-GB"/>
        </w:rPr>
        <w:lastRenderedPageBreak/>
        <w:t xml:space="preserve">The accessibility of digital file should not be selected by the "material" itself, but allow scientists also </w:t>
      </w:r>
      <w:r w:rsidR="007A0CAD" w:rsidRPr="007A0CAD">
        <w:rPr>
          <w:rFonts w:ascii="Helvetica Neue Light" w:hAnsi="Helvetica Neue Light"/>
          <w:lang w:val="en-GB"/>
        </w:rPr>
        <w:t>contextualization</w:t>
      </w:r>
      <w:r w:rsidRPr="007A0CAD">
        <w:rPr>
          <w:rFonts w:ascii="Helvetica Neue Light" w:hAnsi="Helvetica Neue Light"/>
          <w:lang w:val="en-GB"/>
        </w:rPr>
        <w:t xml:space="preserve"> and answer</w:t>
      </w:r>
      <w:r w:rsidR="007A0CAD">
        <w:rPr>
          <w:rFonts w:ascii="Helvetica Neue Light" w:hAnsi="Helvetica Neue Light"/>
          <w:lang w:val="en-GB"/>
        </w:rPr>
        <w:t>s</w:t>
      </w:r>
      <w:r w:rsidRPr="007A0CAD">
        <w:rPr>
          <w:rFonts w:ascii="Helvetica Neue Light" w:hAnsi="Helvetica Neue Light"/>
          <w:lang w:val="en-GB"/>
        </w:rPr>
        <w:t xml:space="preserve"> of specific questions from the dataset.</w:t>
      </w:r>
      <w:r w:rsidR="007A0CAD">
        <w:rPr>
          <w:rFonts w:ascii="Helvetica Neue Light" w:hAnsi="Helvetica Neue Light"/>
          <w:lang w:val="en-GB"/>
        </w:rPr>
        <w:t xml:space="preserve"> </w:t>
      </w:r>
      <w:r w:rsidRPr="007A0CAD">
        <w:rPr>
          <w:rFonts w:ascii="Helvetica Neue Light" w:hAnsi="Helvetica Neue Light"/>
          <w:lang w:val="en-GB"/>
        </w:rPr>
        <w:t>In addition to better accessibility to the estate especially biographical, chronological, topographical and research historical connections sh</w:t>
      </w:r>
      <w:r w:rsidR="007A0CAD">
        <w:rPr>
          <w:rFonts w:ascii="Helvetica Neue Light" w:hAnsi="Helvetica Neue Light"/>
          <w:lang w:val="en-GB"/>
        </w:rPr>
        <w:t>o</w:t>
      </w:r>
      <w:r w:rsidRPr="007A0CAD">
        <w:rPr>
          <w:rFonts w:ascii="Helvetica Neue Light" w:hAnsi="Helvetica Neue Light"/>
          <w:lang w:val="en-GB"/>
        </w:rPr>
        <w:t>uld be made visible.</w:t>
      </w:r>
    </w:p>
    <w:bookmarkEnd w:id="0"/>
    <w:p w14:paraId="73871D46" w14:textId="77777777" w:rsidR="00661BDA" w:rsidRPr="007A0CAD" w:rsidRDefault="00661BDA" w:rsidP="00F31650">
      <w:pPr>
        <w:spacing w:after="0" w:line="360" w:lineRule="auto"/>
        <w:rPr>
          <w:rFonts w:ascii="Helvetica Neue Light" w:hAnsi="Helvetica Neue Light"/>
          <w:lang w:val="en-GB"/>
        </w:rPr>
      </w:pPr>
    </w:p>
    <w:p w14:paraId="217AF4F3" w14:textId="77777777" w:rsidR="00661BDA" w:rsidRPr="007A0CAD" w:rsidRDefault="00661BDA" w:rsidP="00661BDA">
      <w:pPr>
        <w:spacing w:after="0" w:line="360" w:lineRule="auto"/>
        <w:rPr>
          <w:rFonts w:ascii="Helvetica Neue Light" w:hAnsi="Helvetica Neue Light"/>
          <w:lang w:val="en-GB"/>
        </w:rPr>
      </w:pPr>
      <w:r w:rsidRPr="007A0CAD">
        <w:rPr>
          <w:rFonts w:ascii="Helvetica Neue Light" w:hAnsi="Helvetica Neue Light"/>
          <w:noProof/>
          <w:lang w:val="de-DE" w:eastAsia="de-DE"/>
        </w:rPr>
        <w:drawing>
          <wp:inline distT="0" distB="0" distL="0" distR="0" wp14:anchorId="67499DBE" wp14:editId="0E3566CE">
            <wp:extent cx="2285463" cy="1885798"/>
            <wp:effectExtent l="25400" t="0" r="537" b="0"/>
            <wp:docPr id="2" name="Grafik 2" descr="D:\scan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an-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30" cy="188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CAD">
        <w:rPr>
          <w:rFonts w:ascii="Helvetica Neue Light" w:hAnsi="Helvetica Neue Light"/>
          <w:noProof/>
          <w:lang w:val="de-DE" w:eastAsia="de-DE"/>
        </w:rPr>
        <w:drawing>
          <wp:inline distT="0" distB="0" distL="0" distR="0" wp14:anchorId="31B5AC14" wp14:editId="21973A6F">
            <wp:extent cx="2437282" cy="1913939"/>
            <wp:effectExtent l="25400" t="0" r="1118" b="0"/>
            <wp:docPr id="3" name="Grafik 1" descr="D:\scan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n-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39" cy="191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E520" w14:textId="77777777" w:rsidR="00661BDA" w:rsidRPr="007A0CAD" w:rsidRDefault="00661BDA">
      <w:pPr>
        <w:rPr>
          <w:lang w:val="en-GB"/>
        </w:rPr>
      </w:pPr>
    </w:p>
    <w:sectPr w:rsidR="00661BDA" w:rsidRPr="007A0CAD" w:rsidSect="00661BDA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61BDA"/>
    <w:rsid w:val="00523DA9"/>
    <w:rsid w:val="00635316"/>
    <w:rsid w:val="00661BDA"/>
    <w:rsid w:val="006B7C18"/>
    <w:rsid w:val="007A0CAD"/>
    <w:rsid w:val="00AD060A"/>
    <w:rsid w:val="00F316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B50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BDA"/>
    <w:pPr>
      <w:spacing w:line="276" w:lineRule="auto"/>
    </w:pPr>
    <w:rPr>
      <w:sz w:val="22"/>
      <w:szCs w:val="22"/>
      <w:lang w:val="de-AT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val="de-DE"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 w:val="24"/>
      <w:szCs w:val="20"/>
      <w:lang w:val="de-DE"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61B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61BDA"/>
    <w:rPr>
      <w:rFonts w:ascii="Lucida Grande" w:hAnsi="Lucida Grande"/>
      <w:sz w:val="18"/>
      <w:szCs w:val="18"/>
      <w:lang w:val="de-A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1734</Characters>
  <Application>Microsoft Macintosh Word</Application>
  <DocSecurity>0</DocSecurity>
  <Lines>14</Lines>
  <Paragraphs>4</Paragraphs>
  <ScaleCrop>false</ScaleCrop>
  <Company>TU Graz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stefan zedlacher</cp:lastModifiedBy>
  <cp:revision>4</cp:revision>
  <dcterms:created xsi:type="dcterms:W3CDTF">2015-11-19T12:20:00Z</dcterms:created>
  <dcterms:modified xsi:type="dcterms:W3CDTF">2015-11-19T15:08:00Z</dcterms:modified>
</cp:coreProperties>
</file>