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AB7B" w14:textId="335611BF" w:rsidR="00FD78F9" w:rsidRPr="0023109C" w:rsidDel="005522FB" w:rsidRDefault="00FD78F9" w:rsidP="00FD78F9">
      <w:pPr>
        <w:jc w:val="both"/>
        <w:rPr>
          <w:del w:id="0" w:author="stefan zedlacher" w:date="2016-03-08T22:47:00Z"/>
          <w:strike/>
          <w:sz w:val="22"/>
          <w:szCs w:val="22"/>
          <w:rPrChange w:id="1" w:author="stefan zedlacher" w:date="2016-03-08T18:17:00Z">
            <w:rPr>
              <w:del w:id="2" w:author="stefan zedlacher" w:date="2016-03-08T22:47:00Z"/>
              <w:sz w:val="22"/>
              <w:szCs w:val="22"/>
            </w:rPr>
          </w:rPrChange>
        </w:rPr>
      </w:pPr>
      <w:del w:id="3" w:author="stefan zedlacher" w:date="2016-03-08T22:47:00Z">
        <w:r w:rsidRPr="0023109C" w:rsidDel="005522FB">
          <w:rPr>
            <w:strike/>
            <w:sz w:val="22"/>
            <w:szCs w:val="22"/>
            <w:rPrChange w:id="4" w:author="stefan zedlacher" w:date="2016-03-08T18:17:00Z">
              <w:rPr>
                <w:sz w:val="22"/>
                <w:szCs w:val="22"/>
              </w:rPr>
            </w:rPrChange>
          </w:rPr>
          <w:delText>Das Semantische Web (Web 3.0) bietet für unsere Arbeit eine grundlegende Datenstruktur und Funktionsweise. Es handelt sich dabei um eine Web-Technologie, die bei einer Suchabfrage im Browser unterschiedliche Informationen zueinander in Verbindung setzen, diese auswerten und auch deren Bedeutung auslesen kann. Ziel ist es Mensch und Computer besser miteinander kommunizieren zu lassen und auch qualitativ höhere bzw. aussagekräftigere Suchergebnisse zu erzielen.</w:delText>
        </w:r>
      </w:del>
    </w:p>
    <w:p w14:paraId="52803A1E" w14:textId="77777777" w:rsidR="00B53117" w:rsidRDefault="00B53117" w:rsidP="00FD78F9">
      <w:pPr>
        <w:jc w:val="both"/>
        <w:rPr>
          <w:sz w:val="22"/>
          <w:szCs w:val="22"/>
        </w:rPr>
      </w:pPr>
      <w:ins w:id="5" w:author="stefan zedlacher" w:date="2016-03-08T18:02:00Z">
        <w:r w:rsidRPr="00B53117">
          <w:rPr>
            <w:sz w:val="22"/>
            <w:szCs w:val="22"/>
          </w:rPr>
          <w:t xml:space="preserve">The Semantic Web (Web 3.0) provides a fundamental data structure and </w:t>
        </w:r>
        <w:r w:rsidR="00615126">
          <w:rPr>
            <w:sz w:val="22"/>
            <w:szCs w:val="22"/>
          </w:rPr>
          <w:t>the principles of usage for this project</w:t>
        </w:r>
      </w:ins>
      <w:ins w:id="6" w:author="stefan zedlacher" w:date="2016-03-08T18:03:00Z">
        <w:r w:rsidR="00615126">
          <w:rPr>
            <w:sz w:val="22"/>
            <w:szCs w:val="22"/>
          </w:rPr>
          <w:t>. It is</w:t>
        </w:r>
      </w:ins>
      <w:ins w:id="7" w:author="stefan zedlacher" w:date="2016-03-08T18:02:00Z">
        <w:r w:rsidRPr="00B53117">
          <w:rPr>
            <w:sz w:val="22"/>
            <w:szCs w:val="22"/>
          </w:rPr>
          <w:t xml:space="preserve"> a web technology</w:t>
        </w:r>
      </w:ins>
      <w:ins w:id="8" w:author="stefan zedlacher" w:date="2016-03-08T18:03:00Z">
        <w:r w:rsidR="00615126">
          <w:rPr>
            <w:sz w:val="22"/>
            <w:szCs w:val="22"/>
          </w:rPr>
          <w:t xml:space="preserve"> which put</w:t>
        </w:r>
      </w:ins>
      <w:ins w:id="9" w:author="stefan zedlacher" w:date="2016-03-08T18:02:00Z">
        <w:r w:rsidRPr="00B53117">
          <w:rPr>
            <w:sz w:val="22"/>
            <w:szCs w:val="22"/>
          </w:rPr>
          <w:t xml:space="preserve"> different information </w:t>
        </w:r>
      </w:ins>
      <w:ins w:id="10" w:author="stefan zedlacher" w:date="2016-03-08T18:03:00Z">
        <w:r w:rsidR="00615126">
          <w:rPr>
            <w:sz w:val="22"/>
            <w:szCs w:val="22"/>
          </w:rPr>
          <w:t>from a</w:t>
        </w:r>
      </w:ins>
      <w:ins w:id="11" w:author="stefan zedlacher" w:date="2016-03-08T18:02:00Z">
        <w:r w:rsidRPr="00B53117">
          <w:rPr>
            <w:sz w:val="22"/>
            <w:szCs w:val="22"/>
          </w:rPr>
          <w:t xml:space="preserve"> search query in the browser to </w:t>
        </w:r>
      </w:ins>
      <w:ins w:id="12" w:author="stefan zedlacher" w:date="2016-03-08T18:04:00Z">
        <w:r w:rsidR="00615126">
          <w:rPr>
            <w:sz w:val="22"/>
            <w:szCs w:val="22"/>
          </w:rPr>
          <w:t>relate them to each</w:t>
        </w:r>
      </w:ins>
      <w:ins w:id="13" w:author="stefan zedlacher" w:date="2016-03-08T18:02:00Z">
        <w:r w:rsidR="00615126">
          <w:rPr>
            <w:sz w:val="22"/>
            <w:szCs w:val="22"/>
          </w:rPr>
          <w:t xml:space="preserve"> another, their connection and</w:t>
        </w:r>
        <w:r w:rsidRPr="00B53117">
          <w:rPr>
            <w:sz w:val="22"/>
            <w:szCs w:val="22"/>
          </w:rPr>
          <w:t xml:space="preserve"> evaluate</w:t>
        </w:r>
      </w:ins>
      <w:ins w:id="14" w:author="stefan zedlacher" w:date="2016-03-08T18:04:00Z">
        <w:r w:rsidR="00615126">
          <w:rPr>
            <w:sz w:val="22"/>
            <w:szCs w:val="22"/>
          </w:rPr>
          <w:t>s</w:t>
        </w:r>
      </w:ins>
      <w:ins w:id="15" w:author="stefan zedlacher" w:date="2016-03-08T18:02:00Z">
        <w:r w:rsidRPr="00B53117">
          <w:rPr>
            <w:sz w:val="22"/>
            <w:szCs w:val="22"/>
          </w:rPr>
          <w:t xml:space="preserve"> them </w:t>
        </w:r>
      </w:ins>
      <w:ins w:id="16" w:author="stefan zedlacher" w:date="2016-03-08T18:05:00Z">
        <w:r w:rsidR="00615126">
          <w:rPr>
            <w:sz w:val="22"/>
            <w:szCs w:val="22"/>
          </w:rPr>
          <w:t>in</w:t>
        </w:r>
      </w:ins>
      <w:ins w:id="17" w:author="stefan zedlacher" w:date="2016-03-08T18:02:00Z">
        <w:r w:rsidRPr="00B53117">
          <w:rPr>
            <w:sz w:val="22"/>
            <w:szCs w:val="22"/>
          </w:rPr>
          <w:t xml:space="preserve"> their meaning</w:t>
        </w:r>
      </w:ins>
      <w:ins w:id="18" w:author="stefan zedlacher" w:date="2016-03-08T18:05:00Z">
        <w:r w:rsidR="00615126">
          <w:rPr>
            <w:sz w:val="22"/>
            <w:szCs w:val="22"/>
          </w:rPr>
          <w:t>s</w:t>
        </w:r>
      </w:ins>
      <w:ins w:id="19" w:author="stefan zedlacher" w:date="2016-03-08T18:02:00Z">
        <w:r w:rsidRPr="00B53117">
          <w:rPr>
            <w:sz w:val="22"/>
            <w:szCs w:val="22"/>
          </w:rPr>
          <w:t xml:space="preserve">. The aim is to </w:t>
        </w:r>
      </w:ins>
      <w:ins w:id="20" w:author="stefan zedlacher" w:date="2016-03-08T18:05:00Z">
        <w:r w:rsidR="008D3FEF">
          <w:rPr>
            <w:sz w:val="22"/>
            <w:szCs w:val="22"/>
          </w:rPr>
          <w:t>improve</w:t>
        </w:r>
      </w:ins>
      <w:ins w:id="21" w:author="stefan zedlacher" w:date="2016-03-08T18:02:00Z">
        <w:r w:rsidR="008D3FEF">
          <w:rPr>
            <w:sz w:val="22"/>
            <w:szCs w:val="22"/>
          </w:rPr>
          <w:t xml:space="preserve"> humans and computer communication (human to machine interaction)</w:t>
        </w:r>
        <w:r w:rsidRPr="00B53117">
          <w:rPr>
            <w:sz w:val="22"/>
            <w:szCs w:val="22"/>
          </w:rPr>
          <w:t xml:space="preserve"> </w:t>
        </w:r>
      </w:ins>
      <w:ins w:id="22" w:author="stefan zedlacher" w:date="2016-03-08T18:06:00Z">
        <w:r w:rsidR="008D3FEF">
          <w:rPr>
            <w:sz w:val="22"/>
            <w:szCs w:val="22"/>
          </w:rPr>
          <w:t>and achive a</w:t>
        </w:r>
      </w:ins>
      <w:ins w:id="23" w:author="stefan zedlacher" w:date="2016-03-08T18:02:00Z">
        <w:r w:rsidRPr="00B53117">
          <w:rPr>
            <w:sz w:val="22"/>
            <w:szCs w:val="22"/>
          </w:rPr>
          <w:t xml:space="preserve"> </w:t>
        </w:r>
      </w:ins>
      <w:ins w:id="24" w:author="stefan zedlacher" w:date="2016-03-08T18:06:00Z">
        <w:r w:rsidR="008D3FEF">
          <w:rPr>
            <w:sz w:val="22"/>
            <w:szCs w:val="22"/>
          </w:rPr>
          <w:t>better</w:t>
        </w:r>
      </w:ins>
      <w:ins w:id="25" w:author="stefan zedlacher" w:date="2016-03-08T18:02:00Z">
        <w:r w:rsidRPr="00B53117">
          <w:rPr>
            <w:sz w:val="22"/>
            <w:szCs w:val="22"/>
          </w:rPr>
          <w:t xml:space="preserve"> quality and more </w:t>
        </w:r>
      </w:ins>
      <w:ins w:id="26" w:author="stefan zedlacher" w:date="2016-03-08T18:07:00Z">
        <w:r w:rsidR="008D3FEF">
          <w:rPr>
            <w:sz w:val="22"/>
            <w:szCs w:val="22"/>
          </w:rPr>
          <w:t>relevance in the</w:t>
        </w:r>
      </w:ins>
      <w:ins w:id="27" w:author="stefan zedlacher" w:date="2016-03-08T18:02:00Z">
        <w:r w:rsidRPr="00B53117">
          <w:rPr>
            <w:sz w:val="22"/>
            <w:szCs w:val="22"/>
          </w:rPr>
          <w:t xml:space="preserve"> search results.</w:t>
        </w:r>
      </w:ins>
    </w:p>
    <w:p w14:paraId="1C425FBA" w14:textId="06F3E516" w:rsidR="00B53117" w:rsidDel="005522FB" w:rsidRDefault="00B53117" w:rsidP="00FD78F9">
      <w:pPr>
        <w:jc w:val="both"/>
        <w:rPr>
          <w:del w:id="28" w:author="stefan zedlacher" w:date="2016-03-08T22:47:00Z"/>
          <w:sz w:val="22"/>
          <w:szCs w:val="22"/>
        </w:rPr>
      </w:pPr>
    </w:p>
    <w:p w14:paraId="105C1658" w14:textId="46A2235D" w:rsidR="008D3FEF" w:rsidRDefault="00FD78F9" w:rsidP="00FD78F9">
      <w:pPr>
        <w:jc w:val="both"/>
        <w:rPr>
          <w:sz w:val="22"/>
          <w:szCs w:val="22"/>
        </w:rPr>
      </w:pPr>
      <w:del w:id="29" w:author="stefan zedlacher" w:date="2016-03-08T22:47:00Z">
        <w:r w:rsidRPr="0023109C" w:rsidDel="005522FB">
          <w:rPr>
            <w:strike/>
            <w:sz w:val="22"/>
            <w:szCs w:val="22"/>
            <w:rPrChange w:id="30" w:author="stefan zedlacher" w:date="2016-03-08T18:17:00Z">
              <w:rPr>
                <w:sz w:val="22"/>
                <w:szCs w:val="22"/>
              </w:rPr>
            </w:rPrChange>
          </w:rPr>
          <w:delText>Die Eigenschaften von Archivquellen werden zueinander in Beziehung gestellt und auch verwaltet. Der User kann beispielsweise eine genaue Suchabfrage formulieren und die Webstandards, welche die Grundlage für die Sucher im Web bilden, lassen das gewünschte Suchergebnis zu. Die Personalisierung von Inhalten im Internet geht mit dieser neuen Entwicklung einher und neue personalisierte Services zeichnen gleichzeitig ein Bild des/der Nutzers/Nutzerin. Das ‚www’ wird also damit erweitert und Daten sollen einfacher auswertbar und austauschbar werden mit Hilfe von maschinenlesbaren Daten.</w:delText>
        </w:r>
      </w:del>
      <w:ins w:id="31" w:author="stefan zedlacher" w:date="2016-03-08T18:08:00Z">
        <w:r w:rsidR="008D3FEF">
          <w:rPr>
            <w:sz w:val="22"/>
            <w:szCs w:val="22"/>
          </w:rPr>
          <w:t>The properties of archivsources</w:t>
        </w:r>
      </w:ins>
      <w:ins w:id="32" w:author="stefan zedlacher" w:date="2016-03-08T18:09:00Z">
        <w:r w:rsidR="008D3FEF">
          <w:rPr>
            <w:sz w:val="22"/>
            <w:szCs w:val="22"/>
          </w:rPr>
          <w:t xml:space="preserve"> are managed and</w:t>
        </w:r>
      </w:ins>
      <w:ins w:id="33" w:author="stefan zedlacher" w:date="2016-03-08T18:08:00Z">
        <w:r w:rsidR="008D3FEF" w:rsidRPr="008D3FEF">
          <w:rPr>
            <w:sz w:val="22"/>
            <w:szCs w:val="22"/>
          </w:rPr>
          <w:t xml:space="preserve"> mutually placed in relationship. The user ca</w:t>
        </w:r>
        <w:r w:rsidR="008D3FEF">
          <w:rPr>
            <w:sz w:val="22"/>
            <w:szCs w:val="22"/>
          </w:rPr>
          <w:t>n, for example,</w:t>
        </w:r>
        <w:r w:rsidR="008D3FEF" w:rsidRPr="008D3FEF">
          <w:rPr>
            <w:sz w:val="22"/>
            <w:szCs w:val="22"/>
          </w:rPr>
          <w:t xml:space="preserve"> formulate a precise </w:t>
        </w:r>
      </w:ins>
      <w:ins w:id="34" w:author="stefan zedlacher" w:date="2016-03-08T18:09:00Z">
        <w:r w:rsidR="008D3FEF">
          <w:rPr>
            <w:sz w:val="22"/>
            <w:szCs w:val="22"/>
          </w:rPr>
          <w:t xml:space="preserve">search </w:t>
        </w:r>
      </w:ins>
      <w:ins w:id="35" w:author="stefan zedlacher" w:date="2016-03-08T18:08:00Z">
        <w:r w:rsidR="008D3FEF" w:rsidRPr="008D3FEF">
          <w:rPr>
            <w:sz w:val="22"/>
            <w:szCs w:val="22"/>
          </w:rPr>
          <w:t>q</w:t>
        </w:r>
        <w:r w:rsidR="008D3FEF">
          <w:rPr>
            <w:sz w:val="22"/>
            <w:szCs w:val="22"/>
          </w:rPr>
          <w:t>uery. T</w:t>
        </w:r>
        <w:r w:rsidR="008D3FEF" w:rsidRPr="008D3FEF">
          <w:rPr>
            <w:sz w:val="22"/>
            <w:szCs w:val="22"/>
          </w:rPr>
          <w:t xml:space="preserve">he web standards </w:t>
        </w:r>
      </w:ins>
      <w:ins w:id="36" w:author="stefan zedlacher" w:date="2016-03-08T18:10:00Z">
        <w:r w:rsidR="008D3FEF">
          <w:rPr>
            <w:sz w:val="22"/>
            <w:szCs w:val="22"/>
          </w:rPr>
          <w:t>a spart oft the result viewer</w:t>
        </w:r>
      </w:ins>
      <w:ins w:id="37" w:author="stefan zedlacher" w:date="2016-03-08T18:08:00Z">
        <w:r w:rsidR="008D3FEF" w:rsidRPr="008D3FEF">
          <w:rPr>
            <w:sz w:val="22"/>
            <w:szCs w:val="22"/>
          </w:rPr>
          <w:t xml:space="preserve"> on the web, </w:t>
        </w:r>
      </w:ins>
      <w:ins w:id="38" w:author="stefan zedlacher" w:date="2016-03-08T18:11:00Z">
        <w:r w:rsidR="008D3FEF">
          <w:rPr>
            <w:sz w:val="22"/>
            <w:szCs w:val="22"/>
          </w:rPr>
          <w:t>allow or deny the</w:t>
        </w:r>
      </w:ins>
      <w:ins w:id="39" w:author="stefan zedlacher" w:date="2016-03-08T18:08:00Z">
        <w:r w:rsidR="008D3FEF">
          <w:rPr>
            <w:sz w:val="22"/>
            <w:szCs w:val="22"/>
          </w:rPr>
          <w:t xml:space="preserve"> desired search result</w:t>
        </w:r>
        <w:r w:rsidR="008D3FEF" w:rsidRPr="008D3FEF">
          <w:rPr>
            <w:sz w:val="22"/>
            <w:szCs w:val="22"/>
          </w:rPr>
          <w:t xml:space="preserve">. The personalization of content </w:t>
        </w:r>
      </w:ins>
      <w:ins w:id="40" w:author="stefan zedlacher" w:date="2016-03-08T18:11:00Z">
        <w:r w:rsidR="008D3FEF">
          <w:rPr>
            <w:sz w:val="22"/>
            <w:szCs w:val="22"/>
          </w:rPr>
          <w:t xml:space="preserve">in </w:t>
        </w:r>
      </w:ins>
      <w:ins w:id="41" w:author="stefan zedlacher" w:date="2016-03-08T18:08:00Z">
        <w:r w:rsidR="008D3FEF" w:rsidRPr="008D3FEF">
          <w:rPr>
            <w:sz w:val="22"/>
            <w:szCs w:val="22"/>
          </w:rPr>
          <w:t xml:space="preserve"> the Internet is associated with this new development</w:t>
        </w:r>
      </w:ins>
      <w:ins w:id="42" w:author="stefan zedlacher" w:date="2016-03-08T18:11:00Z">
        <w:r w:rsidR="008D3FEF">
          <w:rPr>
            <w:sz w:val="22"/>
            <w:szCs w:val="22"/>
          </w:rPr>
          <w:t>.</w:t>
        </w:r>
      </w:ins>
      <w:ins w:id="43" w:author="stefan zedlacher" w:date="2016-03-08T18:08:00Z">
        <w:r w:rsidR="008D3FEF" w:rsidRPr="008D3FEF">
          <w:rPr>
            <w:sz w:val="22"/>
            <w:szCs w:val="22"/>
          </w:rPr>
          <w:t xml:space="preserve"> </w:t>
        </w:r>
      </w:ins>
      <w:ins w:id="44" w:author="stefan zedlacher" w:date="2016-03-08T18:12:00Z">
        <w:r w:rsidR="008D3FEF">
          <w:rPr>
            <w:sz w:val="22"/>
            <w:szCs w:val="22"/>
          </w:rPr>
          <w:t>N</w:t>
        </w:r>
      </w:ins>
      <w:ins w:id="45" w:author="stefan zedlacher" w:date="2016-03-08T18:08:00Z">
        <w:r w:rsidR="008D3FEF" w:rsidRPr="008D3FEF">
          <w:rPr>
            <w:sz w:val="22"/>
            <w:szCs w:val="22"/>
          </w:rPr>
          <w:t xml:space="preserve">ew personalized </w:t>
        </w:r>
      </w:ins>
      <w:ins w:id="46" w:author="stefan zedlacher" w:date="2016-03-08T18:12:00Z">
        <w:r w:rsidR="008D3FEF">
          <w:rPr>
            <w:sz w:val="22"/>
            <w:szCs w:val="22"/>
          </w:rPr>
          <w:t xml:space="preserve">web </w:t>
        </w:r>
      </w:ins>
      <w:ins w:id="47" w:author="stefan zedlacher" w:date="2016-03-08T18:08:00Z">
        <w:r w:rsidR="008D3FEF" w:rsidRPr="008D3FEF">
          <w:rPr>
            <w:sz w:val="22"/>
            <w:szCs w:val="22"/>
          </w:rPr>
          <w:t xml:space="preserve">services simultaneously </w:t>
        </w:r>
      </w:ins>
      <w:ins w:id="48" w:author="stefan zedlacher" w:date="2016-03-08T18:12:00Z">
        <w:r w:rsidR="008D3FEF">
          <w:rPr>
            <w:sz w:val="22"/>
            <w:szCs w:val="22"/>
          </w:rPr>
          <w:t>save the behaviour and habits of the user</w:t>
        </w:r>
      </w:ins>
      <w:ins w:id="49" w:author="stefan zedlacher" w:date="2016-03-08T18:08:00Z">
        <w:r w:rsidR="008D3FEF">
          <w:rPr>
            <w:sz w:val="22"/>
            <w:szCs w:val="22"/>
          </w:rPr>
          <w:t xml:space="preserve">. This extension of </w:t>
        </w:r>
      </w:ins>
      <w:ins w:id="50" w:author="stefan zedlacher" w:date="2016-03-08T18:13:00Z">
        <w:r w:rsidR="008D3FEF">
          <w:rPr>
            <w:sz w:val="22"/>
            <w:szCs w:val="22"/>
          </w:rPr>
          <w:t>t</w:t>
        </w:r>
      </w:ins>
      <w:ins w:id="51" w:author="stefan zedlacher" w:date="2016-03-08T18:08:00Z">
        <w:r w:rsidR="008D3FEF" w:rsidRPr="008D3FEF">
          <w:rPr>
            <w:sz w:val="22"/>
            <w:szCs w:val="22"/>
          </w:rPr>
          <w:t xml:space="preserve">he </w:t>
        </w:r>
      </w:ins>
      <w:ins w:id="52" w:author="stefan zedlacher" w:date="2016-03-08T18:13:00Z">
        <w:r w:rsidR="008D3FEF">
          <w:rPr>
            <w:sz w:val="22"/>
            <w:szCs w:val="22"/>
          </w:rPr>
          <w:t>world wide web</w:t>
        </w:r>
      </w:ins>
      <w:ins w:id="53" w:author="stefan zedlacher" w:date="2016-03-08T18:08:00Z">
        <w:r w:rsidR="008D3FEF" w:rsidRPr="008D3FEF">
          <w:rPr>
            <w:sz w:val="22"/>
            <w:szCs w:val="22"/>
          </w:rPr>
          <w:t xml:space="preserve"> </w:t>
        </w:r>
      </w:ins>
      <w:ins w:id="54" w:author="stefan zedlacher" w:date="2016-03-08T18:14:00Z">
        <w:r w:rsidR="008D3FEF">
          <w:rPr>
            <w:sz w:val="22"/>
            <w:szCs w:val="22"/>
          </w:rPr>
          <w:t>provides data</w:t>
        </w:r>
      </w:ins>
      <w:ins w:id="55" w:author="stefan zedlacher" w:date="2016-03-08T18:15:00Z">
        <w:r w:rsidR="008D3FEF">
          <w:rPr>
            <w:sz w:val="22"/>
            <w:szCs w:val="22"/>
          </w:rPr>
          <w:t>, that</w:t>
        </w:r>
      </w:ins>
      <w:ins w:id="56" w:author="stefan zedlacher" w:date="2016-03-08T18:14:00Z">
        <w:r w:rsidR="008D3FEF">
          <w:rPr>
            <w:sz w:val="22"/>
            <w:szCs w:val="22"/>
          </w:rPr>
          <w:t xml:space="preserve"> could be</w:t>
        </w:r>
      </w:ins>
      <w:ins w:id="57" w:author="stefan zedlacher" w:date="2016-03-08T18:08:00Z">
        <w:r w:rsidR="008D3FEF" w:rsidRPr="008D3FEF">
          <w:rPr>
            <w:sz w:val="22"/>
            <w:szCs w:val="22"/>
          </w:rPr>
          <w:t xml:space="preserve"> easily </w:t>
        </w:r>
        <w:r w:rsidR="008D3FEF">
          <w:rPr>
            <w:sz w:val="22"/>
            <w:szCs w:val="22"/>
          </w:rPr>
          <w:t xml:space="preserve">evaluated, </w:t>
        </w:r>
      </w:ins>
      <w:ins w:id="58" w:author="stefan zedlacher" w:date="2016-03-08T18:15:00Z">
        <w:r w:rsidR="008D3FEF">
          <w:rPr>
            <w:sz w:val="22"/>
            <w:szCs w:val="22"/>
          </w:rPr>
          <w:t xml:space="preserve">read by </w:t>
        </w:r>
      </w:ins>
      <w:ins w:id="59" w:author="stefan zedlacher" w:date="2016-03-08T18:08:00Z">
        <w:r w:rsidR="008D3FEF" w:rsidRPr="008D3FEF">
          <w:rPr>
            <w:sz w:val="22"/>
            <w:szCs w:val="22"/>
          </w:rPr>
          <w:t>machine</w:t>
        </w:r>
      </w:ins>
      <w:ins w:id="60" w:author="stefan zedlacher" w:date="2016-03-08T18:15:00Z">
        <w:r w:rsidR="008D3FEF">
          <w:rPr>
            <w:sz w:val="22"/>
            <w:szCs w:val="22"/>
          </w:rPr>
          <w:t xml:space="preserve">s and </w:t>
        </w:r>
      </w:ins>
      <w:ins w:id="61" w:author="stefan zedlacher" w:date="2016-03-08T18:16:00Z">
        <w:r w:rsidR="0023109C">
          <w:rPr>
            <w:sz w:val="22"/>
            <w:szCs w:val="22"/>
          </w:rPr>
          <w:t>interchanged with other sources from the web</w:t>
        </w:r>
      </w:ins>
      <w:ins w:id="62" w:author="stefan zedlacher" w:date="2016-03-08T18:08:00Z">
        <w:r w:rsidR="008D3FEF" w:rsidRPr="008D3FEF">
          <w:rPr>
            <w:sz w:val="22"/>
            <w:szCs w:val="22"/>
          </w:rPr>
          <w:t>.</w:t>
        </w:r>
      </w:ins>
    </w:p>
    <w:p w14:paraId="37D1EB7C" w14:textId="77777777" w:rsidR="00FD78F9" w:rsidRDefault="00FD78F9" w:rsidP="00FD78F9">
      <w:pPr>
        <w:jc w:val="both"/>
        <w:rPr>
          <w:sz w:val="22"/>
          <w:szCs w:val="28"/>
          <w:lang w:eastAsia="de-DE"/>
        </w:rPr>
      </w:pPr>
    </w:p>
    <w:p w14:paraId="0B43D2C3" w14:textId="77777777" w:rsidR="00FD78F9" w:rsidRPr="007A0B72" w:rsidRDefault="00FD78F9" w:rsidP="00FD78F9">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14:paraId="43F926BB" w14:textId="77777777" w:rsidR="00FD78F9" w:rsidRDefault="00FD78F9" w:rsidP="00FD78F9">
      <w:pPr>
        <w:widowControl w:val="0"/>
        <w:autoSpaceDE w:val="0"/>
        <w:autoSpaceDN w:val="0"/>
        <w:adjustRightInd w:val="0"/>
        <w:spacing w:after="0"/>
        <w:jc w:val="both"/>
        <w:rPr>
          <w:rFonts w:cs="Helvetica"/>
          <w:sz w:val="22"/>
          <w:szCs w:val="30"/>
          <w:u w:color="386EFF"/>
        </w:rPr>
      </w:pPr>
      <w:r w:rsidRPr="006330B3">
        <w:rPr>
          <w:rFonts w:cs="Helvetica"/>
          <w:sz w:val="22"/>
          <w:szCs w:val="30"/>
        </w:rPr>
        <w:t xml:space="preserve">In diesem Referenz-Ebenen-Modell wird nicht länger zwischen Bild- und Textquellen unterschieden, sondern </w:t>
      </w:r>
      <w:r>
        <w:rPr>
          <w:rFonts w:cs="Helvetica"/>
          <w:sz w:val="22"/>
          <w:szCs w:val="30"/>
        </w:rPr>
        <w:t>auch H</w:t>
      </w:r>
      <w:r w:rsidRPr="006330B3">
        <w:rPr>
          <w:rFonts w:cs="Helvetica"/>
          <w:sz w:val="22"/>
          <w:szCs w:val="30"/>
        </w:rPr>
        <w:t xml:space="preserve">ybride mit berücksichtigt. Ihre Zuordnung erfolgt unabhängig ihrer Gattung nicht </w:t>
      </w:r>
      <w:r>
        <w:rPr>
          <w:rFonts w:cs="Helvetica"/>
          <w:sz w:val="22"/>
          <w:szCs w:val="30"/>
        </w:rPr>
        <w:t xml:space="preserve">nur nach Form oder Materialität, </w:t>
      </w:r>
      <w:r w:rsidRPr="006330B3">
        <w:rPr>
          <w:rFonts w:cs="Helvetica"/>
          <w:sz w:val="22"/>
          <w:szCs w:val="30"/>
        </w:rPr>
        <w:t xml:space="preserve">sondern orientiert </w:t>
      </w:r>
      <w:r>
        <w:rPr>
          <w:rFonts w:cs="Helvetica"/>
          <w:sz w:val="22"/>
          <w:szCs w:val="30"/>
        </w:rPr>
        <w:t xml:space="preserve">nach den </w:t>
      </w:r>
      <w:r w:rsidRPr="006330B3">
        <w:rPr>
          <w:rFonts w:cs="Helvetica"/>
          <w:sz w:val="22"/>
          <w:szCs w:val="30"/>
        </w:rPr>
        <w:t>Semantik</w:t>
      </w:r>
      <w:r>
        <w:rPr>
          <w:rFonts w:cs="Helvetica"/>
          <w:sz w:val="22"/>
          <w:szCs w:val="30"/>
        </w:rPr>
        <w:t>en</w:t>
      </w:r>
      <w:r w:rsidRPr="006330B3">
        <w:rPr>
          <w:rFonts w:cs="Helvetica"/>
          <w:sz w:val="22"/>
          <w:szCs w:val="30"/>
        </w:rPr>
        <w:t xml:space="preserve"> und Performanz</w:t>
      </w:r>
      <w:r>
        <w:rPr>
          <w:rFonts w:cs="Helvetica"/>
          <w:sz w:val="22"/>
          <w:szCs w:val="30"/>
        </w:rPr>
        <w:t>en</w:t>
      </w:r>
      <w:r w:rsidRPr="006330B3">
        <w:rPr>
          <w:rFonts w:cs="Helvetica"/>
          <w:sz w:val="22"/>
          <w:szCs w:val="30"/>
        </w:rPr>
        <w:t xml:space="preserve"> zu anderen Archivquellen </w:t>
      </w:r>
      <w:r>
        <w:rPr>
          <w:rFonts w:cs="Helvetica"/>
          <w:sz w:val="22"/>
          <w:szCs w:val="30"/>
        </w:rPr>
        <w:t>bzw. zu externe</w:t>
      </w:r>
      <w:r w:rsidRPr="006330B3">
        <w:rPr>
          <w:rFonts w:cs="Helvetica"/>
          <w:sz w:val="22"/>
          <w:szCs w:val="30"/>
        </w:rPr>
        <w:t xml:space="preserve">n Referenten. </w:t>
      </w:r>
      <w:r w:rsidRPr="006330B3">
        <w:rPr>
          <w:rFonts w:cs="Helvetica"/>
          <w:sz w:val="22"/>
          <w:szCs w:val="30"/>
          <w:u w:color="386EFF"/>
        </w:rPr>
        <w:t xml:space="preserve">Die Unterscheidung zwischen materiellen und immateriellen Referenten dient dabei der Berücksichtigung von </w:t>
      </w:r>
      <w:r>
        <w:rPr>
          <w:rFonts w:cs="Helvetica"/>
          <w:sz w:val="22"/>
          <w:szCs w:val="30"/>
          <w:u w:color="386EFF"/>
        </w:rPr>
        <w:t>Archivquellen</w:t>
      </w:r>
      <w:r w:rsidRPr="006330B3">
        <w:rPr>
          <w:rFonts w:cs="Helvetica"/>
          <w:sz w:val="22"/>
          <w:szCs w:val="30"/>
          <w:u w:color="386EFF"/>
        </w:rPr>
        <w:t xml:space="preserve">, die sich auf kein realisiertes oder mediales Objekt (Archivquelle in einem anderen Archiv) beziehen, wie dies im </w:t>
      </w:r>
      <w:r w:rsidRPr="006330B3">
        <w:rPr>
          <w:rFonts w:cs="Helvetica"/>
          <w:i/>
          <w:sz w:val="22"/>
          <w:szCs w:val="30"/>
          <w:u w:color="386EFF"/>
        </w:rPr>
        <w:t xml:space="preserve">Geymüller </w:t>
      </w:r>
      <w:r w:rsidRPr="006330B3">
        <w:rPr>
          <w:rFonts w:cs="Helvetica"/>
          <w:sz w:val="22"/>
          <w:szCs w:val="30"/>
          <w:u w:color="386EFF"/>
        </w:rPr>
        <w:t xml:space="preserve">Nachlass-Bestand häufig der Fall ist. </w:t>
      </w:r>
      <w:r w:rsidRPr="006330B3">
        <w:rPr>
          <w:sz w:val="22"/>
        </w:rPr>
        <w:t xml:space="preserve">Im Datenmodell </w:t>
      </w:r>
      <w:r>
        <w:rPr>
          <w:sz w:val="22"/>
        </w:rPr>
        <w:t xml:space="preserve">nehmen immaterielle Referenten </w:t>
      </w:r>
      <w:r w:rsidRPr="006330B3">
        <w:rPr>
          <w:sz w:val="22"/>
        </w:rPr>
        <w:t xml:space="preserve">eine übergeordnete Ebene ein. </w:t>
      </w:r>
      <w:r>
        <w:rPr>
          <w:rFonts w:cs="Helvetica"/>
          <w:sz w:val="22"/>
          <w:szCs w:val="30"/>
          <w:u w:color="386EFF"/>
        </w:rPr>
        <w:t>Ziel der Datenbank ist die parallele Referenzierung von mindesten</w:t>
      </w:r>
      <w:bookmarkStart w:id="63" w:name="_GoBack"/>
      <w:bookmarkEnd w:id="63"/>
      <w:r>
        <w:rPr>
          <w:rFonts w:cs="Helvetica"/>
          <w:sz w:val="22"/>
          <w:szCs w:val="30"/>
          <w:u w:color="386EFF"/>
        </w:rPr>
        <w:t>s einem materiellem und einem immateriellen Referenten.</w:t>
      </w:r>
      <w:r>
        <w:rPr>
          <w:rStyle w:val="Funotenzeichen"/>
          <w:rFonts w:cs="Helvetica"/>
          <w:szCs w:val="30"/>
          <w:u w:color="386EFF"/>
        </w:rPr>
        <w:footnoteReference w:id="1"/>
      </w:r>
      <w:r>
        <w:rPr>
          <w:rFonts w:cs="Helvetica"/>
          <w:sz w:val="22"/>
          <w:szCs w:val="30"/>
          <w:u w:color="386EFF"/>
        </w:rPr>
        <w:t xml:space="preserve"> </w:t>
      </w:r>
    </w:p>
    <w:p w14:paraId="484FADFF" w14:textId="77777777" w:rsidR="00FD78F9" w:rsidRPr="006330B3" w:rsidRDefault="00FD78F9" w:rsidP="00FD78F9">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Pr>
          <w:rFonts w:cs="Helvetica"/>
          <w:sz w:val="22"/>
          <w:szCs w:val="30"/>
          <w:u w:color="386EFF"/>
        </w:rPr>
        <w:t>semantischer Eigenschaften einer Archivquelle</w:t>
      </w:r>
      <w:r w:rsidRPr="00141B54">
        <w:rPr>
          <w:rFonts w:cs="Helvetica"/>
          <w:sz w:val="22"/>
          <w:szCs w:val="30"/>
          <w:u w:color="386EFF"/>
        </w:rPr>
        <w:t xml:space="preserve"> werden </w:t>
      </w:r>
      <w:r>
        <w:rPr>
          <w:rFonts w:cs="Helvetica"/>
          <w:sz w:val="22"/>
          <w:szCs w:val="30"/>
          <w:u w:color="386EFF"/>
        </w:rPr>
        <w:t xml:space="preserve">dabei </w:t>
      </w:r>
      <w:r w:rsidRPr="00141B54">
        <w:rPr>
          <w:rFonts w:cs="Helvetica"/>
          <w:sz w:val="22"/>
          <w:szCs w:val="30"/>
          <w:u w:color="386EFF"/>
        </w:rPr>
        <w:t xml:space="preserve">– je nach Referenz – in </w:t>
      </w:r>
      <w:r>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Pr>
          <w:rFonts w:cs="Helvetica"/>
          <w:sz w:val="22"/>
          <w:szCs w:val="30"/>
          <w:u w:color="386EFF"/>
        </w:rPr>
        <w:t xml:space="preserve"> der Darstellung bleibt</w:t>
      </w:r>
      <w:r w:rsidRPr="00141B54">
        <w:rPr>
          <w:rFonts w:cs="Helvetica"/>
          <w:sz w:val="22"/>
          <w:szCs w:val="30"/>
          <w:u w:color="386EFF"/>
        </w:rPr>
        <w:t xml:space="preserve"> da</w:t>
      </w:r>
      <w:r>
        <w:rPr>
          <w:rFonts w:cs="Helvetica"/>
          <w:sz w:val="22"/>
          <w:szCs w:val="30"/>
          <w:u w:color="386EFF"/>
        </w:rPr>
        <w:t xml:space="preserve">bei vorläufig noch völlig offen. Sie bildet die untergeordnete Ebene und bezieht sich auf jene bereits über die Quelle publizierte Themen. </w:t>
      </w:r>
    </w:p>
    <w:p w14:paraId="33D2F637" w14:textId="77777777" w:rsidR="00FD78F9" w:rsidRDefault="00FD78F9" w:rsidP="00FD78F9">
      <w:pPr>
        <w:widowControl w:val="0"/>
        <w:autoSpaceDE w:val="0"/>
        <w:autoSpaceDN w:val="0"/>
        <w:adjustRightInd w:val="0"/>
        <w:spacing w:after="0"/>
        <w:jc w:val="both"/>
        <w:rPr>
          <w:b/>
          <w:sz w:val="22"/>
          <w:szCs w:val="28"/>
          <w:lang w:eastAsia="de-DE"/>
        </w:rPr>
      </w:pPr>
    </w:p>
    <w:p w14:paraId="3F3C6902" w14:textId="77777777" w:rsidR="00FD78F9" w:rsidRDefault="00FD78F9" w:rsidP="00FD78F9">
      <w:pPr>
        <w:jc w:val="both"/>
        <w:rPr>
          <w:sz w:val="22"/>
          <w:szCs w:val="28"/>
          <w:lang w:eastAsia="de-DE"/>
        </w:rPr>
      </w:pPr>
      <w:r>
        <w:rPr>
          <w:sz w:val="22"/>
          <w:szCs w:val="28"/>
          <w:lang w:eastAsia="de-DE"/>
        </w:rPr>
        <w:t xml:space="preserve">Ausgehend von der Archivquelle (Bild-, Text- oder Hybridquelle) werden diese (traditionell) mit Metadaten und Thesauri / Glossaren verknüpft. Dies gewährleistet eine Verbindung zu anderen Datenbanken und eine Standardisierung. In unserem Datenmodell gehen wir davon aus, dass die Metadaten in Beziehung zu unterschiedlichen Referenzebenen stehen. </w:t>
      </w:r>
    </w:p>
    <w:p w14:paraId="0B954114" w14:textId="77777777" w:rsidR="00FD78F9" w:rsidRDefault="00FD78F9" w:rsidP="00FD78F9">
      <w:pPr>
        <w:jc w:val="both"/>
        <w:rPr>
          <w:sz w:val="22"/>
          <w:szCs w:val="28"/>
          <w:lang w:eastAsia="de-DE"/>
        </w:rPr>
      </w:pPr>
      <w:r>
        <w:rPr>
          <w:sz w:val="22"/>
          <w:szCs w:val="28"/>
          <w:lang w:eastAsia="de-DE"/>
        </w:rPr>
        <w:t xml:space="preserve">[Skizze Datenmodell – kommt noch] </w:t>
      </w:r>
    </w:p>
    <w:p w14:paraId="77EE5D73" w14:textId="77777777" w:rsidR="00FD78F9" w:rsidRDefault="00FD78F9" w:rsidP="00FD78F9">
      <w:pPr>
        <w:jc w:val="both"/>
        <w:rPr>
          <w:sz w:val="22"/>
          <w:szCs w:val="28"/>
          <w:lang w:eastAsia="de-DE"/>
        </w:rPr>
      </w:pPr>
      <w:r>
        <w:rPr>
          <w:sz w:val="22"/>
          <w:szCs w:val="28"/>
          <w:lang w:eastAsia="de-DE"/>
        </w:rPr>
        <w:t xml:space="preserve">Diese sind hierarchisch gegliedert und erweiterten die Metadaten um andere Quellen (Medialisierung und Idee bzw. Kommunikation und Interpretation) sowie um Beziehungen, die immaterielle Eigenschaften wie Prozesse und Handlungen abbilden.  </w:t>
      </w:r>
    </w:p>
    <w:p w14:paraId="0E840608" w14:textId="77777777" w:rsidR="00A870B9" w:rsidRDefault="00A870B9" w:rsidP="00A870B9">
      <w:pPr>
        <w:widowControl w:val="0"/>
        <w:autoSpaceDE w:val="0"/>
        <w:autoSpaceDN w:val="0"/>
        <w:adjustRightInd w:val="0"/>
        <w:spacing w:after="0"/>
        <w:jc w:val="both"/>
        <w:rPr>
          <w:b/>
          <w:sz w:val="22"/>
          <w:szCs w:val="28"/>
          <w:lang w:eastAsia="de-DE"/>
        </w:rPr>
      </w:pPr>
    </w:p>
    <w:p w14:paraId="79E8211E" w14:textId="77777777" w:rsidR="00A870B9" w:rsidRDefault="00A870B9" w:rsidP="00A870B9">
      <w:pPr>
        <w:rPr>
          <w:b/>
          <w:sz w:val="22"/>
          <w:szCs w:val="28"/>
          <w:lang w:eastAsia="de-DE"/>
        </w:rPr>
      </w:pPr>
    </w:p>
    <w:p w14:paraId="2932FE8D" w14:textId="54C43A0D" w:rsidR="005522FB" w:rsidRDefault="00135546" w:rsidP="00135546">
      <w:pPr>
        <w:widowControl w:val="0"/>
        <w:autoSpaceDE w:val="0"/>
        <w:autoSpaceDN w:val="0"/>
        <w:adjustRightInd w:val="0"/>
        <w:spacing w:after="0"/>
        <w:jc w:val="both"/>
        <w:rPr>
          <w:ins w:id="64" w:author="stefan zedlacher" w:date="2016-03-08T22:45:00Z"/>
          <w:b/>
          <w:sz w:val="22"/>
          <w:szCs w:val="28"/>
          <w:lang w:eastAsia="de-DE"/>
        </w:rPr>
      </w:pPr>
      <w:del w:id="65" w:author="stefan zedlacher" w:date="2016-03-08T22:46:00Z">
        <w:r w:rsidDel="005522FB">
          <w:rPr>
            <w:b/>
            <w:sz w:val="22"/>
            <w:szCs w:val="28"/>
            <w:lang w:eastAsia="de-DE"/>
          </w:rPr>
          <w:lastRenderedPageBreak/>
          <w:delText>2. Die Vernetzung der Archivquelle mit dem urbanen Raum und seinen Menschen (Case Study)</w:delText>
        </w:r>
      </w:del>
    </w:p>
    <w:p w14:paraId="245C1FF2" w14:textId="6F721F1A" w:rsidR="005522FB" w:rsidRDefault="005522FB" w:rsidP="00135546">
      <w:pPr>
        <w:widowControl w:val="0"/>
        <w:autoSpaceDE w:val="0"/>
        <w:autoSpaceDN w:val="0"/>
        <w:adjustRightInd w:val="0"/>
        <w:spacing w:after="0"/>
        <w:jc w:val="both"/>
        <w:rPr>
          <w:b/>
          <w:sz w:val="22"/>
          <w:szCs w:val="28"/>
          <w:lang w:eastAsia="de-DE"/>
        </w:rPr>
      </w:pPr>
      <w:ins w:id="66" w:author="stefan zedlacher" w:date="2016-03-08T22:45:00Z">
        <w:r>
          <w:rPr>
            <w:b/>
            <w:sz w:val="22"/>
            <w:szCs w:val="28"/>
            <w:lang w:eastAsia="de-DE"/>
          </w:rPr>
          <w:t>2. The network between the archive</w:t>
        </w:r>
      </w:ins>
      <w:ins w:id="67" w:author="stefan zedlacher" w:date="2016-03-08T22:46:00Z">
        <w:r>
          <w:rPr>
            <w:b/>
            <w:sz w:val="22"/>
            <w:szCs w:val="28"/>
            <w:lang w:eastAsia="de-DE"/>
          </w:rPr>
          <w:t>,</w:t>
        </w:r>
      </w:ins>
      <w:ins w:id="68" w:author="stefan zedlacher" w:date="2016-03-08T22:45:00Z">
        <w:r>
          <w:rPr>
            <w:b/>
            <w:sz w:val="22"/>
            <w:szCs w:val="28"/>
            <w:lang w:eastAsia="de-DE"/>
          </w:rPr>
          <w:t xml:space="preserve"> the urban area </w:t>
        </w:r>
      </w:ins>
      <w:ins w:id="69" w:author="stefan zedlacher" w:date="2016-03-08T22:46:00Z">
        <w:r>
          <w:rPr>
            <w:b/>
            <w:sz w:val="22"/>
            <w:szCs w:val="28"/>
            <w:lang w:eastAsia="de-DE"/>
          </w:rPr>
          <w:t>and the people within (case study).</w:t>
        </w:r>
      </w:ins>
    </w:p>
    <w:p w14:paraId="3DF9393B" w14:textId="77777777" w:rsidR="00135546" w:rsidRDefault="00135546" w:rsidP="00135546">
      <w:pPr>
        <w:widowControl w:val="0"/>
        <w:autoSpaceDE w:val="0"/>
        <w:autoSpaceDN w:val="0"/>
        <w:adjustRightInd w:val="0"/>
        <w:spacing w:after="0"/>
        <w:jc w:val="both"/>
        <w:rPr>
          <w:rFonts w:cs="Helvetica"/>
          <w:sz w:val="22"/>
          <w:szCs w:val="30"/>
        </w:rPr>
      </w:pPr>
    </w:p>
    <w:p w14:paraId="1D1573FD" w14:textId="77777777" w:rsidR="00135546" w:rsidRDefault="00135546" w:rsidP="00135546">
      <w:pPr>
        <w:widowControl w:val="0"/>
        <w:autoSpaceDE w:val="0"/>
        <w:autoSpaceDN w:val="0"/>
        <w:adjustRightInd w:val="0"/>
        <w:spacing w:after="0"/>
        <w:jc w:val="both"/>
        <w:rPr>
          <w:rFonts w:cs="Arial"/>
          <w:sz w:val="22"/>
          <w:szCs w:val="30"/>
        </w:rPr>
      </w:pPr>
    </w:p>
    <w:p w14:paraId="5B0F656F" w14:textId="668AB1A7" w:rsidR="00135546" w:rsidRPr="00A267A0" w:rsidDel="005522FB" w:rsidRDefault="00135546" w:rsidP="00135546">
      <w:pPr>
        <w:jc w:val="both"/>
        <w:rPr>
          <w:del w:id="70" w:author="stefan zedlacher" w:date="2016-03-08T22:45:00Z"/>
          <w:strike/>
          <w:sz w:val="22"/>
          <w:szCs w:val="28"/>
          <w:lang w:eastAsia="de-DE"/>
          <w:rPrChange w:id="71" w:author="stefan zedlacher" w:date="2016-03-08T18:27:00Z">
            <w:rPr>
              <w:del w:id="72" w:author="stefan zedlacher" w:date="2016-03-08T22:45:00Z"/>
              <w:sz w:val="22"/>
              <w:szCs w:val="28"/>
              <w:lang w:eastAsia="de-DE"/>
            </w:rPr>
          </w:rPrChange>
        </w:rPr>
      </w:pPr>
      <w:del w:id="73" w:author="stefan zedlacher" w:date="2016-03-08T22:45:00Z">
        <w:r w:rsidRPr="00A267A0" w:rsidDel="005522FB">
          <w:rPr>
            <w:strike/>
            <w:sz w:val="22"/>
            <w:szCs w:val="28"/>
            <w:lang w:eastAsia="de-DE"/>
            <w:rPrChange w:id="74" w:author="stefan zedlacher" w:date="2016-03-08T18:27:00Z">
              <w:rPr>
                <w:sz w:val="22"/>
                <w:szCs w:val="28"/>
                <w:lang w:eastAsia="de-DE"/>
              </w:rPr>
            </w:rPrChange>
          </w:rPr>
          <w:delText>Die Vernetzung der bis zu 150 Jahre alten Archivquellen mit den Orten ihrer Aufnahme im urbanen Raum wird durch moderne Informationstechnologien und zwei wesentlichen Aspekten begleitet:</w:delText>
        </w:r>
      </w:del>
    </w:p>
    <w:p w14:paraId="78B339D3" w14:textId="0E97BBAF" w:rsidR="00135546" w:rsidRPr="00A267A0" w:rsidDel="005522FB" w:rsidRDefault="00135546" w:rsidP="00135546">
      <w:pPr>
        <w:pStyle w:val="Listenabsatz"/>
        <w:numPr>
          <w:ilvl w:val="0"/>
          <w:numId w:val="1"/>
        </w:numPr>
        <w:jc w:val="both"/>
        <w:rPr>
          <w:del w:id="75" w:author="stefan zedlacher" w:date="2016-03-08T22:45:00Z"/>
          <w:strike/>
          <w:sz w:val="22"/>
          <w:szCs w:val="28"/>
          <w:lang w:eastAsia="de-DE"/>
          <w:rPrChange w:id="76" w:author="stefan zedlacher" w:date="2016-03-08T18:27:00Z">
            <w:rPr>
              <w:del w:id="77" w:author="stefan zedlacher" w:date="2016-03-08T22:45:00Z"/>
              <w:sz w:val="22"/>
              <w:szCs w:val="28"/>
              <w:lang w:eastAsia="de-DE"/>
            </w:rPr>
          </w:rPrChange>
        </w:rPr>
      </w:pPr>
      <w:del w:id="78" w:author="stefan zedlacher" w:date="2016-03-08T22:45:00Z">
        <w:r w:rsidRPr="00A267A0" w:rsidDel="005522FB">
          <w:rPr>
            <w:strike/>
            <w:sz w:val="22"/>
            <w:szCs w:val="28"/>
            <w:lang w:eastAsia="de-DE"/>
            <w:rPrChange w:id="79" w:author="stefan zedlacher" w:date="2016-03-08T18:27:00Z">
              <w:rPr>
                <w:sz w:val="22"/>
                <w:szCs w:val="28"/>
                <w:lang w:eastAsia="de-DE"/>
              </w:rPr>
            </w:rPrChange>
          </w:rPr>
          <w:delText>Das Archiv kann zukünftig digital mitgenommen werden. Dies ermöglich Verbesserungen hinsichtlich von Vergleichen mit den Vorbildern (materiellen Referenten) im urbanen Raum, sowie Suchmöglichkeiten und Vernetzungen mit anderen Archivquellen.</w:delText>
        </w:r>
      </w:del>
    </w:p>
    <w:p w14:paraId="0EBE4014" w14:textId="41774F07" w:rsidR="00135546" w:rsidRPr="005522FB" w:rsidDel="005522FB" w:rsidRDefault="00135546" w:rsidP="00135546">
      <w:pPr>
        <w:pStyle w:val="Listenabsatz"/>
        <w:numPr>
          <w:ilvl w:val="0"/>
          <w:numId w:val="1"/>
        </w:numPr>
        <w:jc w:val="both"/>
        <w:rPr>
          <w:del w:id="80" w:author="stefan zedlacher" w:date="2016-03-08T22:45:00Z"/>
          <w:strike/>
          <w:sz w:val="22"/>
          <w:szCs w:val="28"/>
          <w:lang w:eastAsia="de-DE"/>
          <w:rPrChange w:id="81" w:author="stefan zedlacher" w:date="2016-03-08T21:56:00Z">
            <w:rPr>
              <w:del w:id="82" w:author="stefan zedlacher" w:date="2016-03-08T22:45:00Z"/>
              <w:sz w:val="22"/>
              <w:szCs w:val="28"/>
              <w:lang w:eastAsia="de-DE"/>
            </w:rPr>
          </w:rPrChange>
        </w:rPr>
      </w:pPr>
      <w:del w:id="83" w:author="stefan zedlacher" w:date="2016-03-08T22:45:00Z">
        <w:r w:rsidRPr="005522FB" w:rsidDel="005522FB">
          <w:rPr>
            <w:strike/>
            <w:sz w:val="22"/>
            <w:szCs w:val="28"/>
            <w:lang w:eastAsia="de-DE"/>
            <w:rPrChange w:id="84" w:author="stefan zedlacher" w:date="2016-03-08T21:56:00Z">
              <w:rPr>
                <w:sz w:val="22"/>
                <w:szCs w:val="28"/>
                <w:lang w:eastAsia="de-DE"/>
              </w:rPr>
            </w:rPrChange>
          </w:rPr>
          <w:delText xml:space="preserve">Die Suche wird dabei nicht nur durch Metadaten und Beschreibungen ermöglicht sondern auch durch Beziehungen zwischen den Archivquellen erweitert, was wir als Vorstufe zur semantischen Suche definieren. </w:delText>
        </w:r>
      </w:del>
    </w:p>
    <w:p w14:paraId="33ACEC73" w14:textId="6DDE842A" w:rsidR="00135546" w:rsidRPr="005522FB" w:rsidDel="005522FB" w:rsidRDefault="00135546" w:rsidP="00135546">
      <w:pPr>
        <w:jc w:val="both"/>
        <w:rPr>
          <w:del w:id="85" w:author="stefan zedlacher" w:date="2016-03-08T22:45:00Z"/>
          <w:strike/>
          <w:sz w:val="22"/>
          <w:szCs w:val="28"/>
          <w:lang w:eastAsia="de-DE"/>
          <w:rPrChange w:id="86" w:author="stefan zedlacher" w:date="2016-03-08T21:56:00Z">
            <w:rPr>
              <w:del w:id="87" w:author="stefan zedlacher" w:date="2016-03-08T22:45:00Z"/>
              <w:sz w:val="22"/>
              <w:szCs w:val="28"/>
              <w:lang w:eastAsia="de-DE"/>
            </w:rPr>
          </w:rPrChange>
        </w:rPr>
      </w:pPr>
      <w:del w:id="88" w:author="stefan zedlacher" w:date="2016-03-08T22:45:00Z">
        <w:r w:rsidRPr="005522FB" w:rsidDel="005522FB">
          <w:rPr>
            <w:strike/>
            <w:sz w:val="22"/>
            <w:szCs w:val="28"/>
            <w:lang w:eastAsia="de-DE"/>
            <w:rPrChange w:id="89" w:author="stefan zedlacher" w:date="2016-03-08T21:56:00Z">
              <w:rPr>
                <w:sz w:val="22"/>
                <w:szCs w:val="28"/>
                <w:lang w:eastAsia="de-DE"/>
              </w:rPr>
            </w:rPrChange>
          </w:rPr>
          <w:delText xml:space="preserve">In einer semi-digitalen Prototyp-Version wurden aus den spezifischen Suchen neue Skizzenbücher generiert. Die Skizzenbücher enthalten dann eine Zusammenstellung von Archivquellen aus dem Geymüller-Archiv und aus anderen Archiven. Sie dienen als Ausgangspunkt für weitere Bearbeitungen. </w:delText>
        </w:r>
      </w:del>
    </w:p>
    <w:p w14:paraId="0BF7BF90" w14:textId="0B1E3439" w:rsidR="00135546" w:rsidRPr="005522FB" w:rsidDel="005522FB" w:rsidRDefault="00135546" w:rsidP="00135546">
      <w:pPr>
        <w:pStyle w:val="Listenabsatz"/>
        <w:numPr>
          <w:ilvl w:val="0"/>
          <w:numId w:val="1"/>
        </w:numPr>
        <w:jc w:val="both"/>
        <w:rPr>
          <w:del w:id="90" w:author="stefan zedlacher" w:date="2016-03-08T22:45:00Z"/>
          <w:strike/>
          <w:sz w:val="22"/>
          <w:szCs w:val="28"/>
          <w:lang w:eastAsia="de-DE"/>
          <w:rPrChange w:id="91" w:author="stefan zedlacher" w:date="2016-03-08T21:56:00Z">
            <w:rPr>
              <w:del w:id="92" w:author="stefan zedlacher" w:date="2016-03-08T22:45:00Z"/>
              <w:sz w:val="22"/>
              <w:szCs w:val="28"/>
              <w:lang w:eastAsia="de-DE"/>
            </w:rPr>
          </w:rPrChange>
        </w:rPr>
      </w:pPr>
      <w:del w:id="93" w:author="stefan zedlacher" w:date="2016-03-08T22:45:00Z">
        <w:r w:rsidRPr="005522FB" w:rsidDel="005522FB">
          <w:rPr>
            <w:strike/>
            <w:sz w:val="22"/>
            <w:szCs w:val="28"/>
            <w:lang w:eastAsia="de-DE"/>
            <w:rPrChange w:id="94" w:author="stefan zedlacher" w:date="2016-03-08T21:56:00Z">
              <w:rPr>
                <w:sz w:val="22"/>
                <w:szCs w:val="28"/>
                <w:lang w:eastAsia="de-DE"/>
              </w:rPr>
            </w:rPrChange>
          </w:rPr>
          <w:delText>Ein semi-analoges Skizzenbuch hat jedoch den Nachteil, dass die Daten aus Archivquellen bzw. dem Archiv selbst nur zu einem bestimmten Zeitpunkt erstellt werden. Darüber hinaus können neue Informationen, die von Forschern erarbeitet werden, wieder nur durch Digitalisierung  in das Archiv eingegliedert werden.</w:delText>
        </w:r>
      </w:del>
    </w:p>
    <w:p w14:paraId="3A7CAB3D" w14:textId="24CF7879" w:rsidR="00135546" w:rsidRPr="005522FB" w:rsidDel="005522FB" w:rsidRDefault="00135546" w:rsidP="00135546">
      <w:pPr>
        <w:pStyle w:val="Listenabsatz"/>
        <w:numPr>
          <w:ilvl w:val="0"/>
          <w:numId w:val="1"/>
        </w:numPr>
        <w:jc w:val="both"/>
        <w:rPr>
          <w:del w:id="95" w:author="stefan zedlacher" w:date="2016-03-08T22:45:00Z"/>
          <w:strike/>
          <w:sz w:val="22"/>
          <w:szCs w:val="28"/>
          <w:lang w:eastAsia="de-DE"/>
          <w:rPrChange w:id="96" w:author="stefan zedlacher" w:date="2016-03-08T22:43:00Z">
            <w:rPr>
              <w:del w:id="97" w:author="stefan zedlacher" w:date="2016-03-08T22:45:00Z"/>
              <w:sz w:val="22"/>
              <w:szCs w:val="28"/>
              <w:lang w:eastAsia="de-DE"/>
            </w:rPr>
          </w:rPrChange>
        </w:rPr>
      </w:pPr>
      <w:del w:id="98" w:author="stefan zedlacher" w:date="2016-03-08T22:45:00Z">
        <w:r w:rsidRPr="005522FB" w:rsidDel="005522FB">
          <w:rPr>
            <w:strike/>
            <w:sz w:val="22"/>
            <w:szCs w:val="28"/>
            <w:lang w:eastAsia="de-DE"/>
            <w:rPrChange w:id="99" w:author="stefan zedlacher" w:date="2016-03-08T22:43:00Z">
              <w:rPr>
                <w:sz w:val="22"/>
                <w:szCs w:val="28"/>
                <w:lang w:eastAsia="de-DE"/>
              </w:rPr>
            </w:rPrChange>
          </w:rPr>
          <w:delText xml:space="preserve">Durch ein digitales Skizzenbuch (auf einem Tablet/Smartphone als Web-Applikation benutzbar) können Informationen, Skizzen, Fotos, Beschreibungen (siehe Punkt 1.) dem Archiv bzw. den bestehenden Archivquellen zugeordnet werden. Dies wird in diesem Projekt auch für Beziehungen ermöglicht, da die technische Umsetzung (als Graphendaten mit RDF Triplets) dem keine Grenzen setzt (wie etwa die Umsetzung in klassischen, relational modellierten Datenbanken). </w:delText>
        </w:r>
      </w:del>
    </w:p>
    <w:p w14:paraId="402A42D2" w14:textId="0099D953" w:rsidR="0023109C" w:rsidRDefault="00135546" w:rsidP="00135546">
      <w:pPr>
        <w:ind w:left="360"/>
        <w:jc w:val="both"/>
        <w:rPr>
          <w:ins w:id="100" w:author="stefan zedlacher" w:date="2016-03-08T18:17:00Z"/>
          <w:sz w:val="22"/>
          <w:szCs w:val="28"/>
          <w:lang w:eastAsia="de-DE"/>
        </w:rPr>
      </w:pPr>
      <w:del w:id="101" w:author="stefan zedlacher" w:date="2016-03-08T22:45:00Z">
        <w:r w:rsidRPr="005522FB" w:rsidDel="005522FB">
          <w:rPr>
            <w:strike/>
            <w:sz w:val="22"/>
            <w:szCs w:val="28"/>
            <w:lang w:eastAsia="de-DE"/>
            <w:rPrChange w:id="102" w:author="stefan zedlacher" w:date="2016-03-08T22:43:00Z">
              <w:rPr>
                <w:sz w:val="22"/>
                <w:szCs w:val="28"/>
                <w:lang w:eastAsia="de-DE"/>
              </w:rPr>
            </w:rPrChange>
          </w:rPr>
          <w:delText xml:space="preserve">Das Archiv kann somit in Echtzeit erweitert werden. Auch im analogen Archiv wurden bereits Anmerkungen auf Archivquellen hinterlassen, wie auf einem Skizzenblatt aus dem Geymüller-Archiv ersichtlich wird. In der Web-Applikation sollten diese Anmerkungen jedoch auf mehreren Ebenen erfolgen, sodass andere Benutzer/innen über deren Präsenz selbstständig entscheiden können. </w:delText>
        </w:r>
      </w:del>
    </w:p>
    <w:p w14:paraId="305242C3" w14:textId="77777777" w:rsidR="0023109C" w:rsidRPr="0023109C" w:rsidRDefault="0023109C" w:rsidP="0023109C">
      <w:pPr>
        <w:ind w:left="360"/>
        <w:jc w:val="both"/>
        <w:rPr>
          <w:ins w:id="103" w:author="stefan zedlacher" w:date="2016-03-08T18:17:00Z"/>
          <w:sz w:val="22"/>
          <w:szCs w:val="28"/>
          <w:lang w:eastAsia="de-DE"/>
        </w:rPr>
      </w:pPr>
      <w:ins w:id="104" w:author="stefan zedlacher" w:date="2016-03-08T18:17:00Z">
        <w:r w:rsidRPr="0023109C">
          <w:rPr>
            <w:sz w:val="22"/>
            <w:szCs w:val="28"/>
            <w:lang w:eastAsia="de-DE"/>
          </w:rPr>
          <w:t xml:space="preserve">The </w:t>
        </w:r>
      </w:ins>
      <w:ins w:id="105" w:author="stefan zedlacher" w:date="2016-03-08T18:19:00Z">
        <w:r>
          <w:rPr>
            <w:sz w:val="22"/>
            <w:szCs w:val="28"/>
            <w:lang w:eastAsia="de-DE"/>
          </w:rPr>
          <w:t>connection between</w:t>
        </w:r>
      </w:ins>
      <w:ins w:id="106" w:author="stefan zedlacher" w:date="2016-03-08T18:17:00Z">
        <w:r w:rsidRPr="0023109C">
          <w:rPr>
            <w:sz w:val="22"/>
            <w:szCs w:val="28"/>
            <w:lang w:eastAsia="de-DE"/>
          </w:rPr>
          <w:t xml:space="preserve"> up to 150 years old archival sources </w:t>
        </w:r>
      </w:ins>
      <w:ins w:id="107" w:author="stefan zedlacher" w:date="2016-03-08T18:20:00Z">
        <w:r>
          <w:rPr>
            <w:sz w:val="22"/>
            <w:szCs w:val="28"/>
            <w:lang w:eastAsia="de-DE"/>
          </w:rPr>
          <w:t>and</w:t>
        </w:r>
      </w:ins>
      <w:ins w:id="108" w:author="stefan zedlacher" w:date="2016-03-08T18:17:00Z">
        <w:r w:rsidRPr="0023109C">
          <w:rPr>
            <w:sz w:val="22"/>
            <w:szCs w:val="28"/>
            <w:lang w:eastAsia="de-DE"/>
          </w:rPr>
          <w:t xml:space="preserve"> the</w:t>
        </w:r>
      </w:ins>
      <w:ins w:id="109" w:author="stefan zedlacher" w:date="2016-03-08T18:20:00Z">
        <w:r>
          <w:rPr>
            <w:sz w:val="22"/>
            <w:szCs w:val="28"/>
            <w:lang w:eastAsia="de-DE"/>
          </w:rPr>
          <w:t xml:space="preserve"> urban</w:t>
        </w:r>
      </w:ins>
      <w:ins w:id="110" w:author="stefan zedlacher" w:date="2016-03-08T18:17:00Z">
        <w:r w:rsidRPr="0023109C">
          <w:rPr>
            <w:sz w:val="22"/>
            <w:szCs w:val="28"/>
            <w:lang w:eastAsia="de-DE"/>
          </w:rPr>
          <w:t xml:space="preserve"> places </w:t>
        </w:r>
      </w:ins>
      <w:ins w:id="111" w:author="stefan zedlacher" w:date="2016-03-08T18:20:00Z">
        <w:r>
          <w:rPr>
            <w:sz w:val="22"/>
            <w:szCs w:val="28"/>
            <w:lang w:eastAsia="de-DE"/>
          </w:rPr>
          <w:t xml:space="preserve">where </w:t>
        </w:r>
      </w:ins>
      <w:ins w:id="112" w:author="stefan zedlacher" w:date="2016-03-08T18:17:00Z">
        <w:r w:rsidRPr="0023109C">
          <w:rPr>
            <w:sz w:val="22"/>
            <w:szCs w:val="28"/>
            <w:lang w:eastAsia="de-DE"/>
          </w:rPr>
          <w:t xml:space="preserve">they have been recorded is accompanied by </w:t>
        </w:r>
      </w:ins>
      <w:ins w:id="113" w:author="stefan zedlacher" w:date="2016-03-08T18:20:00Z">
        <w:r w:rsidRPr="0023109C">
          <w:rPr>
            <w:sz w:val="22"/>
            <w:szCs w:val="28"/>
            <w:lang w:eastAsia="de-DE"/>
          </w:rPr>
          <w:t xml:space="preserve">two essential aspects </w:t>
        </w:r>
        <w:r>
          <w:rPr>
            <w:sz w:val="22"/>
            <w:szCs w:val="28"/>
            <w:lang w:eastAsia="de-DE"/>
          </w:rPr>
          <w:t xml:space="preserve">of </w:t>
        </w:r>
      </w:ins>
      <w:ins w:id="114" w:author="stefan zedlacher" w:date="2016-03-08T18:17:00Z">
        <w:r w:rsidRPr="0023109C">
          <w:rPr>
            <w:sz w:val="22"/>
            <w:szCs w:val="28"/>
            <w:lang w:eastAsia="de-DE"/>
          </w:rPr>
          <w:t>mod</w:t>
        </w:r>
        <w:r>
          <w:rPr>
            <w:sz w:val="22"/>
            <w:szCs w:val="28"/>
            <w:lang w:eastAsia="de-DE"/>
          </w:rPr>
          <w:t>ern information technologies</w:t>
        </w:r>
        <w:r w:rsidRPr="0023109C">
          <w:rPr>
            <w:sz w:val="22"/>
            <w:szCs w:val="28"/>
            <w:lang w:eastAsia="de-DE"/>
          </w:rPr>
          <w:t>:</w:t>
        </w:r>
      </w:ins>
    </w:p>
    <w:p w14:paraId="5ED80FD3" w14:textId="323D9DFC" w:rsidR="0023109C" w:rsidRPr="001F21B8" w:rsidRDefault="001F21B8">
      <w:pPr>
        <w:pStyle w:val="Listenabsatz"/>
        <w:numPr>
          <w:ilvl w:val="0"/>
          <w:numId w:val="2"/>
        </w:numPr>
        <w:jc w:val="both"/>
        <w:rPr>
          <w:ins w:id="115" w:author="stefan zedlacher" w:date="2016-03-08T18:24:00Z"/>
          <w:sz w:val="22"/>
          <w:szCs w:val="28"/>
          <w:lang w:eastAsia="de-DE"/>
          <w:rPrChange w:id="116" w:author="stefan zedlacher" w:date="2016-03-08T18:24:00Z">
            <w:rPr>
              <w:ins w:id="117" w:author="stefan zedlacher" w:date="2016-03-08T18:24:00Z"/>
              <w:lang w:eastAsia="de-DE"/>
            </w:rPr>
          </w:rPrChange>
        </w:rPr>
        <w:pPrChange w:id="118" w:author="stefan zedlacher" w:date="2016-03-08T18:24:00Z">
          <w:pPr>
            <w:ind w:left="360"/>
            <w:jc w:val="both"/>
          </w:pPr>
        </w:pPrChange>
      </w:pPr>
      <w:ins w:id="119" w:author="stefan zedlacher" w:date="2016-03-08T18:21:00Z">
        <w:r w:rsidRPr="001F21B8">
          <w:rPr>
            <w:sz w:val="22"/>
            <w:szCs w:val="28"/>
            <w:lang w:eastAsia="de-DE"/>
            <w:rPrChange w:id="120" w:author="stefan zedlacher" w:date="2016-03-08T18:24:00Z">
              <w:rPr>
                <w:lang w:eastAsia="de-DE"/>
              </w:rPr>
            </w:rPrChange>
          </w:rPr>
          <w:t xml:space="preserve">As a digital version, </w:t>
        </w:r>
      </w:ins>
      <w:ins w:id="121" w:author="stefan zedlacher" w:date="2016-03-08T18:17:00Z">
        <w:r w:rsidRPr="001F21B8">
          <w:rPr>
            <w:sz w:val="22"/>
            <w:szCs w:val="28"/>
            <w:lang w:eastAsia="de-DE"/>
            <w:rPrChange w:id="122" w:author="stefan zedlacher" w:date="2016-03-08T18:24:00Z">
              <w:rPr>
                <w:lang w:eastAsia="de-DE"/>
              </w:rPr>
            </w:rPrChange>
          </w:rPr>
          <w:t>t</w:t>
        </w:r>
        <w:r w:rsidR="0023109C" w:rsidRPr="001F21B8">
          <w:rPr>
            <w:sz w:val="22"/>
            <w:szCs w:val="28"/>
            <w:lang w:eastAsia="de-DE"/>
            <w:rPrChange w:id="123" w:author="stefan zedlacher" w:date="2016-03-08T18:24:00Z">
              <w:rPr>
                <w:lang w:eastAsia="de-DE"/>
              </w:rPr>
            </w:rPrChange>
          </w:rPr>
          <w:t>he archive can be</w:t>
        </w:r>
      </w:ins>
      <w:ins w:id="124" w:author="stefan zedlacher" w:date="2016-03-08T18:22:00Z">
        <w:r w:rsidRPr="001F21B8">
          <w:rPr>
            <w:sz w:val="22"/>
            <w:szCs w:val="28"/>
            <w:lang w:eastAsia="de-DE"/>
            <w:rPrChange w:id="125" w:author="stefan zedlacher" w:date="2016-03-08T18:24:00Z">
              <w:rPr>
                <w:lang w:eastAsia="de-DE"/>
              </w:rPr>
            </w:rPrChange>
          </w:rPr>
          <w:t xml:space="preserve"> easily </w:t>
        </w:r>
      </w:ins>
      <w:ins w:id="126" w:author="stefan zedlacher" w:date="2016-03-08T18:24:00Z">
        <w:r w:rsidRPr="001F21B8">
          <w:rPr>
            <w:sz w:val="22"/>
            <w:szCs w:val="28"/>
            <w:lang w:eastAsia="de-DE"/>
            <w:rPrChange w:id="127" w:author="stefan zedlacher" w:date="2016-03-08T18:24:00Z">
              <w:rPr>
                <w:lang w:eastAsia="de-DE"/>
              </w:rPr>
            </w:rPrChange>
          </w:rPr>
          <w:t>taken to</w:t>
        </w:r>
      </w:ins>
      <w:ins w:id="128" w:author="stefan zedlacher" w:date="2016-03-08T18:22:00Z">
        <w:r w:rsidRPr="001F21B8">
          <w:rPr>
            <w:sz w:val="22"/>
            <w:szCs w:val="28"/>
            <w:lang w:eastAsia="de-DE"/>
            <w:rPrChange w:id="129" w:author="stefan zedlacher" w:date="2016-03-08T18:24:00Z">
              <w:rPr>
                <w:lang w:eastAsia="de-DE"/>
              </w:rPr>
            </w:rPrChange>
          </w:rPr>
          <w:t xml:space="preserve"> everywhere</w:t>
        </w:r>
      </w:ins>
      <w:ins w:id="130" w:author="stefan zedlacher" w:date="2016-03-08T18:17:00Z">
        <w:r w:rsidR="0023109C" w:rsidRPr="001F21B8">
          <w:rPr>
            <w:sz w:val="22"/>
            <w:szCs w:val="28"/>
            <w:lang w:eastAsia="de-DE"/>
            <w:rPrChange w:id="131" w:author="stefan zedlacher" w:date="2016-03-08T18:24:00Z">
              <w:rPr>
                <w:lang w:eastAsia="de-DE"/>
              </w:rPr>
            </w:rPrChange>
          </w:rPr>
          <w:t xml:space="preserve">. This allows improvements in terms of comparisons </w:t>
        </w:r>
      </w:ins>
      <w:ins w:id="132" w:author="stefan zedlacher" w:date="2016-03-08T21:52:00Z">
        <w:r w:rsidR="001C56F6">
          <w:rPr>
            <w:sz w:val="22"/>
            <w:szCs w:val="28"/>
            <w:lang w:eastAsia="de-DE"/>
          </w:rPr>
          <w:t xml:space="preserve">to </w:t>
        </w:r>
      </w:ins>
      <w:ins w:id="133" w:author="stefan zedlacher" w:date="2016-03-08T18:24:00Z">
        <w:r w:rsidRPr="001F21B8">
          <w:rPr>
            <w:sz w:val="22"/>
            <w:szCs w:val="28"/>
            <w:lang w:eastAsia="de-DE"/>
            <w:rPrChange w:id="134" w:author="stefan zedlacher" w:date="2016-03-08T18:24:00Z">
              <w:rPr>
                <w:lang w:eastAsia="de-DE"/>
              </w:rPr>
            </w:rPrChange>
          </w:rPr>
          <w:t>other</w:t>
        </w:r>
      </w:ins>
      <w:ins w:id="135" w:author="stefan zedlacher" w:date="2016-03-08T18:17:00Z">
        <w:r w:rsidRPr="001F21B8">
          <w:rPr>
            <w:sz w:val="22"/>
            <w:szCs w:val="28"/>
            <w:lang w:eastAsia="de-DE"/>
            <w:rPrChange w:id="136" w:author="stefan zedlacher" w:date="2016-03-08T18:24:00Z">
              <w:rPr>
                <w:lang w:eastAsia="de-DE"/>
              </w:rPr>
            </w:rPrChange>
          </w:rPr>
          <w:t xml:space="preserve"> </w:t>
        </w:r>
        <w:r w:rsidR="0023109C" w:rsidRPr="001F21B8">
          <w:rPr>
            <w:sz w:val="22"/>
            <w:szCs w:val="28"/>
            <w:lang w:eastAsia="de-DE"/>
            <w:rPrChange w:id="137" w:author="stefan zedlacher" w:date="2016-03-08T18:24:00Z">
              <w:rPr>
                <w:lang w:eastAsia="de-DE"/>
              </w:rPr>
            </w:rPrChange>
          </w:rPr>
          <w:t xml:space="preserve">physical </w:t>
        </w:r>
      </w:ins>
      <w:ins w:id="138" w:author="stefan zedlacher" w:date="2016-03-08T18:23:00Z">
        <w:r w:rsidRPr="001F21B8">
          <w:rPr>
            <w:sz w:val="22"/>
            <w:szCs w:val="28"/>
            <w:lang w:eastAsia="de-DE"/>
            <w:rPrChange w:id="139" w:author="stefan zedlacher" w:date="2016-03-08T18:24:00Z">
              <w:rPr>
                <w:lang w:eastAsia="de-DE"/>
              </w:rPr>
            </w:rPrChange>
          </w:rPr>
          <w:t>references</w:t>
        </w:r>
      </w:ins>
      <w:ins w:id="140" w:author="stefan zedlacher" w:date="2016-03-08T18:17:00Z">
        <w:r w:rsidR="0023109C" w:rsidRPr="001F21B8">
          <w:rPr>
            <w:sz w:val="22"/>
            <w:szCs w:val="28"/>
            <w:lang w:eastAsia="de-DE"/>
            <w:rPrChange w:id="141" w:author="stefan zedlacher" w:date="2016-03-08T18:24:00Z">
              <w:rPr>
                <w:lang w:eastAsia="de-DE"/>
              </w:rPr>
            </w:rPrChange>
          </w:rPr>
          <w:t xml:space="preserve"> in urban areas, as well as search options and networking with other archival sources.</w:t>
        </w:r>
      </w:ins>
    </w:p>
    <w:p w14:paraId="32479993" w14:textId="77777777" w:rsidR="001F21B8" w:rsidRDefault="001F21B8">
      <w:pPr>
        <w:pStyle w:val="Listenabsatz"/>
        <w:jc w:val="both"/>
        <w:rPr>
          <w:ins w:id="142" w:author="stefan zedlacher" w:date="2016-03-08T18:24:00Z"/>
          <w:sz w:val="22"/>
          <w:szCs w:val="28"/>
          <w:lang w:eastAsia="de-DE"/>
        </w:rPr>
        <w:pPrChange w:id="143" w:author="stefan zedlacher" w:date="2016-03-08T18:24:00Z">
          <w:pPr>
            <w:jc w:val="both"/>
          </w:pPr>
        </w:pPrChange>
      </w:pPr>
    </w:p>
    <w:p w14:paraId="21E3FB74" w14:textId="02FFDABE" w:rsidR="0023109C" w:rsidRPr="0023109C" w:rsidRDefault="0023109C" w:rsidP="0023109C">
      <w:pPr>
        <w:ind w:left="360"/>
        <w:jc w:val="both"/>
        <w:rPr>
          <w:ins w:id="144" w:author="stefan zedlacher" w:date="2016-03-08T18:17:00Z"/>
          <w:sz w:val="22"/>
          <w:szCs w:val="28"/>
          <w:lang w:eastAsia="de-DE"/>
        </w:rPr>
      </w:pPr>
      <w:ins w:id="145" w:author="stefan zedlacher" w:date="2016-03-08T18:17:00Z">
        <w:r w:rsidRPr="0023109C">
          <w:rPr>
            <w:sz w:val="22"/>
            <w:szCs w:val="28"/>
            <w:lang w:eastAsia="de-DE"/>
          </w:rPr>
          <w:t>2. The</w:t>
        </w:r>
      </w:ins>
      <w:ins w:id="146" w:author="stefan zedlacher" w:date="2016-03-08T21:52:00Z">
        <w:r w:rsidR="001C56F6">
          <w:rPr>
            <w:sz w:val="22"/>
            <w:szCs w:val="28"/>
            <w:lang w:eastAsia="de-DE"/>
          </w:rPr>
          <w:t>re</w:t>
        </w:r>
      </w:ins>
      <w:ins w:id="147" w:author="stefan zedlacher" w:date="2016-03-08T21:53:00Z">
        <w:r w:rsidR="001C56F6">
          <w:rPr>
            <w:sz w:val="22"/>
            <w:szCs w:val="28"/>
            <w:lang w:eastAsia="de-DE"/>
          </w:rPr>
          <w:t>fore the</w:t>
        </w:r>
      </w:ins>
      <w:ins w:id="148" w:author="stefan zedlacher" w:date="2016-03-08T18:17:00Z">
        <w:r w:rsidRPr="0023109C">
          <w:rPr>
            <w:sz w:val="22"/>
            <w:szCs w:val="28"/>
            <w:lang w:eastAsia="de-DE"/>
          </w:rPr>
          <w:t xml:space="preserve"> search</w:t>
        </w:r>
      </w:ins>
      <w:ins w:id="149" w:author="stefan zedlacher" w:date="2016-03-08T21:52:00Z">
        <w:r w:rsidR="001C56F6">
          <w:rPr>
            <w:sz w:val="22"/>
            <w:szCs w:val="28"/>
            <w:lang w:eastAsia="de-DE"/>
          </w:rPr>
          <w:t xml:space="preserve"> query</w:t>
        </w:r>
      </w:ins>
      <w:ins w:id="150" w:author="stefan zedlacher" w:date="2016-03-08T21:53:00Z">
        <w:r w:rsidR="001C56F6">
          <w:rPr>
            <w:sz w:val="22"/>
            <w:szCs w:val="28"/>
            <w:lang w:eastAsia="de-DE"/>
          </w:rPr>
          <w:t>s</w:t>
        </w:r>
      </w:ins>
      <w:ins w:id="151" w:author="stefan zedlacher" w:date="2016-03-08T18:17:00Z">
        <w:r w:rsidR="001C56F6">
          <w:rPr>
            <w:sz w:val="22"/>
            <w:szCs w:val="28"/>
            <w:lang w:eastAsia="de-DE"/>
          </w:rPr>
          <w:t xml:space="preserve"> are</w:t>
        </w:r>
        <w:r w:rsidRPr="0023109C">
          <w:rPr>
            <w:sz w:val="22"/>
            <w:szCs w:val="28"/>
            <w:lang w:eastAsia="de-DE"/>
          </w:rPr>
          <w:t xml:space="preserve"> </w:t>
        </w:r>
      </w:ins>
      <w:ins w:id="152" w:author="stefan zedlacher" w:date="2016-03-08T18:26:00Z">
        <w:r w:rsidR="005C7724">
          <w:rPr>
            <w:sz w:val="22"/>
            <w:szCs w:val="28"/>
            <w:lang w:eastAsia="de-DE"/>
          </w:rPr>
          <w:t>not limited</w:t>
        </w:r>
      </w:ins>
      <w:ins w:id="153" w:author="stefan zedlacher" w:date="2016-03-08T18:17:00Z">
        <w:r w:rsidRPr="0023109C">
          <w:rPr>
            <w:sz w:val="22"/>
            <w:szCs w:val="28"/>
            <w:lang w:eastAsia="de-DE"/>
          </w:rPr>
          <w:t xml:space="preserve"> </w:t>
        </w:r>
      </w:ins>
      <w:ins w:id="154" w:author="stefan zedlacher" w:date="2016-03-08T21:53:00Z">
        <w:r w:rsidR="001C56F6">
          <w:rPr>
            <w:sz w:val="22"/>
            <w:szCs w:val="28"/>
            <w:lang w:eastAsia="de-DE"/>
          </w:rPr>
          <w:t xml:space="preserve">to </w:t>
        </w:r>
      </w:ins>
      <w:ins w:id="155" w:author="stefan zedlacher" w:date="2016-03-08T18:17:00Z">
        <w:r w:rsidRPr="0023109C">
          <w:rPr>
            <w:sz w:val="22"/>
            <w:szCs w:val="28"/>
            <w:lang w:eastAsia="de-DE"/>
          </w:rPr>
          <w:t>metadata a</w:t>
        </w:r>
        <w:r w:rsidR="005C7724">
          <w:rPr>
            <w:sz w:val="22"/>
            <w:szCs w:val="28"/>
            <w:lang w:eastAsia="de-DE"/>
          </w:rPr>
          <w:t>nd descriptions but expanded</w:t>
        </w:r>
        <w:r w:rsidRPr="0023109C">
          <w:rPr>
            <w:sz w:val="22"/>
            <w:szCs w:val="28"/>
            <w:lang w:eastAsia="de-DE"/>
          </w:rPr>
          <w:t xml:space="preserve"> </w:t>
        </w:r>
      </w:ins>
      <w:ins w:id="156" w:author="stefan zedlacher" w:date="2016-03-08T21:53:00Z">
        <w:r w:rsidR="001C56F6">
          <w:rPr>
            <w:sz w:val="22"/>
            <w:szCs w:val="28"/>
            <w:lang w:eastAsia="de-DE"/>
          </w:rPr>
          <w:t xml:space="preserve">with </w:t>
        </w:r>
      </w:ins>
      <w:ins w:id="157" w:author="stefan zedlacher" w:date="2016-03-08T18:17:00Z">
        <w:r w:rsidRPr="0023109C">
          <w:rPr>
            <w:sz w:val="22"/>
            <w:szCs w:val="28"/>
            <w:lang w:eastAsia="de-DE"/>
          </w:rPr>
          <w:t>relations between the archival sources, which we define as a precursor for the semantic search.</w:t>
        </w:r>
      </w:ins>
    </w:p>
    <w:p w14:paraId="423256E6" w14:textId="2070B7DA" w:rsidR="0023109C" w:rsidRPr="0023109C" w:rsidRDefault="0023109C" w:rsidP="0023109C">
      <w:pPr>
        <w:ind w:left="360"/>
        <w:jc w:val="both"/>
        <w:rPr>
          <w:ins w:id="158" w:author="stefan zedlacher" w:date="2016-03-08T18:17:00Z"/>
          <w:sz w:val="22"/>
          <w:szCs w:val="28"/>
          <w:lang w:eastAsia="de-DE"/>
        </w:rPr>
      </w:pPr>
      <w:ins w:id="159" w:author="stefan zedlacher" w:date="2016-03-08T18:17:00Z">
        <w:r w:rsidRPr="0023109C">
          <w:rPr>
            <w:sz w:val="22"/>
            <w:szCs w:val="28"/>
            <w:lang w:eastAsia="de-DE"/>
          </w:rPr>
          <w:t xml:space="preserve">In a semi-digital prototype version </w:t>
        </w:r>
      </w:ins>
      <w:ins w:id="160" w:author="stefan zedlacher" w:date="2016-03-08T21:53:00Z">
        <w:r w:rsidR="001C56F6">
          <w:rPr>
            <w:sz w:val="22"/>
            <w:szCs w:val="28"/>
            <w:lang w:eastAsia="de-DE"/>
          </w:rPr>
          <w:t xml:space="preserve">we generate </w:t>
        </w:r>
      </w:ins>
      <w:ins w:id="161" w:author="stefan zedlacher" w:date="2016-03-08T18:17:00Z">
        <w:r w:rsidRPr="0023109C">
          <w:rPr>
            <w:sz w:val="22"/>
            <w:szCs w:val="28"/>
            <w:lang w:eastAsia="de-DE"/>
          </w:rPr>
          <w:t>new sketchbooks from the specific search. The sketchbooks contain a compilation of archival sources from the Geymüller archive and from other archives. They serve as a starting point for further processing.</w:t>
        </w:r>
      </w:ins>
    </w:p>
    <w:p w14:paraId="203C9384" w14:textId="180E36B9" w:rsidR="0023109C" w:rsidRPr="0023109C" w:rsidRDefault="0023109C" w:rsidP="0023109C">
      <w:pPr>
        <w:ind w:left="360"/>
        <w:jc w:val="both"/>
        <w:rPr>
          <w:ins w:id="162" w:author="stefan zedlacher" w:date="2016-03-08T18:17:00Z"/>
          <w:sz w:val="22"/>
          <w:szCs w:val="28"/>
          <w:lang w:eastAsia="de-DE"/>
        </w:rPr>
      </w:pPr>
      <w:ins w:id="163" w:author="stefan zedlacher" w:date="2016-03-08T18:17:00Z">
        <w:r w:rsidRPr="0023109C">
          <w:rPr>
            <w:sz w:val="22"/>
            <w:szCs w:val="28"/>
            <w:lang w:eastAsia="de-DE"/>
          </w:rPr>
          <w:t xml:space="preserve">3. </w:t>
        </w:r>
      </w:ins>
      <w:ins w:id="164" w:author="stefan zedlacher" w:date="2016-03-08T21:54:00Z">
        <w:r w:rsidR="001C56F6">
          <w:rPr>
            <w:sz w:val="22"/>
            <w:szCs w:val="28"/>
            <w:lang w:eastAsia="de-DE"/>
          </w:rPr>
          <w:t xml:space="preserve">But: </w:t>
        </w:r>
      </w:ins>
      <w:ins w:id="165" w:author="stefan zedlacher" w:date="2016-03-08T18:17:00Z">
        <w:r w:rsidR="001C56F6">
          <w:rPr>
            <w:sz w:val="22"/>
            <w:szCs w:val="28"/>
            <w:lang w:eastAsia="de-DE"/>
          </w:rPr>
          <w:t>A</w:t>
        </w:r>
        <w:r w:rsidRPr="0023109C">
          <w:rPr>
            <w:sz w:val="22"/>
            <w:szCs w:val="28"/>
            <w:lang w:eastAsia="de-DE"/>
          </w:rPr>
          <w:t xml:space="preserve"> semi-analog sketchbook has the disadvantage that the data from archive sources and the archive itself can be </w:t>
        </w:r>
      </w:ins>
      <w:ins w:id="166" w:author="stefan zedlacher" w:date="2016-03-08T21:55:00Z">
        <w:r w:rsidR="001C56F6">
          <w:rPr>
            <w:sz w:val="22"/>
            <w:szCs w:val="28"/>
            <w:lang w:eastAsia="de-DE"/>
          </w:rPr>
          <w:t>produced</w:t>
        </w:r>
      </w:ins>
      <w:ins w:id="167" w:author="stefan zedlacher" w:date="2016-03-08T18:17:00Z">
        <w:r w:rsidRPr="0023109C">
          <w:rPr>
            <w:sz w:val="22"/>
            <w:szCs w:val="28"/>
            <w:lang w:eastAsia="de-DE"/>
          </w:rPr>
          <w:t xml:space="preserve"> only at a specific time. In addition,</w:t>
        </w:r>
      </w:ins>
      <w:ins w:id="168" w:author="stefan zedlacher" w:date="2016-03-08T21:55:00Z">
        <w:r w:rsidR="001C56F6">
          <w:rPr>
            <w:sz w:val="22"/>
            <w:szCs w:val="28"/>
            <w:lang w:eastAsia="de-DE"/>
          </w:rPr>
          <w:t xml:space="preserve"> all</w:t>
        </w:r>
      </w:ins>
      <w:ins w:id="169" w:author="stefan zedlacher" w:date="2016-03-08T18:17:00Z">
        <w:r w:rsidRPr="0023109C">
          <w:rPr>
            <w:sz w:val="22"/>
            <w:szCs w:val="28"/>
            <w:lang w:eastAsia="de-DE"/>
          </w:rPr>
          <w:t xml:space="preserve"> new information that </w:t>
        </w:r>
      </w:ins>
      <w:ins w:id="170" w:author="stefan zedlacher" w:date="2016-03-08T21:55:00Z">
        <w:r w:rsidR="001C56F6">
          <w:rPr>
            <w:sz w:val="22"/>
            <w:szCs w:val="28"/>
            <w:lang w:eastAsia="de-DE"/>
          </w:rPr>
          <w:t>is</w:t>
        </w:r>
      </w:ins>
      <w:ins w:id="171" w:author="stefan zedlacher" w:date="2016-03-08T18:17:00Z">
        <w:r w:rsidRPr="0023109C">
          <w:rPr>
            <w:sz w:val="22"/>
            <w:szCs w:val="28"/>
            <w:lang w:eastAsia="de-DE"/>
          </w:rPr>
          <w:t xml:space="preserve"> developed by researchers, can</w:t>
        </w:r>
      </w:ins>
      <w:ins w:id="172" w:author="stefan zedlacher" w:date="2016-03-08T21:55:00Z">
        <w:r w:rsidR="001C56F6">
          <w:rPr>
            <w:sz w:val="22"/>
            <w:szCs w:val="28"/>
            <w:lang w:eastAsia="de-DE"/>
          </w:rPr>
          <w:t xml:space="preserve"> only be</w:t>
        </w:r>
      </w:ins>
      <w:ins w:id="173" w:author="stefan zedlacher" w:date="2016-03-08T18:17:00Z">
        <w:r w:rsidRPr="0023109C">
          <w:rPr>
            <w:sz w:val="22"/>
            <w:szCs w:val="28"/>
            <w:lang w:eastAsia="de-DE"/>
          </w:rPr>
          <w:t xml:space="preserve"> be reintegrated </w:t>
        </w:r>
      </w:ins>
      <w:ins w:id="174" w:author="stefan zedlacher" w:date="2016-03-08T21:55:00Z">
        <w:r w:rsidR="001C56F6">
          <w:rPr>
            <w:sz w:val="22"/>
            <w:szCs w:val="28"/>
            <w:lang w:eastAsia="de-DE"/>
          </w:rPr>
          <w:t>by another digitization process.</w:t>
        </w:r>
      </w:ins>
    </w:p>
    <w:p w14:paraId="4EF40040" w14:textId="1570CF77" w:rsidR="0023109C" w:rsidRPr="0023109C" w:rsidRDefault="0023109C" w:rsidP="0023109C">
      <w:pPr>
        <w:ind w:left="360"/>
        <w:jc w:val="both"/>
        <w:rPr>
          <w:ins w:id="175" w:author="stefan zedlacher" w:date="2016-03-08T18:17:00Z"/>
          <w:sz w:val="22"/>
          <w:szCs w:val="28"/>
          <w:lang w:eastAsia="de-DE"/>
        </w:rPr>
      </w:pPr>
      <w:ins w:id="176" w:author="stefan zedlacher" w:date="2016-03-08T18:17:00Z">
        <w:r w:rsidRPr="0023109C">
          <w:rPr>
            <w:sz w:val="22"/>
            <w:szCs w:val="28"/>
            <w:lang w:eastAsia="de-DE"/>
          </w:rPr>
          <w:t xml:space="preserve">4. </w:t>
        </w:r>
      </w:ins>
      <w:ins w:id="177" w:author="stefan zedlacher" w:date="2016-03-08T21:56:00Z">
        <w:r w:rsidR="005522FB">
          <w:rPr>
            <w:sz w:val="22"/>
            <w:szCs w:val="28"/>
            <w:lang w:eastAsia="de-DE"/>
          </w:rPr>
          <w:t xml:space="preserve">With </w:t>
        </w:r>
      </w:ins>
      <w:ins w:id="178" w:author="stefan zedlacher" w:date="2016-03-08T21:58:00Z">
        <w:r w:rsidR="005522FB">
          <w:rPr>
            <w:sz w:val="22"/>
            <w:szCs w:val="28"/>
            <w:lang w:eastAsia="de-DE"/>
          </w:rPr>
          <w:t>this</w:t>
        </w:r>
      </w:ins>
      <w:ins w:id="179" w:author="stefan zedlacher" w:date="2016-03-08T18:17:00Z">
        <w:r w:rsidRPr="0023109C">
          <w:rPr>
            <w:sz w:val="22"/>
            <w:szCs w:val="28"/>
            <w:lang w:eastAsia="de-DE"/>
          </w:rPr>
          <w:t xml:space="preserve"> digital sketchbook (on a tablet / smartphone as a web application) information, sketches, photos, descriptions can be assigned to the archive and the existing archival sources (see</w:t>
        </w:r>
        <w:r w:rsidR="005522FB">
          <w:rPr>
            <w:sz w:val="22"/>
            <w:szCs w:val="28"/>
            <w:lang w:eastAsia="de-DE"/>
          </w:rPr>
          <w:t xml:space="preserve"> point 1). In this project t</w:t>
        </w:r>
        <w:r w:rsidRPr="0023109C">
          <w:rPr>
            <w:sz w:val="22"/>
            <w:szCs w:val="28"/>
            <w:lang w:eastAsia="de-DE"/>
          </w:rPr>
          <w:t xml:space="preserve">his is </w:t>
        </w:r>
      </w:ins>
      <w:ins w:id="180" w:author="stefan zedlacher" w:date="2016-03-08T21:56:00Z">
        <w:r w:rsidR="005522FB">
          <w:rPr>
            <w:sz w:val="22"/>
            <w:szCs w:val="28"/>
            <w:lang w:eastAsia="de-DE"/>
          </w:rPr>
          <w:t>also</w:t>
        </w:r>
      </w:ins>
      <w:ins w:id="181" w:author="stefan zedlacher" w:date="2016-03-08T18:17:00Z">
        <w:r w:rsidRPr="0023109C">
          <w:rPr>
            <w:sz w:val="22"/>
            <w:szCs w:val="28"/>
            <w:lang w:eastAsia="de-DE"/>
          </w:rPr>
          <w:t xml:space="preserve"> possible </w:t>
        </w:r>
        <w:r w:rsidR="005522FB">
          <w:rPr>
            <w:sz w:val="22"/>
            <w:szCs w:val="28"/>
            <w:lang w:eastAsia="de-DE"/>
          </w:rPr>
          <w:t>for relationships</w:t>
        </w:r>
        <w:r w:rsidRPr="0023109C">
          <w:rPr>
            <w:sz w:val="22"/>
            <w:szCs w:val="28"/>
            <w:lang w:eastAsia="de-DE"/>
          </w:rPr>
          <w:t xml:space="preserve"> because </w:t>
        </w:r>
      </w:ins>
      <w:ins w:id="182" w:author="stefan zedlacher" w:date="2016-03-08T21:57:00Z">
        <w:r w:rsidR="005522FB">
          <w:rPr>
            <w:sz w:val="22"/>
            <w:szCs w:val="28"/>
            <w:lang w:eastAsia="de-DE"/>
          </w:rPr>
          <w:t xml:space="preserve">of </w:t>
        </w:r>
      </w:ins>
      <w:ins w:id="183" w:author="stefan zedlacher" w:date="2016-03-08T18:17:00Z">
        <w:r w:rsidRPr="0023109C">
          <w:rPr>
            <w:sz w:val="22"/>
            <w:szCs w:val="28"/>
            <w:lang w:eastAsia="de-DE"/>
          </w:rPr>
          <w:t xml:space="preserve">the technical implementation (graph data with RDF triplets) </w:t>
        </w:r>
      </w:ins>
      <w:ins w:id="184" w:author="stefan zedlacher" w:date="2016-03-08T21:57:00Z">
        <w:r w:rsidR="005522FB">
          <w:rPr>
            <w:sz w:val="22"/>
            <w:szCs w:val="28"/>
            <w:lang w:eastAsia="de-DE"/>
          </w:rPr>
          <w:t>contrary to</w:t>
        </w:r>
      </w:ins>
      <w:ins w:id="185" w:author="stefan zedlacher" w:date="2016-03-08T18:17:00Z">
        <w:r w:rsidRPr="0023109C">
          <w:rPr>
            <w:sz w:val="22"/>
            <w:szCs w:val="28"/>
            <w:lang w:eastAsia="de-DE"/>
          </w:rPr>
          <w:t xml:space="preserve"> the implementation in classical</w:t>
        </w:r>
        <w:r w:rsidR="005522FB">
          <w:rPr>
            <w:sz w:val="22"/>
            <w:szCs w:val="28"/>
            <w:lang w:eastAsia="de-DE"/>
          </w:rPr>
          <w:t>, relational databases.</w:t>
        </w:r>
      </w:ins>
    </w:p>
    <w:p w14:paraId="01BA742A" w14:textId="23D3BAE2" w:rsidR="0023109C" w:rsidRDefault="0023109C" w:rsidP="0023109C">
      <w:pPr>
        <w:ind w:left="360"/>
        <w:jc w:val="both"/>
        <w:rPr>
          <w:sz w:val="22"/>
          <w:szCs w:val="28"/>
          <w:lang w:eastAsia="de-DE"/>
        </w:rPr>
      </w:pPr>
      <w:ins w:id="186" w:author="stefan zedlacher" w:date="2016-03-08T18:17:00Z">
        <w:r w:rsidRPr="0023109C">
          <w:rPr>
            <w:sz w:val="22"/>
            <w:szCs w:val="28"/>
            <w:lang w:eastAsia="de-DE"/>
          </w:rPr>
          <w:t>The archive can thus be expanded in real time. Also in the analog archive comments have been left on archival sources, such as on a sketch leaf from the Geymüller archive. In the web application, however, these comments should be made on several levels, so that other users / inside can decide independently on their presence.</w:t>
        </w:r>
      </w:ins>
    </w:p>
    <w:p w14:paraId="69072BB9" w14:textId="77777777" w:rsidR="00135546" w:rsidDel="005522FB" w:rsidRDefault="00135546" w:rsidP="00135546">
      <w:pPr>
        <w:ind w:firstLine="360"/>
        <w:jc w:val="both"/>
        <w:rPr>
          <w:del w:id="187" w:author="stefan zedlacher" w:date="2016-03-08T22:45:00Z"/>
          <w:sz w:val="22"/>
          <w:szCs w:val="28"/>
          <w:lang w:eastAsia="de-DE"/>
        </w:rPr>
      </w:pPr>
      <w:r>
        <w:rPr>
          <w:sz w:val="22"/>
          <w:szCs w:val="28"/>
          <w:lang w:eastAsia="de-DE"/>
        </w:rPr>
        <w:t>[Bild von der Skizze, wo alle drei in unterschiedlichen Farben gearbeitet haben]</w:t>
      </w:r>
    </w:p>
    <w:p w14:paraId="20AC0231" w14:textId="08342423" w:rsidR="005522FB" w:rsidRPr="005522FB" w:rsidRDefault="00135546">
      <w:pPr>
        <w:ind w:firstLine="360"/>
        <w:jc w:val="both"/>
        <w:rPr>
          <w:ins w:id="188" w:author="stefan zedlacher" w:date="2016-03-08T22:45:00Z"/>
          <w:sz w:val="22"/>
          <w:szCs w:val="28"/>
          <w:lang w:eastAsia="de-DE"/>
          <w:rPrChange w:id="189" w:author="stefan zedlacher" w:date="2016-03-08T22:45:00Z">
            <w:rPr>
              <w:ins w:id="190" w:author="stefan zedlacher" w:date="2016-03-08T22:45:00Z"/>
              <w:strike/>
              <w:sz w:val="22"/>
              <w:szCs w:val="28"/>
              <w:lang w:eastAsia="de-DE"/>
            </w:rPr>
          </w:rPrChange>
        </w:rPr>
        <w:pPrChange w:id="191" w:author="stefan zedlacher" w:date="2016-03-08T22:45:00Z">
          <w:pPr>
            <w:ind w:left="360"/>
            <w:jc w:val="both"/>
          </w:pPr>
        </w:pPrChange>
      </w:pPr>
      <w:del w:id="192" w:author="stefan zedlacher" w:date="2016-03-08T22:45:00Z">
        <w:r w:rsidRPr="005522FB" w:rsidDel="005522FB">
          <w:rPr>
            <w:strike/>
            <w:sz w:val="22"/>
            <w:szCs w:val="28"/>
            <w:lang w:eastAsia="de-DE"/>
            <w:rPrChange w:id="193" w:author="stefan zedlacher" w:date="2016-03-08T22:45:00Z">
              <w:rPr>
                <w:sz w:val="22"/>
                <w:szCs w:val="28"/>
                <w:lang w:eastAsia="de-DE"/>
              </w:rPr>
            </w:rPrChange>
          </w:rPr>
          <w:delText xml:space="preserve">Ein weiteres Beispiel bilden Postkarten aus der Zeit Geymüllers, welche durch die Web-Applikation in Echtzeit in das Archiv integriert werden können. </w:delText>
        </w:r>
      </w:del>
    </w:p>
    <w:p w14:paraId="01DCDBE9" w14:textId="61D442F7" w:rsidR="005522FB" w:rsidRPr="005522FB" w:rsidRDefault="005522FB" w:rsidP="00135546">
      <w:pPr>
        <w:ind w:left="360"/>
        <w:jc w:val="both"/>
        <w:rPr>
          <w:sz w:val="22"/>
          <w:szCs w:val="28"/>
          <w:lang w:eastAsia="de-DE"/>
        </w:rPr>
      </w:pPr>
      <w:ins w:id="194" w:author="stefan zedlacher" w:date="2016-03-08T22:45:00Z">
        <w:r w:rsidRPr="005522FB">
          <w:rPr>
            <w:sz w:val="22"/>
            <w:szCs w:val="28"/>
            <w:lang w:eastAsia="de-DE"/>
            <w:rPrChange w:id="195" w:author="stefan zedlacher" w:date="2016-03-08T22:45:00Z">
              <w:rPr>
                <w:strike/>
                <w:sz w:val="22"/>
                <w:szCs w:val="28"/>
                <w:lang w:eastAsia="de-DE"/>
              </w:rPr>
            </w:rPrChange>
          </w:rPr>
          <w:t xml:space="preserve">Another example </w:t>
        </w:r>
        <w:r>
          <w:rPr>
            <w:sz w:val="22"/>
            <w:szCs w:val="28"/>
            <w:lang w:eastAsia="de-DE"/>
          </w:rPr>
          <w:t>is a</w:t>
        </w:r>
        <w:r w:rsidRPr="005522FB">
          <w:rPr>
            <w:sz w:val="22"/>
            <w:szCs w:val="28"/>
            <w:lang w:eastAsia="de-DE"/>
          </w:rPr>
          <w:t>postcard</w:t>
        </w:r>
        <w:r w:rsidRPr="005522FB">
          <w:rPr>
            <w:sz w:val="22"/>
            <w:szCs w:val="28"/>
            <w:lang w:eastAsia="de-DE"/>
            <w:rPrChange w:id="196" w:author="stefan zedlacher" w:date="2016-03-08T22:45:00Z">
              <w:rPr>
                <w:strike/>
                <w:sz w:val="22"/>
                <w:szCs w:val="28"/>
                <w:lang w:eastAsia="de-DE"/>
              </w:rPr>
            </w:rPrChange>
          </w:rPr>
          <w:t xml:space="preserve"> from Geymüllers, which can be integrated through the web application in real time in the archive.</w:t>
        </w:r>
      </w:ins>
    </w:p>
    <w:p w14:paraId="5859585D" w14:textId="77777777" w:rsidR="00135546" w:rsidRDefault="00135546" w:rsidP="00135546">
      <w:pPr>
        <w:ind w:left="360"/>
        <w:jc w:val="both"/>
        <w:rPr>
          <w:sz w:val="22"/>
          <w:szCs w:val="28"/>
          <w:lang w:eastAsia="de-DE"/>
        </w:rPr>
      </w:pPr>
      <w:r>
        <w:rPr>
          <w:sz w:val="22"/>
          <w:szCs w:val="28"/>
          <w:lang w:eastAsia="de-DE"/>
        </w:rPr>
        <w:t>[Bild Foto Postkarte Flock]</w:t>
      </w:r>
    </w:p>
    <w:p w14:paraId="769FD9E6" w14:textId="77777777" w:rsidR="00615126" w:rsidRDefault="00615126"/>
    <w:sectPr w:rsidR="00615126" w:rsidSect="00615126">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7F6E1D" w14:textId="77777777" w:rsidR="001C56F6" w:rsidRDefault="001C56F6">
      <w:pPr>
        <w:spacing w:after="0"/>
      </w:pPr>
      <w:r>
        <w:separator/>
      </w:r>
    </w:p>
  </w:endnote>
  <w:endnote w:type="continuationSeparator" w:id="0">
    <w:p w14:paraId="690FA7CC" w14:textId="77777777" w:rsidR="001C56F6" w:rsidRDefault="001C5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notTrueType/>
    <w:pitch w:val="variable"/>
    <w:sig w:usb0="00000003" w:usb1="00000000" w:usb2="00000000" w:usb3="00000000" w:csb0="00000001" w:csb1="00000000"/>
  </w:font>
  <w:font w:name="Cambria">
    <w:panose1 w:val="02040503050406030204"/>
    <w:charset w:val="00"/>
    <w:family w:val="auto"/>
    <w:notTrueType/>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73EE5" w14:textId="77777777" w:rsidR="001C56F6" w:rsidRDefault="001C56F6">
      <w:pPr>
        <w:spacing w:after="0"/>
      </w:pPr>
      <w:r>
        <w:separator/>
      </w:r>
    </w:p>
  </w:footnote>
  <w:footnote w:type="continuationSeparator" w:id="0">
    <w:p w14:paraId="3A0C453D" w14:textId="77777777" w:rsidR="001C56F6" w:rsidRDefault="001C56F6">
      <w:pPr>
        <w:spacing w:after="0"/>
      </w:pPr>
      <w:r>
        <w:continuationSeparator/>
      </w:r>
    </w:p>
  </w:footnote>
  <w:footnote w:id="1">
    <w:p w14:paraId="07011DDD" w14:textId="77777777" w:rsidR="001C56F6" w:rsidRPr="001C7186" w:rsidRDefault="001C56F6" w:rsidP="00FD78F9">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Vasari </w:t>
      </w:r>
      <w:r w:rsidRPr="001C7186">
        <w:rPr>
          <w:sz w:val="18"/>
        </w:rPr>
        <w:t xml:space="preserve">bereits als ‚Vorstellung’ (concetto) bezeichnete (Vasari 1550/1568 [Bearb.: Bettarini 1966, S. 33ff.])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652E"/>
    <w:multiLevelType w:val="hybridMultilevel"/>
    <w:tmpl w:val="6BEE07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767F12"/>
    <w:multiLevelType w:val="hybridMultilevel"/>
    <w:tmpl w:val="7F6AA8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B9"/>
    <w:rsid w:val="00135546"/>
    <w:rsid w:val="001C56F6"/>
    <w:rsid w:val="001F21B8"/>
    <w:rsid w:val="0023109C"/>
    <w:rsid w:val="005522FB"/>
    <w:rsid w:val="005C7724"/>
    <w:rsid w:val="00615126"/>
    <w:rsid w:val="00631A08"/>
    <w:rsid w:val="008D3FEF"/>
    <w:rsid w:val="00A267A0"/>
    <w:rsid w:val="00A870B9"/>
    <w:rsid w:val="00B53117"/>
    <w:rsid w:val="00DE5F9D"/>
    <w:rsid w:val="00FD78F9"/>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B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70B9"/>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C90BEB"/>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Listenabsatz">
    <w:name w:val="List Paragraph"/>
    <w:basedOn w:val="Standard"/>
    <w:uiPriority w:val="34"/>
    <w:qFormat/>
    <w:rsid w:val="00A870B9"/>
    <w:pPr>
      <w:ind w:left="720"/>
      <w:contextualSpacing/>
    </w:pPr>
  </w:style>
  <w:style w:type="character" w:styleId="Funotenzeichen">
    <w:name w:val="footnote reference"/>
    <w:basedOn w:val="Absatzstandardschriftart"/>
    <w:uiPriority w:val="99"/>
    <w:unhideWhenUsed/>
    <w:rsid w:val="00A870B9"/>
    <w:rPr>
      <w:sz w:val="20"/>
      <w:vertAlign w:val="superscript"/>
    </w:rPr>
  </w:style>
  <w:style w:type="character" w:styleId="Kommentarzeichen">
    <w:name w:val="annotation reference"/>
    <w:basedOn w:val="Absatzstandardschriftart"/>
    <w:rsid w:val="00FD78F9"/>
    <w:rPr>
      <w:sz w:val="18"/>
      <w:szCs w:val="18"/>
    </w:rPr>
  </w:style>
  <w:style w:type="paragraph" w:styleId="Kommentartext">
    <w:name w:val="annotation text"/>
    <w:basedOn w:val="Standard"/>
    <w:link w:val="KommentartextZeichen"/>
    <w:rsid w:val="00FD78F9"/>
  </w:style>
  <w:style w:type="character" w:customStyle="1" w:styleId="KommentartextZeichen">
    <w:name w:val="Kommentartext Zeichen"/>
    <w:basedOn w:val="Absatzstandardschriftart"/>
    <w:link w:val="Kommentartext"/>
    <w:rsid w:val="00FD78F9"/>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1154</Words>
  <Characters>7273</Characters>
  <Application>Microsoft Macintosh Word</Application>
  <DocSecurity>0</DocSecurity>
  <Lines>60</Lines>
  <Paragraphs>16</Paragraphs>
  <ScaleCrop>false</ScaleCrop>
  <Company>TU Graz</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stefan zedlacher</cp:lastModifiedBy>
  <cp:revision>2</cp:revision>
  <dcterms:created xsi:type="dcterms:W3CDTF">2016-03-08T21:48:00Z</dcterms:created>
  <dcterms:modified xsi:type="dcterms:W3CDTF">2016-03-08T21:48:00Z</dcterms:modified>
</cp:coreProperties>
</file>