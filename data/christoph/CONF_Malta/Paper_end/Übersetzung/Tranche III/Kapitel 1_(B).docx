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16" w:rsidRPr="001A220D" w:rsidRDefault="009A5A16" w:rsidP="009A5A16">
      <w:pPr>
        <w:jc w:val="both"/>
        <w:rPr>
          <w:ins w:id="0" w:author="Christoph Breser" w:date="2016-02-25T09:58:00Z"/>
          <w:color w:val="800000"/>
          <w:sz w:val="22"/>
          <w:szCs w:val="28"/>
          <w:lang w:eastAsia="de-DE"/>
        </w:rPr>
      </w:pPr>
      <w:commentRangeStart w:id="1"/>
      <w:r w:rsidRPr="001A220D">
        <w:rPr>
          <w:color w:val="800000"/>
          <w:sz w:val="22"/>
          <w:szCs w:val="28"/>
          <w:lang w:eastAsia="de-DE"/>
        </w:rPr>
        <w:t>Bei der Digitalisierung von analogen Daten und Prozessen zu digitalen Repräsentationen geht nachweislich immer ein Bedeutungsverlust zugunsten einer Präzision in der Aussage mit einher.</w:t>
      </w:r>
      <w:r w:rsidRPr="001A220D">
        <w:rPr>
          <w:rStyle w:val="Funotenzeichen"/>
          <w:color w:val="800000"/>
          <w:szCs w:val="28"/>
          <w:lang w:eastAsia="de-DE"/>
        </w:rPr>
        <w:footnoteReference w:id="-1"/>
      </w:r>
      <w:r w:rsidRPr="001A220D">
        <w:rPr>
          <w:color w:val="800000"/>
          <w:sz w:val="22"/>
          <w:szCs w:val="28"/>
          <w:lang w:eastAsia="de-DE"/>
        </w:rPr>
        <w:t xml:space="preserve"> Der Begriff des </w:t>
      </w:r>
      <w:r w:rsidRPr="001A220D">
        <w:rPr>
          <w:i/>
          <w:color w:val="800000"/>
          <w:sz w:val="22"/>
          <w:szCs w:val="28"/>
          <w:lang w:eastAsia="de-DE"/>
        </w:rPr>
        <w:t>‚semantic web’</w:t>
      </w:r>
      <w:r w:rsidRPr="001A220D">
        <w:rPr>
          <w:color w:val="800000"/>
          <w:sz w:val="22"/>
          <w:szCs w:val="28"/>
          <w:lang w:eastAsia="de-DE"/>
        </w:rPr>
        <w:t xml:space="preserve"> steht schließlich dafür, Beziehung </w:t>
      </w:r>
      <w:r>
        <w:rPr>
          <w:color w:val="800000"/>
          <w:sz w:val="22"/>
          <w:szCs w:val="28"/>
          <w:lang w:eastAsia="de-DE"/>
        </w:rPr>
        <w:t xml:space="preserve">zwischen </w:t>
      </w:r>
      <w:r w:rsidRPr="001A220D">
        <w:rPr>
          <w:color w:val="800000"/>
          <w:sz w:val="22"/>
          <w:szCs w:val="28"/>
          <w:lang w:eastAsia="de-DE"/>
        </w:rPr>
        <w:t>digitale</w:t>
      </w:r>
      <w:r>
        <w:rPr>
          <w:color w:val="800000"/>
          <w:sz w:val="22"/>
          <w:szCs w:val="28"/>
          <w:lang w:eastAsia="de-DE"/>
        </w:rPr>
        <w:t>n</w:t>
      </w:r>
      <w:r w:rsidRPr="001A220D">
        <w:rPr>
          <w:color w:val="800000"/>
          <w:sz w:val="22"/>
          <w:szCs w:val="28"/>
          <w:lang w:eastAsia="de-DE"/>
        </w:rPr>
        <w:t xml:space="preserve"> Daten zu integrieren. In Datenbanken wird dies derzeit durch Standardisierung von Metadaten (Dublin Core</w:t>
      </w:r>
      <w:r w:rsidRPr="001A220D">
        <w:rPr>
          <w:rStyle w:val="Funotenzeichen"/>
          <w:color w:val="800000"/>
          <w:szCs w:val="28"/>
          <w:lang w:eastAsia="de-DE"/>
        </w:rPr>
        <w:footnoteReference w:id="0"/>
      </w:r>
      <w:r w:rsidRPr="001A220D">
        <w:rPr>
          <w:color w:val="800000"/>
          <w:sz w:val="22"/>
          <w:szCs w:val="28"/>
          <w:lang w:eastAsia="de-DE"/>
        </w:rPr>
        <w:t>, metadata encoding transmission standards (METS)</w:t>
      </w:r>
      <w:r w:rsidRPr="001A220D">
        <w:rPr>
          <w:rStyle w:val="Funotenzeichen"/>
          <w:color w:val="800000"/>
          <w:szCs w:val="28"/>
          <w:lang w:eastAsia="de-DE"/>
        </w:rPr>
        <w:footnoteReference w:id="1"/>
      </w:r>
      <w:r w:rsidRPr="001A220D">
        <w:rPr>
          <w:color w:val="800000"/>
          <w:sz w:val="22"/>
          <w:szCs w:val="28"/>
          <w:lang w:eastAsia="de-DE"/>
        </w:rPr>
        <w:t>, etc.)</w:t>
      </w:r>
      <w:r>
        <w:rPr>
          <w:rStyle w:val="Funotenzeichen"/>
          <w:color w:val="800000"/>
          <w:szCs w:val="28"/>
          <w:lang w:eastAsia="de-DE"/>
        </w:rPr>
        <w:footnoteReference w:id="2"/>
      </w:r>
      <w:r w:rsidRPr="001A220D">
        <w:rPr>
          <w:color w:val="800000"/>
          <w:sz w:val="22"/>
          <w:szCs w:val="28"/>
          <w:lang w:eastAsia="de-DE"/>
        </w:rPr>
        <w:t xml:space="preserve"> sowie durch Methoden der text enchoding initiative (TEI)</w:t>
      </w:r>
      <w:r w:rsidRPr="001A220D">
        <w:rPr>
          <w:rStyle w:val="Funotenzeichen"/>
          <w:color w:val="800000"/>
          <w:szCs w:val="28"/>
          <w:lang w:eastAsia="de-DE"/>
        </w:rPr>
        <w:footnoteReference w:id="3"/>
      </w:r>
      <w:r w:rsidRPr="001A220D">
        <w:rPr>
          <w:color w:val="800000"/>
          <w:sz w:val="22"/>
          <w:szCs w:val="28"/>
          <w:lang w:eastAsia="de-DE"/>
        </w:rPr>
        <w:t xml:space="preserve"> oder des ressource description framework (RDF)</w:t>
      </w:r>
      <w:r w:rsidRPr="001A220D">
        <w:rPr>
          <w:rStyle w:val="Funotenzeichen"/>
          <w:color w:val="800000"/>
          <w:szCs w:val="28"/>
          <w:lang w:eastAsia="de-DE"/>
        </w:rPr>
        <w:footnoteReference w:id="4"/>
      </w:r>
      <w:r w:rsidRPr="001A220D">
        <w:rPr>
          <w:color w:val="800000"/>
          <w:sz w:val="22"/>
          <w:szCs w:val="28"/>
          <w:lang w:eastAsia="de-DE"/>
        </w:rPr>
        <w:t xml:space="preserve"> erreicht. Für die Webapplikation</w:t>
      </w:r>
      <w:r>
        <w:rPr>
          <w:color w:val="800000"/>
          <w:sz w:val="22"/>
          <w:szCs w:val="28"/>
          <w:lang w:eastAsia="de-DE"/>
        </w:rPr>
        <w:t xml:space="preserve"> </w:t>
      </w:r>
      <w:r w:rsidRPr="001A220D">
        <w:rPr>
          <w:color w:val="800000"/>
          <w:sz w:val="22"/>
          <w:szCs w:val="28"/>
          <w:lang w:eastAsia="de-DE"/>
        </w:rPr>
        <w:t>ergibt sich daraus folgende Problemstellung: Durch die Digitalisierung und digitale Erfassung der Text-, Bild- und Hybridquellen kann mit konventionellen Methoden lediglich eine Suche im ‚</w:t>
      </w:r>
      <w:proofErr w:type="gramStart"/>
      <w:r w:rsidRPr="001A220D">
        <w:rPr>
          <w:color w:val="800000"/>
          <w:sz w:val="22"/>
          <w:szCs w:val="28"/>
          <w:lang w:eastAsia="de-DE"/>
        </w:rPr>
        <w:t>Volltext’ der</w:t>
      </w:r>
      <w:proofErr w:type="gramEnd"/>
      <w:r w:rsidRPr="001A220D">
        <w:rPr>
          <w:color w:val="800000"/>
          <w:sz w:val="22"/>
          <w:szCs w:val="28"/>
          <w:lang w:eastAsia="de-DE"/>
        </w:rPr>
        <w:t xml:space="preserve"> Beschreibung bzw. in den Me</w:t>
      </w:r>
      <w:r>
        <w:rPr>
          <w:color w:val="800000"/>
          <w:sz w:val="22"/>
          <w:szCs w:val="28"/>
          <w:lang w:eastAsia="de-DE"/>
        </w:rPr>
        <w:t>tadaten durchgeführt werden. Dem</w:t>
      </w:r>
      <w:r w:rsidRPr="001A220D">
        <w:rPr>
          <w:color w:val="800000"/>
          <w:sz w:val="22"/>
          <w:szCs w:val="28"/>
          <w:lang w:eastAsia="de-DE"/>
        </w:rPr>
        <w:t xml:space="preserve"> zentralen Aspekt des Archivs, </w:t>
      </w:r>
      <w:r>
        <w:rPr>
          <w:color w:val="800000"/>
          <w:sz w:val="22"/>
          <w:szCs w:val="28"/>
          <w:lang w:eastAsia="de-DE"/>
        </w:rPr>
        <w:t xml:space="preserve">der </w:t>
      </w:r>
      <w:r w:rsidRPr="001A220D">
        <w:rPr>
          <w:color w:val="800000"/>
          <w:sz w:val="22"/>
          <w:szCs w:val="28"/>
          <w:lang w:eastAsia="de-DE"/>
        </w:rPr>
        <w:t xml:space="preserve">Darstellung des gesamten Bestandes als Sammlung </w:t>
      </w:r>
      <w:r>
        <w:rPr>
          <w:color w:val="800000"/>
          <w:sz w:val="22"/>
          <w:szCs w:val="28"/>
          <w:lang w:eastAsia="de-DE"/>
        </w:rPr>
        <w:t>diverser</w:t>
      </w:r>
      <w:r w:rsidRPr="001A220D">
        <w:rPr>
          <w:color w:val="800000"/>
          <w:sz w:val="22"/>
          <w:szCs w:val="28"/>
          <w:lang w:eastAsia="de-DE"/>
        </w:rPr>
        <w:t xml:space="preserve"> Beziehungen</w:t>
      </w:r>
      <w:r>
        <w:rPr>
          <w:color w:val="800000"/>
          <w:sz w:val="22"/>
          <w:szCs w:val="28"/>
          <w:lang w:eastAsia="de-DE"/>
        </w:rPr>
        <w:t>,</w:t>
      </w:r>
      <w:r w:rsidRPr="001A220D">
        <w:rPr>
          <w:color w:val="800000"/>
          <w:sz w:val="22"/>
          <w:szCs w:val="28"/>
          <w:lang w:eastAsia="de-DE"/>
        </w:rPr>
        <w:t xml:space="preserve"> kann diese Methode nicht gerecht werden. </w:t>
      </w:r>
    </w:p>
    <w:commentRangeEnd w:id="1"/>
    <w:p w:rsidR="00062C08" w:rsidRDefault="009A5A16"/>
    <w:sectPr w:rsidR="00062C08" w:rsidSect="003A6D4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>
    <w:p w:rsidR="009A5A16" w:rsidRPr="00EA7E46" w:rsidRDefault="009A5A16" w:rsidP="009A5A16">
      <w:pPr>
        <w:pStyle w:val="Funotentext"/>
      </w:pPr>
      <w:ins w:id="2" w:author="stefan zedlacher" w:date="2016-03-04T22:33:00Z">
        <w:r>
          <w:rPr>
            <w:rStyle w:val="Funotenzeichen"/>
          </w:rPr>
          <w:footnoteRef/>
        </w:r>
        <w:r>
          <w:t xml:space="preserve"> </w:t>
        </w:r>
        <w:r w:rsidRPr="00EA7E46">
          <w:t>Otl Aicher: analog und digital, Ernst &amp; Sohn, 1991</w:t>
        </w:r>
      </w:ins>
    </w:p>
  </w:footnote>
  <w:footnote w:id="0">
    <w:p w:rsidR="009A5A16" w:rsidRPr="00EA7E46" w:rsidRDefault="009A5A16" w:rsidP="009A5A16">
      <w:pPr>
        <w:pStyle w:val="Funotentext"/>
      </w:pPr>
      <w:ins w:id="3" w:author="stefan zedlacher" w:date="2016-03-04T22:44:00Z">
        <w:r w:rsidRPr="00EA7E46">
          <w:rPr>
            <w:rStyle w:val="Funotenzeichen"/>
          </w:rPr>
          <w:footnoteRef/>
        </w:r>
        <w:r w:rsidRPr="00EA7E46">
          <w:t xml:space="preserve"> </w:t>
        </w:r>
        <w:r w:rsidRPr="00EA7E46">
          <w:fldChar w:fldCharType="begin"/>
        </w:r>
        <w:r w:rsidRPr="00EA7E46">
          <w:instrText xml:space="preserve"> HYPERLINK "http://dublincore.org" </w:instrText>
        </w:r>
        <w:r w:rsidRPr="00EA7E46">
          <w:fldChar w:fldCharType="separate"/>
        </w:r>
        <w:r w:rsidRPr="00EA7E46">
          <w:rPr>
            <w:rStyle w:val="Link"/>
          </w:rPr>
          <w:t>http://dublincore.org</w:t>
        </w:r>
        <w:r w:rsidRPr="00EA7E46">
          <w:fldChar w:fldCharType="end"/>
        </w:r>
        <w:r w:rsidRPr="00EA7E46">
          <w:t>, 3.3.2016</w:t>
        </w:r>
      </w:ins>
    </w:p>
  </w:footnote>
  <w:footnote w:id="1">
    <w:p w:rsidR="009A5A16" w:rsidRPr="00EA7E46" w:rsidRDefault="009A5A16" w:rsidP="009A5A16">
      <w:pPr>
        <w:pStyle w:val="Funotentext"/>
      </w:pPr>
      <w:ins w:id="4" w:author="stefan zedlacher" w:date="2016-03-04T22:45:00Z">
        <w:r w:rsidRPr="00EA7E46">
          <w:rPr>
            <w:rStyle w:val="Funotenzeichen"/>
          </w:rPr>
          <w:footnoteRef/>
        </w:r>
        <w:r w:rsidRPr="00EA7E46">
          <w:t xml:space="preserve"> </w:t>
        </w:r>
        <w:r w:rsidRPr="00EA7E46">
          <w:fldChar w:fldCharType="begin"/>
        </w:r>
        <w:r w:rsidRPr="00EA7E46">
          <w:instrText xml:space="preserve"> HYPERLINK "http://www.loc.gov/standards/mets/" </w:instrText>
        </w:r>
        <w:r w:rsidRPr="00EA7E46">
          <w:fldChar w:fldCharType="separate"/>
        </w:r>
        <w:r w:rsidRPr="00EA7E46">
          <w:rPr>
            <w:rStyle w:val="Link"/>
          </w:rPr>
          <w:t>http://www.loc.gov/standards/mets/</w:t>
        </w:r>
        <w:r w:rsidRPr="00EA7E46">
          <w:fldChar w:fldCharType="end"/>
        </w:r>
        <w:r w:rsidRPr="00EA7E46">
          <w:t>, 1.3.2016</w:t>
        </w:r>
      </w:ins>
    </w:p>
  </w:footnote>
  <w:footnote w:id="2">
    <w:p w:rsidR="009A5A16" w:rsidRPr="003A4BA3" w:rsidRDefault="009A5A16" w:rsidP="009A5A16">
      <w:pPr>
        <w:jc w:val="both"/>
        <w:rPr>
          <w:sz w:val="18"/>
        </w:rPr>
      </w:pPr>
      <w:r>
        <w:rPr>
          <w:rStyle w:val="Funotenzeichen"/>
        </w:rPr>
        <w:footnoteRef/>
      </w:r>
      <w:r>
        <w:t xml:space="preserve"> </w:t>
      </w:r>
      <w:r w:rsidRPr="003A4BA3">
        <w:rPr>
          <w:sz w:val="18"/>
        </w:rPr>
        <w:t>Seit dem Jahr 2000 gibt es für Archive einen Standard, den ISAD-G (General International Standard Archival Description</w:t>
      </w:r>
      <w:r>
        <w:rPr>
          <w:sz w:val="18"/>
        </w:rPr>
        <w:t xml:space="preserve">, </w:t>
      </w:r>
      <w:hyperlink r:id="rId1" w:history="1">
        <w:r w:rsidRPr="00980B62">
          <w:rPr>
            <w:sz w:val="18"/>
          </w:rPr>
          <w:t>http://www.ica.org/10207/standards/isadg-general-international-standard-archival-description-second-edition.html</w:t>
        </w:r>
      </w:hyperlink>
      <w:r w:rsidRPr="003A4BA3">
        <w:rPr>
          <w:sz w:val="18"/>
        </w:rPr>
        <w:t>), der die Darstellung von Daten im Word Wide Web vereinheitlicht und standardisiert aufgenommene</w:t>
      </w:r>
      <w:r>
        <w:rPr>
          <w:sz w:val="18"/>
        </w:rPr>
        <w:t xml:space="preserve"> Daten in Datenbanken einfügt. </w:t>
      </w:r>
    </w:p>
  </w:footnote>
  <w:footnote w:id="3">
    <w:p w:rsidR="009A5A16" w:rsidRPr="00EA7E46" w:rsidRDefault="009A5A16" w:rsidP="009A5A16">
      <w:pPr>
        <w:pStyle w:val="Funotentext"/>
      </w:pPr>
      <w:ins w:id="5" w:author="stefan zedlacher" w:date="2016-03-04T22:41:00Z">
        <w:r w:rsidRPr="00EA7E46">
          <w:rPr>
            <w:rStyle w:val="Funotenzeichen"/>
          </w:rPr>
          <w:footnoteRef/>
        </w:r>
        <w:r w:rsidRPr="00EA7E46">
          <w:t xml:space="preserve"> http://www.tei-c.org/index.xml , 10.2.2016</w:t>
        </w:r>
      </w:ins>
    </w:p>
  </w:footnote>
  <w:footnote w:id="4">
    <w:p w:rsidR="009A5A16" w:rsidRDefault="009A5A16" w:rsidP="009A5A16">
      <w:pPr>
        <w:pStyle w:val="Funotentext"/>
      </w:pPr>
      <w:ins w:id="6" w:author="stefan zedlacher" w:date="2016-03-04T22:42:00Z">
        <w:r w:rsidRPr="00EA7E46">
          <w:rPr>
            <w:rStyle w:val="Funotenzeichen"/>
          </w:rPr>
          <w:footnoteRef/>
        </w:r>
        <w:r w:rsidRPr="00EA7E46">
          <w:t xml:space="preserve"> https://de.wikipedia.org/wiki/Resource_Description_Framework , 12.2.2016</w:t>
        </w:r>
      </w:ins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C49F5"/>
    <w:rsid w:val="001348F3"/>
    <w:rsid w:val="006C49F5"/>
    <w:rsid w:val="009A5A16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5A16"/>
    <w:rPr>
      <w:rFonts w:ascii="Helvetica Neue" w:hAnsi="Helvetica Neue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90BEB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90BEB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Funotentext">
    <w:name w:val="footnote text"/>
    <w:basedOn w:val="Standard"/>
    <w:link w:val="FunotentextZeichen"/>
    <w:uiPriority w:val="99"/>
    <w:unhideWhenUsed/>
    <w:rsid w:val="006C49F5"/>
    <w:pPr>
      <w:spacing w:after="0"/>
    </w:pPr>
    <w:rPr>
      <w:sz w:val="18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6C49F5"/>
    <w:rPr>
      <w:rFonts w:ascii="Helvetica Neue" w:hAnsi="Helvetica Neue"/>
      <w:sz w:val="18"/>
    </w:rPr>
  </w:style>
  <w:style w:type="character" w:styleId="Funotenzeichen">
    <w:name w:val="footnote reference"/>
    <w:basedOn w:val="Absatzstandardschriftart"/>
    <w:uiPriority w:val="99"/>
    <w:unhideWhenUsed/>
    <w:rsid w:val="006C49F5"/>
    <w:rPr>
      <w:sz w:val="20"/>
      <w:vertAlign w:val="superscript"/>
    </w:rPr>
  </w:style>
  <w:style w:type="character" w:styleId="Link">
    <w:name w:val="Hyperlink"/>
    <w:basedOn w:val="Absatzstandardschriftart"/>
    <w:rsid w:val="006C49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a.org/10207/standards/isadg-general-international-standard-archival-description-second-edition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Macintosh Word</Application>
  <DocSecurity>0</DocSecurity>
  <Lines>7</Lines>
  <Paragraphs>1</Paragraphs>
  <ScaleCrop>false</ScaleCrop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2</cp:revision>
  <dcterms:created xsi:type="dcterms:W3CDTF">2016-03-06T21:35:00Z</dcterms:created>
  <dcterms:modified xsi:type="dcterms:W3CDTF">2016-03-07T16:10:00Z</dcterms:modified>
</cp:coreProperties>
</file>