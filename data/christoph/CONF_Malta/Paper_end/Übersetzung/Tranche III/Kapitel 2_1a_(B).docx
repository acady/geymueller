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0D" w:rsidRPr="001A220D" w:rsidRDefault="00AB2A0D" w:rsidP="00AB2A0D">
      <w:pPr>
        <w:jc w:val="both"/>
        <w:rPr>
          <w:color w:val="800000"/>
          <w:sz w:val="22"/>
          <w:szCs w:val="28"/>
          <w:lang w:eastAsia="de-DE"/>
        </w:rPr>
      </w:pPr>
      <w:r w:rsidRPr="001A220D">
        <w:rPr>
          <w:color w:val="800000"/>
          <w:sz w:val="22"/>
          <w:szCs w:val="28"/>
          <w:lang w:eastAsia="de-DE"/>
        </w:rPr>
        <w:t>Zusammen ergeben sie schließlich den ersten Aussagewert</w:t>
      </w:r>
      <w:ins w:id="0" w:author="Christoph Breser" w:date="2016-02-25T09:58:00Z">
        <w:r w:rsidRPr="001A220D">
          <w:rPr>
            <w:color w:val="800000"/>
            <w:sz w:val="22"/>
            <w:szCs w:val="28"/>
            <w:lang w:eastAsia="de-DE"/>
          </w:rPr>
          <w:t>, den wir als ‚die Summe’ benennen</w:t>
        </w:r>
      </w:ins>
      <w:r w:rsidRPr="001A220D">
        <w:rPr>
          <w:color w:val="800000"/>
          <w:sz w:val="22"/>
          <w:szCs w:val="28"/>
          <w:lang w:eastAsia="de-DE"/>
        </w:rPr>
        <w:t>, welcher auch in der digitalen Verarbeitung der Daten, durch geeignete Visualisierungsmethoden und automatisierte Informationsgewinnung herstellen lässt.</w:t>
      </w:r>
    </w:p>
    <w:p w:rsidR="00062C08" w:rsidRDefault="001E15E3"/>
    <w:sectPr w:rsidR="00062C08" w:rsidSect="003A6D48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B2A0D"/>
    <w:rsid w:val="00170C39"/>
    <w:rsid w:val="001E15E3"/>
    <w:rsid w:val="009C625E"/>
    <w:rsid w:val="00AB2A0D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2A0D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Sprechblasentext">
    <w:name w:val="Balloon Text"/>
    <w:basedOn w:val="Standard"/>
    <w:link w:val="SprechblasentextZeichen1"/>
    <w:uiPriority w:val="99"/>
    <w:semiHidden/>
    <w:unhideWhenUsed/>
    <w:rsid w:val="00AB2A0D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90BEB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Funotentext">
    <w:name w:val="footnote text"/>
    <w:basedOn w:val="Standard"/>
    <w:link w:val="FunotentextZeichen"/>
    <w:uiPriority w:val="99"/>
    <w:unhideWhenUsed/>
    <w:rsid w:val="00AB2A0D"/>
    <w:pPr>
      <w:spacing w:after="0"/>
    </w:pPr>
    <w:rPr>
      <w:sz w:val="18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AB2A0D"/>
    <w:rPr>
      <w:rFonts w:ascii="Helvetica Neue" w:hAnsi="Helvetica Neue"/>
      <w:sz w:val="18"/>
    </w:rPr>
  </w:style>
  <w:style w:type="character" w:styleId="Funotenzeichen">
    <w:name w:val="footnote reference"/>
    <w:basedOn w:val="Absatzstandardschriftart"/>
    <w:uiPriority w:val="99"/>
    <w:unhideWhenUsed/>
    <w:rsid w:val="00AB2A0D"/>
    <w:rPr>
      <w:sz w:val="20"/>
      <w:vertAlign w:val="superscript"/>
    </w:rPr>
  </w:style>
  <w:style w:type="character" w:styleId="Kommentarzeichen">
    <w:name w:val="annotation reference"/>
    <w:basedOn w:val="Absatzstandardschriftart"/>
    <w:rsid w:val="00AB2A0D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AB2A0D"/>
  </w:style>
  <w:style w:type="character" w:customStyle="1" w:styleId="KommentartextZeichen">
    <w:name w:val="Kommentartext Zeichen"/>
    <w:basedOn w:val="Absatzstandardschriftart"/>
    <w:link w:val="Kommentartext"/>
    <w:rsid w:val="00AB2A0D"/>
    <w:rPr>
      <w:rFonts w:ascii="Helvetica Neue" w:hAnsi="Helvetica Neue"/>
    </w:rPr>
  </w:style>
  <w:style w:type="character" w:customStyle="1" w:styleId="SprechblasentextZeichen1">
    <w:name w:val="Sprechblasentext Zeichen1"/>
    <w:basedOn w:val="Absatzstandardschriftart"/>
    <w:link w:val="Sprechblasentext"/>
    <w:uiPriority w:val="99"/>
    <w:semiHidden/>
    <w:rsid w:val="00AB2A0D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Macintosh Word</Application>
  <DocSecurity>0</DocSecurity>
  <Lines>6</Lines>
  <Paragraphs>1</Paragraphs>
  <ScaleCrop>false</ScaleCrop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Breser</dc:creator>
  <cp:keywords/>
  <cp:lastModifiedBy>Christoph Breser</cp:lastModifiedBy>
  <cp:revision>3</cp:revision>
  <dcterms:created xsi:type="dcterms:W3CDTF">2016-03-06T21:38:00Z</dcterms:created>
  <dcterms:modified xsi:type="dcterms:W3CDTF">2016-03-07T16:14:00Z</dcterms:modified>
</cp:coreProperties>
</file>