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C75" w:rsidRDefault="00AB3C75" w:rsidP="00AB3C75">
      <w:pPr>
        <w:ind w:left="700"/>
        <w:jc w:val="both"/>
        <w:rPr>
          <w:ins w:id="0" w:author="Christoph Breser" w:date="2016-02-25T09:58:00Z"/>
          <w:sz w:val="22"/>
          <w:szCs w:val="28"/>
          <w:lang w:eastAsia="de-DE"/>
        </w:rPr>
      </w:pPr>
      <w:ins w:id="1" w:author="Christoph Breser" w:date="2016-02-25T09:58:00Z">
        <w:r>
          <w:rPr>
            <w:sz w:val="22"/>
            <w:szCs w:val="28"/>
            <w:lang w:eastAsia="de-DE"/>
          </w:rPr>
          <w:t xml:space="preserve">2. I. b. Die Beziehungen von Archivquellen innerhalb eines Archivs bzw. einer Web-Applikation </w:t>
        </w:r>
      </w:ins>
    </w:p>
    <w:p w:rsidR="00AB3C75" w:rsidRDefault="00AB3C75" w:rsidP="00AB3C75">
      <w:pPr>
        <w:jc w:val="both"/>
        <w:rPr>
          <w:sz w:val="22"/>
          <w:szCs w:val="28"/>
          <w:lang w:eastAsia="de-DE"/>
        </w:rPr>
      </w:pPr>
      <w:ins w:id="2" w:author="Christoph Breser" w:date="2016-02-25T09:58:00Z">
        <w:r>
          <w:rPr>
            <w:sz w:val="22"/>
            <w:szCs w:val="28"/>
            <w:lang w:eastAsia="de-DE"/>
          </w:rPr>
          <w:t>Die Arbeit innerhalb eines Archivs ist</w:t>
        </w:r>
      </w:ins>
      <w:r>
        <w:rPr>
          <w:sz w:val="22"/>
          <w:szCs w:val="28"/>
          <w:lang w:eastAsia="de-DE"/>
        </w:rPr>
        <w:t xml:space="preserve"> </w:t>
      </w:r>
      <w:ins w:id="3" w:author="Christoph Breser" w:date="2016-02-25T09:58:00Z">
        <w:r>
          <w:rPr>
            <w:sz w:val="22"/>
            <w:szCs w:val="28"/>
            <w:lang w:eastAsia="de-DE"/>
          </w:rPr>
          <w:t xml:space="preserve">von </w:t>
        </w:r>
      </w:ins>
      <w:r>
        <w:rPr>
          <w:sz w:val="22"/>
          <w:szCs w:val="28"/>
          <w:lang w:eastAsia="de-DE"/>
        </w:rPr>
        <w:t xml:space="preserve">einer </w:t>
      </w:r>
      <w:ins w:id="4" w:author="Christoph Breser" w:date="2016-02-25T09:58:00Z">
        <w:r>
          <w:rPr>
            <w:sz w:val="22"/>
            <w:szCs w:val="28"/>
            <w:lang w:eastAsia="de-DE"/>
          </w:rPr>
          <w:t xml:space="preserve">Verkettung von Einzelerkenntnissen </w:t>
        </w:r>
      </w:ins>
      <w:r>
        <w:rPr>
          <w:sz w:val="22"/>
          <w:szCs w:val="28"/>
          <w:lang w:eastAsia="de-DE"/>
        </w:rPr>
        <w:t xml:space="preserve">geprägt, welche sich in Summe zu einer Gesamterkenntnis </w:t>
      </w:r>
      <w:ins w:id="5" w:author="Christoph Breser" w:date="2016-02-25T09:58:00Z">
        <w:r>
          <w:rPr>
            <w:sz w:val="22"/>
            <w:szCs w:val="28"/>
            <w:lang w:eastAsia="de-DE"/>
          </w:rPr>
          <w:t xml:space="preserve">zusammenfügen. </w:t>
        </w:r>
        <w:r>
          <w:rPr>
            <w:rFonts w:cs="Helvetica"/>
            <w:sz w:val="22"/>
            <w:szCs w:val="30"/>
          </w:rPr>
          <w:t xml:space="preserve">Wir versuchten demnach die beiden epistemologischen Modelle von </w:t>
        </w:r>
        <w:r>
          <w:rPr>
            <w:rFonts w:cs="Helvetica"/>
            <w:i/>
            <w:sz w:val="22"/>
            <w:szCs w:val="30"/>
          </w:rPr>
          <w:t xml:space="preserve">Ehrenfels </w:t>
        </w:r>
        <w:r>
          <w:rPr>
            <w:rFonts w:cs="Helvetica"/>
            <w:sz w:val="22"/>
            <w:szCs w:val="30"/>
          </w:rPr>
          <w:t xml:space="preserve">und </w:t>
        </w:r>
        <w:r>
          <w:rPr>
            <w:rFonts w:cs="Helvetica"/>
            <w:i/>
            <w:sz w:val="22"/>
            <w:szCs w:val="30"/>
          </w:rPr>
          <w:t xml:space="preserve">Brunswik </w:t>
        </w:r>
        <w:r>
          <w:rPr>
            <w:rFonts w:cs="Helvetica"/>
            <w:sz w:val="22"/>
            <w:szCs w:val="30"/>
          </w:rPr>
          <w:t>auf die Verbindung</w:t>
        </w:r>
      </w:ins>
      <w:r>
        <w:rPr>
          <w:rFonts w:cs="Helvetica"/>
          <w:sz w:val="22"/>
          <w:szCs w:val="30"/>
        </w:rPr>
        <w:t>en</w:t>
      </w:r>
      <w:ins w:id="6" w:author="Christoph Breser" w:date="2016-02-25T09:58:00Z">
        <w:r>
          <w:rPr>
            <w:rFonts w:cs="Helvetica"/>
            <w:sz w:val="22"/>
            <w:szCs w:val="30"/>
          </w:rPr>
          <w:t xml:space="preserve"> zwischen</w:t>
        </w:r>
      </w:ins>
      <w:r>
        <w:rPr>
          <w:rFonts w:cs="Helvetica"/>
          <w:sz w:val="22"/>
          <w:szCs w:val="30"/>
        </w:rPr>
        <w:t xml:space="preserve"> Archivquelle und Archiv </w:t>
      </w:r>
      <w:ins w:id="7" w:author="Christoph Breser" w:date="2016-02-25T09:58:00Z">
        <w:r>
          <w:rPr>
            <w:rFonts w:cs="Helvetica"/>
            <w:sz w:val="22"/>
            <w:szCs w:val="30"/>
          </w:rPr>
          <w:t>bzw. Web-Applikation auszulegen.</w:t>
        </w:r>
      </w:ins>
      <w:r>
        <w:rPr>
          <w:sz w:val="22"/>
          <w:szCs w:val="28"/>
          <w:lang w:eastAsia="de-DE"/>
        </w:rPr>
        <w:t xml:space="preserve"> </w:t>
      </w:r>
    </w:p>
    <w:p w:rsidR="00AB3C75" w:rsidRPr="0073707F" w:rsidRDefault="00AB3C75" w:rsidP="00AB3C75">
      <w:pPr>
        <w:ind w:left="708"/>
        <w:jc w:val="both"/>
        <w:rPr>
          <w:sz w:val="20"/>
          <w:szCs w:val="28"/>
          <w:lang w:eastAsia="de-DE"/>
        </w:rPr>
      </w:pPr>
      <w:r w:rsidRPr="0073707F">
        <w:rPr>
          <w:sz w:val="20"/>
          <w:szCs w:val="28"/>
          <w:lang w:eastAsia="de-DE"/>
        </w:rPr>
        <w:t xml:space="preserve">Wie anhand </w:t>
      </w:r>
      <w:r>
        <w:rPr>
          <w:sz w:val="20"/>
          <w:szCs w:val="28"/>
          <w:lang w:eastAsia="de-DE"/>
        </w:rPr>
        <w:t xml:space="preserve">der Beobachtung von </w:t>
      </w:r>
      <w:r w:rsidRPr="0073707F">
        <w:rPr>
          <w:sz w:val="20"/>
          <w:szCs w:val="28"/>
          <w:lang w:eastAsia="de-DE"/>
        </w:rPr>
        <w:t>Bearbeitungsschritte</w:t>
      </w:r>
      <w:r>
        <w:rPr>
          <w:sz w:val="20"/>
          <w:szCs w:val="28"/>
          <w:lang w:eastAsia="de-DE"/>
        </w:rPr>
        <w:t>n</w:t>
      </w:r>
      <w:r w:rsidRPr="0073707F">
        <w:rPr>
          <w:sz w:val="20"/>
          <w:szCs w:val="28"/>
          <w:lang w:eastAsia="de-DE"/>
        </w:rPr>
        <w:t xml:space="preserve"> </w:t>
      </w:r>
      <w:r>
        <w:rPr>
          <w:sz w:val="20"/>
          <w:szCs w:val="28"/>
          <w:lang w:eastAsia="de-DE"/>
        </w:rPr>
        <w:t xml:space="preserve">bei einem </w:t>
      </w:r>
      <w:r w:rsidRPr="0073707F">
        <w:rPr>
          <w:sz w:val="20"/>
          <w:szCs w:val="28"/>
          <w:lang w:eastAsia="de-DE"/>
        </w:rPr>
        <w:t xml:space="preserve">einzelnen, weitgehend bisher noch unbekannten Skizzenblattes aus dem Archiv-Nachlass </w:t>
      </w:r>
      <w:r w:rsidRPr="0073707F">
        <w:rPr>
          <w:i/>
          <w:sz w:val="20"/>
          <w:szCs w:val="28"/>
          <w:lang w:eastAsia="de-DE"/>
        </w:rPr>
        <w:t xml:space="preserve">Geymüller </w:t>
      </w:r>
      <w:r w:rsidRPr="0073707F">
        <w:rPr>
          <w:sz w:val="20"/>
          <w:szCs w:val="28"/>
          <w:lang w:eastAsia="de-DE"/>
        </w:rPr>
        <w:t xml:space="preserve">ersichtlich wurde, konnte über dessen semantische </w:t>
      </w:r>
      <w:r>
        <w:rPr>
          <w:sz w:val="20"/>
          <w:szCs w:val="28"/>
          <w:lang w:eastAsia="de-DE"/>
        </w:rPr>
        <w:t xml:space="preserve">Eigenschaften </w:t>
      </w:r>
      <w:r w:rsidRPr="0073707F">
        <w:rPr>
          <w:sz w:val="20"/>
          <w:szCs w:val="28"/>
          <w:lang w:eastAsia="de-DE"/>
        </w:rPr>
        <w:t>(</w:t>
      </w:r>
      <w:r w:rsidRPr="0073707F">
        <w:rPr>
          <w:i/>
          <w:sz w:val="20"/>
          <w:szCs w:val="28"/>
          <w:lang w:eastAsia="de-DE"/>
        </w:rPr>
        <w:t>schnell skizzierte Architekturdetails</w:t>
      </w:r>
      <w:r w:rsidRPr="0073707F">
        <w:rPr>
          <w:sz w:val="20"/>
          <w:szCs w:val="28"/>
          <w:lang w:eastAsia="de-DE"/>
        </w:rPr>
        <w:t xml:space="preserve">) zunächst nur durch Zusammenführung und Verknüpfung </w:t>
      </w:r>
      <w:r>
        <w:rPr>
          <w:sz w:val="20"/>
          <w:szCs w:val="28"/>
          <w:lang w:eastAsia="de-DE"/>
        </w:rPr>
        <w:t xml:space="preserve">von </w:t>
      </w:r>
      <w:r w:rsidRPr="0073707F">
        <w:rPr>
          <w:sz w:val="20"/>
          <w:szCs w:val="28"/>
          <w:lang w:eastAsia="de-DE"/>
        </w:rPr>
        <w:t xml:space="preserve">materiellen und formalen </w:t>
      </w:r>
      <w:r>
        <w:rPr>
          <w:sz w:val="20"/>
          <w:szCs w:val="28"/>
          <w:lang w:eastAsia="de-DE"/>
        </w:rPr>
        <w:t xml:space="preserve">Eigenschaften </w:t>
      </w:r>
      <w:r w:rsidRPr="0073707F">
        <w:rPr>
          <w:sz w:val="20"/>
          <w:szCs w:val="28"/>
          <w:lang w:eastAsia="de-DE"/>
        </w:rPr>
        <w:t>(</w:t>
      </w:r>
      <w:r w:rsidRPr="0073707F">
        <w:rPr>
          <w:i/>
          <w:sz w:val="20"/>
          <w:szCs w:val="28"/>
          <w:lang w:eastAsia="de-DE"/>
        </w:rPr>
        <w:t>Beschaffenheit des Papiers, Rundung seiner Blattecken und Spuren eines Abrisses an einer der Längsseiten</w:t>
      </w:r>
      <w:r w:rsidRPr="0073707F">
        <w:rPr>
          <w:sz w:val="20"/>
          <w:szCs w:val="28"/>
          <w:lang w:eastAsia="de-DE"/>
        </w:rPr>
        <w:t xml:space="preserve">) eine </w:t>
      </w:r>
      <w:r>
        <w:rPr>
          <w:sz w:val="20"/>
          <w:szCs w:val="28"/>
          <w:lang w:eastAsia="de-DE"/>
        </w:rPr>
        <w:t xml:space="preserve">Einzelaussage </w:t>
      </w:r>
      <w:r w:rsidRPr="0073707F">
        <w:rPr>
          <w:sz w:val="20"/>
          <w:szCs w:val="28"/>
          <w:lang w:eastAsia="de-DE"/>
        </w:rPr>
        <w:t xml:space="preserve">getroffen werden. Erst der Vergleich mit zwei weiteren </w:t>
      </w:r>
      <w:r>
        <w:rPr>
          <w:sz w:val="20"/>
          <w:szCs w:val="28"/>
          <w:lang w:eastAsia="de-DE"/>
        </w:rPr>
        <w:t xml:space="preserve">Archivquellen </w:t>
      </w:r>
      <w:r w:rsidRPr="0073707F">
        <w:rPr>
          <w:sz w:val="20"/>
          <w:szCs w:val="28"/>
          <w:lang w:eastAsia="de-DE"/>
        </w:rPr>
        <w:t>(</w:t>
      </w:r>
      <w:r w:rsidRPr="0073707F">
        <w:rPr>
          <w:i/>
          <w:sz w:val="20"/>
          <w:szCs w:val="28"/>
          <w:lang w:eastAsia="de-DE"/>
        </w:rPr>
        <w:t>Skizzenbuch</w:t>
      </w:r>
      <w:r w:rsidRPr="0073707F">
        <w:rPr>
          <w:sz w:val="20"/>
          <w:szCs w:val="28"/>
          <w:lang w:eastAsia="de-DE"/>
        </w:rPr>
        <w:t xml:space="preserve"> und </w:t>
      </w:r>
      <w:r w:rsidRPr="0073707F">
        <w:rPr>
          <w:i/>
          <w:sz w:val="20"/>
          <w:szCs w:val="28"/>
          <w:lang w:eastAsia="de-DE"/>
        </w:rPr>
        <w:t>Liste</w:t>
      </w:r>
      <w:r w:rsidRPr="0073707F">
        <w:rPr>
          <w:sz w:val="20"/>
          <w:szCs w:val="28"/>
          <w:lang w:eastAsia="de-DE"/>
        </w:rPr>
        <w:t>)</w:t>
      </w:r>
      <w:r w:rsidRPr="0073707F">
        <w:rPr>
          <w:rStyle w:val="Funotenzeichen"/>
          <w:szCs w:val="28"/>
          <w:lang w:eastAsia="de-DE"/>
        </w:rPr>
        <w:footnoteReference w:id="-1"/>
      </w:r>
      <w:r w:rsidRPr="0073707F">
        <w:rPr>
          <w:sz w:val="20"/>
          <w:szCs w:val="28"/>
          <w:lang w:eastAsia="de-DE"/>
        </w:rPr>
        <w:t xml:space="preserve"> ergab schließlich eine gesicherte Ein- bzw. Zuordnung des dargestellten Inhalts. Dieser konnte schließlich einem konkreten Gebäude zugeordnet werden, welches </w:t>
      </w:r>
      <w:r w:rsidRPr="0073707F">
        <w:rPr>
          <w:i/>
          <w:sz w:val="20"/>
          <w:szCs w:val="28"/>
          <w:lang w:eastAsia="de-DE"/>
        </w:rPr>
        <w:t xml:space="preserve">Geymüller </w:t>
      </w:r>
      <w:r w:rsidRPr="0073707F">
        <w:rPr>
          <w:sz w:val="20"/>
          <w:szCs w:val="28"/>
          <w:lang w:eastAsia="de-DE"/>
        </w:rPr>
        <w:t xml:space="preserve">auf einer seiner Reisen durch die Toskana besucht und skizziert hatte. </w:t>
      </w:r>
      <w:r>
        <w:rPr>
          <w:sz w:val="20"/>
          <w:szCs w:val="28"/>
          <w:lang w:eastAsia="de-DE"/>
        </w:rPr>
        <w:t xml:space="preserve">Darüber hinaus </w:t>
      </w:r>
      <w:r w:rsidRPr="0073707F">
        <w:rPr>
          <w:sz w:val="20"/>
          <w:szCs w:val="28"/>
          <w:lang w:eastAsia="de-DE"/>
        </w:rPr>
        <w:t xml:space="preserve">konnte rekonstruiert werden, dass </w:t>
      </w:r>
      <w:r w:rsidRPr="0073707F">
        <w:rPr>
          <w:i/>
          <w:sz w:val="20"/>
          <w:szCs w:val="28"/>
          <w:lang w:eastAsia="de-DE"/>
        </w:rPr>
        <w:t xml:space="preserve">Geymüller </w:t>
      </w:r>
      <w:r w:rsidRPr="0073707F">
        <w:rPr>
          <w:sz w:val="20"/>
          <w:szCs w:val="28"/>
          <w:lang w:eastAsia="de-DE"/>
        </w:rPr>
        <w:t xml:space="preserve">das Skizzenblatt späterer aus seinem Reise-Skizzenbuch entnommen hatte, um es – vermutlich für die Arbeit an einer seiner Publikationen – mit anderen, nicht geografisch, chronologisch jedoch thematisch ähnlichen Skizzenblättern abzulegen. </w:t>
      </w:r>
    </w:p>
    <w:p w:rsidR="00AB3C75" w:rsidRDefault="00AB3C75" w:rsidP="00AB3C75">
      <w:pPr>
        <w:jc w:val="both"/>
        <w:rPr>
          <w:ins w:id="8" w:author="Christoph Breser" w:date="2016-02-25T09:58:00Z"/>
          <w:sz w:val="22"/>
          <w:szCs w:val="28"/>
          <w:lang w:eastAsia="de-DE"/>
        </w:rPr>
      </w:pPr>
      <w:ins w:id="9" w:author="Christoph Breser" w:date="2016-02-25T09:58:00Z">
        <w:r>
          <w:rPr>
            <w:rFonts w:cs="Helvetica"/>
            <w:sz w:val="22"/>
            <w:szCs w:val="30"/>
          </w:rPr>
          <w:t xml:space="preserve">In der Beziehung zwischen Archivquelle </w:t>
        </w:r>
      </w:ins>
      <w:r>
        <w:rPr>
          <w:rFonts w:cs="Helvetica"/>
          <w:sz w:val="22"/>
          <w:szCs w:val="30"/>
        </w:rPr>
        <w:t xml:space="preserve">und analogem Archiv fiel </w:t>
      </w:r>
      <w:ins w:id="10" w:author="Christoph Breser" w:date="2016-02-25T09:58:00Z">
        <w:r>
          <w:rPr>
            <w:rFonts w:cs="Helvetica"/>
            <w:sz w:val="22"/>
            <w:szCs w:val="30"/>
          </w:rPr>
          <w:t xml:space="preserve">vor allem </w:t>
        </w:r>
      </w:ins>
      <w:r>
        <w:rPr>
          <w:rFonts w:cs="Helvetica"/>
          <w:sz w:val="22"/>
          <w:szCs w:val="30"/>
        </w:rPr>
        <w:t xml:space="preserve">die ungünstige </w:t>
      </w:r>
      <w:ins w:id="11" w:author="Christoph Breser" w:date="2016-02-25T09:58:00Z">
        <w:r>
          <w:rPr>
            <w:rFonts w:cs="Helvetica"/>
            <w:sz w:val="22"/>
            <w:szCs w:val="30"/>
          </w:rPr>
          <w:t>Ordnungs-Systematik auf</w:t>
        </w:r>
      </w:ins>
      <w:r>
        <w:rPr>
          <w:rFonts w:cs="Helvetica"/>
          <w:sz w:val="22"/>
          <w:szCs w:val="30"/>
        </w:rPr>
        <w:t>.</w:t>
      </w:r>
      <w:ins w:id="12" w:author="Christoph Breser" w:date="2016-02-25T09:58:00Z">
        <w:r>
          <w:rPr>
            <w:rFonts w:cs="Helvetica"/>
            <w:sz w:val="22"/>
            <w:szCs w:val="30"/>
          </w:rPr>
          <w:t xml:space="preserve"> </w:t>
        </w:r>
      </w:ins>
      <w:r>
        <w:rPr>
          <w:rFonts w:cs="Helvetica"/>
          <w:sz w:val="22"/>
          <w:szCs w:val="30"/>
        </w:rPr>
        <w:t xml:space="preserve">Ohne genauer </w:t>
      </w:r>
      <w:ins w:id="13" w:author="Christoph Breser" w:date="2016-02-25T09:58:00Z">
        <w:r>
          <w:rPr>
            <w:rFonts w:cs="Helvetica"/>
            <w:sz w:val="22"/>
            <w:szCs w:val="30"/>
          </w:rPr>
          <w:t>Kenntnis</w:t>
        </w:r>
      </w:ins>
      <w:r>
        <w:rPr>
          <w:rFonts w:cs="Helvetica"/>
          <w:sz w:val="22"/>
          <w:szCs w:val="30"/>
        </w:rPr>
        <w:t>se</w:t>
      </w:r>
      <w:ins w:id="14" w:author="Christoph Breser" w:date="2016-02-25T09:58:00Z">
        <w:r>
          <w:rPr>
            <w:rFonts w:cs="Helvetica"/>
            <w:sz w:val="22"/>
            <w:szCs w:val="30"/>
          </w:rPr>
          <w:t xml:space="preserve"> </w:t>
        </w:r>
      </w:ins>
      <w:r>
        <w:rPr>
          <w:rFonts w:cs="Helvetica"/>
          <w:sz w:val="22"/>
          <w:szCs w:val="30"/>
        </w:rPr>
        <w:t xml:space="preserve">über den </w:t>
      </w:r>
      <w:ins w:id="15" w:author="Christoph Breser" w:date="2016-02-25T09:58:00Z">
        <w:r>
          <w:rPr>
            <w:rFonts w:cs="Helvetica"/>
            <w:sz w:val="22"/>
            <w:szCs w:val="30"/>
          </w:rPr>
          <w:t>gesamten Bestand</w:t>
        </w:r>
      </w:ins>
      <w:r>
        <w:rPr>
          <w:rFonts w:cs="Helvetica"/>
          <w:sz w:val="22"/>
          <w:szCs w:val="30"/>
        </w:rPr>
        <w:t xml:space="preserve">es und damit auch ohne </w:t>
      </w:r>
      <w:ins w:id="16" w:author="Christoph Breser" w:date="2016-02-25T09:58:00Z">
        <w:r>
          <w:rPr>
            <w:rFonts w:cs="Helvetica"/>
            <w:sz w:val="22"/>
            <w:szCs w:val="30"/>
          </w:rPr>
          <w:t>ein</w:t>
        </w:r>
      </w:ins>
      <w:r>
        <w:rPr>
          <w:rFonts w:cs="Helvetica"/>
          <w:sz w:val="22"/>
          <w:szCs w:val="30"/>
        </w:rPr>
        <w:t>en</w:t>
      </w:r>
      <w:ins w:id="17" w:author="Christoph Breser" w:date="2016-02-25T09:58:00Z">
        <w:r>
          <w:rPr>
            <w:rFonts w:cs="Helvetica"/>
            <w:sz w:val="22"/>
            <w:szCs w:val="30"/>
          </w:rPr>
          <w:t>/eine Experten/in</w:t>
        </w:r>
      </w:ins>
      <w:r>
        <w:rPr>
          <w:rFonts w:cs="Helvetica"/>
          <w:sz w:val="22"/>
          <w:szCs w:val="30"/>
        </w:rPr>
        <w:t xml:space="preserve"> sind kaum </w:t>
      </w:r>
      <w:ins w:id="18" w:author="Christoph Breser" w:date="2016-02-25T09:58:00Z">
        <w:r>
          <w:rPr>
            <w:rFonts w:cs="Helvetica"/>
            <w:sz w:val="22"/>
            <w:szCs w:val="30"/>
          </w:rPr>
          <w:t xml:space="preserve">kontextuelle Suchmöglichkeiten </w:t>
        </w:r>
      </w:ins>
      <w:r>
        <w:rPr>
          <w:rFonts w:cs="Helvetica"/>
          <w:sz w:val="22"/>
          <w:szCs w:val="30"/>
        </w:rPr>
        <w:t xml:space="preserve">möglich. </w:t>
      </w:r>
      <w:ins w:id="19" w:author="Christoph Breser" w:date="2016-02-25T09:58:00Z">
        <w:r>
          <w:rPr>
            <w:sz w:val="22"/>
            <w:szCs w:val="28"/>
            <w:lang w:eastAsia="de-DE"/>
          </w:rPr>
          <w:t xml:space="preserve">Die digitale Öffnung des Archiv-Nachlasses </w:t>
        </w:r>
      </w:ins>
      <w:r>
        <w:rPr>
          <w:sz w:val="22"/>
          <w:szCs w:val="28"/>
          <w:lang w:eastAsia="de-DE"/>
        </w:rPr>
        <w:t xml:space="preserve">bedarf nun </w:t>
      </w:r>
      <w:ins w:id="20" w:author="Christoph Breser" w:date="2016-02-25T09:58:00Z">
        <w:r>
          <w:rPr>
            <w:sz w:val="22"/>
            <w:szCs w:val="28"/>
            <w:lang w:eastAsia="de-DE"/>
          </w:rPr>
          <w:t>in der Web-Anwendung</w:t>
        </w:r>
      </w:ins>
      <w:r>
        <w:rPr>
          <w:sz w:val="22"/>
          <w:szCs w:val="28"/>
          <w:lang w:eastAsia="de-DE"/>
        </w:rPr>
        <w:t xml:space="preserve"> aber </w:t>
      </w:r>
      <w:ins w:id="21" w:author="Christoph Breser" w:date="2016-02-25T09:58:00Z">
        <w:r>
          <w:rPr>
            <w:sz w:val="22"/>
            <w:szCs w:val="28"/>
            <w:lang w:eastAsia="de-DE"/>
          </w:rPr>
          <w:t>wegen neue</w:t>
        </w:r>
      </w:ins>
      <w:r>
        <w:rPr>
          <w:sz w:val="22"/>
          <w:szCs w:val="28"/>
          <w:lang w:eastAsia="de-DE"/>
        </w:rPr>
        <w:t>r</w:t>
      </w:r>
      <w:ins w:id="22" w:author="Christoph Breser" w:date="2016-02-25T09:58:00Z">
        <w:r>
          <w:rPr>
            <w:sz w:val="22"/>
            <w:szCs w:val="28"/>
            <w:lang w:eastAsia="de-DE"/>
          </w:rPr>
          <w:t xml:space="preserve"> </w:t>
        </w:r>
      </w:ins>
      <w:r>
        <w:rPr>
          <w:sz w:val="22"/>
          <w:szCs w:val="28"/>
          <w:lang w:eastAsia="de-DE"/>
        </w:rPr>
        <w:t xml:space="preserve">Benutzer </w:t>
      </w:r>
      <w:ins w:id="23" w:author="Christoph Breser" w:date="2016-02-25T09:58:00Z">
        <w:r>
          <w:rPr>
            <w:sz w:val="22"/>
            <w:szCs w:val="28"/>
            <w:lang w:eastAsia="de-DE"/>
          </w:rPr>
          <w:t xml:space="preserve">Profile </w:t>
        </w:r>
      </w:ins>
      <w:r>
        <w:rPr>
          <w:sz w:val="22"/>
          <w:szCs w:val="28"/>
          <w:lang w:eastAsia="de-DE"/>
        </w:rPr>
        <w:t xml:space="preserve">auch </w:t>
      </w:r>
      <w:ins w:id="24" w:author="Christoph Breser" w:date="2016-02-25T09:58:00Z">
        <w:r>
          <w:rPr>
            <w:sz w:val="22"/>
            <w:szCs w:val="28"/>
            <w:lang w:eastAsia="de-DE"/>
          </w:rPr>
          <w:t xml:space="preserve">neue Suchmöglichkeiten und </w:t>
        </w:r>
      </w:ins>
      <w:r>
        <w:rPr>
          <w:sz w:val="22"/>
          <w:szCs w:val="28"/>
          <w:lang w:eastAsia="de-DE"/>
        </w:rPr>
        <w:t xml:space="preserve">damit </w:t>
      </w:r>
      <w:ins w:id="25" w:author="Christoph Breser" w:date="2016-02-25T09:58:00Z">
        <w:r>
          <w:rPr>
            <w:sz w:val="22"/>
            <w:szCs w:val="28"/>
            <w:lang w:eastAsia="de-DE"/>
          </w:rPr>
          <w:t xml:space="preserve">andere Verständniskriterien. Sie sollten </w:t>
        </w:r>
      </w:ins>
      <w:r>
        <w:rPr>
          <w:sz w:val="22"/>
          <w:szCs w:val="28"/>
          <w:lang w:eastAsia="de-DE"/>
        </w:rPr>
        <w:t xml:space="preserve">die </w:t>
      </w:r>
      <w:ins w:id="26" w:author="Christoph Breser" w:date="2016-02-25T09:58:00Z">
        <w:r>
          <w:rPr>
            <w:sz w:val="22"/>
            <w:szCs w:val="28"/>
            <w:lang w:eastAsia="de-DE"/>
          </w:rPr>
          <w:t>kognitive</w:t>
        </w:r>
      </w:ins>
      <w:r>
        <w:rPr>
          <w:sz w:val="22"/>
          <w:szCs w:val="28"/>
          <w:lang w:eastAsia="de-DE"/>
        </w:rPr>
        <w:t>n</w:t>
      </w:r>
      <w:ins w:id="27" w:author="Christoph Breser" w:date="2016-02-25T09:58:00Z">
        <w:r>
          <w:rPr>
            <w:sz w:val="22"/>
            <w:szCs w:val="28"/>
            <w:lang w:eastAsia="de-DE"/>
          </w:rPr>
          <w:t xml:space="preserve"> Prozesse </w:t>
        </w:r>
      </w:ins>
      <w:r>
        <w:rPr>
          <w:sz w:val="22"/>
          <w:szCs w:val="28"/>
          <w:lang w:eastAsia="de-DE"/>
        </w:rPr>
        <w:t xml:space="preserve">aus dem analogen Archiv </w:t>
      </w:r>
      <w:ins w:id="28" w:author="Christoph Breser" w:date="2016-02-25T09:58:00Z">
        <w:r>
          <w:rPr>
            <w:sz w:val="22"/>
            <w:szCs w:val="28"/>
            <w:lang w:eastAsia="de-DE"/>
          </w:rPr>
          <w:t xml:space="preserve">teilweise ersetzen und das </w:t>
        </w:r>
      </w:ins>
      <w:r>
        <w:rPr>
          <w:sz w:val="22"/>
          <w:szCs w:val="28"/>
          <w:lang w:eastAsia="de-DE"/>
        </w:rPr>
        <w:t xml:space="preserve">Wissen </w:t>
      </w:r>
      <w:ins w:id="29" w:author="Christoph Breser" w:date="2016-02-25T09:58:00Z">
        <w:r>
          <w:rPr>
            <w:sz w:val="22"/>
            <w:szCs w:val="28"/>
            <w:lang w:eastAsia="de-DE"/>
          </w:rPr>
          <w:t xml:space="preserve">über den gesamten Archivbestand auch darüber hinaus kompensieren. </w:t>
        </w:r>
      </w:ins>
    </w:p>
    <w:p w:rsidR="00AB3C75" w:rsidRDefault="00AB3C75" w:rsidP="00AB3C75">
      <w:pPr>
        <w:jc w:val="both"/>
        <w:rPr>
          <w:sz w:val="22"/>
          <w:szCs w:val="28"/>
          <w:lang w:eastAsia="de-DE"/>
        </w:rPr>
      </w:pPr>
      <w:r>
        <w:rPr>
          <w:sz w:val="22"/>
          <w:szCs w:val="28"/>
          <w:lang w:eastAsia="de-DE"/>
        </w:rPr>
        <w:t xml:space="preserve">Dies sollte anhand der Berücksichtigung von Performanzen zwischen Einzelaussagen gelingen. Um zu einer qualitativen Aussage zu gelangen, ist es daher notwendig, nicht nur die Summe und Performanz ihrer eigenen Einzelaussagen zu erschließen (2. I. a.), sondern auch jene anderer – ihr durch die Systematik des Archivs thematisch, chronologisch oder geografisch nahe stehenden – Archivquellen untereinander zu </w:t>
      </w:r>
      <w:r w:rsidRPr="00F16466">
        <w:rPr>
          <w:sz w:val="22"/>
          <w:szCs w:val="28"/>
          <w:lang w:eastAsia="de-DE"/>
        </w:rPr>
        <w:t>vernetzen</w:t>
      </w:r>
      <w:r>
        <w:rPr>
          <w:sz w:val="22"/>
          <w:szCs w:val="28"/>
          <w:lang w:eastAsia="de-DE"/>
        </w:rPr>
        <w:t xml:space="preserve"> (2. I. b.). Zum A</w:t>
      </w:r>
      <w:r w:rsidRPr="00F16466">
        <w:rPr>
          <w:sz w:val="22"/>
          <w:szCs w:val="28"/>
          <w:lang w:eastAsia="de-DE"/>
        </w:rPr>
        <w:t xml:space="preserve">nderen </w:t>
      </w:r>
      <w:r>
        <w:rPr>
          <w:sz w:val="22"/>
          <w:szCs w:val="28"/>
          <w:lang w:eastAsia="de-DE"/>
        </w:rPr>
        <w:t xml:space="preserve">ist darüber hinaus eine Erschließung zu </w:t>
      </w:r>
      <w:r w:rsidRPr="00F16466">
        <w:rPr>
          <w:sz w:val="22"/>
          <w:szCs w:val="28"/>
          <w:lang w:eastAsia="de-DE"/>
        </w:rPr>
        <w:t xml:space="preserve">externen, d.h. sich außerhalb des Archivs befindlichen </w:t>
      </w:r>
      <w:r>
        <w:rPr>
          <w:sz w:val="22"/>
          <w:szCs w:val="28"/>
          <w:lang w:eastAsia="de-DE"/>
        </w:rPr>
        <w:t xml:space="preserve">Referenten erforderlich </w:t>
      </w:r>
      <w:r w:rsidRPr="00F16466">
        <w:rPr>
          <w:sz w:val="22"/>
          <w:szCs w:val="28"/>
          <w:lang w:eastAsia="de-DE"/>
        </w:rPr>
        <w:t>(2.</w:t>
      </w:r>
      <w:r>
        <w:rPr>
          <w:sz w:val="22"/>
          <w:szCs w:val="28"/>
          <w:lang w:eastAsia="de-DE"/>
        </w:rPr>
        <w:t xml:space="preserve"> </w:t>
      </w:r>
      <w:r w:rsidRPr="00F16466">
        <w:rPr>
          <w:sz w:val="22"/>
          <w:szCs w:val="28"/>
          <w:lang w:eastAsia="de-DE"/>
        </w:rPr>
        <w:t xml:space="preserve">II.). </w:t>
      </w:r>
    </w:p>
    <w:p w:rsidR="00062C08" w:rsidRDefault="00AB3C75"/>
    <w:sectPr w:rsidR="00062C08" w:rsidSect="003A6D48">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AB3C75" w:rsidRDefault="00AB3C75" w:rsidP="00AB3C75">
      <w:pPr>
        <w:pStyle w:val="Funotentext"/>
      </w:pPr>
      <w:r>
        <w:rPr>
          <w:rStyle w:val="Funotenzeichen"/>
        </w:rPr>
        <w:footnoteRef/>
      </w:r>
      <w:r>
        <w:t xml:space="preserve"> Art der Beschriftung, formale Ähnlichkeiten der Skizzen, sowie Übereinstimmung der Nummerierung am rechten oberen Rand mit jener auf der Liste.</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88A9D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173975"/>
    <w:multiLevelType w:val="hybridMultilevel"/>
    <w:tmpl w:val="283E55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5A33391"/>
    <w:multiLevelType w:val="hybridMultilevel"/>
    <w:tmpl w:val="6E2E69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81140B2"/>
    <w:multiLevelType w:val="hybridMultilevel"/>
    <w:tmpl w:val="DC02EB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47CA4166"/>
    <w:multiLevelType w:val="hybridMultilevel"/>
    <w:tmpl w:val="BBDA12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183227C"/>
    <w:multiLevelType w:val="hybridMultilevel"/>
    <w:tmpl w:val="6004E88C"/>
    <w:lvl w:ilvl="0" w:tplc="B1C41F84">
      <w:start w:val="2"/>
      <w:numFmt w:val="bullet"/>
      <w:lvlText w:val="–"/>
      <w:lvlJc w:val="left"/>
      <w:pPr>
        <w:ind w:left="720" w:hanging="360"/>
      </w:pPr>
      <w:rPr>
        <w:rFonts w:ascii="Helvetica Neue" w:eastAsiaTheme="minorHAnsi" w:hAnsi="Helvetica Neue"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87A2719"/>
    <w:multiLevelType w:val="hybridMultilevel"/>
    <w:tmpl w:val="7FBCDE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revisionView w:markup="0"/>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458A2"/>
    <w:rsid w:val="008306A6"/>
    <w:rsid w:val="00AB3C75"/>
    <w:rsid w:val="00E458A2"/>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B3C75"/>
    <w:rPr>
      <w:rFonts w:ascii="Helvetica Neue" w:hAnsi="Helvetica Neue"/>
    </w:rPr>
  </w:style>
  <w:style w:type="paragraph" w:styleId="berschrift1">
    <w:name w:val="heading 1"/>
    <w:basedOn w:val="Standard"/>
    <w:next w:val="Standard"/>
    <w:link w:val="berschrift1Zeichen"/>
    <w:qFormat/>
    <w:rsid w:val="00F20119"/>
    <w:pPr>
      <w:keepNext/>
      <w:spacing w:before="240" w:after="60" w:line="360" w:lineRule="auto"/>
      <w:jc w:val="both"/>
      <w:outlineLvl w:val="0"/>
    </w:pPr>
    <w:rPr>
      <w:rFonts w:ascii="Arial" w:eastAsia="Times New Roman" w:hAnsi="Arial" w:cs="Arial"/>
      <w:b/>
      <w:bCs/>
      <w:kern w:val="32"/>
      <w:sz w:val="32"/>
      <w:szCs w:val="32"/>
      <w:lang w:eastAsia="de-DE"/>
    </w:rPr>
  </w:style>
  <w:style w:type="paragraph" w:styleId="berschrift2">
    <w:name w:val="heading 2"/>
    <w:basedOn w:val="Standard"/>
    <w:next w:val="Standard"/>
    <w:link w:val="berschrift2Zeichen"/>
    <w:qFormat/>
    <w:rsid w:val="00F20119"/>
    <w:pPr>
      <w:keepNext/>
      <w:spacing w:before="240" w:after="60" w:line="360" w:lineRule="auto"/>
      <w:jc w:val="both"/>
      <w:outlineLvl w:val="1"/>
    </w:pPr>
    <w:rPr>
      <w:rFonts w:ascii="Arial" w:eastAsia="Times New Roman" w:hAnsi="Arial" w:cs="Arial"/>
      <w:b/>
      <w:bCs/>
      <w:i/>
      <w:iCs/>
      <w:sz w:val="30"/>
      <w:szCs w:val="28"/>
      <w:lang w:eastAsia="de-DE"/>
    </w:rPr>
  </w:style>
  <w:style w:type="paragraph" w:styleId="berschrift3">
    <w:name w:val="heading 3"/>
    <w:basedOn w:val="Standard"/>
    <w:next w:val="Standard"/>
    <w:link w:val="berschrift3Zeichen"/>
    <w:qFormat/>
    <w:rsid w:val="00F20119"/>
    <w:pPr>
      <w:keepNext/>
      <w:spacing w:before="240" w:after="60" w:line="360" w:lineRule="auto"/>
      <w:jc w:val="both"/>
      <w:outlineLvl w:val="2"/>
    </w:pPr>
    <w:rPr>
      <w:rFonts w:ascii="Arial" w:eastAsia="Times New Roman" w:hAnsi="Arial" w:cs="Arial"/>
      <w:b/>
      <w:bCs/>
      <w:sz w:val="28"/>
      <w:szCs w:val="26"/>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1"/>
    <w:uiPriority w:val="99"/>
    <w:semiHidden/>
    <w:unhideWhenUsed/>
    <w:rsid w:val="00E458A2"/>
    <w:pPr>
      <w:spacing w:after="0"/>
    </w:pPr>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C90BEB"/>
    <w:rPr>
      <w:rFonts w:ascii="Lucida Grande" w:hAnsi="Lucida Grande"/>
      <w:sz w:val="18"/>
      <w:szCs w:val="18"/>
    </w:rPr>
  </w:style>
  <w:style w:type="character" w:customStyle="1" w:styleId="berschrift1Zeichen">
    <w:name w:val="Überschrift 1 Zeichen"/>
    <w:basedOn w:val="Absatzstandardschriftart"/>
    <w:link w:val="berschrift1"/>
    <w:rsid w:val="00F20119"/>
    <w:rPr>
      <w:rFonts w:ascii="Arial" w:eastAsia="Times New Roman" w:hAnsi="Arial" w:cs="Arial"/>
      <w:b/>
      <w:bCs/>
      <w:kern w:val="32"/>
      <w:sz w:val="32"/>
      <w:szCs w:val="32"/>
      <w:lang w:eastAsia="de-DE"/>
    </w:rPr>
  </w:style>
  <w:style w:type="character" w:customStyle="1" w:styleId="berschrift2Zeichen">
    <w:name w:val="Überschrift 2 Zeichen"/>
    <w:basedOn w:val="Absatzstandardschriftart"/>
    <w:link w:val="berschrift2"/>
    <w:rsid w:val="00F20119"/>
    <w:rPr>
      <w:rFonts w:ascii="Arial" w:eastAsia="Times New Roman" w:hAnsi="Arial" w:cs="Arial"/>
      <w:b/>
      <w:bCs/>
      <w:i/>
      <w:iCs/>
      <w:sz w:val="30"/>
      <w:szCs w:val="28"/>
      <w:lang w:eastAsia="de-DE"/>
    </w:rPr>
  </w:style>
  <w:style w:type="character" w:customStyle="1" w:styleId="berschrift3Zeichen">
    <w:name w:val="Überschrift 3 Zeichen"/>
    <w:basedOn w:val="Absatzstandardschriftart"/>
    <w:link w:val="berschrift3"/>
    <w:rsid w:val="00F20119"/>
    <w:rPr>
      <w:rFonts w:ascii="Arial" w:eastAsia="Times New Roman" w:hAnsi="Arial" w:cs="Arial"/>
      <w:b/>
      <w:bCs/>
      <w:sz w:val="28"/>
      <w:szCs w:val="26"/>
      <w:lang w:eastAsia="de-DE"/>
    </w:rPr>
  </w:style>
  <w:style w:type="paragraph" w:customStyle="1" w:styleId="berschrift3a">
    <w:name w:val="Überschrift 3a"/>
    <w:basedOn w:val="berschrift3"/>
    <w:rsid w:val="00F20119"/>
    <w:pPr>
      <w:ind w:left="567"/>
    </w:pPr>
    <w:rPr>
      <w:i/>
      <w:sz w:val="24"/>
    </w:rPr>
  </w:style>
  <w:style w:type="paragraph" w:customStyle="1" w:styleId="berschrift3b">
    <w:name w:val="Überschrift 3b"/>
    <w:basedOn w:val="Standard"/>
    <w:rsid w:val="00F20119"/>
    <w:pPr>
      <w:spacing w:after="0" w:line="360" w:lineRule="auto"/>
      <w:ind w:firstLine="708"/>
      <w:jc w:val="both"/>
    </w:pPr>
    <w:rPr>
      <w:rFonts w:ascii="Times New Roman" w:eastAsia="Times New Roman" w:hAnsi="Times New Roman" w:cs="Times New Roman"/>
      <w:b/>
      <w:bCs/>
      <w:szCs w:val="20"/>
      <w:lang w:eastAsia="de-DE"/>
    </w:rPr>
  </w:style>
  <w:style w:type="character" w:customStyle="1" w:styleId="SprechblasentextZeichen0">
    <w:name w:val="Sprechblasentext Zeichen"/>
    <w:basedOn w:val="Absatzstandardschriftart"/>
    <w:link w:val="Sprechblasentext"/>
    <w:uiPriority w:val="99"/>
    <w:semiHidden/>
    <w:rsid w:val="00E458A2"/>
    <w:rPr>
      <w:rFonts w:ascii="Lucida Grande" w:hAnsi="Lucida Grande"/>
      <w:sz w:val="18"/>
      <w:szCs w:val="18"/>
    </w:rPr>
  </w:style>
  <w:style w:type="character" w:customStyle="1" w:styleId="SprechblasentextZeichen1">
    <w:name w:val="Sprechblasentext Zeichen1"/>
    <w:basedOn w:val="Absatzstandardschriftart"/>
    <w:link w:val="Sprechblasentext"/>
    <w:uiPriority w:val="99"/>
    <w:semiHidden/>
    <w:rsid w:val="00E458A2"/>
    <w:rPr>
      <w:rFonts w:ascii="Lucida Grande" w:hAnsi="Lucida Grande"/>
      <w:sz w:val="18"/>
      <w:szCs w:val="18"/>
    </w:rPr>
  </w:style>
  <w:style w:type="paragraph" w:styleId="Listenabsatz">
    <w:name w:val="List Paragraph"/>
    <w:basedOn w:val="Standard"/>
    <w:uiPriority w:val="34"/>
    <w:qFormat/>
    <w:rsid w:val="00E458A2"/>
    <w:pPr>
      <w:ind w:left="720"/>
      <w:contextualSpacing/>
    </w:pPr>
  </w:style>
  <w:style w:type="paragraph" w:styleId="Funotentext">
    <w:name w:val="footnote text"/>
    <w:basedOn w:val="Standard"/>
    <w:link w:val="FunotentextZeichen"/>
    <w:uiPriority w:val="99"/>
    <w:unhideWhenUsed/>
    <w:rsid w:val="00E458A2"/>
    <w:pPr>
      <w:spacing w:after="0"/>
    </w:pPr>
    <w:rPr>
      <w:sz w:val="18"/>
    </w:rPr>
  </w:style>
  <w:style w:type="character" w:customStyle="1" w:styleId="FunotentextZeichen">
    <w:name w:val="Fußnotentext Zeichen"/>
    <w:basedOn w:val="Absatzstandardschriftart"/>
    <w:link w:val="Funotentext"/>
    <w:uiPriority w:val="99"/>
    <w:rsid w:val="00E458A2"/>
    <w:rPr>
      <w:rFonts w:ascii="Helvetica Neue" w:hAnsi="Helvetica Neue"/>
      <w:sz w:val="18"/>
    </w:rPr>
  </w:style>
  <w:style w:type="character" w:styleId="Funotenzeichen">
    <w:name w:val="footnote reference"/>
    <w:basedOn w:val="Absatzstandardschriftart"/>
    <w:uiPriority w:val="99"/>
    <w:unhideWhenUsed/>
    <w:rsid w:val="00E458A2"/>
    <w:rPr>
      <w:sz w:val="20"/>
      <w:vertAlign w:val="superscript"/>
    </w:rPr>
  </w:style>
  <w:style w:type="character" w:styleId="Link">
    <w:name w:val="Hyperlink"/>
    <w:basedOn w:val="Absatzstandardschriftart"/>
    <w:rsid w:val="00E458A2"/>
    <w:rPr>
      <w:color w:val="0000FF" w:themeColor="hyperlink"/>
      <w:u w:val="single"/>
    </w:rPr>
  </w:style>
  <w:style w:type="character" w:styleId="GesichteterLink">
    <w:name w:val="FollowedHyperlink"/>
    <w:basedOn w:val="Absatzstandardschriftart"/>
    <w:rsid w:val="00E458A2"/>
    <w:rPr>
      <w:color w:val="800080" w:themeColor="followedHyperlink"/>
      <w:u w:val="single"/>
    </w:rPr>
  </w:style>
  <w:style w:type="character" w:styleId="Kommentarzeichen">
    <w:name w:val="annotation reference"/>
    <w:basedOn w:val="Absatzstandardschriftart"/>
    <w:rsid w:val="00E458A2"/>
    <w:rPr>
      <w:sz w:val="18"/>
      <w:szCs w:val="18"/>
    </w:rPr>
  </w:style>
  <w:style w:type="paragraph" w:styleId="Kommentartext">
    <w:name w:val="annotation text"/>
    <w:basedOn w:val="Standard"/>
    <w:link w:val="KommentartextZeichen"/>
    <w:rsid w:val="00E458A2"/>
  </w:style>
  <w:style w:type="character" w:customStyle="1" w:styleId="KommentartextZeichen">
    <w:name w:val="Kommentartext Zeichen"/>
    <w:basedOn w:val="Absatzstandardschriftart"/>
    <w:link w:val="Kommentartext"/>
    <w:rsid w:val="00E458A2"/>
    <w:rPr>
      <w:rFonts w:ascii="Helvetica Neue" w:hAnsi="Helvetica Neue"/>
    </w:rPr>
  </w:style>
  <w:style w:type="paragraph" w:styleId="Kommentarthema">
    <w:name w:val="annotation subject"/>
    <w:basedOn w:val="Kommentartext"/>
    <w:next w:val="Kommentartext"/>
    <w:link w:val="KommentarthemaZeichen"/>
    <w:rsid w:val="00E458A2"/>
    <w:rPr>
      <w:b/>
      <w:bCs/>
      <w:sz w:val="20"/>
      <w:szCs w:val="20"/>
    </w:rPr>
  </w:style>
  <w:style w:type="character" w:customStyle="1" w:styleId="KommentarthemaZeichen">
    <w:name w:val="Kommentarthema Zeichen"/>
    <w:basedOn w:val="KommentartextZeichen"/>
    <w:link w:val="Kommentarthema"/>
    <w:rsid w:val="00E458A2"/>
    <w:rPr>
      <w:b/>
      <w:bCs/>
      <w:sz w:val="20"/>
      <w:szCs w:val="20"/>
    </w:rPr>
  </w:style>
  <w:style w:type="paragraph" w:customStyle="1" w:styleId="Default">
    <w:name w:val="Default"/>
    <w:rsid w:val="00E458A2"/>
    <w:pPr>
      <w:widowControl w:val="0"/>
      <w:autoSpaceDE w:val="0"/>
      <w:autoSpaceDN w:val="0"/>
      <w:adjustRightInd w:val="0"/>
      <w:spacing w:after="0"/>
    </w:pPr>
    <w:rPr>
      <w:rFonts w:ascii="Times New Roman" w:hAnsi="Times New Roman" w:cs="Times New Roman"/>
      <w:color w:val="000000"/>
    </w:rPr>
  </w:style>
  <w:style w:type="paragraph" w:styleId="Aufzhlungszeichen">
    <w:name w:val="List Bullet"/>
    <w:basedOn w:val="Standard"/>
    <w:rsid w:val="00E458A2"/>
    <w:pPr>
      <w:numPr>
        <w:numId w:val="4"/>
      </w:numPr>
      <w:contextualSpacing/>
    </w:pPr>
  </w:style>
  <w:style w:type="paragraph" w:styleId="StandardWeb">
    <w:name w:val="Normal (Web)"/>
    <w:basedOn w:val="Standard"/>
    <w:uiPriority w:val="99"/>
    <w:rsid w:val="00E458A2"/>
    <w:pPr>
      <w:spacing w:beforeLines="1" w:afterLines="1"/>
    </w:pPr>
    <w:rPr>
      <w:rFonts w:ascii="Times" w:hAnsi="Times" w:cs="Times New Roman"/>
      <w:sz w:val="20"/>
      <w:szCs w:val="20"/>
      <w:lang w:eastAsia="de-DE"/>
    </w:rPr>
  </w:style>
  <w:style w:type="paragraph" w:styleId="Kopfzeile">
    <w:name w:val="header"/>
    <w:basedOn w:val="Standard"/>
    <w:link w:val="KopfzeileZeichen"/>
    <w:rsid w:val="00E458A2"/>
    <w:pPr>
      <w:tabs>
        <w:tab w:val="center" w:pos="4703"/>
        <w:tab w:val="right" w:pos="9406"/>
      </w:tabs>
      <w:spacing w:after="0"/>
    </w:pPr>
  </w:style>
  <w:style w:type="character" w:customStyle="1" w:styleId="KopfzeileZeichen">
    <w:name w:val="Kopfzeile Zeichen"/>
    <w:basedOn w:val="Absatzstandardschriftart"/>
    <w:link w:val="Kopfzeile"/>
    <w:rsid w:val="00E458A2"/>
    <w:rPr>
      <w:rFonts w:ascii="Helvetica Neue" w:hAnsi="Helvetica Neue"/>
    </w:rPr>
  </w:style>
  <w:style w:type="paragraph" w:styleId="Fuzeile">
    <w:name w:val="footer"/>
    <w:basedOn w:val="Standard"/>
    <w:link w:val="FuzeileZeichen"/>
    <w:rsid w:val="00E458A2"/>
    <w:pPr>
      <w:tabs>
        <w:tab w:val="center" w:pos="4703"/>
        <w:tab w:val="right" w:pos="9406"/>
      </w:tabs>
      <w:spacing w:after="0"/>
    </w:pPr>
  </w:style>
  <w:style w:type="character" w:customStyle="1" w:styleId="FuzeileZeichen">
    <w:name w:val="Fußzeile Zeichen"/>
    <w:basedOn w:val="Absatzstandardschriftart"/>
    <w:link w:val="Fuzeile"/>
    <w:rsid w:val="00E458A2"/>
    <w:rPr>
      <w:rFonts w:ascii="Helvetica Neue" w:hAnsi="Helvetica Neue"/>
    </w:rPr>
  </w:style>
  <w:style w:type="character" w:styleId="Seitenzahl">
    <w:name w:val="page number"/>
    <w:basedOn w:val="Absatzstandardschriftart"/>
    <w:rsid w:val="00E458A2"/>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484</Words>
  <Characters>2762</Characters>
  <Application>Microsoft Macintosh Word</Application>
  <DocSecurity>0</DocSecurity>
  <Lines>23</Lines>
  <Paragraphs>5</Paragraphs>
  <ScaleCrop>false</ScaleCrop>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Breser</dc:creator>
  <cp:keywords/>
  <cp:lastModifiedBy>Christoph Breser</cp:lastModifiedBy>
  <cp:revision>2</cp:revision>
  <dcterms:created xsi:type="dcterms:W3CDTF">2016-03-06T21:40:00Z</dcterms:created>
  <dcterms:modified xsi:type="dcterms:W3CDTF">2016-03-07T16:28:00Z</dcterms:modified>
</cp:coreProperties>
</file>