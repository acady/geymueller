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203" w:rsidRPr="006B7354" w:rsidRDefault="004A7203" w:rsidP="004A7203">
      <w:pPr>
        <w:pStyle w:val="Listenabsatz"/>
        <w:numPr>
          <w:ilvl w:val="0"/>
          <w:numId w:val="2"/>
        </w:numPr>
        <w:jc w:val="both"/>
        <w:rPr>
          <w:sz w:val="22"/>
          <w:szCs w:val="28"/>
          <w:u w:val="single"/>
          <w:lang w:eastAsia="de-DE"/>
        </w:rPr>
      </w:pPr>
      <w:r w:rsidRPr="00A94CBB">
        <w:rPr>
          <w:sz w:val="22"/>
          <w:szCs w:val="28"/>
          <w:u w:val="single"/>
          <w:lang w:eastAsia="de-DE"/>
        </w:rPr>
        <w:t xml:space="preserve">Die </w:t>
      </w:r>
      <w:r>
        <w:rPr>
          <w:sz w:val="22"/>
          <w:szCs w:val="28"/>
          <w:u w:val="single"/>
          <w:lang w:eastAsia="de-DE"/>
        </w:rPr>
        <w:t>fehlenden referenziellen Aussage</w:t>
      </w:r>
      <w:r w:rsidRPr="00A94CBB">
        <w:rPr>
          <w:sz w:val="22"/>
          <w:szCs w:val="28"/>
          <w:u w:val="single"/>
          <w:lang w:eastAsia="de-DE"/>
        </w:rPr>
        <w:t>qualität</w:t>
      </w:r>
      <w:r>
        <w:rPr>
          <w:sz w:val="22"/>
          <w:szCs w:val="28"/>
          <w:u w:val="single"/>
          <w:lang w:eastAsia="de-DE"/>
        </w:rPr>
        <w:t>en</w:t>
      </w:r>
      <w:r w:rsidRPr="00A94CBB">
        <w:rPr>
          <w:sz w:val="22"/>
          <w:szCs w:val="28"/>
          <w:u w:val="single"/>
          <w:lang w:eastAsia="de-DE"/>
        </w:rPr>
        <w:t xml:space="preserve"> </w:t>
      </w:r>
      <w:r>
        <w:rPr>
          <w:sz w:val="22"/>
          <w:szCs w:val="28"/>
          <w:u w:val="single"/>
          <w:lang w:eastAsia="de-DE"/>
        </w:rPr>
        <w:t>von Archivquellen in Archiven und in Web-Applikationen:</w:t>
      </w:r>
    </w:p>
    <w:p w:rsidR="004A7203" w:rsidRDefault="004A7203" w:rsidP="004A7203">
      <w:pPr>
        <w:jc w:val="both"/>
        <w:rPr>
          <w:ins w:id="0" w:author="Christoph Breser" w:date="2016-02-25T09:58:00Z"/>
          <w:sz w:val="22"/>
          <w:szCs w:val="28"/>
          <w:lang w:eastAsia="de-DE"/>
        </w:rPr>
      </w:pPr>
      <w:ins w:id="1" w:author="Christoph Breser" w:date="2016-02-25T09:58:00Z">
        <w:r w:rsidRPr="008D26D9">
          <w:rPr>
            <w:sz w:val="22"/>
            <w:szCs w:val="28"/>
            <w:lang w:eastAsia="de-DE"/>
          </w:rPr>
          <w:t xml:space="preserve">Die </w:t>
        </w:r>
        <w:r>
          <w:rPr>
            <w:sz w:val="22"/>
            <w:szCs w:val="28"/>
            <w:lang w:eastAsia="de-DE"/>
          </w:rPr>
          <w:t xml:space="preserve">nachstehend </w:t>
        </w:r>
        <w:r w:rsidRPr="008D26D9">
          <w:rPr>
            <w:sz w:val="22"/>
            <w:szCs w:val="28"/>
            <w:lang w:eastAsia="de-DE"/>
          </w:rPr>
          <w:t xml:space="preserve">angeführten </w:t>
        </w:r>
        <w:r>
          <w:rPr>
            <w:sz w:val="22"/>
            <w:szCs w:val="28"/>
            <w:lang w:eastAsia="de-DE"/>
          </w:rPr>
          <w:t xml:space="preserve">Beobachtungen und Überlegungen </w:t>
        </w:r>
        <w:r w:rsidRPr="008D26D9">
          <w:rPr>
            <w:sz w:val="22"/>
            <w:szCs w:val="28"/>
            <w:lang w:eastAsia="de-DE"/>
          </w:rPr>
          <w:t xml:space="preserve">entstanden </w:t>
        </w:r>
        <w:r>
          <w:rPr>
            <w:sz w:val="22"/>
            <w:szCs w:val="28"/>
            <w:lang w:eastAsia="de-DE"/>
          </w:rPr>
          <w:t xml:space="preserve">während der Projektarbeit mit dem </w:t>
        </w:r>
        <w:r>
          <w:rPr>
            <w:i/>
            <w:sz w:val="22"/>
            <w:szCs w:val="28"/>
            <w:lang w:eastAsia="de-DE"/>
          </w:rPr>
          <w:t xml:space="preserve">Geymüller </w:t>
        </w:r>
        <w:r>
          <w:rPr>
            <w:sz w:val="22"/>
            <w:szCs w:val="28"/>
            <w:lang w:eastAsia="de-DE"/>
          </w:rPr>
          <w:t>Archiv-</w:t>
        </w:r>
        <w:r w:rsidRPr="008D26D9">
          <w:rPr>
            <w:sz w:val="22"/>
            <w:szCs w:val="28"/>
            <w:lang w:eastAsia="de-DE"/>
          </w:rPr>
          <w:t>Nachlass</w:t>
        </w:r>
        <w:r>
          <w:rPr>
            <w:sz w:val="22"/>
            <w:szCs w:val="28"/>
            <w:lang w:eastAsia="de-DE"/>
          </w:rPr>
          <w:t xml:space="preserve"> und wurden von </w:t>
        </w:r>
        <w:r w:rsidRPr="008D26D9">
          <w:rPr>
            <w:sz w:val="22"/>
            <w:szCs w:val="28"/>
            <w:lang w:eastAsia="de-DE"/>
          </w:rPr>
          <w:t>Theorie geleitete</w:t>
        </w:r>
      </w:ins>
      <w:r>
        <w:rPr>
          <w:sz w:val="22"/>
          <w:szCs w:val="28"/>
          <w:lang w:eastAsia="de-DE"/>
        </w:rPr>
        <w:t>n</w:t>
      </w:r>
      <w:ins w:id="2" w:author="Christoph Breser" w:date="2016-02-25T09:58:00Z">
        <w:r w:rsidRPr="008D26D9">
          <w:rPr>
            <w:sz w:val="22"/>
            <w:szCs w:val="28"/>
            <w:lang w:eastAsia="de-DE"/>
          </w:rPr>
          <w:t xml:space="preserve"> Analysen</w:t>
        </w:r>
        <w:r>
          <w:rPr>
            <w:sz w:val="22"/>
            <w:szCs w:val="28"/>
            <w:lang w:eastAsia="de-DE"/>
          </w:rPr>
          <w:t xml:space="preserve"> begleitet. Dabei wurden </w:t>
        </w:r>
      </w:ins>
      <w:r>
        <w:rPr>
          <w:sz w:val="22"/>
          <w:szCs w:val="28"/>
          <w:lang w:eastAsia="de-DE"/>
        </w:rPr>
        <w:t xml:space="preserve">semantische </w:t>
      </w:r>
      <w:ins w:id="3" w:author="Christoph Breser" w:date="2016-02-25T09:58:00Z">
        <w:r>
          <w:rPr>
            <w:sz w:val="22"/>
            <w:szCs w:val="28"/>
            <w:lang w:eastAsia="de-DE"/>
          </w:rPr>
          <w:t xml:space="preserve">Vermittlungsprobleme festgestellt, die </w:t>
        </w:r>
      </w:ins>
      <w:r>
        <w:rPr>
          <w:sz w:val="22"/>
          <w:szCs w:val="28"/>
          <w:lang w:eastAsia="de-DE"/>
        </w:rPr>
        <w:t xml:space="preserve">sich auf die </w:t>
      </w:r>
      <w:ins w:id="4" w:author="Christoph Breser" w:date="2016-02-25T09:58:00Z">
        <w:r>
          <w:rPr>
            <w:sz w:val="22"/>
            <w:szCs w:val="28"/>
            <w:lang w:eastAsia="de-DE"/>
          </w:rPr>
          <w:t xml:space="preserve">Arbeit mit </w:t>
        </w:r>
      </w:ins>
      <w:r>
        <w:rPr>
          <w:sz w:val="22"/>
          <w:szCs w:val="28"/>
          <w:lang w:eastAsia="de-DE"/>
        </w:rPr>
        <w:t xml:space="preserve">Quellen </w:t>
      </w:r>
      <w:ins w:id="5" w:author="Christoph Breser" w:date="2016-02-25T09:58:00Z">
        <w:r>
          <w:rPr>
            <w:sz w:val="22"/>
            <w:szCs w:val="28"/>
            <w:lang w:eastAsia="de-DE"/>
          </w:rPr>
          <w:t>im Archiv (analoger Ort)</w:t>
        </w:r>
      </w:ins>
      <w:r>
        <w:rPr>
          <w:sz w:val="22"/>
          <w:szCs w:val="28"/>
          <w:lang w:eastAsia="de-DE"/>
        </w:rPr>
        <w:t>,</w:t>
      </w:r>
      <w:ins w:id="6" w:author="Christoph Breser" w:date="2016-02-25T09:58:00Z">
        <w:r>
          <w:rPr>
            <w:sz w:val="22"/>
            <w:szCs w:val="28"/>
            <w:lang w:eastAsia="de-DE"/>
          </w:rPr>
          <w:t xml:space="preserve"> sowie </w:t>
        </w:r>
      </w:ins>
      <w:r>
        <w:rPr>
          <w:sz w:val="22"/>
          <w:szCs w:val="28"/>
          <w:lang w:eastAsia="de-DE"/>
        </w:rPr>
        <w:t xml:space="preserve">auch </w:t>
      </w:r>
      <w:ins w:id="7" w:author="Christoph Breser" w:date="2016-02-25T09:58:00Z">
        <w:r>
          <w:rPr>
            <w:sz w:val="22"/>
            <w:szCs w:val="28"/>
            <w:lang w:eastAsia="de-DE"/>
          </w:rPr>
          <w:t xml:space="preserve">mit ihren Re-Repräsentationen in Web-Applikationen (digitaler Ort) </w:t>
        </w:r>
      </w:ins>
      <w:r>
        <w:rPr>
          <w:sz w:val="22"/>
          <w:szCs w:val="28"/>
          <w:lang w:eastAsia="de-DE"/>
        </w:rPr>
        <w:t>beziehen</w:t>
      </w:r>
      <w:ins w:id="8" w:author="Christoph Breser" w:date="2016-02-25T09:58:00Z">
        <w:r>
          <w:rPr>
            <w:sz w:val="22"/>
            <w:szCs w:val="28"/>
            <w:lang w:eastAsia="de-DE"/>
          </w:rPr>
          <w:t>.</w:t>
        </w:r>
      </w:ins>
      <w:r>
        <w:rPr>
          <w:sz w:val="22"/>
          <w:szCs w:val="28"/>
          <w:lang w:eastAsia="de-DE"/>
        </w:rPr>
        <w:t xml:space="preserve"> Jene </w:t>
      </w:r>
      <w:ins w:id="9" w:author="Christoph Breser" w:date="2016-02-25T09:58:00Z">
        <w:r>
          <w:rPr>
            <w:sz w:val="22"/>
            <w:szCs w:val="28"/>
            <w:lang w:eastAsia="de-DE"/>
          </w:rPr>
          <w:t>daraus erkannten Defizite führten schließlich zur Überlegung und Überprüfung von Möglichkeiten</w:t>
        </w:r>
      </w:ins>
      <w:r>
        <w:rPr>
          <w:sz w:val="22"/>
          <w:szCs w:val="28"/>
          <w:lang w:eastAsia="de-DE"/>
        </w:rPr>
        <w:t>,</w:t>
      </w:r>
      <w:ins w:id="10" w:author="Christoph Breser" w:date="2016-02-25T09:58:00Z">
        <w:r>
          <w:rPr>
            <w:sz w:val="22"/>
            <w:szCs w:val="28"/>
            <w:lang w:eastAsia="de-DE"/>
          </w:rPr>
          <w:t xml:space="preserve"> </w:t>
        </w:r>
      </w:ins>
      <w:r>
        <w:rPr>
          <w:sz w:val="22"/>
          <w:szCs w:val="28"/>
          <w:lang w:eastAsia="de-DE"/>
        </w:rPr>
        <w:t xml:space="preserve">Quellen aus dem Archiv direkt </w:t>
      </w:r>
      <w:ins w:id="11" w:author="Christoph Breser" w:date="2016-02-25T09:58:00Z">
        <w:r>
          <w:rPr>
            <w:sz w:val="22"/>
            <w:szCs w:val="28"/>
            <w:lang w:eastAsia="de-DE"/>
          </w:rPr>
          <w:t xml:space="preserve">mit dem Ort ihrer ursprünglichen Aufnahme </w:t>
        </w:r>
      </w:ins>
      <w:r>
        <w:rPr>
          <w:sz w:val="22"/>
          <w:szCs w:val="28"/>
          <w:lang w:eastAsia="de-DE"/>
        </w:rPr>
        <w:t xml:space="preserve">semantisch </w:t>
      </w:r>
      <w:ins w:id="12" w:author="Christoph Breser" w:date="2016-02-25T09:58:00Z">
        <w:r>
          <w:rPr>
            <w:sz w:val="22"/>
            <w:szCs w:val="28"/>
            <w:lang w:eastAsia="de-DE"/>
          </w:rPr>
          <w:t>zu referenzieren.</w:t>
        </w:r>
      </w:ins>
    </w:p>
    <w:p w:rsidR="004A7203" w:rsidRDefault="004A7203" w:rsidP="004A7203">
      <w:pPr>
        <w:jc w:val="both"/>
        <w:rPr>
          <w:sz w:val="22"/>
          <w:szCs w:val="28"/>
          <w:lang w:eastAsia="de-DE"/>
        </w:rPr>
      </w:pPr>
      <w:r>
        <w:rPr>
          <w:sz w:val="22"/>
          <w:szCs w:val="28"/>
          <w:lang w:eastAsia="de-DE"/>
        </w:rPr>
        <w:t xml:space="preserve">Es stellte sich heraus, dass </w:t>
      </w:r>
      <w:ins w:id="13" w:author="Christoph Breser" w:date="2016-02-25T09:58:00Z">
        <w:r>
          <w:rPr>
            <w:sz w:val="22"/>
            <w:szCs w:val="28"/>
            <w:lang w:eastAsia="de-DE"/>
          </w:rPr>
          <w:t xml:space="preserve">sich </w:t>
        </w:r>
      </w:ins>
      <w:r>
        <w:rPr>
          <w:sz w:val="22"/>
          <w:szCs w:val="28"/>
          <w:lang w:eastAsia="de-DE"/>
        </w:rPr>
        <w:t xml:space="preserve">die Quelle als Einzelinformation </w:t>
      </w:r>
      <w:ins w:id="14" w:author="Christoph Breser" w:date="2016-02-25T09:58:00Z">
        <w:r>
          <w:rPr>
            <w:sz w:val="22"/>
            <w:szCs w:val="28"/>
            <w:lang w:eastAsia="de-DE"/>
          </w:rPr>
          <w:t xml:space="preserve">und </w:t>
        </w:r>
      </w:ins>
      <w:r>
        <w:rPr>
          <w:sz w:val="22"/>
          <w:szCs w:val="28"/>
          <w:lang w:eastAsia="de-DE"/>
        </w:rPr>
        <w:t xml:space="preserve">das </w:t>
      </w:r>
      <w:ins w:id="15" w:author="Christoph Breser" w:date="2016-02-25T09:58:00Z">
        <w:r>
          <w:rPr>
            <w:sz w:val="22"/>
            <w:szCs w:val="28"/>
            <w:lang w:eastAsia="de-DE"/>
          </w:rPr>
          <w:t xml:space="preserve">Archiv </w:t>
        </w:r>
      </w:ins>
      <w:r>
        <w:rPr>
          <w:sz w:val="22"/>
          <w:szCs w:val="28"/>
          <w:lang w:eastAsia="de-DE"/>
        </w:rPr>
        <w:t xml:space="preserve">als Gesamtinformation </w:t>
      </w:r>
      <w:ins w:id="16" w:author="Christoph Breser" w:date="2016-02-25T09:58:00Z">
        <w:r>
          <w:rPr>
            <w:sz w:val="22"/>
            <w:szCs w:val="28"/>
            <w:lang w:eastAsia="de-DE"/>
          </w:rPr>
          <w:t>wechselseitig bedingen: Die</w:t>
        </w:r>
      </w:ins>
      <w:r>
        <w:rPr>
          <w:sz w:val="22"/>
          <w:szCs w:val="28"/>
          <w:lang w:eastAsia="de-DE"/>
        </w:rPr>
        <w:t xml:space="preserve"> Aussagequalität der </w:t>
      </w:r>
      <w:ins w:id="17" w:author="Christoph Breser" w:date="2016-02-25T09:58:00Z">
        <w:r>
          <w:rPr>
            <w:sz w:val="22"/>
            <w:szCs w:val="28"/>
            <w:lang w:eastAsia="de-DE"/>
          </w:rPr>
          <w:t>Archivquelle ist</w:t>
        </w:r>
      </w:ins>
      <w:r>
        <w:rPr>
          <w:sz w:val="22"/>
          <w:szCs w:val="28"/>
          <w:lang w:eastAsia="de-DE"/>
        </w:rPr>
        <w:t xml:space="preserve"> von der systemischen Anlage des Archivs abhängig und gegengleich dazu </w:t>
      </w:r>
      <w:ins w:id="18" w:author="Christoph Breser" w:date="2016-02-25T09:58:00Z">
        <w:r>
          <w:rPr>
            <w:sz w:val="22"/>
            <w:szCs w:val="28"/>
            <w:lang w:eastAsia="de-DE"/>
          </w:rPr>
          <w:t xml:space="preserve">steht </w:t>
        </w:r>
      </w:ins>
      <w:r>
        <w:rPr>
          <w:sz w:val="22"/>
          <w:szCs w:val="28"/>
          <w:lang w:eastAsia="de-DE"/>
        </w:rPr>
        <w:t xml:space="preserve">das Archiv in seiner Gesamtaussage in Abhängigkeit </w:t>
      </w:r>
      <w:ins w:id="19" w:author="Christoph Breser" w:date="2016-02-25T09:58:00Z">
        <w:r>
          <w:rPr>
            <w:sz w:val="22"/>
            <w:szCs w:val="28"/>
            <w:lang w:eastAsia="de-DE"/>
          </w:rPr>
          <w:t>zur Aussagequalität der Archivquellen.</w:t>
        </w:r>
      </w:ins>
      <w:r>
        <w:rPr>
          <w:sz w:val="22"/>
          <w:szCs w:val="28"/>
          <w:lang w:eastAsia="de-DE"/>
        </w:rPr>
        <w:t xml:space="preserve"> Defizite in der semantischen Vermittlung sind demnach sowohl auf den Zugang und die Systematik des Archivs zurückzuführen (Wahrnehmungsmöglichkeiten), als auch auf fehlende Aussagequalitäten der Quellen (Aussagemöglichkeiten). Beide Aspekte werden im Forschungsprojekt zwar </w:t>
      </w:r>
      <w:ins w:id="20" w:author="Christoph Breser" w:date="2016-02-25T09:58:00Z">
        <w:r>
          <w:rPr>
            <w:sz w:val="22"/>
            <w:szCs w:val="28"/>
            <w:lang w:eastAsia="de-DE"/>
          </w:rPr>
          <w:t xml:space="preserve">gesondert untersucht, </w:t>
        </w:r>
      </w:ins>
      <w:r>
        <w:rPr>
          <w:sz w:val="22"/>
          <w:szCs w:val="28"/>
          <w:lang w:eastAsia="de-DE"/>
        </w:rPr>
        <w:t xml:space="preserve">hier jedoch gemeinsam </w:t>
      </w:r>
      <w:ins w:id="21" w:author="Christoph Breser" w:date="2016-02-25T09:58:00Z">
        <w:r>
          <w:rPr>
            <w:sz w:val="22"/>
            <w:szCs w:val="28"/>
            <w:lang w:eastAsia="de-DE"/>
          </w:rPr>
          <w:t>dargestellt.</w:t>
        </w:r>
      </w:ins>
    </w:p>
    <w:p w:rsidR="004A7203" w:rsidRDefault="004A7203" w:rsidP="004A7203">
      <w:pPr>
        <w:ind w:firstLine="708"/>
        <w:jc w:val="both"/>
        <w:rPr>
          <w:sz w:val="22"/>
          <w:szCs w:val="28"/>
          <w:lang w:eastAsia="de-DE"/>
        </w:rPr>
      </w:pPr>
      <w:r>
        <w:rPr>
          <w:sz w:val="22"/>
          <w:szCs w:val="28"/>
          <w:lang w:eastAsia="de-DE"/>
        </w:rPr>
        <w:t>2. I. a. Die Summe und Performanz von Eigenschaften einer Archivquelle</w:t>
      </w:r>
    </w:p>
    <w:p w:rsidR="004A7203" w:rsidRDefault="004A7203" w:rsidP="004A7203">
      <w:pPr>
        <w:jc w:val="both"/>
        <w:rPr>
          <w:ins w:id="22" w:author="Christoph Breser" w:date="2016-02-25T09:58:00Z"/>
          <w:sz w:val="22"/>
          <w:szCs w:val="28"/>
          <w:lang w:eastAsia="de-DE"/>
        </w:rPr>
      </w:pPr>
      <w:r w:rsidRPr="00FE5398">
        <w:rPr>
          <w:sz w:val="22"/>
          <w:szCs w:val="28"/>
          <w:lang w:eastAsia="de-DE"/>
        </w:rPr>
        <w:t xml:space="preserve">Die Aussagequalität einer Archivquelle </w:t>
      </w:r>
      <w:r>
        <w:rPr>
          <w:sz w:val="22"/>
          <w:szCs w:val="28"/>
          <w:lang w:eastAsia="de-DE"/>
        </w:rPr>
        <w:t xml:space="preserve">wird </w:t>
      </w:r>
      <w:r w:rsidRPr="00FE5398">
        <w:rPr>
          <w:sz w:val="22"/>
          <w:szCs w:val="28"/>
          <w:lang w:eastAsia="de-DE"/>
        </w:rPr>
        <w:t xml:space="preserve">in Abhängigkeit der Summe </w:t>
      </w:r>
      <w:ins w:id="23" w:author="Christoph Breser" w:date="2016-02-25T09:58:00Z">
        <w:r>
          <w:rPr>
            <w:sz w:val="22"/>
            <w:szCs w:val="28"/>
            <w:lang w:eastAsia="de-DE"/>
          </w:rPr>
          <w:t xml:space="preserve">aller </w:t>
        </w:r>
      </w:ins>
      <w:r w:rsidRPr="00FE5398">
        <w:rPr>
          <w:sz w:val="22"/>
          <w:szCs w:val="28"/>
          <w:lang w:eastAsia="de-DE"/>
        </w:rPr>
        <w:t xml:space="preserve">ihr zugeordneten </w:t>
      </w:r>
      <w:ins w:id="24" w:author="Christoph Breser" w:date="2016-02-25T09:58:00Z">
        <w:r>
          <w:rPr>
            <w:sz w:val="22"/>
            <w:szCs w:val="28"/>
            <w:lang w:eastAsia="de-DE"/>
          </w:rPr>
          <w:t>Eigenschaften (=</w:t>
        </w:r>
      </w:ins>
      <w:r>
        <w:rPr>
          <w:sz w:val="22"/>
          <w:szCs w:val="28"/>
          <w:lang w:eastAsia="de-DE"/>
        </w:rPr>
        <w:t>Aussagen</w:t>
      </w:r>
      <w:r w:rsidRPr="00FE5398">
        <w:rPr>
          <w:sz w:val="22"/>
          <w:szCs w:val="28"/>
          <w:lang w:eastAsia="de-DE"/>
        </w:rPr>
        <w:t>)</w:t>
      </w:r>
      <w:r>
        <w:rPr>
          <w:rStyle w:val="Funotenzeichen"/>
          <w:szCs w:val="28"/>
          <w:lang w:eastAsia="de-DE"/>
        </w:rPr>
        <w:footnoteReference w:id="-1"/>
      </w:r>
      <w:r>
        <w:rPr>
          <w:sz w:val="22"/>
          <w:szCs w:val="28"/>
          <w:lang w:eastAsia="de-DE"/>
        </w:rPr>
        <w:t xml:space="preserve"> und ihrer Performanzen untereinander </w:t>
      </w:r>
      <w:r w:rsidRPr="00FE5398">
        <w:rPr>
          <w:sz w:val="22"/>
          <w:szCs w:val="28"/>
          <w:lang w:eastAsia="de-DE"/>
        </w:rPr>
        <w:t xml:space="preserve">gesehen </w:t>
      </w:r>
      <w:r>
        <w:rPr>
          <w:sz w:val="22"/>
          <w:szCs w:val="28"/>
          <w:lang w:eastAsia="de-DE"/>
        </w:rPr>
        <w:t xml:space="preserve">(2.I.), </w:t>
      </w:r>
      <w:r w:rsidRPr="00FE5398">
        <w:rPr>
          <w:sz w:val="22"/>
          <w:szCs w:val="28"/>
          <w:lang w:eastAsia="de-DE"/>
        </w:rPr>
        <w:t xml:space="preserve">sowie durch </w:t>
      </w:r>
      <w:r>
        <w:rPr>
          <w:sz w:val="22"/>
          <w:szCs w:val="28"/>
          <w:lang w:eastAsia="de-DE"/>
        </w:rPr>
        <w:t xml:space="preserve">ihre Referenzen </w:t>
      </w:r>
      <w:r w:rsidRPr="00FE5398">
        <w:rPr>
          <w:sz w:val="22"/>
          <w:szCs w:val="28"/>
          <w:lang w:eastAsia="de-DE"/>
        </w:rPr>
        <w:t xml:space="preserve">zu einem oder mehreren materiellen bzw. immateriellen </w:t>
      </w:r>
      <w:r>
        <w:rPr>
          <w:sz w:val="22"/>
          <w:szCs w:val="28"/>
          <w:lang w:eastAsia="de-DE"/>
        </w:rPr>
        <w:t>Referenten außerhalb des Archivs (2.II.)</w:t>
      </w:r>
      <w:r w:rsidRPr="00FE5398">
        <w:rPr>
          <w:sz w:val="22"/>
          <w:szCs w:val="28"/>
          <w:lang w:eastAsia="de-DE"/>
        </w:rPr>
        <w:t>.</w:t>
      </w:r>
      <w:r>
        <w:rPr>
          <w:rStyle w:val="Funotenzeichen"/>
          <w:szCs w:val="28"/>
          <w:lang w:eastAsia="de-DE"/>
        </w:rPr>
        <w:footnoteReference w:id="0"/>
      </w:r>
      <w:r>
        <w:rPr>
          <w:sz w:val="22"/>
          <w:szCs w:val="28"/>
          <w:lang w:eastAsia="de-DE"/>
        </w:rPr>
        <w:t xml:space="preserve"> Die beiden ersten Aussagewerte (Summe und Performanz) </w:t>
      </w:r>
      <w:r w:rsidRPr="00C577FD">
        <w:rPr>
          <w:sz w:val="22"/>
          <w:szCs w:val="28"/>
          <w:lang w:eastAsia="de-DE"/>
        </w:rPr>
        <w:t xml:space="preserve">gehen im Grunde auf </w:t>
      </w:r>
      <w:r>
        <w:rPr>
          <w:sz w:val="22"/>
          <w:szCs w:val="28"/>
          <w:lang w:eastAsia="de-DE"/>
        </w:rPr>
        <w:t>das M</w:t>
      </w:r>
      <w:r w:rsidRPr="00C577FD">
        <w:rPr>
          <w:sz w:val="22"/>
          <w:szCs w:val="28"/>
          <w:lang w:eastAsia="de-DE"/>
        </w:rPr>
        <w:t xml:space="preserve">odell </w:t>
      </w:r>
      <w:r>
        <w:rPr>
          <w:sz w:val="22"/>
          <w:szCs w:val="28"/>
          <w:lang w:eastAsia="de-DE"/>
        </w:rPr>
        <w:t xml:space="preserve">des </w:t>
      </w:r>
      <w:r w:rsidRPr="00C577FD">
        <w:rPr>
          <w:sz w:val="22"/>
          <w:szCs w:val="28"/>
          <w:lang w:eastAsia="de-DE"/>
        </w:rPr>
        <w:t xml:space="preserve">Gestaltpsychologen </w:t>
      </w:r>
      <w:r w:rsidRPr="00C577FD">
        <w:rPr>
          <w:i/>
          <w:sz w:val="22"/>
          <w:szCs w:val="28"/>
          <w:lang w:eastAsia="de-DE"/>
        </w:rPr>
        <w:t>Christian von Ehrenfels</w:t>
      </w:r>
      <w:r>
        <w:rPr>
          <w:sz w:val="22"/>
        </w:rPr>
        <w:t xml:space="preserve"> </w:t>
      </w:r>
      <w:ins w:id="25" w:author="Christoph Breser" w:date="2016-02-25T09:58:00Z">
        <w:r>
          <w:rPr>
            <w:sz w:val="22"/>
            <w:szCs w:val="28"/>
            <w:lang w:eastAsia="de-DE"/>
          </w:rPr>
          <w:t xml:space="preserve">sowie auch auf Beobachtungen von </w:t>
        </w:r>
        <w:r>
          <w:rPr>
            <w:i/>
            <w:sz w:val="22"/>
            <w:szCs w:val="28"/>
            <w:lang w:eastAsia="de-DE"/>
          </w:rPr>
          <w:t xml:space="preserve">Egon Brunswik </w:t>
        </w:r>
      </w:ins>
      <w:r>
        <w:rPr>
          <w:sz w:val="22"/>
          <w:szCs w:val="28"/>
          <w:lang w:eastAsia="de-DE"/>
        </w:rPr>
        <w:t>zurück</w:t>
      </w:r>
      <w:ins w:id="26" w:author="Christoph Breser" w:date="2016-02-25T09:58:00Z">
        <w:r>
          <w:rPr>
            <w:sz w:val="22"/>
            <w:szCs w:val="28"/>
            <w:lang w:eastAsia="de-DE"/>
          </w:rPr>
          <w:t>.</w:t>
        </w:r>
        <w:r>
          <w:rPr>
            <w:rStyle w:val="Funotenzeichen"/>
            <w:rFonts w:cs="Helvetica"/>
            <w:szCs w:val="30"/>
            <w:u w:color="386EFF"/>
          </w:rPr>
          <w:footnoteReference w:id="1"/>
        </w:r>
        <w:r>
          <w:rPr>
            <w:sz w:val="22"/>
            <w:szCs w:val="28"/>
            <w:lang w:eastAsia="de-DE"/>
          </w:rPr>
          <w:t xml:space="preserve"> </w:t>
        </w:r>
      </w:ins>
    </w:p>
    <w:p w:rsidR="004A7203" w:rsidRPr="006B7354" w:rsidRDefault="004A7203" w:rsidP="004A7203">
      <w:pPr>
        <w:jc w:val="both"/>
        <w:rPr>
          <w:sz w:val="22"/>
          <w:szCs w:val="28"/>
          <w:lang w:eastAsia="de-DE"/>
        </w:rPr>
      </w:pPr>
      <w:ins w:id="40" w:author="Christoph Breser" w:date="2016-02-25T09:58:00Z">
        <w:r>
          <w:rPr>
            <w:i/>
            <w:sz w:val="22"/>
            <w:szCs w:val="28"/>
            <w:lang w:eastAsia="de-DE"/>
          </w:rPr>
          <w:t xml:space="preserve">Ehrenfels </w:t>
        </w:r>
      </w:ins>
      <w:r>
        <w:rPr>
          <w:sz w:val="22"/>
          <w:szCs w:val="28"/>
          <w:lang w:eastAsia="de-DE"/>
        </w:rPr>
        <w:t xml:space="preserve">hat </w:t>
      </w:r>
      <w:r w:rsidRPr="00C577FD">
        <w:rPr>
          <w:sz w:val="22"/>
          <w:szCs w:val="28"/>
          <w:lang w:eastAsia="de-DE"/>
        </w:rPr>
        <w:t xml:space="preserve">erkannt, dass </w:t>
      </w:r>
      <w:r>
        <w:rPr>
          <w:sz w:val="22"/>
          <w:szCs w:val="28"/>
          <w:lang w:eastAsia="de-DE"/>
        </w:rPr>
        <w:t xml:space="preserve">nicht nur die Summe </w:t>
      </w:r>
      <w:ins w:id="41" w:author="Christoph Breser" w:date="2016-02-25T09:58:00Z">
        <w:r>
          <w:rPr>
            <w:sz w:val="22"/>
            <w:szCs w:val="28"/>
            <w:lang w:eastAsia="de-DE"/>
          </w:rPr>
          <w:t xml:space="preserve">von </w:t>
        </w:r>
      </w:ins>
      <w:r>
        <w:rPr>
          <w:sz w:val="22"/>
          <w:szCs w:val="28"/>
          <w:lang w:eastAsia="de-DE"/>
        </w:rPr>
        <w:t xml:space="preserve">Einzelteilen </w:t>
      </w:r>
      <w:ins w:id="42" w:author="Christoph Breser" w:date="2016-02-25T09:58:00Z">
        <w:r>
          <w:rPr>
            <w:sz w:val="22"/>
            <w:szCs w:val="28"/>
            <w:lang w:eastAsia="de-DE"/>
          </w:rPr>
          <w:t>allein ein Ganzes</w:t>
        </w:r>
      </w:ins>
      <w:r>
        <w:rPr>
          <w:sz w:val="22"/>
          <w:szCs w:val="28"/>
          <w:lang w:eastAsia="de-DE"/>
        </w:rPr>
        <w:t xml:space="preserve"> ergibt, sondern die </w:t>
      </w:r>
      <w:ins w:id="43" w:author="Christoph Breser" w:date="2016-02-25T09:58:00Z">
        <w:r>
          <w:rPr>
            <w:sz w:val="22"/>
            <w:szCs w:val="28"/>
            <w:lang w:eastAsia="de-DE"/>
          </w:rPr>
          <w:t xml:space="preserve">Wahrnehmung </w:t>
        </w:r>
      </w:ins>
      <w:r>
        <w:rPr>
          <w:sz w:val="22"/>
          <w:szCs w:val="28"/>
          <w:lang w:eastAsia="de-DE"/>
        </w:rPr>
        <w:t xml:space="preserve">bzw. Erkenntnis eines </w:t>
      </w:r>
      <w:ins w:id="44" w:author="Christoph Breser" w:date="2016-02-25T09:58:00Z">
        <w:r>
          <w:rPr>
            <w:sz w:val="22"/>
            <w:szCs w:val="28"/>
            <w:lang w:eastAsia="de-DE"/>
          </w:rPr>
          <w:t xml:space="preserve">Ganzen </w:t>
        </w:r>
      </w:ins>
      <w:r>
        <w:rPr>
          <w:sz w:val="22"/>
          <w:szCs w:val="28"/>
          <w:lang w:eastAsia="de-DE"/>
        </w:rPr>
        <w:t xml:space="preserve">immer </w:t>
      </w:r>
      <w:ins w:id="45" w:author="Christoph Breser" w:date="2016-02-25T09:58:00Z">
        <w:r>
          <w:rPr>
            <w:sz w:val="22"/>
            <w:szCs w:val="28"/>
            <w:lang w:eastAsia="de-DE"/>
          </w:rPr>
          <w:t xml:space="preserve">auch von </w:t>
        </w:r>
      </w:ins>
      <w:r>
        <w:rPr>
          <w:sz w:val="22"/>
          <w:szCs w:val="28"/>
          <w:lang w:eastAsia="de-DE"/>
        </w:rPr>
        <w:t xml:space="preserve">seinen Einzelteilen bedingt </w:t>
      </w:r>
      <w:ins w:id="46" w:author="Christoph Breser" w:date="2016-02-25T09:58:00Z">
        <w:r>
          <w:rPr>
            <w:sz w:val="22"/>
            <w:szCs w:val="28"/>
            <w:lang w:eastAsia="de-DE"/>
          </w:rPr>
          <w:t xml:space="preserve">wird </w:t>
        </w:r>
      </w:ins>
      <w:r>
        <w:rPr>
          <w:sz w:val="22"/>
          <w:szCs w:val="28"/>
          <w:lang w:eastAsia="de-DE"/>
        </w:rPr>
        <w:t xml:space="preserve">– das Ganze also immer mehr ist als </w:t>
      </w:r>
      <w:ins w:id="47" w:author="Christoph Breser" w:date="2016-02-25T09:58:00Z">
        <w:r>
          <w:rPr>
            <w:sz w:val="22"/>
            <w:szCs w:val="28"/>
            <w:lang w:eastAsia="de-DE"/>
          </w:rPr>
          <w:t xml:space="preserve">nur </w:t>
        </w:r>
      </w:ins>
      <w:r>
        <w:rPr>
          <w:sz w:val="22"/>
          <w:szCs w:val="28"/>
          <w:lang w:eastAsia="de-DE"/>
        </w:rPr>
        <w:t xml:space="preserve">die Summe </w:t>
      </w:r>
      <w:ins w:id="48" w:author="Christoph Breser" w:date="2016-02-25T09:58:00Z">
        <w:r>
          <w:rPr>
            <w:sz w:val="22"/>
            <w:szCs w:val="28"/>
            <w:lang w:eastAsia="de-DE"/>
          </w:rPr>
          <w:t xml:space="preserve">von Einzelteilen </w:t>
        </w:r>
      </w:ins>
      <w:r w:rsidRPr="00C577FD">
        <w:rPr>
          <w:sz w:val="22"/>
          <w:szCs w:val="28"/>
          <w:lang w:eastAsia="de-DE"/>
        </w:rPr>
        <w:t>(Christian von Ehrenfels 1890).</w:t>
      </w:r>
      <w:r w:rsidRPr="00265FDD">
        <w:rPr>
          <w:rStyle w:val="Funotenzeichen"/>
          <w:szCs w:val="28"/>
          <w:lang w:eastAsia="de-DE"/>
        </w:rPr>
        <w:footnoteReference w:id="2"/>
      </w:r>
      <w:ins w:id="49" w:author="Christoph Breser" w:date="2016-02-25T09:58:00Z">
        <w:r>
          <w:rPr>
            <w:sz w:val="22"/>
            <w:szCs w:val="28"/>
            <w:lang w:eastAsia="de-DE"/>
          </w:rPr>
          <w:t xml:space="preserve"> </w:t>
        </w:r>
      </w:ins>
      <w:r>
        <w:rPr>
          <w:sz w:val="22"/>
          <w:szCs w:val="28"/>
          <w:lang w:eastAsia="de-DE"/>
        </w:rPr>
        <w:t xml:space="preserve">Auf </w:t>
      </w:r>
      <w:r w:rsidRPr="00C577FD">
        <w:rPr>
          <w:sz w:val="22"/>
          <w:szCs w:val="28"/>
          <w:lang w:eastAsia="de-DE"/>
        </w:rPr>
        <w:t>eine</w:t>
      </w:r>
      <w:r>
        <w:rPr>
          <w:sz w:val="22"/>
          <w:szCs w:val="28"/>
          <w:lang w:eastAsia="de-DE"/>
        </w:rPr>
        <w:t>,</w:t>
      </w:r>
      <w:r w:rsidRPr="00C577FD">
        <w:rPr>
          <w:sz w:val="22"/>
          <w:szCs w:val="28"/>
          <w:lang w:eastAsia="de-DE"/>
        </w:rPr>
        <w:t xml:space="preserve"> im Archiv vorliegende Quelle</w:t>
      </w:r>
      <w:r>
        <w:rPr>
          <w:sz w:val="22"/>
          <w:szCs w:val="28"/>
          <w:lang w:eastAsia="de-DE"/>
        </w:rPr>
        <w:t xml:space="preserve"> übertragen bedeutet dies, dass eine </w:t>
      </w:r>
      <w:r w:rsidRPr="00C577FD">
        <w:rPr>
          <w:sz w:val="22"/>
          <w:szCs w:val="28"/>
          <w:lang w:eastAsia="de-DE"/>
        </w:rPr>
        <w:t>vollständige Aussage</w:t>
      </w:r>
      <w:r>
        <w:rPr>
          <w:sz w:val="22"/>
          <w:szCs w:val="28"/>
          <w:lang w:eastAsia="de-DE"/>
        </w:rPr>
        <w:t xml:space="preserve"> über sie</w:t>
      </w:r>
      <w:r w:rsidRPr="00C577FD">
        <w:rPr>
          <w:sz w:val="22"/>
          <w:szCs w:val="28"/>
          <w:lang w:eastAsia="de-DE"/>
        </w:rPr>
        <w:t xml:space="preserve"> </w:t>
      </w:r>
      <w:r>
        <w:rPr>
          <w:sz w:val="22"/>
          <w:szCs w:val="28"/>
          <w:lang w:eastAsia="de-DE"/>
        </w:rPr>
        <w:t xml:space="preserve">analog nur durch </w:t>
      </w:r>
      <w:ins w:id="50" w:author="Christoph Breser" w:date="2016-02-25T09:58:00Z">
        <w:r>
          <w:rPr>
            <w:sz w:val="22"/>
            <w:szCs w:val="28"/>
            <w:lang w:eastAsia="de-DE"/>
          </w:rPr>
          <w:t xml:space="preserve">Summierung aller </w:t>
        </w:r>
      </w:ins>
      <w:r w:rsidRPr="00C577FD">
        <w:rPr>
          <w:sz w:val="22"/>
          <w:szCs w:val="28"/>
          <w:lang w:eastAsia="de-DE"/>
        </w:rPr>
        <w:t xml:space="preserve">ihrer einzelnen </w:t>
      </w:r>
      <w:r>
        <w:rPr>
          <w:sz w:val="22"/>
          <w:szCs w:val="28"/>
          <w:lang w:eastAsia="de-DE"/>
        </w:rPr>
        <w:t xml:space="preserve">(materiellen, formalen oder inhaltlichen) </w:t>
      </w:r>
      <w:r w:rsidRPr="00C577FD">
        <w:rPr>
          <w:sz w:val="22"/>
          <w:szCs w:val="28"/>
          <w:lang w:eastAsia="de-DE"/>
        </w:rPr>
        <w:t>Eigenschafte</w:t>
      </w:r>
      <w:r>
        <w:rPr>
          <w:sz w:val="22"/>
          <w:szCs w:val="28"/>
          <w:lang w:eastAsia="de-DE"/>
        </w:rPr>
        <w:t xml:space="preserve">n – wie </w:t>
      </w:r>
      <w:r w:rsidRPr="00C577FD">
        <w:rPr>
          <w:sz w:val="22"/>
          <w:szCs w:val="28"/>
          <w:lang w:eastAsia="de-DE"/>
        </w:rPr>
        <w:t xml:space="preserve">beispielsweise </w:t>
      </w:r>
      <w:r>
        <w:rPr>
          <w:sz w:val="22"/>
          <w:szCs w:val="28"/>
          <w:lang w:eastAsia="de-DE"/>
        </w:rPr>
        <w:t xml:space="preserve">Beschaffenheit, Herkunft, dargestellter Inhalt etc. – getroffen </w:t>
      </w:r>
      <w:ins w:id="51" w:author="Christoph Breser" w:date="2016-02-25T09:58:00Z">
        <w:r>
          <w:rPr>
            <w:sz w:val="22"/>
            <w:szCs w:val="28"/>
            <w:lang w:eastAsia="de-DE"/>
          </w:rPr>
          <w:t>werden kann</w:t>
        </w:r>
        <w:r w:rsidRPr="00C577FD">
          <w:rPr>
            <w:sz w:val="22"/>
            <w:szCs w:val="28"/>
            <w:lang w:eastAsia="de-DE"/>
          </w:rPr>
          <w:t>.</w:t>
        </w:r>
      </w:ins>
      <w:r w:rsidRPr="00C577FD">
        <w:rPr>
          <w:sz w:val="22"/>
          <w:szCs w:val="28"/>
          <w:lang w:eastAsia="de-DE"/>
        </w:rPr>
        <w:t xml:space="preserve"> </w:t>
      </w:r>
      <w:r>
        <w:rPr>
          <w:sz w:val="22"/>
          <w:szCs w:val="28"/>
          <w:lang w:eastAsia="de-DE"/>
        </w:rPr>
        <w:t xml:space="preserve">Jede dieser </w:t>
      </w:r>
      <w:ins w:id="52" w:author="Christoph Breser" w:date="2016-02-25T09:58:00Z">
        <w:r>
          <w:rPr>
            <w:sz w:val="22"/>
            <w:szCs w:val="28"/>
            <w:lang w:eastAsia="de-DE"/>
          </w:rPr>
          <w:t xml:space="preserve">Einzelaussagen </w:t>
        </w:r>
      </w:ins>
      <w:r>
        <w:rPr>
          <w:sz w:val="22"/>
          <w:szCs w:val="28"/>
          <w:lang w:eastAsia="de-DE"/>
        </w:rPr>
        <w:t xml:space="preserve">lässt </w:t>
      </w:r>
      <w:ins w:id="53" w:author="Christoph Breser" w:date="2016-02-25T09:58:00Z">
        <w:r>
          <w:rPr>
            <w:sz w:val="22"/>
            <w:szCs w:val="28"/>
            <w:lang w:eastAsia="de-DE"/>
          </w:rPr>
          <w:t xml:space="preserve">sich hingegen wiederum nur </w:t>
        </w:r>
      </w:ins>
      <w:r>
        <w:rPr>
          <w:sz w:val="22"/>
          <w:szCs w:val="28"/>
          <w:lang w:eastAsia="de-DE"/>
        </w:rPr>
        <w:t xml:space="preserve">durch Berücksichtigung der Gesamtaussage der Quelle richtig deuten. Zusammen </w:t>
      </w:r>
      <w:r w:rsidRPr="00C577FD">
        <w:rPr>
          <w:sz w:val="22"/>
          <w:szCs w:val="28"/>
          <w:lang w:eastAsia="de-DE"/>
        </w:rPr>
        <w:t>ergeben</w:t>
      </w:r>
      <w:r>
        <w:rPr>
          <w:sz w:val="22"/>
          <w:szCs w:val="28"/>
          <w:lang w:eastAsia="de-DE"/>
        </w:rPr>
        <w:t xml:space="preserve"> sie schließlich den ersten Aussagewert</w:t>
      </w:r>
      <w:ins w:id="54" w:author="Christoph Breser" w:date="2016-02-25T09:58:00Z">
        <w:r>
          <w:rPr>
            <w:sz w:val="22"/>
            <w:szCs w:val="28"/>
            <w:lang w:eastAsia="de-DE"/>
          </w:rPr>
          <w:t>, den wir als ‚die Summe’ benennen</w:t>
        </w:r>
      </w:ins>
      <w:r>
        <w:rPr>
          <w:sz w:val="22"/>
          <w:szCs w:val="28"/>
          <w:lang w:eastAsia="de-DE"/>
        </w:rPr>
        <w:t>.</w:t>
      </w:r>
      <w:r>
        <w:rPr>
          <w:rStyle w:val="Funotenzeichen"/>
          <w:szCs w:val="28"/>
          <w:lang w:eastAsia="de-DE"/>
        </w:rPr>
        <w:footnoteReference w:id="3"/>
      </w:r>
    </w:p>
    <w:p w:rsidR="004A7203" w:rsidRDefault="004A7203" w:rsidP="004A7203">
      <w:pPr>
        <w:jc w:val="both"/>
        <w:rPr>
          <w:sz w:val="22"/>
          <w:szCs w:val="28"/>
          <w:lang w:eastAsia="de-DE"/>
        </w:rPr>
      </w:pPr>
      <w:ins w:id="55" w:author="Christoph Breser" w:date="2016-02-25T09:58:00Z">
        <w:r>
          <w:rPr>
            <w:sz w:val="22"/>
            <w:szCs w:val="28"/>
            <w:lang w:eastAsia="de-DE"/>
          </w:rPr>
          <w:t>Der zweite Aussagewert</w:t>
        </w:r>
      </w:ins>
      <w:r>
        <w:rPr>
          <w:sz w:val="22"/>
          <w:szCs w:val="28"/>
          <w:lang w:eastAsia="de-DE"/>
        </w:rPr>
        <w:t xml:space="preserve"> ist</w:t>
      </w:r>
      <w:ins w:id="56" w:author="Christoph Breser" w:date="2016-02-25T09:58:00Z">
        <w:r>
          <w:rPr>
            <w:sz w:val="22"/>
            <w:szCs w:val="28"/>
            <w:lang w:eastAsia="de-DE"/>
          </w:rPr>
          <w:t xml:space="preserve"> ‚die </w:t>
        </w:r>
      </w:ins>
      <w:r>
        <w:rPr>
          <w:sz w:val="22"/>
          <w:szCs w:val="28"/>
          <w:lang w:eastAsia="de-DE"/>
        </w:rPr>
        <w:t>Performanz</w:t>
      </w:r>
      <w:ins w:id="57" w:author="Christoph Breser" w:date="2016-02-25T09:58:00Z">
        <w:r>
          <w:rPr>
            <w:sz w:val="22"/>
            <w:szCs w:val="28"/>
            <w:lang w:eastAsia="de-DE"/>
          </w:rPr>
          <w:t>’</w:t>
        </w:r>
      </w:ins>
      <w:r>
        <w:rPr>
          <w:sz w:val="22"/>
          <w:szCs w:val="28"/>
          <w:lang w:eastAsia="de-DE"/>
        </w:rPr>
        <w:t xml:space="preserve"> und</w:t>
      </w:r>
      <w:ins w:id="58" w:author="Christoph Breser" w:date="2016-02-25T09:58:00Z">
        <w:r>
          <w:rPr>
            <w:sz w:val="22"/>
            <w:szCs w:val="28"/>
            <w:lang w:eastAsia="de-DE"/>
          </w:rPr>
          <w:t xml:space="preserve"> kommt durch </w:t>
        </w:r>
      </w:ins>
      <w:r>
        <w:rPr>
          <w:sz w:val="22"/>
          <w:szCs w:val="28"/>
          <w:lang w:eastAsia="de-DE"/>
        </w:rPr>
        <w:t xml:space="preserve">Berücksichtigung von Beziehungen zwischen den </w:t>
      </w:r>
      <w:ins w:id="59" w:author="Christoph Breser" w:date="2016-02-25T09:58:00Z">
        <w:r>
          <w:rPr>
            <w:sz w:val="22"/>
            <w:szCs w:val="28"/>
            <w:lang w:eastAsia="de-DE"/>
          </w:rPr>
          <w:t xml:space="preserve">Einzelaussagen zustande. </w:t>
        </w:r>
      </w:ins>
      <w:r>
        <w:rPr>
          <w:sz w:val="22"/>
          <w:szCs w:val="28"/>
          <w:lang w:eastAsia="de-DE"/>
        </w:rPr>
        <w:t xml:space="preserve">Die </w:t>
      </w:r>
      <w:ins w:id="60" w:author="Christoph Breser" w:date="2016-02-25T09:58:00Z">
        <w:r>
          <w:rPr>
            <w:sz w:val="22"/>
            <w:szCs w:val="28"/>
            <w:lang w:eastAsia="de-DE"/>
          </w:rPr>
          <w:t xml:space="preserve">von </w:t>
        </w:r>
        <w:r>
          <w:rPr>
            <w:i/>
            <w:sz w:val="22"/>
            <w:szCs w:val="28"/>
            <w:lang w:eastAsia="de-DE"/>
          </w:rPr>
          <w:t xml:space="preserve">Brunswik </w:t>
        </w:r>
        <w:r>
          <w:rPr>
            <w:sz w:val="22"/>
            <w:szCs w:val="28"/>
            <w:lang w:eastAsia="de-DE"/>
          </w:rPr>
          <w:t xml:space="preserve">beobachtete ‚Kohärenz’ </w:t>
        </w:r>
      </w:ins>
      <w:r>
        <w:rPr>
          <w:sz w:val="22"/>
          <w:szCs w:val="28"/>
          <w:lang w:eastAsia="de-DE"/>
        </w:rPr>
        <w:t xml:space="preserve">zwischen </w:t>
      </w:r>
      <w:ins w:id="61" w:author="Christoph Breser" w:date="2016-02-25T09:58:00Z">
        <w:r>
          <w:rPr>
            <w:sz w:val="22"/>
            <w:szCs w:val="28"/>
            <w:lang w:eastAsia="de-DE"/>
          </w:rPr>
          <w:t>Einzelteilen (Egon Brunswik 1934)</w:t>
        </w:r>
      </w:ins>
      <w:r>
        <w:rPr>
          <w:sz w:val="22"/>
          <w:szCs w:val="28"/>
          <w:lang w:eastAsia="de-DE"/>
        </w:rPr>
        <w:t xml:space="preserve"> </w:t>
      </w:r>
      <w:ins w:id="62" w:author="Christoph Breser" w:date="2016-02-25T09:58:00Z">
        <w:r>
          <w:rPr>
            <w:sz w:val="22"/>
            <w:szCs w:val="28"/>
            <w:lang w:eastAsia="de-DE"/>
          </w:rPr>
          <w:t xml:space="preserve">entspricht der Archivarbeit insofern, als dass die </w:t>
        </w:r>
      </w:ins>
      <w:r>
        <w:rPr>
          <w:sz w:val="22"/>
          <w:szCs w:val="28"/>
          <w:lang w:eastAsia="de-DE"/>
        </w:rPr>
        <w:t>Beziehung zwischen Herkunftssaussage und dem dargestellten Inhalt sich gegenseitig</w:t>
      </w:r>
      <w:ins w:id="63" w:author="Christoph Breser" w:date="2016-02-25T09:58:00Z">
        <w:r>
          <w:rPr>
            <w:sz w:val="22"/>
            <w:szCs w:val="28"/>
            <w:lang w:eastAsia="de-DE"/>
          </w:rPr>
          <w:t xml:space="preserve"> bedingen</w:t>
        </w:r>
      </w:ins>
      <w:r>
        <w:rPr>
          <w:sz w:val="22"/>
          <w:szCs w:val="28"/>
          <w:lang w:eastAsia="de-DE"/>
        </w:rPr>
        <w:t xml:space="preserve">, weil beispielsweise jenes auf der </w:t>
      </w:r>
      <w:ins w:id="64" w:author="Christoph Breser" w:date="2016-02-25T09:58:00Z">
        <w:r>
          <w:rPr>
            <w:sz w:val="22"/>
            <w:szCs w:val="28"/>
            <w:lang w:eastAsia="de-DE"/>
          </w:rPr>
          <w:t xml:space="preserve">Archivquelle </w:t>
        </w:r>
      </w:ins>
      <w:r>
        <w:rPr>
          <w:sz w:val="22"/>
          <w:szCs w:val="28"/>
          <w:lang w:eastAsia="de-DE"/>
        </w:rPr>
        <w:t xml:space="preserve">angegebene geografische Indiz einen Hinweis über den dargestellten Inhalt ergeben kann und umgekehrt – vorausgesetzt sie lassen sich in Verbindung zu einem oder mehreren anderen Indizien </w:t>
      </w:r>
      <w:ins w:id="65" w:author="Christoph Breser" w:date="2016-02-25T09:58:00Z">
        <w:r>
          <w:rPr>
            <w:sz w:val="22"/>
            <w:szCs w:val="28"/>
            <w:lang w:eastAsia="de-DE"/>
          </w:rPr>
          <w:t xml:space="preserve">(2. I. b.) oder Referenten </w:t>
        </w:r>
      </w:ins>
      <w:r>
        <w:rPr>
          <w:sz w:val="22"/>
          <w:szCs w:val="28"/>
          <w:lang w:eastAsia="de-DE"/>
        </w:rPr>
        <w:t xml:space="preserve">außerhalb des Archivs </w:t>
      </w:r>
      <w:ins w:id="66" w:author="Christoph Breser" w:date="2016-02-25T09:58:00Z">
        <w:r>
          <w:rPr>
            <w:sz w:val="22"/>
            <w:szCs w:val="28"/>
            <w:lang w:eastAsia="de-DE"/>
          </w:rPr>
          <w:t xml:space="preserve">(2. II.) </w:t>
        </w:r>
      </w:ins>
      <w:r>
        <w:rPr>
          <w:sz w:val="22"/>
          <w:szCs w:val="28"/>
          <w:lang w:eastAsia="de-DE"/>
        </w:rPr>
        <w:t>bestätigen.</w:t>
      </w:r>
      <w:r>
        <w:rPr>
          <w:rStyle w:val="Funotenzeichen"/>
          <w:szCs w:val="28"/>
          <w:lang w:eastAsia="de-DE"/>
        </w:rPr>
        <w:footnoteReference w:id="4"/>
      </w:r>
      <w:r>
        <w:rPr>
          <w:sz w:val="22"/>
          <w:szCs w:val="28"/>
          <w:lang w:eastAsia="de-DE"/>
        </w:rPr>
        <w:t xml:space="preserve"> </w:t>
      </w:r>
    </w:p>
    <w:p w:rsidR="004A7203" w:rsidRDefault="004A7203" w:rsidP="004A7203">
      <w:pPr>
        <w:jc w:val="both"/>
        <w:rPr>
          <w:sz w:val="22"/>
          <w:szCs w:val="28"/>
          <w:lang w:eastAsia="de-DE"/>
        </w:rPr>
      </w:pPr>
      <w:r w:rsidRPr="00AC3303">
        <w:rPr>
          <w:sz w:val="22"/>
          <w:szCs w:val="28"/>
          <w:lang w:eastAsia="de-DE"/>
        </w:rPr>
        <w:t xml:space="preserve">Was wir mittels </w:t>
      </w:r>
      <w:r>
        <w:rPr>
          <w:sz w:val="22"/>
          <w:szCs w:val="28"/>
          <w:lang w:eastAsia="de-DE"/>
        </w:rPr>
        <w:t>dieser beiden Modelle</w:t>
      </w:r>
      <w:r w:rsidRPr="00AC3303">
        <w:rPr>
          <w:sz w:val="22"/>
          <w:szCs w:val="28"/>
          <w:lang w:eastAsia="de-DE"/>
        </w:rPr>
        <w:t xml:space="preserve"> nachzuzeichnen versuchten, </w:t>
      </w:r>
      <w:r>
        <w:rPr>
          <w:sz w:val="22"/>
          <w:szCs w:val="28"/>
          <w:lang w:eastAsia="de-DE"/>
        </w:rPr>
        <w:t xml:space="preserve">galt </w:t>
      </w:r>
      <w:r w:rsidRPr="00AC3303">
        <w:rPr>
          <w:sz w:val="22"/>
          <w:szCs w:val="28"/>
          <w:lang w:eastAsia="de-DE"/>
        </w:rPr>
        <w:t xml:space="preserve">zunächst </w:t>
      </w:r>
      <w:r>
        <w:rPr>
          <w:sz w:val="22"/>
          <w:szCs w:val="28"/>
          <w:lang w:eastAsia="de-DE"/>
        </w:rPr>
        <w:t xml:space="preserve">den ersten beiden </w:t>
      </w:r>
      <w:ins w:id="67" w:author="Christoph Breser" w:date="2016-02-25T09:58:00Z">
        <w:r>
          <w:rPr>
            <w:sz w:val="22"/>
            <w:szCs w:val="28"/>
            <w:lang w:eastAsia="de-DE"/>
          </w:rPr>
          <w:t>Werten</w:t>
        </w:r>
      </w:ins>
      <w:r>
        <w:rPr>
          <w:sz w:val="22"/>
          <w:szCs w:val="28"/>
          <w:lang w:eastAsia="de-DE"/>
        </w:rPr>
        <w:t xml:space="preserve"> </w:t>
      </w:r>
      <w:r w:rsidRPr="00AC3303">
        <w:rPr>
          <w:sz w:val="22"/>
          <w:szCs w:val="28"/>
          <w:lang w:eastAsia="de-DE"/>
        </w:rPr>
        <w:t>der Au</w:t>
      </w:r>
      <w:r>
        <w:rPr>
          <w:sz w:val="22"/>
          <w:szCs w:val="28"/>
          <w:lang w:eastAsia="de-DE"/>
        </w:rPr>
        <w:t>ssagequalität, welche</w:t>
      </w:r>
      <w:r w:rsidRPr="00AC3303">
        <w:rPr>
          <w:sz w:val="22"/>
          <w:szCs w:val="28"/>
          <w:lang w:eastAsia="de-DE"/>
        </w:rPr>
        <w:t xml:space="preserve"> </w:t>
      </w:r>
      <w:ins w:id="68" w:author="Christoph Breser" w:date="2016-02-25T09:58:00Z">
        <w:r>
          <w:rPr>
            <w:sz w:val="22"/>
            <w:szCs w:val="28"/>
            <w:lang w:eastAsia="de-DE"/>
          </w:rPr>
          <w:t xml:space="preserve">durch </w:t>
        </w:r>
      </w:ins>
      <w:r w:rsidRPr="00AC3303">
        <w:rPr>
          <w:sz w:val="22"/>
          <w:szCs w:val="28"/>
          <w:lang w:eastAsia="de-DE"/>
        </w:rPr>
        <w:t xml:space="preserve">die </w:t>
      </w:r>
      <w:ins w:id="69" w:author="Christoph Breser" w:date="2016-02-25T09:58:00Z">
        <w:r>
          <w:rPr>
            <w:sz w:val="22"/>
            <w:szCs w:val="28"/>
            <w:lang w:eastAsia="de-DE"/>
          </w:rPr>
          <w:t xml:space="preserve">Summierung </w:t>
        </w:r>
        <w:r w:rsidRPr="00AC3303">
          <w:rPr>
            <w:sz w:val="22"/>
            <w:szCs w:val="28"/>
            <w:lang w:eastAsia="de-DE"/>
          </w:rPr>
          <w:t>aller Einzel</w:t>
        </w:r>
        <w:r>
          <w:rPr>
            <w:sz w:val="22"/>
            <w:szCs w:val="28"/>
            <w:lang w:eastAsia="de-DE"/>
          </w:rPr>
          <w:t>aussagen und der Berücksichtigung ihrer</w:t>
        </w:r>
      </w:ins>
      <w:r>
        <w:rPr>
          <w:sz w:val="22"/>
          <w:szCs w:val="28"/>
          <w:lang w:eastAsia="de-DE"/>
        </w:rPr>
        <w:t xml:space="preserve"> Beziehungen </w:t>
      </w:r>
      <w:ins w:id="70" w:author="Christoph Breser" w:date="2016-02-25T09:58:00Z">
        <w:r>
          <w:rPr>
            <w:sz w:val="22"/>
            <w:szCs w:val="28"/>
            <w:lang w:eastAsia="de-DE"/>
          </w:rPr>
          <w:t xml:space="preserve">zueinander </w:t>
        </w:r>
      </w:ins>
      <w:r>
        <w:rPr>
          <w:sz w:val="22"/>
          <w:szCs w:val="28"/>
          <w:lang w:eastAsia="de-DE"/>
        </w:rPr>
        <w:t xml:space="preserve">gilt </w:t>
      </w:r>
      <w:ins w:id="71" w:author="Christoph Breser" w:date="2016-02-25T09:58:00Z">
        <w:r w:rsidRPr="00AC3303">
          <w:rPr>
            <w:sz w:val="22"/>
            <w:szCs w:val="28"/>
            <w:lang w:eastAsia="de-DE"/>
          </w:rPr>
          <w:t>(</w:t>
        </w:r>
      </w:ins>
      <w:r>
        <w:rPr>
          <w:sz w:val="22"/>
          <w:szCs w:val="28"/>
          <w:lang w:eastAsia="de-DE"/>
        </w:rPr>
        <w:t>2.I.a.</w:t>
      </w:r>
      <w:ins w:id="72" w:author="Christoph Breser" w:date="2016-02-25T09:58:00Z">
        <w:r w:rsidRPr="00AC3303">
          <w:rPr>
            <w:sz w:val="22"/>
            <w:szCs w:val="28"/>
            <w:lang w:eastAsia="de-DE"/>
          </w:rPr>
          <w:t>).</w:t>
        </w:r>
      </w:ins>
      <w:r w:rsidRPr="00AC3303">
        <w:rPr>
          <w:sz w:val="22"/>
          <w:szCs w:val="28"/>
          <w:lang w:eastAsia="de-DE"/>
        </w:rPr>
        <w:t xml:space="preserve"> </w:t>
      </w:r>
      <w:r>
        <w:rPr>
          <w:sz w:val="22"/>
          <w:szCs w:val="28"/>
          <w:lang w:eastAsia="de-DE"/>
        </w:rPr>
        <w:t xml:space="preserve">Erst </w:t>
      </w:r>
      <w:r w:rsidRPr="00AC3303">
        <w:rPr>
          <w:sz w:val="22"/>
          <w:szCs w:val="28"/>
          <w:lang w:eastAsia="de-DE"/>
        </w:rPr>
        <w:t xml:space="preserve">viele Jahre </w:t>
      </w:r>
      <w:r>
        <w:rPr>
          <w:sz w:val="22"/>
          <w:szCs w:val="28"/>
          <w:lang w:eastAsia="de-DE"/>
        </w:rPr>
        <w:t xml:space="preserve">nach Begründung dieses Modells gilt heute das </w:t>
      </w:r>
      <w:r w:rsidRPr="00AC3303">
        <w:rPr>
          <w:sz w:val="22"/>
          <w:szCs w:val="28"/>
          <w:lang w:eastAsia="de-DE"/>
        </w:rPr>
        <w:t xml:space="preserve">digitale Bild </w:t>
      </w:r>
      <w:r>
        <w:rPr>
          <w:sz w:val="22"/>
          <w:szCs w:val="28"/>
          <w:lang w:eastAsia="de-DE"/>
        </w:rPr>
        <w:t>als deren bester Repräsentant: V</w:t>
      </w:r>
      <w:r w:rsidRPr="00AC3303">
        <w:rPr>
          <w:sz w:val="22"/>
          <w:szCs w:val="28"/>
          <w:lang w:eastAsia="de-DE"/>
        </w:rPr>
        <w:t>iele unterschiedliche Farbzellen (Pixel</w:t>
      </w:r>
      <w:r>
        <w:rPr>
          <w:sz w:val="22"/>
          <w:szCs w:val="28"/>
          <w:lang w:eastAsia="de-DE"/>
        </w:rPr>
        <w:t xml:space="preserve">) ergeben ‚für-sich’ gesehen ein gesamtes Bild. Das </w:t>
      </w:r>
      <w:r w:rsidRPr="00AC3303">
        <w:rPr>
          <w:sz w:val="22"/>
          <w:szCs w:val="28"/>
          <w:lang w:eastAsia="de-DE"/>
        </w:rPr>
        <w:t xml:space="preserve">jeweilige Verhältnis </w:t>
      </w:r>
      <w:r>
        <w:rPr>
          <w:sz w:val="22"/>
          <w:szCs w:val="28"/>
          <w:lang w:eastAsia="de-DE"/>
        </w:rPr>
        <w:t xml:space="preserve">zwischen ihnen entsteht jedoch erst durch das Bild ‚an-sich’. </w:t>
      </w:r>
    </w:p>
    <w:p w:rsidR="004A7203" w:rsidRDefault="004A7203" w:rsidP="004A7203">
      <w:pPr>
        <w:jc w:val="both"/>
        <w:rPr>
          <w:sz w:val="22"/>
          <w:szCs w:val="28"/>
          <w:lang w:eastAsia="de-DE"/>
        </w:rPr>
      </w:pPr>
      <w:ins w:id="73" w:author="Christoph Breser" w:date="2016-02-25T09:58:00Z">
        <w:r>
          <w:rPr>
            <w:sz w:val="22"/>
            <w:szCs w:val="28"/>
            <w:lang w:eastAsia="de-DE"/>
          </w:rPr>
          <w:t xml:space="preserve">Die wesentlichste Erkenntnis ist, dass die Qualität von </w:t>
        </w:r>
      </w:ins>
      <w:r>
        <w:rPr>
          <w:sz w:val="22"/>
          <w:szCs w:val="28"/>
          <w:lang w:eastAsia="de-DE"/>
        </w:rPr>
        <w:t xml:space="preserve">Quellen </w:t>
      </w:r>
      <w:ins w:id="74" w:author="Christoph Breser" w:date="2016-02-25T09:58:00Z">
        <w:r>
          <w:rPr>
            <w:sz w:val="22"/>
            <w:szCs w:val="28"/>
            <w:lang w:eastAsia="de-DE"/>
          </w:rPr>
          <w:t xml:space="preserve">immer </w:t>
        </w:r>
      </w:ins>
      <w:r>
        <w:rPr>
          <w:sz w:val="22"/>
          <w:szCs w:val="28"/>
          <w:lang w:eastAsia="de-DE"/>
        </w:rPr>
        <w:t xml:space="preserve">im Kontext zu anderen Quellen zu sehen, sowie </w:t>
      </w:r>
      <w:ins w:id="75" w:author="Christoph Breser" w:date="2016-02-25T09:58:00Z">
        <w:r>
          <w:rPr>
            <w:sz w:val="22"/>
            <w:szCs w:val="28"/>
            <w:lang w:eastAsia="de-DE"/>
          </w:rPr>
          <w:t xml:space="preserve">auf deren Gesamtkontext bezogen ist. Sobald </w:t>
        </w:r>
      </w:ins>
      <w:r>
        <w:rPr>
          <w:sz w:val="22"/>
          <w:szCs w:val="28"/>
          <w:lang w:eastAsia="de-DE"/>
        </w:rPr>
        <w:t xml:space="preserve">sich die </w:t>
      </w:r>
      <w:ins w:id="76" w:author="Christoph Breser" w:date="2016-02-25T09:58:00Z">
        <w:r>
          <w:rPr>
            <w:sz w:val="22"/>
            <w:szCs w:val="28"/>
            <w:lang w:eastAsia="de-DE"/>
          </w:rPr>
          <w:t xml:space="preserve">Summe </w:t>
        </w:r>
      </w:ins>
      <w:r>
        <w:rPr>
          <w:sz w:val="22"/>
          <w:szCs w:val="28"/>
          <w:lang w:eastAsia="de-DE"/>
        </w:rPr>
        <w:t>reduziert</w:t>
      </w:r>
      <w:ins w:id="77" w:author="Christoph Breser" w:date="2016-02-25T09:58:00Z">
        <w:r>
          <w:rPr>
            <w:sz w:val="22"/>
            <w:szCs w:val="28"/>
            <w:lang w:eastAsia="de-DE"/>
          </w:rPr>
          <w:t xml:space="preserve">, </w:t>
        </w:r>
      </w:ins>
      <w:r>
        <w:rPr>
          <w:sz w:val="22"/>
          <w:szCs w:val="28"/>
          <w:lang w:eastAsia="de-DE"/>
        </w:rPr>
        <w:t xml:space="preserve">nimmt </w:t>
      </w:r>
      <w:ins w:id="78" w:author="Christoph Breser" w:date="2016-02-25T09:58:00Z">
        <w:r>
          <w:rPr>
            <w:sz w:val="22"/>
            <w:szCs w:val="28"/>
            <w:lang w:eastAsia="de-DE"/>
          </w:rPr>
          <w:t xml:space="preserve">auch die </w:t>
        </w:r>
      </w:ins>
      <w:r>
        <w:rPr>
          <w:sz w:val="22"/>
          <w:szCs w:val="28"/>
          <w:lang w:eastAsia="de-DE"/>
        </w:rPr>
        <w:t>Erkenntnis-</w:t>
      </w:r>
      <w:ins w:id="79" w:author="Christoph Breser" w:date="2016-02-25T09:58:00Z">
        <w:r>
          <w:rPr>
            <w:sz w:val="22"/>
            <w:szCs w:val="28"/>
            <w:lang w:eastAsia="de-DE"/>
          </w:rPr>
          <w:t xml:space="preserve">Qualität </w:t>
        </w:r>
      </w:ins>
      <w:r>
        <w:rPr>
          <w:sz w:val="22"/>
          <w:szCs w:val="28"/>
          <w:lang w:eastAsia="de-DE"/>
        </w:rPr>
        <w:t>einzelner Archivquellen ab</w:t>
      </w:r>
      <w:ins w:id="80" w:author="Christoph Breser" w:date="2016-02-25T09:58:00Z">
        <w:r>
          <w:rPr>
            <w:sz w:val="22"/>
            <w:szCs w:val="28"/>
            <w:lang w:eastAsia="de-DE"/>
          </w:rPr>
          <w:t xml:space="preserve">. </w:t>
        </w:r>
      </w:ins>
      <w:r>
        <w:rPr>
          <w:sz w:val="22"/>
          <w:szCs w:val="28"/>
          <w:lang w:eastAsia="de-DE"/>
        </w:rPr>
        <w:t xml:space="preserve">Die Sichtung des gesamten </w:t>
      </w:r>
      <w:r>
        <w:rPr>
          <w:i/>
          <w:sz w:val="22"/>
          <w:szCs w:val="28"/>
          <w:lang w:eastAsia="de-DE"/>
        </w:rPr>
        <w:t xml:space="preserve">Geymüller </w:t>
      </w:r>
      <w:r>
        <w:rPr>
          <w:sz w:val="22"/>
          <w:szCs w:val="28"/>
          <w:lang w:eastAsia="de-DE"/>
        </w:rPr>
        <w:t xml:space="preserve">Archiv-Nachlasses am Beginn des Forschungsprojektes </w:t>
      </w:r>
      <w:ins w:id="81" w:author="Christoph Breser" w:date="2016-02-25T09:58:00Z">
        <w:r>
          <w:rPr>
            <w:sz w:val="22"/>
            <w:szCs w:val="28"/>
            <w:lang w:eastAsia="de-DE"/>
          </w:rPr>
          <w:t xml:space="preserve">bestätigte schließlich </w:t>
        </w:r>
      </w:ins>
      <w:r>
        <w:rPr>
          <w:sz w:val="22"/>
          <w:szCs w:val="28"/>
          <w:lang w:eastAsia="de-DE"/>
        </w:rPr>
        <w:t xml:space="preserve">jedoch die zuvor </w:t>
      </w:r>
      <w:ins w:id="82" w:author="Christoph Breser" w:date="2016-02-25T09:58:00Z">
        <w:r>
          <w:rPr>
            <w:sz w:val="22"/>
            <w:szCs w:val="28"/>
            <w:lang w:eastAsia="de-DE"/>
          </w:rPr>
          <w:t>festgestellte</w:t>
        </w:r>
      </w:ins>
      <w:r>
        <w:rPr>
          <w:sz w:val="22"/>
          <w:szCs w:val="28"/>
          <w:lang w:eastAsia="de-DE"/>
        </w:rPr>
        <w:t xml:space="preserve"> These, dass weder die Repräsentation einzeln ausgewählter Archivquellen Sinn machen würde, noch die Digitalisierung des gesamten, über 71.500 Objekte umfassenden Bestandes möglich wäre. </w:t>
      </w:r>
      <w:ins w:id="83" w:author="Christoph Breser" w:date="2016-02-25T09:58:00Z">
        <w:r>
          <w:rPr>
            <w:sz w:val="22"/>
            <w:szCs w:val="28"/>
            <w:lang w:eastAsia="de-DE"/>
          </w:rPr>
          <w:t>Der Bestand wurde demnach thematisch differenziert, sodass es zu einer Prioritätsklassifizierung und zur Auswahl von rund 18.000 zu digitalisierenden Archivquellen gekommen war. Die sich durch diese Reduktion stellende Herausforderung bestand demnach darin, die damit einhergehende summarische Reduktion durch die Aufwertung von Verknüpfungen zwischen den Archivquellen auszugleichen und ihre Aussagequalität damit einigermaßen aufrecht zu erhalten.</w:t>
        </w:r>
      </w:ins>
    </w:p>
    <w:p w:rsidR="00062C08" w:rsidRDefault="004A7203"/>
    <w:sectPr w:rsidR="00062C08" w:rsidSect="003A6D48">
      <w:pgSz w:w="11900" w:h="16840"/>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4A7203" w:rsidRDefault="004A7203" w:rsidP="004A7203">
      <w:pPr>
        <w:pStyle w:val="Funotentext"/>
      </w:pPr>
      <w:r>
        <w:rPr>
          <w:rStyle w:val="Funotenzeichen"/>
        </w:rPr>
        <w:footnoteRef/>
      </w:r>
      <w:r>
        <w:t xml:space="preserve"> Materielle, formale und semantische Eigenschaften einer Archivquelle, die infolge als ‚Aussagen’ bezeichnet werden.</w:t>
      </w:r>
    </w:p>
  </w:footnote>
  <w:footnote w:id="0">
    <w:p w:rsidR="004A7203" w:rsidRDefault="004A7203" w:rsidP="004A7203">
      <w:pPr>
        <w:pStyle w:val="Funotentext"/>
      </w:pPr>
      <w:r>
        <w:rPr>
          <w:rStyle w:val="Funotenzeichen"/>
        </w:rPr>
        <w:footnoteRef/>
      </w:r>
      <w:r>
        <w:t xml:space="preserve"> Ein materieller Referent ist eine Entität, wie ein Ding, eine Person, ein Raum, ein Artefakt, etc. </w:t>
      </w:r>
      <w:r>
        <w:br/>
        <w:t xml:space="preserve">Ein immaterieller Referent ist hingegen ein Prozess oder eine Handlung, wie etwa ein (Entwurfs-)Konzept, eine Idee, oder Forschungsintention, aber auch eine Reise oder eine Kommunikation, etc. </w:t>
      </w:r>
    </w:p>
  </w:footnote>
  <w:footnote w:id="1">
    <w:p w:rsidR="004A7203" w:rsidRPr="00BD3B43" w:rsidRDefault="004A7203" w:rsidP="004A7203">
      <w:pPr>
        <w:widowControl w:val="0"/>
        <w:autoSpaceDE w:val="0"/>
        <w:autoSpaceDN w:val="0"/>
        <w:adjustRightInd w:val="0"/>
        <w:spacing w:after="0"/>
        <w:jc w:val="both"/>
        <w:rPr>
          <w:ins w:id="27" w:author="Christoph Breser" w:date="2016-02-25T09:58:00Z"/>
          <w:sz w:val="18"/>
        </w:rPr>
      </w:pPr>
      <w:ins w:id="28" w:author="Christoph Breser" w:date="2016-02-25T09:58:00Z">
        <w:r>
          <w:rPr>
            <w:rStyle w:val="Funotenzeichen"/>
          </w:rPr>
          <w:footnoteRef/>
        </w:r>
        <w:r>
          <w:t xml:space="preserve"> </w:t>
        </w:r>
        <w:r w:rsidRPr="00BD3B43">
          <w:rPr>
            <w:sz w:val="18"/>
          </w:rPr>
          <w:t xml:space="preserve">Die Berücksichtigung von </w:t>
        </w:r>
        <w:r>
          <w:rPr>
            <w:sz w:val="18"/>
          </w:rPr>
          <w:t>Wahrnehmungs</w:t>
        </w:r>
        <w:r w:rsidRPr="00BD3B43">
          <w:rPr>
            <w:sz w:val="18"/>
          </w:rPr>
          <w:t xml:space="preserve">- </w:t>
        </w:r>
      </w:ins>
      <w:r>
        <w:rPr>
          <w:sz w:val="18"/>
        </w:rPr>
        <w:t xml:space="preserve">und </w:t>
      </w:r>
      <w:ins w:id="29" w:author="Christoph Breser" w:date="2016-02-25T09:58:00Z">
        <w:r w:rsidRPr="00BD3B43">
          <w:rPr>
            <w:sz w:val="18"/>
          </w:rPr>
          <w:t xml:space="preserve">Erkenntnistheorien aus dem späten 19. </w:t>
        </w:r>
      </w:ins>
      <w:r>
        <w:rPr>
          <w:sz w:val="18"/>
        </w:rPr>
        <w:t xml:space="preserve">bzw. </w:t>
      </w:r>
      <w:ins w:id="30" w:author="Christoph Breser" w:date="2016-02-25T09:58:00Z">
        <w:r w:rsidRPr="00BD3B43">
          <w:rPr>
            <w:sz w:val="18"/>
          </w:rPr>
          <w:t xml:space="preserve">frühen 20. Jahrhundert diente während des Forschungsprojektes vor allem dazu, die Arbeitsweisen </w:t>
        </w:r>
        <w:r w:rsidRPr="00BD3B43">
          <w:rPr>
            <w:i/>
            <w:sz w:val="18"/>
          </w:rPr>
          <w:t xml:space="preserve">Geymüllers </w:t>
        </w:r>
        <w:r>
          <w:rPr>
            <w:sz w:val="18"/>
          </w:rPr>
          <w:t>aus einem historisch</w:t>
        </w:r>
      </w:ins>
      <w:r>
        <w:rPr>
          <w:sz w:val="18"/>
        </w:rPr>
        <w:t>-philosophischen</w:t>
      </w:r>
      <w:ins w:id="31" w:author="Christoph Breser" w:date="2016-02-25T09:58:00Z">
        <w:r>
          <w:rPr>
            <w:sz w:val="18"/>
          </w:rPr>
          <w:t xml:space="preserve"> Kontext </w:t>
        </w:r>
        <w:r w:rsidRPr="00BD3B43">
          <w:rPr>
            <w:sz w:val="18"/>
          </w:rPr>
          <w:t xml:space="preserve">besser </w:t>
        </w:r>
        <w:r>
          <w:rPr>
            <w:sz w:val="18"/>
          </w:rPr>
          <w:t>verstehen</w:t>
        </w:r>
      </w:ins>
      <w:r>
        <w:rPr>
          <w:sz w:val="18"/>
        </w:rPr>
        <w:t xml:space="preserve"> zu können</w:t>
      </w:r>
      <w:ins w:id="32" w:author="Christoph Breser" w:date="2016-02-25T09:58:00Z">
        <w:r w:rsidRPr="00BD3B43">
          <w:rPr>
            <w:sz w:val="18"/>
          </w:rPr>
          <w:t>. Besondere Bedeutung hat</w:t>
        </w:r>
        <w:r>
          <w:rPr>
            <w:sz w:val="18"/>
          </w:rPr>
          <w:t>te</w:t>
        </w:r>
      </w:ins>
      <w:r>
        <w:rPr>
          <w:sz w:val="18"/>
        </w:rPr>
        <w:t xml:space="preserve">n diese </w:t>
      </w:r>
      <w:ins w:id="33" w:author="Christoph Breser" w:date="2016-02-25T09:58:00Z">
        <w:r>
          <w:rPr>
            <w:sz w:val="18"/>
          </w:rPr>
          <w:t xml:space="preserve">vor allem </w:t>
        </w:r>
        <w:r w:rsidRPr="00BD3B43">
          <w:rPr>
            <w:sz w:val="18"/>
          </w:rPr>
          <w:t xml:space="preserve">bei der Rekonstruktion </w:t>
        </w:r>
        <w:r>
          <w:rPr>
            <w:sz w:val="18"/>
          </w:rPr>
          <w:t xml:space="preserve">seines </w:t>
        </w:r>
        <w:r w:rsidRPr="00BD3B43">
          <w:rPr>
            <w:sz w:val="18"/>
          </w:rPr>
          <w:t>Projektvorhaben</w:t>
        </w:r>
        <w:r>
          <w:rPr>
            <w:sz w:val="18"/>
          </w:rPr>
          <w:t>s</w:t>
        </w:r>
        <w:r w:rsidRPr="00BD3B43">
          <w:rPr>
            <w:sz w:val="18"/>
          </w:rPr>
          <w:t xml:space="preserve"> ‚Thesaurus of Architecture’, ein groß angelegtes jedoch nicht realisiertes Projekt, welches die Gegenüberstellung aller Arten von Architekturdarstellungen (Zeichnungen, Pläne, Modelle, etc.) aus diversen Sammlungen in einer fortlaufenden Publikation</w:t>
        </w:r>
        <w:r>
          <w:rPr>
            <w:sz w:val="18"/>
          </w:rPr>
          <w:t>sreihe</w:t>
        </w:r>
        <w:r w:rsidRPr="00BD3B43">
          <w:rPr>
            <w:sz w:val="18"/>
          </w:rPr>
          <w:t xml:space="preserve"> vorsah</w:t>
        </w:r>
      </w:ins>
      <w:r>
        <w:rPr>
          <w:sz w:val="18"/>
        </w:rPr>
        <w:t xml:space="preserve"> </w:t>
      </w:r>
      <w:ins w:id="34" w:author="Christoph Breser" w:date="2016-02-25T09:58:00Z">
        <w:r>
          <w:rPr>
            <w:sz w:val="18"/>
          </w:rPr>
          <w:t>(PLODER 1998)</w:t>
        </w:r>
        <w:r w:rsidRPr="00BD3B43">
          <w:rPr>
            <w:sz w:val="18"/>
          </w:rPr>
          <w:t xml:space="preserve">. Das Projekt konnte </w:t>
        </w:r>
      </w:ins>
      <w:r>
        <w:rPr>
          <w:sz w:val="18"/>
        </w:rPr>
        <w:t xml:space="preserve">wegen </w:t>
      </w:r>
      <w:ins w:id="35" w:author="Christoph Breser" w:date="2016-02-25T09:58:00Z">
        <w:r w:rsidRPr="00BD3B43">
          <w:rPr>
            <w:sz w:val="18"/>
          </w:rPr>
          <w:t xml:space="preserve">Finanzierungsprobleme nicht verwirklicht werden, verbirgt jedoch einen, für </w:t>
        </w:r>
      </w:ins>
      <w:r>
        <w:rPr>
          <w:sz w:val="18"/>
        </w:rPr>
        <w:t>se</w:t>
      </w:r>
      <w:ins w:id="36" w:author="Christoph Breser" w:date="2016-02-25T09:58:00Z">
        <w:r w:rsidRPr="00BD3B43">
          <w:rPr>
            <w:sz w:val="18"/>
          </w:rPr>
          <w:t>i</w:t>
        </w:r>
      </w:ins>
      <w:r>
        <w:rPr>
          <w:sz w:val="18"/>
        </w:rPr>
        <w:t>n</w:t>
      </w:r>
      <w:ins w:id="37" w:author="Christoph Breser" w:date="2016-02-25T09:58:00Z">
        <w:r w:rsidRPr="00BD3B43">
          <w:rPr>
            <w:sz w:val="18"/>
          </w:rPr>
          <w:t xml:space="preserve">e Zeit enorm fortschrittlichen Forschungsansatz, </w:t>
        </w:r>
      </w:ins>
      <w:r>
        <w:rPr>
          <w:sz w:val="18"/>
        </w:rPr>
        <w:t xml:space="preserve">der </w:t>
      </w:r>
      <w:ins w:id="38" w:author="Christoph Breser" w:date="2016-02-25T09:58:00Z">
        <w:r w:rsidRPr="00BD3B43">
          <w:rPr>
            <w:sz w:val="18"/>
          </w:rPr>
          <w:t>infolge der hier vorgestellten I</w:t>
        </w:r>
        <w:r>
          <w:rPr>
            <w:sz w:val="18"/>
          </w:rPr>
          <w:t>dee</w:t>
        </w:r>
      </w:ins>
      <w:r>
        <w:rPr>
          <w:sz w:val="18"/>
        </w:rPr>
        <w:t>n</w:t>
      </w:r>
      <w:ins w:id="39" w:author="Christoph Breser" w:date="2016-02-25T09:58:00Z">
        <w:r>
          <w:rPr>
            <w:sz w:val="18"/>
          </w:rPr>
          <w:t xml:space="preserve"> weitergedacht werden sollte.</w:t>
        </w:r>
      </w:ins>
    </w:p>
  </w:footnote>
  <w:footnote w:id="2">
    <w:p w:rsidR="004A7203" w:rsidRPr="00D97B78" w:rsidRDefault="004A7203" w:rsidP="004A7203">
      <w:pPr>
        <w:jc w:val="both"/>
        <w:rPr>
          <w:sz w:val="18"/>
        </w:rPr>
      </w:pPr>
      <w:r>
        <w:rPr>
          <w:rStyle w:val="Funotenzeichen"/>
        </w:rPr>
        <w:footnoteRef/>
      </w:r>
      <w:r>
        <w:t xml:space="preserve"> </w:t>
      </w:r>
      <w:r>
        <w:rPr>
          <w:rStyle w:val="FunotentextZeichen"/>
          <w:i/>
        </w:rPr>
        <w:t xml:space="preserve">Ehrenfels </w:t>
      </w:r>
      <w:r>
        <w:rPr>
          <w:rStyle w:val="FunotentextZeichen"/>
        </w:rPr>
        <w:t xml:space="preserve">nannte dieses Modell ‚Gestaltqualität’ und führte dazu das Beispiel der Melodie an: Diese setzt sich durch ihre einzelnen Töne zusammen. Wenn sie jedoch in eine andere Tonart übertragen wird so bedingen die einzelnen Töne die Melodie. </w:t>
      </w:r>
      <w:r>
        <w:rPr>
          <w:rStyle w:val="FunotentextZeichen"/>
          <w:i/>
        </w:rPr>
        <w:t>W</w:t>
      </w:r>
      <w:r w:rsidRPr="004A7905">
        <w:rPr>
          <w:rStyle w:val="FunotentextZeichen"/>
          <w:i/>
        </w:rPr>
        <w:t>olfgang Köhler</w:t>
      </w:r>
      <w:r>
        <w:rPr>
          <w:rStyle w:val="FunotentextZeichen"/>
          <w:i/>
        </w:rPr>
        <w:t xml:space="preserve">, </w:t>
      </w:r>
      <w:r w:rsidRPr="004A7905">
        <w:rPr>
          <w:rStyle w:val="FunotentextZeichen"/>
          <w:i/>
        </w:rPr>
        <w:t xml:space="preserve">Kurt Koffka </w:t>
      </w:r>
      <w:r>
        <w:rPr>
          <w:rStyle w:val="FunotentextZeichen"/>
        </w:rPr>
        <w:t xml:space="preserve">und </w:t>
      </w:r>
      <w:r w:rsidRPr="004A7905">
        <w:rPr>
          <w:rStyle w:val="FunotentextZeichen"/>
          <w:i/>
        </w:rPr>
        <w:t>Max Wertheimer</w:t>
      </w:r>
      <w:r w:rsidRPr="004A7905">
        <w:rPr>
          <w:rStyle w:val="FunotentextZeichen"/>
        </w:rPr>
        <w:t xml:space="preserve"> haben diesen Ansatz </w:t>
      </w:r>
      <w:r>
        <w:rPr>
          <w:rStyle w:val="FunotentextZeichen"/>
        </w:rPr>
        <w:t xml:space="preserve">später weiter entwickelt </w:t>
      </w:r>
      <w:r w:rsidRPr="004A7905">
        <w:rPr>
          <w:rStyle w:val="FunotentextZeichen"/>
        </w:rPr>
        <w:t>(Norberg-Schulz 1965).</w:t>
      </w:r>
    </w:p>
  </w:footnote>
  <w:footnote w:id="3">
    <w:p w:rsidR="004A7203" w:rsidRDefault="004A7203" w:rsidP="004A7203">
      <w:pPr>
        <w:pStyle w:val="Funotentext"/>
      </w:pPr>
      <w:r>
        <w:rPr>
          <w:rStyle w:val="Funotenzeichen"/>
        </w:rPr>
        <w:footnoteRef/>
      </w:r>
      <w:r>
        <w:t xml:space="preserve"> </w:t>
      </w:r>
      <w:r w:rsidRPr="00AD6893">
        <w:t>Anders als bei einer Melodie muss die Anordnung der Einzel</w:t>
      </w:r>
      <w:r>
        <w:t xml:space="preserve">aussagen bei einer Archivquelle </w:t>
      </w:r>
      <w:r w:rsidRPr="00AD6893">
        <w:t xml:space="preserve">jedoch nicht zwingend immer </w:t>
      </w:r>
      <w:r>
        <w:t>in derselben Reihenfolge erfolgen</w:t>
      </w:r>
      <w:r w:rsidRPr="00AD6893">
        <w:t>.</w:t>
      </w:r>
    </w:p>
  </w:footnote>
  <w:footnote w:id="4">
    <w:p w:rsidR="004A7203" w:rsidRPr="00BB6D62" w:rsidRDefault="004A7203" w:rsidP="004A7203">
      <w:pPr>
        <w:jc w:val="both"/>
        <w:rPr>
          <w:sz w:val="18"/>
        </w:rPr>
      </w:pPr>
      <w:r>
        <w:rPr>
          <w:rStyle w:val="Funotenzeichen"/>
        </w:rPr>
        <w:footnoteRef/>
      </w:r>
      <w:r>
        <w:t xml:space="preserve"> </w:t>
      </w:r>
      <w:r w:rsidRPr="00BB6D62">
        <w:rPr>
          <w:rStyle w:val="FunotentextZeichen"/>
        </w:rPr>
        <w:t xml:space="preserve">Beide Modelle gründen auf demselben epistemologisch dekonstruktivistischen Ansatz, </w:t>
      </w:r>
      <w:r>
        <w:rPr>
          <w:rStyle w:val="FunotentextZeichen"/>
        </w:rPr>
        <w:t>welcher der ersten</w:t>
      </w:r>
      <w:r w:rsidRPr="00BB6D62">
        <w:rPr>
          <w:rStyle w:val="FunotentextZeichen"/>
        </w:rPr>
        <w:t xml:space="preserve"> Hälfte des 2</w:t>
      </w:r>
      <w:r>
        <w:rPr>
          <w:rStyle w:val="FunotentextZeichen"/>
        </w:rPr>
        <w:t xml:space="preserve">0. Jahrhunderts zuschreiben ist – hinsichtlich seines strukturalistischen Aspektes der </w:t>
      </w:r>
      <w:r w:rsidRPr="00BB6D62">
        <w:rPr>
          <w:rStyle w:val="FunotentextZeichen"/>
        </w:rPr>
        <w:t xml:space="preserve">indirekt mentalen Repräsentation (Jungermann et al. 2005) </w:t>
      </w:r>
      <w:r>
        <w:rPr>
          <w:rStyle w:val="FunotentextZeichen"/>
        </w:rPr>
        <w:t xml:space="preserve">jedoch nicht an Aktualität verloren hat. Dabei werden </w:t>
      </w:r>
      <w:r w:rsidRPr="00BB6D62">
        <w:rPr>
          <w:rStyle w:val="FunotentextZeichen"/>
        </w:rPr>
        <w:t xml:space="preserve">nicht nur </w:t>
      </w:r>
      <w:r>
        <w:rPr>
          <w:rStyle w:val="FunotentextZeichen"/>
        </w:rPr>
        <w:t>unmittelbar sichtbare bzw. erlebbare</w:t>
      </w:r>
      <w:r w:rsidRPr="00BB6D62">
        <w:rPr>
          <w:rStyle w:val="FunotentextZeichen"/>
        </w:rPr>
        <w:t xml:space="preserve"> Reize </w:t>
      </w:r>
      <w:r>
        <w:rPr>
          <w:rStyle w:val="FunotentextZeichen"/>
        </w:rPr>
        <w:t>berücksichtigt</w:t>
      </w:r>
      <w:r w:rsidRPr="00BB6D62">
        <w:rPr>
          <w:rStyle w:val="FunotentextZeichen"/>
        </w:rPr>
        <w:t xml:space="preserve">, sondern auch </w:t>
      </w:r>
      <w:r>
        <w:rPr>
          <w:rStyle w:val="FunotentextZeichen"/>
        </w:rPr>
        <w:t xml:space="preserve">kognitive Prozesse. </w:t>
      </w:r>
      <w:r w:rsidRPr="00F0050D">
        <w:rPr>
          <w:rStyle w:val="FunotentextZeichen"/>
          <w:highlight w:val="yellow"/>
        </w:rPr>
        <w:t>(Umberto Eco?)</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788A9D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173975"/>
    <w:multiLevelType w:val="hybridMultilevel"/>
    <w:tmpl w:val="283E55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81140B2"/>
    <w:multiLevelType w:val="hybridMultilevel"/>
    <w:tmpl w:val="DC02EB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7CA4166"/>
    <w:multiLevelType w:val="hybridMultilevel"/>
    <w:tmpl w:val="BBDA12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183227C"/>
    <w:multiLevelType w:val="hybridMultilevel"/>
    <w:tmpl w:val="6004E88C"/>
    <w:lvl w:ilvl="0" w:tplc="B1C41F84">
      <w:start w:val="2"/>
      <w:numFmt w:val="bullet"/>
      <w:lvlText w:val="–"/>
      <w:lvlJc w:val="left"/>
      <w:pPr>
        <w:ind w:left="720" w:hanging="360"/>
      </w:pPr>
      <w:rPr>
        <w:rFonts w:ascii="Helvetica Neue" w:eastAsiaTheme="minorHAnsi" w:hAnsi="Helvetica Neue"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87A2719"/>
    <w:multiLevelType w:val="hybridMultilevel"/>
    <w:tmpl w:val="7FBCD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2"/>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embedSystemFonts/>
  <w:revisionView w:markup="0"/>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A7203"/>
    <w:rsid w:val="004A7203"/>
  </w:rsids>
  <m:mathPr>
    <m:mathFont m:val="Century Schoolbook"/>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A7203"/>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paragraph" w:styleId="Sprechblasentext">
    <w:name w:val="Balloon Text"/>
    <w:basedOn w:val="Standard"/>
    <w:link w:val="SprechblasentextZeichen1"/>
    <w:uiPriority w:val="99"/>
    <w:semiHidden/>
    <w:unhideWhenUsed/>
    <w:rsid w:val="004A7203"/>
    <w:pPr>
      <w:spacing w:after="0"/>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A7203"/>
    <w:rPr>
      <w:rFonts w:ascii="Lucida Grande" w:hAnsi="Lucida Grande"/>
      <w:sz w:val="18"/>
      <w:szCs w:val="18"/>
    </w:rPr>
  </w:style>
  <w:style w:type="character" w:customStyle="1" w:styleId="SprechblasentextZeichen1">
    <w:name w:val="Sprechblasentext Zeichen1"/>
    <w:basedOn w:val="Absatzstandardschriftart"/>
    <w:link w:val="Sprechblasentext"/>
    <w:uiPriority w:val="99"/>
    <w:semiHidden/>
    <w:rsid w:val="004A7203"/>
    <w:rPr>
      <w:rFonts w:ascii="Lucida Grande" w:hAnsi="Lucida Grande"/>
      <w:sz w:val="18"/>
      <w:szCs w:val="18"/>
    </w:rPr>
  </w:style>
  <w:style w:type="paragraph" w:styleId="Listenabsatz">
    <w:name w:val="List Paragraph"/>
    <w:basedOn w:val="Standard"/>
    <w:uiPriority w:val="34"/>
    <w:qFormat/>
    <w:rsid w:val="004A7203"/>
    <w:pPr>
      <w:ind w:left="720"/>
      <w:contextualSpacing/>
    </w:pPr>
  </w:style>
  <w:style w:type="paragraph" w:styleId="Funotentext">
    <w:name w:val="footnote text"/>
    <w:basedOn w:val="Standard"/>
    <w:link w:val="FunotentextZeichen"/>
    <w:uiPriority w:val="99"/>
    <w:unhideWhenUsed/>
    <w:rsid w:val="004A7203"/>
    <w:pPr>
      <w:spacing w:after="0"/>
    </w:pPr>
    <w:rPr>
      <w:sz w:val="18"/>
    </w:rPr>
  </w:style>
  <w:style w:type="character" w:customStyle="1" w:styleId="FunotentextZeichen">
    <w:name w:val="Fußnotentext Zeichen"/>
    <w:basedOn w:val="Absatzstandardschriftart"/>
    <w:link w:val="Funotentext"/>
    <w:uiPriority w:val="99"/>
    <w:rsid w:val="004A7203"/>
    <w:rPr>
      <w:rFonts w:ascii="Helvetica Neue" w:hAnsi="Helvetica Neue"/>
      <w:sz w:val="18"/>
    </w:rPr>
  </w:style>
  <w:style w:type="character" w:styleId="Funotenzeichen">
    <w:name w:val="footnote reference"/>
    <w:basedOn w:val="Absatzstandardschriftart"/>
    <w:uiPriority w:val="99"/>
    <w:unhideWhenUsed/>
    <w:rsid w:val="004A7203"/>
    <w:rPr>
      <w:sz w:val="20"/>
      <w:vertAlign w:val="superscript"/>
    </w:rPr>
  </w:style>
  <w:style w:type="character" w:styleId="Link">
    <w:name w:val="Hyperlink"/>
    <w:basedOn w:val="Absatzstandardschriftart"/>
    <w:rsid w:val="004A7203"/>
    <w:rPr>
      <w:color w:val="0000FF" w:themeColor="hyperlink"/>
      <w:u w:val="single"/>
    </w:rPr>
  </w:style>
  <w:style w:type="character" w:styleId="GesichteterLink">
    <w:name w:val="FollowedHyperlink"/>
    <w:basedOn w:val="Absatzstandardschriftart"/>
    <w:rsid w:val="004A7203"/>
    <w:rPr>
      <w:color w:val="800080" w:themeColor="followedHyperlink"/>
      <w:u w:val="single"/>
    </w:rPr>
  </w:style>
  <w:style w:type="character" w:styleId="Kommentarzeichen">
    <w:name w:val="annotation reference"/>
    <w:basedOn w:val="Absatzstandardschriftart"/>
    <w:rsid w:val="004A7203"/>
    <w:rPr>
      <w:sz w:val="18"/>
      <w:szCs w:val="18"/>
    </w:rPr>
  </w:style>
  <w:style w:type="paragraph" w:styleId="Kommentartext">
    <w:name w:val="annotation text"/>
    <w:basedOn w:val="Standard"/>
    <w:link w:val="KommentartextZeichen"/>
    <w:rsid w:val="004A7203"/>
  </w:style>
  <w:style w:type="character" w:customStyle="1" w:styleId="KommentartextZeichen">
    <w:name w:val="Kommentartext Zeichen"/>
    <w:basedOn w:val="Absatzstandardschriftart"/>
    <w:link w:val="Kommentartext"/>
    <w:rsid w:val="004A7203"/>
    <w:rPr>
      <w:rFonts w:ascii="Helvetica Neue" w:hAnsi="Helvetica Neue"/>
    </w:rPr>
  </w:style>
  <w:style w:type="paragraph" w:styleId="Kommentarthema">
    <w:name w:val="annotation subject"/>
    <w:basedOn w:val="Kommentartext"/>
    <w:next w:val="Kommentartext"/>
    <w:link w:val="KommentarthemaZeichen"/>
    <w:rsid w:val="004A7203"/>
    <w:rPr>
      <w:b/>
      <w:bCs/>
      <w:sz w:val="20"/>
      <w:szCs w:val="20"/>
    </w:rPr>
  </w:style>
  <w:style w:type="character" w:customStyle="1" w:styleId="KommentarthemaZeichen">
    <w:name w:val="Kommentarthema Zeichen"/>
    <w:basedOn w:val="KommentartextZeichen"/>
    <w:link w:val="Kommentarthema"/>
    <w:rsid w:val="004A7203"/>
    <w:rPr>
      <w:b/>
      <w:bCs/>
      <w:sz w:val="20"/>
      <w:szCs w:val="20"/>
    </w:rPr>
  </w:style>
  <w:style w:type="paragraph" w:customStyle="1" w:styleId="Default">
    <w:name w:val="Default"/>
    <w:rsid w:val="004A7203"/>
    <w:pPr>
      <w:widowControl w:val="0"/>
      <w:autoSpaceDE w:val="0"/>
      <w:autoSpaceDN w:val="0"/>
      <w:adjustRightInd w:val="0"/>
      <w:spacing w:after="0"/>
    </w:pPr>
    <w:rPr>
      <w:rFonts w:ascii="Times New Roman" w:hAnsi="Times New Roman" w:cs="Times New Roman"/>
      <w:color w:val="000000"/>
    </w:rPr>
  </w:style>
  <w:style w:type="paragraph" w:styleId="Aufzhlungszeichen">
    <w:name w:val="List Bullet"/>
    <w:basedOn w:val="Standard"/>
    <w:rsid w:val="004A7203"/>
    <w:pPr>
      <w:numPr>
        <w:numId w:val="4"/>
      </w:numPr>
      <w:contextualSpacing/>
    </w:pPr>
  </w:style>
  <w:style w:type="paragraph" w:styleId="StandardWeb">
    <w:name w:val="Normal (Web)"/>
    <w:basedOn w:val="Standard"/>
    <w:uiPriority w:val="99"/>
    <w:rsid w:val="004A7203"/>
    <w:pPr>
      <w:spacing w:beforeLines="1" w:afterLines="1"/>
    </w:pPr>
    <w:rPr>
      <w:rFonts w:ascii="Times" w:hAnsi="Times" w:cs="Times New Roman"/>
      <w:sz w:val="20"/>
      <w:szCs w:val="20"/>
      <w:lang w:eastAsia="de-DE"/>
    </w:rPr>
  </w:style>
  <w:style w:type="paragraph" w:styleId="Kopfzeile">
    <w:name w:val="header"/>
    <w:basedOn w:val="Standard"/>
    <w:link w:val="KopfzeileZeichen"/>
    <w:rsid w:val="004A7203"/>
    <w:pPr>
      <w:tabs>
        <w:tab w:val="center" w:pos="4703"/>
        <w:tab w:val="right" w:pos="9406"/>
      </w:tabs>
      <w:spacing w:after="0"/>
    </w:pPr>
  </w:style>
  <w:style w:type="character" w:customStyle="1" w:styleId="KopfzeileZeichen">
    <w:name w:val="Kopfzeile Zeichen"/>
    <w:basedOn w:val="Absatzstandardschriftart"/>
    <w:link w:val="Kopfzeile"/>
    <w:rsid w:val="004A7203"/>
    <w:rPr>
      <w:rFonts w:ascii="Helvetica Neue" w:hAnsi="Helvetica Neue"/>
    </w:rPr>
  </w:style>
  <w:style w:type="paragraph" w:styleId="Fuzeile">
    <w:name w:val="footer"/>
    <w:basedOn w:val="Standard"/>
    <w:link w:val="FuzeileZeichen"/>
    <w:rsid w:val="004A7203"/>
    <w:pPr>
      <w:tabs>
        <w:tab w:val="center" w:pos="4703"/>
        <w:tab w:val="right" w:pos="9406"/>
      </w:tabs>
      <w:spacing w:after="0"/>
    </w:pPr>
  </w:style>
  <w:style w:type="character" w:customStyle="1" w:styleId="FuzeileZeichen">
    <w:name w:val="Fußzeile Zeichen"/>
    <w:basedOn w:val="Absatzstandardschriftart"/>
    <w:link w:val="Fuzeile"/>
    <w:rsid w:val="004A7203"/>
    <w:rPr>
      <w:rFonts w:ascii="Helvetica Neue" w:hAnsi="Helvetica Neue"/>
    </w:rPr>
  </w:style>
  <w:style w:type="character" w:styleId="Seitenzahl">
    <w:name w:val="page number"/>
    <w:basedOn w:val="Absatzstandardschriftart"/>
    <w:rsid w:val="004A7203"/>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717</Words>
  <Characters>4092</Characters>
  <Application>Microsoft Macintosh Word</Application>
  <DocSecurity>0</DocSecurity>
  <Lines>34</Lines>
  <Paragraphs>8</Paragraphs>
  <ScaleCrop>false</ScaleCrop>
  <LinksUpToDate>false</LinksUpToDate>
  <CharactersWithSpaces>5025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Breser</dc:creator>
  <cp:keywords/>
  <cp:lastModifiedBy>Christoph Breser</cp:lastModifiedBy>
  <cp:revision>1</cp:revision>
  <dcterms:created xsi:type="dcterms:W3CDTF">2016-03-04T11:14:00Z</dcterms:created>
  <dcterms:modified xsi:type="dcterms:W3CDTF">2016-03-04T11:15:00Z</dcterms:modified>
</cp:coreProperties>
</file>