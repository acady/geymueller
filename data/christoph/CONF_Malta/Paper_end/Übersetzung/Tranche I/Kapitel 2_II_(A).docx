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E9B" w:rsidRPr="003F1805" w:rsidRDefault="00013E9B" w:rsidP="00013E9B">
      <w:pPr>
        <w:ind w:left="708"/>
        <w:jc w:val="both"/>
        <w:rPr>
          <w:sz w:val="22"/>
          <w:szCs w:val="28"/>
          <w:lang w:eastAsia="de-DE"/>
        </w:rPr>
      </w:pPr>
      <w:r>
        <w:rPr>
          <w:sz w:val="22"/>
          <w:szCs w:val="28"/>
          <w:lang w:eastAsia="de-DE"/>
        </w:rPr>
        <w:t>2. II. Die fehlende semantische Referenzierung mit materiellen und immateriellen Referenten außerhalb von Archiven</w:t>
      </w:r>
    </w:p>
    <w:p w:rsidR="00013E9B" w:rsidRDefault="00013E9B" w:rsidP="00013E9B">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Pr>
          <w:rFonts w:cs="Helvetica"/>
          <w:sz w:val="22"/>
          <w:szCs w:val="30"/>
        </w:rPr>
        <w:t xml:space="preserve">der </w:t>
      </w:r>
      <w:ins w:id="0" w:author="Christoph Breser" w:date="2016-02-25T09:58:00Z">
        <w:r w:rsidRPr="008B6077">
          <w:rPr>
            <w:rFonts w:cs="Helvetica"/>
            <w:sz w:val="22"/>
            <w:szCs w:val="30"/>
          </w:rPr>
          <w:t xml:space="preserve">Archivquelle </w:t>
        </w:r>
      </w:ins>
      <w:r w:rsidRPr="008B6077">
        <w:rPr>
          <w:rFonts w:cs="Helvetica"/>
          <w:sz w:val="22"/>
          <w:szCs w:val="30"/>
        </w:rPr>
        <w:t xml:space="preserve">mit </w:t>
      </w:r>
      <w:ins w:id="1" w:author="Christoph Breser" w:date="2016-02-25T09:58:00Z">
        <w:r>
          <w:rPr>
            <w:rFonts w:cs="Helvetica"/>
            <w:sz w:val="22"/>
            <w:szCs w:val="30"/>
          </w:rPr>
          <w:t>Wissensbereichen</w:t>
        </w:r>
      </w:ins>
      <w:r>
        <w:rPr>
          <w:rFonts w:cs="Helvetica"/>
          <w:sz w:val="22"/>
          <w:szCs w:val="30"/>
        </w:rPr>
        <w:t xml:space="preserve">, die sich außerhalb des Archivs befinden, stellt den dritten Aussagewert unserer Definition von ‚Aussagequalität’. </w:t>
      </w:r>
      <w:ins w:id="2" w:author="Christoph Breser" w:date="2016-02-25T09:58:00Z">
        <w:r>
          <w:rPr>
            <w:rFonts w:cs="Helvetica"/>
            <w:sz w:val="22"/>
            <w:szCs w:val="30"/>
          </w:rPr>
          <w:t>Beziehungen zu realen Objekten</w:t>
        </w:r>
      </w:ins>
      <w:r>
        <w:rPr>
          <w:rFonts w:cs="Helvetica"/>
          <w:sz w:val="22"/>
          <w:szCs w:val="30"/>
        </w:rPr>
        <w:t xml:space="preserve"> und Handlungen, die sich </w:t>
      </w:r>
      <w:ins w:id="3" w:author="Christoph Breser" w:date="2016-02-25T09:58:00Z">
        <w:r>
          <w:rPr>
            <w:rFonts w:cs="Helvetica"/>
            <w:sz w:val="22"/>
            <w:szCs w:val="30"/>
          </w:rPr>
          <w:t xml:space="preserve">außerhalb </w:t>
        </w:r>
      </w:ins>
      <w:r>
        <w:rPr>
          <w:rFonts w:cs="Helvetica"/>
          <w:sz w:val="22"/>
          <w:szCs w:val="30"/>
        </w:rPr>
        <w:t xml:space="preserve">des </w:t>
      </w:r>
      <w:ins w:id="4" w:author="Christoph Breser" w:date="2016-02-25T09:58:00Z">
        <w:r>
          <w:rPr>
            <w:rFonts w:cs="Helvetica"/>
            <w:sz w:val="22"/>
            <w:szCs w:val="30"/>
          </w:rPr>
          <w:t>Archiv</w:t>
        </w:r>
      </w:ins>
      <w:r>
        <w:rPr>
          <w:rFonts w:cs="Helvetica"/>
          <w:sz w:val="22"/>
          <w:szCs w:val="30"/>
        </w:rPr>
        <w:t>s</w:t>
      </w:r>
      <w:ins w:id="5" w:author="Christoph Breser" w:date="2016-02-25T09:58:00Z">
        <w:r>
          <w:rPr>
            <w:rFonts w:cs="Helvetica"/>
            <w:sz w:val="22"/>
            <w:szCs w:val="30"/>
          </w:rPr>
          <w:t xml:space="preserve"> </w:t>
        </w:r>
      </w:ins>
      <w:r>
        <w:rPr>
          <w:rFonts w:cs="Helvetica"/>
          <w:sz w:val="22"/>
          <w:szCs w:val="30"/>
        </w:rPr>
        <w:t xml:space="preserve">befinden bzw. ereigneten, sind in </w:t>
      </w:r>
      <w:ins w:id="6" w:author="Christoph Breser" w:date="2016-02-25T09:58:00Z">
        <w:r>
          <w:rPr>
            <w:rFonts w:cs="Helvetica"/>
            <w:sz w:val="22"/>
            <w:szCs w:val="30"/>
          </w:rPr>
          <w:t xml:space="preserve">Erweiterung der Verdichtung von </w:t>
        </w:r>
      </w:ins>
      <w:r>
        <w:rPr>
          <w:rFonts w:cs="Helvetica"/>
          <w:sz w:val="22"/>
          <w:szCs w:val="30"/>
        </w:rPr>
        <w:t xml:space="preserve">Einzelaussagen (Eigenschaften) </w:t>
      </w:r>
      <w:ins w:id="7" w:author="Christoph Breser" w:date="2016-02-25T09:58:00Z">
        <w:r>
          <w:rPr>
            <w:rFonts w:cs="Helvetica"/>
            <w:sz w:val="22"/>
            <w:szCs w:val="30"/>
          </w:rPr>
          <w:t>zu sehen</w:t>
        </w:r>
      </w:ins>
      <w:r>
        <w:rPr>
          <w:rFonts w:cs="Helvetica"/>
          <w:sz w:val="22"/>
          <w:szCs w:val="30"/>
        </w:rPr>
        <w:t xml:space="preserve"> und werden dementsprechend behandelt, </w:t>
      </w:r>
      <w:ins w:id="8" w:author="Christoph Breser" w:date="2016-02-25T09:58:00Z">
        <w:r>
          <w:rPr>
            <w:rFonts w:cs="Helvetica"/>
            <w:sz w:val="22"/>
            <w:szCs w:val="30"/>
          </w:rPr>
          <w:t xml:space="preserve">wie sie bereits </w:t>
        </w:r>
      </w:ins>
      <w:r>
        <w:rPr>
          <w:rFonts w:cs="Helvetica"/>
          <w:sz w:val="22"/>
          <w:szCs w:val="30"/>
        </w:rPr>
        <w:t xml:space="preserve">innerhalb des Archivs </w:t>
      </w:r>
      <w:ins w:id="9" w:author="Christoph Breser" w:date="2016-02-25T09:58:00Z">
        <w:r>
          <w:rPr>
            <w:rFonts w:cs="Helvetica"/>
            <w:sz w:val="22"/>
            <w:szCs w:val="30"/>
          </w:rPr>
          <w:t xml:space="preserve">anhand </w:t>
        </w:r>
      </w:ins>
      <w:r>
        <w:rPr>
          <w:rFonts w:cs="Helvetica"/>
          <w:sz w:val="22"/>
          <w:szCs w:val="30"/>
        </w:rPr>
        <w:t xml:space="preserve">einer Archivquelle </w:t>
      </w:r>
      <w:ins w:id="10" w:author="Christoph Breser" w:date="2016-02-25T09:58:00Z">
        <w:r>
          <w:rPr>
            <w:rFonts w:cs="Helvetica"/>
            <w:sz w:val="22"/>
            <w:szCs w:val="30"/>
          </w:rPr>
          <w:t xml:space="preserve">(2. I. a), sowie anhand mehrerer Archivquellen </w:t>
        </w:r>
      </w:ins>
      <w:r>
        <w:rPr>
          <w:rFonts w:cs="Helvetica"/>
          <w:sz w:val="22"/>
          <w:szCs w:val="30"/>
        </w:rPr>
        <w:t xml:space="preserve">zueinander </w:t>
      </w:r>
      <w:ins w:id="11" w:author="Christoph Breser" w:date="2016-02-25T09:58:00Z">
        <w:r>
          <w:rPr>
            <w:rFonts w:cs="Helvetica"/>
            <w:sz w:val="22"/>
            <w:szCs w:val="30"/>
          </w:rPr>
          <w:t xml:space="preserve">(2. I. b.) dargestellt wurden. </w:t>
        </w:r>
      </w:ins>
    </w:p>
    <w:p w:rsidR="00013E9B" w:rsidRDefault="00013E9B" w:rsidP="00013E9B">
      <w:pPr>
        <w:widowControl w:val="0"/>
        <w:autoSpaceDE w:val="0"/>
        <w:autoSpaceDN w:val="0"/>
        <w:adjustRightInd w:val="0"/>
        <w:spacing w:after="0"/>
        <w:jc w:val="both"/>
        <w:rPr>
          <w:rFonts w:cs="Helvetica"/>
          <w:sz w:val="22"/>
          <w:szCs w:val="30"/>
        </w:rPr>
      </w:pPr>
      <w:r>
        <w:rPr>
          <w:rFonts w:cs="Helvetica"/>
          <w:sz w:val="22"/>
          <w:szCs w:val="30"/>
        </w:rPr>
        <w:t xml:space="preserve">Es </w:t>
      </w:r>
      <w:ins w:id="12" w:author="Christoph Breser" w:date="2016-02-25T09:58:00Z">
        <w:r>
          <w:rPr>
            <w:rFonts w:cs="Helvetica"/>
            <w:sz w:val="22"/>
            <w:szCs w:val="30"/>
          </w:rPr>
          <w:t xml:space="preserve">gilt </w:t>
        </w:r>
      </w:ins>
      <w:r>
        <w:rPr>
          <w:rFonts w:cs="Helvetica"/>
          <w:sz w:val="22"/>
          <w:szCs w:val="30"/>
        </w:rPr>
        <w:t xml:space="preserve">dabei </w:t>
      </w:r>
      <w:ins w:id="13" w:author="Christoph Breser" w:date="2016-02-25T09:58:00Z">
        <w:r>
          <w:rPr>
            <w:rFonts w:cs="Helvetica"/>
            <w:sz w:val="22"/>
            <w:szCs w:val="30"/>
          </w:rPr>
          <w:t xml:space="preserve">Übereinstimmungen </w:t>
        </w:r>
      </w:ins>
      <w:r>
        <w:rPr>
          <w:rFonts w:cs="Helvetica"/>
          <w:sz w:val="22"/>
          <w:szCs w:val="30"/>
        </w:rPr>
        <w:t xml:space="preserve">zwischen Quelle und Referenten zu treffen, deren </w:t>
      </w:r>
      <w:ins w:id="14" w:author="Christoph Breser" w:date="2016-02-25T09:58:00Z">
        <w:r>
          <w:rPr>
            <w:rFonts w:cs="Helvetica"/>
            <w:sz w:val="22"/>
            <w:szCs w:val="30"/>
          </w:rPr>
          <w:t>ontologisch</w:t>
        </w:r>
      </w:ins>
      <w:r>
        <w:rPr>
          <w:rFonts w:cs="Helvetica"/>
          <w:sz w:val="22"/>
          <w:szCs w:val="30"/>
        </w:rPr>
        <w:t xml:space="preserve">e </w:t>
      </w:r>
      <w:ins w:id="15" w:author="Christoph Breser" w:date="2016-02-25T09:58:00Z">
        <w:r>
          <w:rPr>
            <w:rFonts w:cs="Helvetica"/>
            <w:sz w:val="22"/>
            <w:szCs w:val="30"/>
          </w:rPr>
          <w:t xml:space="preserve">Voraussetzungen großteils </w:t>
        </w:r>
      </w:ins>
      <w:r>
        <w:rPr>
          <w:rFonts w:cs="Helvetica"/>
          <w:sz w:val="22"/>
          <w:szCs w:val="30"/>
        </w:rPr>
        <w:t xml:space="preserve">jedoch </w:t>
      </w:r>
      <w:ins w:id="16" w:author="Christoph Breser" w:date="2016-02-25T09:58:00Z">
        <w:r>
          <w:rPr>
            <w:rFonts w:cs="Helvetica"/>
            <w:sz w:val="22"/>
            <w:szCs w:val="30"/>
          </w:rPr>
          <w:t>unterschiedlich sind</w:t>
        </w:r>
      </w:ins>
      <w:r>
        <w:rPr>
          <w:rFonts w:cs="Helvetica"/>
          <w:sz w:val="22"/>
          <w:szCs w:val="30"/>
        </w:rPr>
        <w:t xml:space="preserve">, sodass ihre Performativität beidseitig geringer ausfällt und es auf Grund von ‚Übersetzungsproblemen’ zu Brüchen bzw. Unterschieden kommen kann. Externe Referenten, auf die sich </w:t>
      </w:r>
      <w:r>
        <w:rPr>
          <w:rFonts w:cs="Helvetica"/>
          <w:i/>
          <w:sz w:val="22"/>
          <w:szCs w:val="30"/>
        </w:rPr>
        <w:t xml:space="preserve">Geymüller </w:t>
      </w:r>
      <w:r>
        <w:rPr>
          <w:rFonts w:cs="Helvetica"/>
          <w:sz w:val="22"/>
          <w:szCs w:val="30"/>
        </w:rPr>
        <w:t xml:space="preserve">in seinen Quellen bezog, deren ontologischer Bereich auch sprachlich ist, sind zumeist Quellen aus anderen Sammlungen oder Archiven sowie auch aus Publikationen. Ontologisch unterschiedliche Referenten sind zumeist gegenständliche (materielle) </w:t>
      </w:r>
      <w:ins w:id="17" w:author="Christoph Breser" w:date="2016-02-25T09:58:00Z">
        <w:r>
          <w:rPr>
            <w:rFonts w:cs="Helvetica"/>
            <w:sz w:val="22"/>
            <w:szCs w:val="30"/>
          </w:rPr>
          <w:t>Entitäten</w:t>
        </w:r>
      </w:ins>
      <w:r>
        <w:rPr>
          <w:rFonts w:cs="Helvetica"/>
          <w:sz w:val="22"/>
          <w:szCs w:val="30"/>
        </w:rPr>
        <w:t xml:space="preserve">, </w:t>
      </w:r>
      <w:ins w:id="18" w:author="Christoph Breser" w:date="2016-02-25T09:58:00Z">
        <w:r>
          <w:rPr>
            <w:rFonts w:cs="Helvetica"/>
            <w:sz w:val="22"/>
            <w:szCs w:val="30"/>
          </w:rPr>
          <w:t xml:space="preserve">wie </w:t>
        </w:r>
        <w:r w:rsidRPr="001A52FB">
          <w:rPr>
            <w:rFonts w:cs="Helvetica"/>
            <w:i/>
            <w:sz w:val="22"/>
            <w:szCs w:val="30"/>
          </w:rPr>
          <w:t>Artefakte</w:t>
        </w:r>
        <w:r>
          <w:rPr>
            <w:rFonts w:cs="Helvetica"/>
            <w:sz w:val="22"/>
            <w:szCs w:val="30"/>
          </w:rPr>
          <w:t xml:space="preserve">, </w:t>
        </w:r>
        <w:r w:rsidRPr="001A52FB">
          <w:rPr>
            <w:rFonts w:cs="Helvetica"/>
            <w:i/>
            <w:sz w:val="22"/>
            <w:szCs w:val="30"/>
          </w:rPr>
          <w:t>Personen</w:t>
        </w:r>
        <w:r>
          <w:rPr>
            <w:rFonts w:cs="Helvetica"/>
            <w:sz w:val="22"/>
            <w:szCs w:val="30"/>
          </w:rPr>
          <w:t xml:space="preserve">, </w:t>
        </w:r>
        <w:r w:rsidRPr="001A52FB">
          <w:rPr>
            <w:rFonts w:cs="Helvetica"/>
            <w:i/>
            <w:sz w:val="22"/>
            <w:szCs w:val="30"/>
          </w:rPr>
          <w:t xml:space="preserve">Räume </w:t>
        </w:r>
        <w:r>
          <w:rPr>
            <w:rFonts w:cs="Helvetica"/>
            <w:sz w:val="22"/>
            <w:szCs w:val="30"/>
          </w:rPr>
          <w:t xml:space="preserve">oder </w:t>
        </w:r>
        <w:r w:rsidRPr="001A52FB">
          <w:rPr>
            <w:rFonts w:cs="Helvetica"/>
            <w:i/>
            <w:sz w:val="22"/>
            <w:szCs w:val="30"/>
          </w:rPr>
          <w:t>Dinge</w:t>
        </w:r>
      </w:ins>
      <w:r>
        <w:rPr>
          <w:rFonts w:cs="Helvetica"/>
          <w:sz w:val="22"/>
          <w:szCs w:val="30"/>
        </w:rPr>
        <w:t xml:space="preserve">, die sich auch außerhalb des Archivs befinden, jedoch unmittelbar zu einer oder mehreren Archivquellen semantisch in Verbindung stehen. Immaterielle Referenten wären hingegen gedankliche </w:t>
      </w:r>
      <w:ins w:id="19" w:author="Christoph Breser" w:date="2016-02-25T09:58:00Z">
        <w:r>
          <w:rPr>
            <w:rFonts w:cs="Helvetica"/>
            <w:sz w:val="22"/>
            <w:szCs w:val="30"/>
          </w:rPr>
          <w:t>Prozesse</w:t>
        </w:r>
      </w:ins>
      <w:r>
        <w:rPr>
          <w:rFonts w:cs="Helvetica"/>
          <w:sz w:val="22"/>
          <w:szCs w:val="30"/>
        </w:rPr>
        <w:t xml:space="preserve"> oder Handlungen, </w:t>
      </w:r>
      <w:ins w:id="20" w:author="Christoph Breser" w:date="2016-02-25T09:58:00Z">
        <w:r>
          <w:rPr>
            <w:rFonts w:cs="Helvetica"/>
            <w:sz w:val="22"/>
            <w:szCs w:val="30"/>
          </w:rPr>
          <w:t xml:space="preserve">wie sie in Form von </w:t>
        </w:r>
      </w:ins>
      <w:r>
        <w:rPr>
          <w:rFonts w:cs="Helvetica"/>
          <w:i/>
          <w:sz w:val="22"/>
          <w:szCs w:val="30"/>
        </w:rPr>
        <w:t>(</w:t>
      </w:r>
      <w:ins w:id="21" w:author="Christoph Breser" w:date="2016-02-25T09:58:00Z">
        <w:r w:rsidRPr="008C7B75">
          <w:rPr>
            <w:rFonts w:cs="Helvetica"/>
            <w:i/>
            <w:sz w:val="22"/>
            <w:szCs w:val="30"/>
          </w:rPr>
          <w:t>Entwurfs</w:t>
        </w:r>
      </w:ins>
      <w:r>
        <w:rPr>
          <w:rFonts w:cs="Helvetica"/>
          <w:i/>
          <w:sz w:val="22"/>
          <w:szCs w:val="30"/>
        </w:rPr>
        <w:t>-)I</w:t>
      </w:r>
      <w:ins w:id="22" w:author="Christoph Breser" w:date="2016-02-25T09:58:00Z">
        <w:r w:rsidRPr="008C7B75">
          <w:rPr>
            <w:rFonts w:cs="Helvetica"/>
            <w:i/>
            <w:sz w:val="22"/>
            <w:szCs w:val="30"/>
          </w:rPr>
          <w:t>deen</w:t>
        </w:r>
      </w:ins>
      <w:r>
        <w:rPr>
          <w:rFonts w:cs="Helvetica"/>
          <w:sz w:val="22"/>
          <w:szCs w:val="30"/>
        </w:rPr>
        <w:t xml:space="preserve">, </w:t>
      </w:r>
      <w:ins w:id="23" w:author="Christoph Breser" w:date="2016-02-25T09:58:00Z">
        <w:r>
          <w:rPr>
            <w:rFonts w:cs="Helvetica"/>
            <w:sz w:val="22"/>
            <w:szCs w:val="30"/>
          </w:rPr>
          <w:t xml:space="preserve">einer </w:t>
        </w:r>
        <w:r w:rsidRPr="008C7B75">
          <w:rPr>
            <w:rFonts w:cs="Helvetica"/>
            <w:i/>
            <w:sz w:val="22"/>
            <w:szCs w:val="30"/>
          </w:rPr>
          <w:t>Forschungstheorie</w:t>
        </w:r>
        <w:r>
          <w:rPr>
            <w:rFonts w:cs="Helvetica"/>
            <w:sz w:val="22"/>
            <w:szCs w:val="30"/>
          </w:rPr>
          <w:t xml:space="preserve">, </w:t>
        </w:r>
      </w:ins>
      <w:r>
        <w:rPr>
          <w:rFonts w:cs="Helvetica"/>
          <w:sz w:val="22"/>
          <w:szCs w:val="30"/>
        </w:rPr>
        <w:t xml:space="preserve">oder </w:t>
      </w:r>
      <w:ins w:id="24" w:author="Christoph Breser" w:date="2016-02-25T09:58:00Z">
        <w:r>
          <w:rPr>
            <w:rFonts w:cs="Helvetica"/>
            <w:sz w:val="22"/>
            <w:szCs w:val="30"/>
          </w:rPr>
          <w:t xml:space="preserve">aber auch </w:t>
        </w:r>
      </w:ins>
      <w:r>
        <w:rPr>
          <w:rFonts w:cs="Helvetica"/>
          <w:sz w:val="22"/>
          <w:szCs w:val="30"/>
        </w:rPr>
        <w:t xml:space="preserve">als </w:t>
      </w:r>
      <w:ins w:id="25" w:author="Christoph Breser" w:date="2016-02-25T09:58:00Z">
        <w:r w:rsidRPr="008C7B75">
          <w:rPr>
            <w:rFonts w:cs="Helvetica"/>
            <w:i/>
            <w:sz w:val="22"/>
            <w:szCs w:val="30"/>
          </w:rPr>
          <w:t xml:space="preserve">Reisen </w:t>
        </w:r>
      </w:ins>
      <w:r>
        <w:rPr>
          <w:rFonts w:cs="Helvetica"/>
          <w:sz w:val="22"/>
          <w:szCs w:val="30"/>
        </w:rPr>
        <w:t xml:space="preserve">bzw. </w:t>
      </w:r>
      <w:ins w:id="26" w:author="Christoph Breser" w:date="2016-02-25T09:58:00Z">
        <w:r>
          <w:rPr>
            <w:rFonts w:cs="Helvetica"/>
            <w:sz w:val="22"/>
            <w:szCs w:val="30"/>
          </w:rPr>
          <w:t xml:space="preserve">darüber geführte </w:t>
        </w:r>
        <w:r w:rsidRPr="008C7B75">
          <w:rPr>
            <w:rFonts w:cs="Helvetica"/>
            <w:i/>
            <w:sz w:val="22"/>
            <w:szCs w:val="30"/>
          </w:rPr>
          <w:t xml:space="preserve">Korrespondenzen </w:t>
        </w:r>
        <w:r>
          <w:rPr>
            <w:rFonts w:cs="Helvetica"/>
            <w:sz w:val="22"/>
            <w:szCs w:val="30"/>
          </w:rPr>
          <w:t xml:space="preserve">nachvollzogen werden. </w:t>
        </w:r>
      </w:ins>
      <w:r>
        <w:rPr>
          <w:rFonts w:cs="Helvetica"/>
          <w:sz w:val="22"/>
          <w:szCs w:val="30"/>
        </w:rPr>
        <w:t xml:space="preserve">Die Referenz einer Archivquelle zu einem dieser materiellen bzw. immateriellen Referenten stellt eine besondere Herausforderung für die Web-Applikaton dar, </w:t>
      </w:r>
      <w:r w:rsidRPr="00013E9B">
        <w:rPr>
          <w:rFonts w:cs="Helvetica"/>
          <w:sz w:val="22"/>
          <w:szCs w:val="30"/>
        </w:rPr>
        <w:t>wobei Sie für die hier vorgeschlagenen technischen Lösungsstrategien ausschließlich materielle Referenten Berücksichtung finden.</w:t>
      </w:r>
    </w:p>
    <w:p w:rsidR="00013E9B" w:rsidRDefault="00013E9B" w:rsidP="00013E9B">
      <w:pPr>
        <w:widowControl w:val="0"/>
        <w:autoSpaceDE w:val="0"/>
        <w:autoSpaceDN w:val="0"/>
        <w:adjustRightInd w:val="0"/>
        <w:spacing w:after="0"/>
        <w:jc w:val="both"/>
        <w:rPr>
          <w:ins w:id="27" w:author="Christoph Breser" w:date="2016-02-25T09:58:00Z"/>
          <w:rFonts w:cs="Helvetica"/>
          <w:sz w:val="22"/>
          <w:szCs w:val="30"/>
        </w:rPr>
      </w:pPr>
    </w:p>
    <w:p w:rsidR="00013E9B" w:rsidRPr="009E4BD6" w:rsidRDefault="00013E9B" w:rsidP="00013E9B">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28" w:author="Christoph Breser" w:date="2016-02-25T09:58:00Z">
        <w:r w:rsidRPr="009E4BD6">
          <w:rPr>
            <w:rFonts w:cs="Helvetica"/>
            <w:sz w:val="20"/>
            <w:szCs w:val="30"/>
          </w:rPr>
          <w:t xml:space="preserve"> ‚an-sich’</w:t>
        </w:r>
      </w:ins>
      <w:r w:rsidRPr="009E4BD6">
        <w:rPr>
          <w:rFonts w:cs="Helvetica"/>
          <w:sz w:val="20"/>
          <w:szCs w:val="30"/>
        </w:rPr>
        <w:t xml:space="preserve">, sodass erst durch die zuvor ausgeführte In-Beziehung-Setzung </w:t>
      </w:r>
      <w:r>
        <w:rPr>
          <w:rFonts w:cs="Helvetica"/>
          <w:sz w:val="20"/>
          <w:szCs w:val="30"/>
        </w:rPr>
        <w:t>ihrer</w:t>
      </w:r>
      <w:r w:rsidRPr="009E4BD6">
        <w:rPr>
          <w:rFonts w:cs="Helvetica"/>
          <w:sz w:val="20"/>
          <w:szCs w:val="30"/>
        </w:rPr>
        <w:t xml:space="preserve"> </w:t>
      </w:r>
      <w:ins w:id="29" w:author="Christoph Breser" w:date="2016-02-25T09:58:00Z">
        <w:r w:rsidRPr="009E4BD6">
          <w:rPr>
            <w:rFonts w:cs="Helvetica"/>
            <w:sz w:val="20"/>
            <w:szCs w:val="30"/>
          </w:rPr>
          <w:t>Einzelaussagen</w:t>
        </w:r>
      </w:ins>
      <w:r w:rsidRPr="009E4BD6">
        <w:rPr>
          <w:rFonts w:cs="Helvetica"/>
          <w:sz w:val="20"/>
          <w:szCs w:val="30"/>
        </w:rPr>
        <w:t xml:space="preserve"> mit jenen anderer </w:t>
      </w:r>
      <w:r>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30" w:author="Christoph Breser" w:date="2016-02-25T09:58:00Z">
        <w:r w:rsidRPr="009E4BD6">
          <w:rPr>
            <w:rFonts w:cs="Helvetica"/>
            <w:sz w:val="20"/>
            <w:szCs w:val="30"/>
          </w:rPr>
          <w:t xml:space="preserve">eine </w:t>
        </w:r>
      </w:ins>
      <w:r w:rsidRPr="009E4BD6">
        <w:rPr>
          <w:rFonts w:cs="Helvetica"/>
          <w:sz w:val="20"/>
          <w:szCs w:val="30"/>
        </w:rPr>
        <w:t xml:space="preserve">konkrete </w:t>
      </w:r>
      <w:ins w:id="31" w:author="Christoph Breser" w:date="2016-02-25T09:58:00Z">
        <w:r w:rsidRPr="009E4BD6">
          <w:rPr>
            <w:rFonts w:cs="Helvetica"/>
            <w:sz w:val="20"/>
            <w:szCs w:val="30"/>
          </w:rPr>
          <w:t>Aussage über dessen inhaltliche Darstellung gemacht</w:t>
        </w:r>
      </w:ins>
      <w:r w:rsidRPr="009E4BD6">
        <w:rPr>
          <w:rFonts w:cs="Helvetica"/>
          <w:sz w:val="20"/>
          <w:szCs w:val="30"/>
        </w:rPr>
        <w:t xml:space="preserve"> werden konnte.</w:t>
      </w:r>
      <w:ins w:id="32" w:author="Christoph Breser" w:date="2016-02-25T09:58:00Z">
        <w:r w:rsidRPr="009E4BD6">
          <w:rPr>
            <w:rFonts w:cs="Helvetica"/>
            <w:sz w:val="20"/>
            <w:szCs w:val="30"/>
          </w:rPr>
          <w:t xml:space="preserve"> </w:t>
        </w:r>
      </w:ins>
      <w:r w:rsidRPr="009E4BD6">
        <w:rPr>
          <w:rFonts w:cs="Helvetica"/>
          <w:sz w:val="20"/>
          <w:szCs w:val="30"/>
        </w:rPr>
        <w:t xml:space="preserve">Dieser im </w:t>
      </w:r>
      <w:ins w:id="33" w:author="Christoph Breser" w:date="2016-02-25T09:58:00Z">
        <w:r w:rsidRPr="009E4BD6">
          <w:rPr>
            <w:rFonts w:cs="Helvetica"/>
            <w:sz w:val="20"/>
            <w:szCs w:val="30"/>
          </w:rPr>
          <w:t xml:space="preserve">analogen </w:t>
        </w:r>
      </w:ins>
      <w:r w:rsidRPr="009E4BD6">
        <w:rPr>
          <w:rFonts w:cs="Helvetica"/>
          <w:sz w:val="20"/>
          <w:szCs w:val="30"/>
        </w:rPr>
        <w:t xml:space="preserve">Archiv </w:t>
      </w:r>
      <w:ins w:id="34" w:author="Christoph Breser" w:date="2016-02-25T09:58:00Z">
        <w:r w:rsidRPr="009E4BD6">
          <w:rPr>
            <w:rFonts w:cs="Helvetica"/>
            <w:sz w:val="20"/>
            <w:szCs w:val="30"/>
          </w:rPr>
          <w:t xml:space="preserve">kognitiv vollzogene </w:t>
        </w:r>
      </w:ins>
      <w:r w:rsidRPr="009E4BD6">
        <w:rPr>
          <w:rFonts w:cs="Helvetica"/>
          <w:sz w:val="20"/>
          <w:szCs w:val="30"/>
        </w:rPr>
        <w:t>Erkenntnisp</w:t>
      </w:r>
      <w:ins w:id="35"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Pr>
          <w:rFonts w:cs="Helvetica"/>
          <w:sz w:val="20"/>
          <w:szCs w:val="30"/>
        </w:rPr>
        <w:t xml:space="preserve">nun </w:t>
      </w:r>
      <w:r w:rsidRPr="009E4BD6">
        <w:rPr>
          <w:rFonts w:cs="Helvetica"/>
          <w:sz w:val="20"/>
          <w:szCs w:val="30"/>
        </w:rPr>
        <w:t xml:space="preserve">nicht mehr nur auf die Zusammenführung </w:t>
      </w:r>
      <w:ins w:id="36" w:author="Christoph Breser" w:date="2016-02-25T09:58:00Z">
        <w:r w:rsidRPr="009E4BD6">
          <w:rPr>
            <w:rFonts w:cs="Helvetica"/>
            <w:sz w:val="20"/>
            <w:szCs w:val="30"/>
          </w:rPr>
          <w:t xml:space="preserve">ähnlich materieller, formaler oder </w:t>
        </w:r>
      </w:ins>
      <w:r>
        <w:rPr>
          <w:rFonts w:cs="Helvetica"/>
          <w:sz w:val="20"/>
          <w:szCs w:val="30"/>
        </w:rPr>
        <w:t xml:space="preserve">semantischer </w:t>
      </w:r>
      <w:r w:rsidRPr="009E4BD6">
        <w:rPr>
          <w:rFonts w:cs="Helvetica"/>
          <w:sz w:val="20"/>
          <w:szCs w:val="30"/>
        </w:rPr>
        <w:t xml:space="preserve">Aussagen </w:t>
      </w:r>
      <w:r>
        <w:rPr>
          <w:rFonts w:cs="Helvetica"/>
          <w:sz w:val="20"/>
          <w:szCs w:val="30"/>
        </w:rPr>
        <w:t xml:space="preserve">aus dem selben </w:t>
      </w:r>
      <w:r w:rsidRPr="009E4BD6">
        <w:rPr>
          <w:rFonts w:cs="Helvetica"/>
          <w:sz w:val="20"/>
          <w:szCs w:val="30"/>
        </w:rPr>
        <w:t>ontologisch</w:t>
      </w:r>
      <w:r>
        <w:rPr>
          <w:rFonts w:cs="Helvetica"/>
          <w:sz w:val="20"/>
          <w:szCs w:val="30"/>
        </w:rPr>
        <w:t>en</w:t>
      </w:r>
      <w:r w:rsidRPr="009E4BD6">
        <w:rPr>
          <w:rFonts w:cs="Helvetica"/>
          <w:sz w:val="20"/>
          <w:szCs w:val="30"/>
        </w:rPr>
        <w:t xml:space="preserve"> </w:t>
      </w:r>
      <w:r>
        <w:rPr>
          <w:rFonts w:cs="Helvetica"/>
          <w:sz w:val="20"/>
          <w:szCs w:val="30"/>
        </w:rPr>
        <w:t>Bereich</w:t>
      </w:r>
      <w:r w:rsidRPr="009E4BD6">
        <w:rPr>
          <w:rFonts w:cs="Helvetica"/>
          <w:sz w:val="20"/>
          <w:szCs w:val="30"/>
        </w:rPr>
        <w:t xml:space="preserve">, sondern bezog sich </w:t>
      </w:r>
      <w:ins w:id="37" w:author="Christoph Breser" w:date="2016-02-25T09:58:00Z">
        <w:r w:rsidRPr="009E4BD6">
          <w:rPr>
            <w:rFonts w:cs="Helvetica"/>
            <w:sz w:val="20"/>
            <w:szCs w:val="30"/>
          </w:rPr>
          <w:t xml:space="preserve">auch </w:t>
        </w:r>
      </w:ins>
      <w:r w:rsidRPr="009E4BD6">
        <w:rPr>
          <w:rFonts w:cs="Helvetica"/>
          <w:sz w:val="20"/>
          <w:szCs w:val="30"/>
        </w:rPr>
        <w:t xml:space="preserve">auf die Einbindung einer externen Entität außerhalb des Archiv-Systems, in diesem Fall </w:t>
      </w:r>
      <w:r>
        <w:rPr>
          <w:rFonts w:cs="Helvetica"/>
          <w:sz w:val="20"/>
          <w:szCs w:val="30"/>
        </w:rPr>
        <w:t xml:space="preserve">eben </w:t>
      </w:r>
      <w:r w:rsidRPr="009E4BD6">
        <w:rPr>
          <w:rFonts w:cs="Helvetica"/>
          <w:sz w:val="20"/>
          <w:szCs w:val="30"/>
        </w:rPr>
        <w:t xml:space="preserve">auf </w:t>
      </w:r>
      <w:r>
        <w:rPr>
          <w:rFonts w:cs="Helvetica"/>
          <w:sz w:val="20"/>
          <w:szCs w:val="30"/>
        </w:rPr>
        <w:t xml:space="preserve">eine </w:t>
      </w:r>
      <w:r w:rsidRPr="009E4BD6">
        <w:rPr>
          <w:rFonts w:cs="Helvetica"/>
          <w:sz w:val="20"/>
          <w:szCs w:val="30"/>
        </w:rPr>
        <w:t>dargestellte Architektur in der Toskana</w:t>
      </w:r>
      <w:ins w:id="38" w:author="Christoph Breser" w:date="2016-02-25T09:58:00Z">
        <w:r w:rsidRPr="009E4BD6">
          <w:rPr>
            <w:rFonts w:cs="Helvetica"/>
            <w:sz w:val="20"/>
            <w:szCs w:val="30"/>
          </w:rPr>
          <w:t xml:space="preserve">. </w:t>
        </w:r>
      </w:ins>
    </w:p>
    <w:p w:rsidR="00013E9B" w:rsidRDefault="00013E9B" w:rsidP="00013E9B">
      <w:pPr>
        <w:widowControl w:val="0"/>
        <w:autoSpaceDE w:val="0"/>
        <w:autoSpaceDN w:val="0"/>
        <w:adjustRightInd w:val="0"/>
        <w:spacing w:after="0"/>
        <w:jc w:val="both"/>
        <w:rPr>
          <w:ins w:id="39" w:author="Christoph Breser" w:date="2016-02-25T09:58:00Z"/>
          <w:rFonts w:cs="Helvetica"/>
          <w:sz w:val="22"/>
          <w:szCs w:val="30"/>
        </w:rPr>
      </w:pPr>
    </w:p>
    <w:p w:rsidR="00013E9B" w:rsidRDefault="00013E9B" w:rsidP="00013E9B">
      <w:pPr>
        <w:widowControl w:val="0"/>
        <w:autoSpaceDE w:val="0"/>
        <w:autoSpaceDN w:val="0"/>
        <w:adjustRightInd w:val="0"/>
        <w:spacing w:after="0"/>
        <w:jc w:val="both"/>
        <w:rPr>
          <w:ins w:id="40" w:author="Christoph Breser" w:date="2016-02-25T09:58:00Z"/>
          <w:rFonts w:cs="Helvetica"/>
          <w:sz w:val="22"/>
          <w:szCs w:val="30"/>
        </w:rPr>
      </w:pPr>
      <w:r>
        <w:rPr>
          <w:rFonts w:cs="Helvetica"/>
          <w:sz w:val="22"/>
          <w:szCs w:val="30"/>
        </w:rPr>
        <w:t xml:space="preserve">Die </w:t>
      </w:r>
      <w:ins w:id="41" w:author="Christoph Breser" w:date="2016-02-25T09:58:00Z">
        <w:r>
          <w:rPr>
            <w:rFonts w:cs="Helvetica"/>
            <w:sz w:val="22"/>
            <w:szCs w:val="30"/>
          </w:rPr>
          <w:t>Beobachtung von Wahrnehmungs- und Erkenntnisprozesse</w:t>
        </w:r>
      </w:ins>
      <w:r>
        <w:rPr>
          <w:rFonts w:cs="Helvetica"/>
          <w:sz w:val="22"/>
          <w:szCs w:val="30"/>
        </w:rPr>
        <w:t>n</w:t>
      </w:r>
      <w:ins w:id="42" w:author="Christoph Breser" w:date="2016-02-25T09:58:00Z">
        <w:r>
          <w:rPr>
            <w:rFonts w:cs="Helvetica"/>
            <w:sz w:val="22"/>
            <w:szCs w:val="30"/>
          </w:rPr>
          <w:t xml:space="preserve"> im Umgang mit Archivquellen während des Forschungsprojektes</w:t>
        </w:r>
      </w:ins>
      <w:r>
        <w:rPr>
          <w:rFonts w:cs="Helvetica"/>
          <w:sz w:val="22"/>
          <w:szCs w:val="30"/>
        </w:rPr>
        <w:t xml:space="preserve"> </w:t>
      </w:r>
      <w:ins w:id="43" w:author="Christoph Breser" w:date="2016-02-25T09:58:00Z">
        <w:r>
          <w:rPr>
            <w:rFonts w:cs="Helvetica"/>
            <w:sz w:val="22"/>
            <w:szCs w:val="30"/>
          </w:rPr>
          <w:t xml:space="preserve">verdeutlichte, </w:t>
        </w:r>
      </w:ins>
      <w:r>
        <w:rPr>
          <w:rFonts w:cs="Helvetica"/>
          <w:sz w:val="22"/>
          <w:szCs w:val="30"/>
        </w:rPr>
        <w:t xml:space="preserve">dass der </w:t>
      </w:r>
      <w:ins w:id="44" w:author="Christoph Breser" w:date="2016-02-25T09:58:00Z">
        <w:r>
          <w:rPr>
            <w:rFonts w:cs="Helvetica"/>
            <w:sz w:val="22"/>
            <w:szCs w:val="30"/>
          </w:rPr>
          <w:t xml:space="preserve">Wahrnehmungsradius </w:t>
        </w:r>
      </w:ins>
      <w:r>
        <w:rPr>
          <w:rFonts w:cs="Helvetica"/>
          <w:sz w:val="22"/>
          <w:szCs w:val="30"/>
        </w:rPr>
        <w:t xml:space="preserve">– je nach Expertise – parallel immer auch </w:t>
      </w:r>
      <w:ins w:id="45" w:author="Christoph Breser" w:date="2016-02-25T09:58:00Z">
        <w:r>
          <w:rPr>
            <w:rFonts w:cs="Helvetica"/>
            <w:sz w:val="22"/>
            <w:szCs w:val="30"/>
          </w:rPr>
          <w:t xml:space="preserve">auf ontologisch </w:t>
        </w:r>
      </w:ins>
      <w:r>
        <w:rPr>
          <w:rFonts w:cs="Helvetica"/>
          <w:sz w:val="22"/>
          <w:szCs w:val="30"/>
        </w:rPr>
        <w:t xml:space="preserve">fremde bzw. </w:t>
      </w:r>
      <w:ins w:id="46" w:author="Christoph Breser" w:date="2016-02-25T09:58:00Z">
        <w:r>
          <w:rPr>
            <w:rFonts w:cs="Helvetica"/>
            <w:sz w:val="22"/>
            <w:szCs w:val="30"/>
          </w:rPr>
          <w:t>verfremdete Bereiche erweitert wird</w:t>
        </w:r>
      </w:ins>
      <w:r>
        <w:rPr>
          <w:rFonts w:cs="Helvetica"/>
          <w:sz w:val="22"/>
          <w:szCs w:val="30"/>
        </w:rPr>
        <w:t>.</w:t>
      </w:r>
      <w:ins w:id="47" w:author="Christoph Breser" w:date="2016-02-25T09:58:00Z">
        <w:r>
          <w:rPr>
            <w:rFonts w:cs="Helvetica"/>
            <w:sz w:val="22"/>
            <w:szCs w:val="30"/>
          </w:rPr>
          <w:t xml:space="preserve"> Die Überbrückung dieser verschiedenen Wissensbereiche erfordert </w:t>
        </w:r>
      </w:ins>
      <w:r>
        <w:rPr>
          <w:rFonts w:cs="Helvetica"/>
          <w:sz w:val="22"/>
          <w:szCs w:val="30"/>
        </w:rPr>
        <w:t xml:space="preserve">demnach </w:t>
      </w:r>
      <w:ins w:id="48" w:author="Christoph Breser" w:date="2016-02-25T09:58:00Z">
        <w:r>
          <w:rPr>
            <w:rFonts w:cs="Helvetica"/>
            <w:sz w:val="22"/>
            <w:szCs w:val="30"/>
          </w:rPr>
          <w:t xml:space="preserve">eine </w:t>
        </w:r>
      </w:ins>
      <w:r>
        <w:rPr>
          <w:rFonts w:cs="Helvetica"/>
          <w:sz w:val="22"/>
          <w:szCs w:val="30"/>
        </w:rPr>
        <w:t xml:space="preserve">oder mehrere </w:t>
      </w:r>
      <w:ins w:id="49" w:author="Christoph Breser" w:date="2016-02-25T09:58:00Z">
        <w:r>
          <w:rPr>
            <w:rFonts w:cs="Helvetica"/>
            <w:sz w:val="22"/>
            <w:szCs w:val="30"/>
          </w:rPr>
          <w:t>Referenz</w:t>
        </w:r>
      </w:ins>
      <w:r>
        <w:rPr>
          <w:rFonts w:cs="Helvetica"/>
          <w:sz w:val="22"/>
          <w:szCs w:val="30"/>
        </w:rPr>
        <w:t>en</w:t>
      </w:r>
      <w:ins w:id="50" w:author="Christoph Breser" w:date="2016-02-25T09:58:00Z">
        <w:r>
          <w:rPr>
            <w:rFonts w:cs="Helvetica"/>
            <w:sz w:val="22"/>
            <w:szCs w:val="30"/>
          </w:rPr>
          <w:t xml:space="preserve">, </w:t>
        </w:r>
      </w:ins>
      <w:r>
        <w:rPr>
          <w:rFonts w:cs="Helvetica"/>
          <w:sz w:val="22"/>
          <w:szCs w:val="30"/>
        </w:rPr>
        <w:t xml:space="preserve">welche die </w:t>
      </w:r>
      <w:ins w:id="51" w:author="Christoph Breser" w:date="2016-02-25T09:58:00Z">
        <w:r>
          <w:rPr>
            <w:rFonts w:cs="Helvetica"/>
            <w:sz w:val="22"/>
            <w:szCs w:val="30"/>
          </w:rPr>
          <w:t xml:space="preserve">Rückverfolgbarkeit von Überlegungen </w:t>
        </w:r>
      </w:ins>
      <w:r>
        <w:rPr>
          <w:rFonts w:cs="Helvetica"/>
          <w:sz w:val="22"/>
          <w:szCs w:val="30"/>
        </w:rPr>
        <w:t xml:space="preserve">und </w:t>
      </w:r>
      <w:ins w:id="52" w:author="Christoph Breser" w:date="2016-02-25T09:58:00Z">
        <w:r>
          <w:rPr>
            <w:rFonts w:cs="Helvetica"/>
            <w:sz w:val="22"/>
            <w:szCs w:val="30"/>
          </w:rPr>
          <w:t>Erkenntnisprozess</w:t>
        </w:r>
      </w:ins>
      <w:r>
        <w:rPr>
          <w:rFonts w:cs="Helvetica"/>
          <w:sz w:val="22"/>
          <w:szCs w:val="30"/>
        </w:rPr>
        <w:t>en</w:t>
      </w:r>
      <w:ins w:id="53" w:author="Christoph Breser" w:date="2016-02-25T09:58:00Z">
        <w:r>
          <w:rPr>
            <w:rFonts w:cs="Helvetica"/>
            <w:sz w:val="22"/>
            <w:szCs w:val="30"/>
          </w:rPr>
          <w:t xml:space="preserve"> gewährleiste</w:t>
        </w:r>
      </w:ins>
      <w:r>
        <w:rPr>
          <w:rFonts w:cs="Helvetica"/>
          <w:sz w:val="22"/>
          <w:szCs w:val="30"/>
        </w:rPr>
        <w:t>n. Diese sollte demnach auch in der Web-Anwendung möglich sein.</w:t>
      </w:r>
      <w:ins w:id="54" w:author="Christoph Breser" w:date="2016-02-25T09:58:00Z">
        <w:r>
          <w:rPr>
            <w:rFonts w:cs="Helvetica"/>
            <w:sz w:val="22"/>
            <w:szCs w:val="30"/>
          </w:rPr>
          <w:t xml:space="preserve"> </w:t>
        </w:r>
      </w:ins>
      <w:r>
        <w:rPr>
          <w:rFonts w:cs="Helvetica"/>
          <w:sz w:val="22"/>
          <w:szCs w:val="30"/>
        </w:rPr>
        <w:t>W</w:t>
      </w:r>
      <w:ins w:id="55" w:author="Christoph Breser" w:date="2016-02-25T09:58:00Z">
        <w:r>
          <w:rPr>
            <w:rFonts w:cs="Helvetica"/>
            <w:sz w:val="22"/>
            <w:szCs w:val="30"/>
          </w:rPr>
          <w:t xml:space="preserve">ir </w:t>
        </w:r>
      </w:ins>
      <w:r>
        <w:rPr>
          <w:rFonts w:cs="Helvetica"/>
          <w:sz w:val="22"/>
          <w:szCs w:val="30"/>
        </w:rPr>
        <w:t xml:space="preserve">haben </w:t>
      </w:r>
      <w:ins w:id="56" w:author="Christoph Breser" w:date="2016-02-25T09:58:00Z">
        <w:r>
          <w:rPr>
            <w:rFonts w:cs="Helvetica"/>
            <w:sz w:val="22"/>
            <w:szCs w:val="30"/>
          </w:rPr>
          <w:t xml:space="preserve">uns </w:t>
        </w:r>
      </w:ins>
      <w:r>
        <w:rPr>
          <w:rFonts w:cs="Helvetica"/>
          <w:sz w:val="22"/>
          <w:szCs w:val="30"/>
        </w:rPr>
        <w:t xml:space="preserve">dazu </w:t>
      </w:r>
      <w:ins w:id="57" w:author="Christoph Breser" w:date="2016-02-25T09:58:00Z">
        <w:r>
          <w:rPr>
            <w:rFonts w:cs="Helvetica"/>
            <w:sz w:val="22"/>
            <w:szCs w:val="30"/>
          </w:rPr>
          <w:t xml:space="preserve">zwei unterschiedliche Referenz-Modelle von </w:t>
        </w:r>
        <w:r>
          <w:rPr>
            <w:rFonts w:cs="Helvetica"/>
            <w:i/>
            <w:sz w:val="22"/>
            <w:szCs w:val="30"/>
          </w:rPr>
          <w:t xml:space="preserve">William James </w:t>
        </w:r>
        <w:r>
          <w:rPr>
            <w:rFonts w:cs="Helvetica"/>
            <w:sz w:val="22"/>
            <w:szCs w:val="30"/>
          </w:rPr>
          <w:t xml:space="preserve">und </w:t>
        </w:r>
        <w:r>
          <w:rPr>
            <w:rFonts w:cs="Helvetica"/>
            <w:i/>
            <w:sz w:val="22"/>
            <w:szCs w:val="30"/>
          </w:rPr>
          <w:t xml:space="preserve">Bruno Latour </w:t>
        </w:r>
        <w:r>
          <w:rPr>
            <w:rFonts w:cs="Helvetica"/>
            <w:sz w:val="22"/>
            <w:szCs w:val="30"/>
          </w:rPr>
          <w:t xml:space="preserve">angesehen, welche infolge </w:t>
        </w:r>
      </w:ins>
      <w:r>
        <w:rPr>
          <w:rFonts w:cs="Helvetica"/>
          <w:sz w:val="22"/>
          <w:szCs w:val="30"/>
        </w:rPr>
        <w:t xml:space="preserve">in </w:t>
      </w:r>
      <w:ins w:id="58" w:author="Christoph Breser" w:date="2016-02-25T09:58:00Z">
        <w:r>
          <w:rPr>
            <w:rFonts w:cs="Helvetica"/>
            <w:sz w:val="22"/>
            <w:szCs w:val="30"/>
          </w:rPr>
          <w:t>die Darstellungsweise</w:t>
        </w:r>
      </w:ins>
      <w:r>
        <w:rPr>
          <w:rFonts w:cs="Helvetica"/>
          <w:sz w:val="22"/>
          <w:szCs w:val="30"/>
        </w:rPr>
        <w:t>n</w:t>
      </w:r>
      <w:ins w:id="59" w:author="Christoph Breser" w:date="2016-02-25T09:58:00Z">
        <w:r>
          <w:rPr>
            <w:rFonts w:cs="Helvetica"/>
            <w:sz w:val="22"/>
            <w:szCs w:val="30"/>
          </w:rPr>
          <w:t xml:space="preserve"> der Web-Anwendung </w:t>
        </w:r>
      </w:ins>
      <w:r>
        <w:rPr>
          <w:rFonts w:cs="Helvetica"/>
          <w:sz w:val="22"/>
          <w:szCs w:val="30"/>
        </w:rPr>
        <w:t>einfließen sollten</w:t>
      </w:r>
      <w:ins w:id="60" w:author="Christoph Breser" w:date="2016-02-25T09:58:00Z">
        <w:r>
          <w:rPr>
            <w:rFonts w:cs="Helvetica"/>
            <w:sz w:val="22"/>
            <w:szCs w:val="30"/>
          </w:rPr>
          <w:t xml:space="preserve">. </w:t>
        </w:r>
      </w:ins>
    </w:p>
    <w:p w:rsidR="00013E9B" w:rsidRDefault="00013E9B" w:rsidP="00013E9B">
      <w:pPr>
        <w:widowControl w:val="0"/>
        <w:autoSpaceDE w:val="0"/>
        <w:autoSpaceDN w:val="0"/>
        <w:adjustRightInd w:val="0"/>
        <w:spacing w:after="0"/>
        <w:jc w:val="both"/>
        <w:rPr>
          <w:rFonts w:cs="Helvetica"/>
          <w:sz w:val="22"/>
          <w:szCs w:val="30"/>
          <w:u w:color="386EFF"/>
        </w:rPr>
      </w:pPr>
      <w:ins w:id="61" w:author="Christoph Breser" w:date="2016-02-25T09:58:00Z">
        <w:r>
          <w:rPr>
            <w:rFonts w:cs="Helvetica"/>
            <w:sz w:val="22"/>
            <w:szCs w:val="30"/>
          </w:rPr>
          <w:t xml:space="preserve">Der Ansicht des amerikanischen </w:t>
        </w:r>
        <w:r w:rsidRPr="0042470D">
          <w:rPr>
            <w:rFonts w:cs="Helvetica"/>
            <w:sz w:val="22"/>
            <w:szCs w:val="30"/>
          </w:rPr>
          <w:t>Philosoph</w:t>
        </w:r>
        <w:r>
          <w:rPr>
            <w:rFonts w:cs="Helvetica"/>
            <w:sz w:val="22"/>
            <w:szCs w:val="30"/>
          </w:rPr>
          <w:t>en</w:t>
        </w:r>
        <w:r w:rsidRPr="0042470D">
          <w:rPr>
            <w:rFonts w:cs="Helvetica"/>
            <w:sz w:val="22"/>
            <w:szCs w:val="30"/>
          </w:rPr>
          <w:t xml:space="preserve"> und Psychologe</w:t>
        </w:r>
        <w:r>
          <w:rPr>
            <w:rFonts w:cs="Helvetica"/>
            <w:sz w:val="22"/>
            <w:szCs w:val="30"/>
          </w:rPr>
          <w:t>n</w:t>
        </w:r>
        <w:r w:rsidRPr="0042470D">
          <w:rPr>
            <w:rFonts w:cs="Helvetica"/>
            <w:sz w:val="22"/>
            <w:szCs w:val="30"/>
          </w:rPr>
          <w:t xml:space="preserve"> </w:t>
        </w:r>
        <w:r>
          <w:rPr>
            <w:rFonts w:cs="Helvetica"/>
            <w:i/>
            <w:sz w:val="22"/>
            <w:szCs w:val="30"/>
          </w:rPr>
          <w:t xml:space="preserve">William </w:t>
        </w:r>
        <w:r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Pr>
            <w:rFonts w:cs="Helvetica"/>
            <w:sz w:val="22"/>
            <w:szCs w:val="30"/>
          </w:rPr>
          <w:t xml:space="preserve">Zeitgenosse </w:t>
        </w:r>
        <w:r>
          <w:rPr>
            <w:rFonts w:cs="Helvetica"/>
            <w:i/>
            <w:sz w:val="22"/>
            <w:szCs w:val="30"/>
          </w:rPr>
          <w:t>Geymüllers</w:t>
        </w:r>
        <w:r>
          <w:rPr>
            <w:rFonts w:cs="Helvetica"/>
            <w:sz w:val="22"/>
            <w:szCs w:val="30"/>
          </w:rPr>
          <w:t xml:space="preserve"> –</w:t>
        </w:r>
        <w:r w:rsidRPr="00A65864">
          <w:rPr>
            <w:rFonts w:cs="Helvetica"/>
            <w:sz w:val="22"/>
            <w:szCs w:val="30"/>
          </w:rPr>
          <w:t xml:space="preserve"> nach</w:t>
        </w:r>
        <w:r>
          <w:rPr>
            <w:rFonts w:cs="Helvetica"/>
            <w:sz w:val="22"/>
            <w:szCs w:val="30"/>
          </w:rPr>
          <w:t>,</w:t>
        </w:r>
        <w:r>
          <w:rPr>
            <w:rFonts w:cs="Helvetica"/>
            <w:i/>
            <w:sz w:val="22"/>
            <w:szCs w:val="30"/>
          </w:rPr>
          <w:t xml:space="preserve"> </w:t>
        </w:r>
        <w:r>
          <w:rPr>
            <w:rFonts w:cs="Helvetica"/>
            <w:sz w:val="22"/>
            <w:szCs w:val="30"/>
          </w:rPr>
          <w:t xml:space="preserve">ist Referenz </w:t>
        </w:r>
      </w:ins>
      <w:r>
        <w:rPr>
          <w:rFonts w:cs="Helvetica"/>
          <w:sz w:val="22"/>
          <w:szCs w:val="30"/>
        </w:rPr>
        <w:t xml:space="preserve">als </w:t>
      </w:r>
      <w:ins w:id="62" w:author="Christoph Breser" w:date="2016-02-25T09:58:00Z">
        <w:r>
          <w:rPr>
            <w:rFonts w:cs="Helvetica"/>
            <w:sz w:val="22"/>
            <w:szCs w:val="30"/>
          </w:rPr>
          <w:t>Vermittlung von Übereinstimmungen</w:t>
        </w:r>
      </w:ins>
      <w:r>
        <w:rPr>
          <w:rFonts w:cs="Helvetica"/>
          <w:sz w:val="22"/>
          <w:szCs w:val="30"/>
        </w:rPr>
        <w:t xml:space="preserve"> zu sehen</w:t>
      </w:r>
      <w:ins w:id="63" w:author="Christoph Breser" w:date="2016-02-25T09:58:00Z">
        <w:r>
          <w:rPr>
            <w:rFonts w:cs="Helvetica"/>
            <w:sz w:val="22"/>
            <w:szCs w:val="30"/>
          </w:rPr>
          <w:t>, welche abhäng</w:t>
        </w:r>
      </w:ins>
      <w:r>
        <w:rPr>
          <w:rFonts w:cs="Helvetica"/>
          <w:sz w:val="22"/>
          <w:szCs w:val="30"/>
        </w:rPr>
        <w:t>ig</w:t>
      </w:r>
      <w:ins w:id="64" w:author="Christoph Breser" w:date="2016-02-25T09:58:00Z">
        <w:r>
          <w:rPr>
            <w:rFonts w:cs="Helvetica"/>
            <w:sz w:val="22"/>
            <w:szCs w:val="30"/>
          </w:rPr>
          <w:t xml:space="preserve"> </w:t>
        </w:r>
      </w:ins>
      <w:r>
        <w:rPr>
          <w:rFonts w:cs="Helvetica"/>
          <w:sz w:val="22"/>
          <w:szCs w:val="30"/>
        </w:rPr>
        <w:t xml:space="preserve">ist </w:t>
      </w:r>
      <w:ins w:id="65" w:author="Christoph Breser" w:date="2016-02-25T09:58:00Z">
        <w:r>
          <w:rPr>
            <w:rFonts w:cs="Helvetica"/>
            <w:sz w:val="22"/>
            <w:szCs w:val="30"/>
          </w:rPr>
          <w:t xml:space="preserve">von </w:t>
        </w:r>
        <w:r>
          <w:rPr>
            <w:rFonts w:cs="Helvetica"/>
            <w:sz w:val="22"/>
            <w:szCs w:val="30"/>
            <w:u w:color="386EFF"/>
          </w:rPr>
          <w:t xml:space="preserve">a) </w:t>
        </w:r>
        <w:r w:rsidRPr="0042470D">
          <w:rPr>
            <w:rFonts w:cs="Helvetica"/>
            <w:sz w:val="22"/>
            <w:szCs w:val="30"/>
            <w:u w:color="386EFF"/>
          </w:rPr>
          <w:t>Tatsachen</w:t>
        </w:r>
        <w:r>
          <w:rPr>
            <w:rFonts w:cs="Helvetica"/>
            <w:sz w:val="22"/>
            <w:szCs w:val="30"/>
            <w:u w:color="386EFF"/>
          </w:rPr>
          <w:t xml:space="preserve">, </w:t>
        </w:r>
        <w:r w:rsidRPr="0042470D">
          <w:rPr>
            <w:rFonts w:cs="Helvetica"/>
            <w:sz w:val="22"/>
            <w:szCs w:val="30"/>
            <w:u w:color="386EFF"/>
          </w:rPr>
          <w:t xml:space="preserve">b) Beziehungen zu Ideen und c) </w:t>
        </w:r>
        <w:r>
          <w:rPr>
            <w:rFonts w:cs="Helvetica"/>
            <w:sz w:val="22"/>
            <w:szCs w:val="30"/>
            <w:u w:color="386EFF"/>
          </w:rPr>
          <w:t>Übereinstimmung mit anderen</w:t>
        </w:r>
        <w:r w:rsidRPr="0042470D">
          <w:rPr>
            <w:rFonts w:cs="Helvetica"/>
            <w:sz w:val="22"/>
            <w:szCs w:val="30"/>
            <w:u w:color="386EFF"/>
          </w:rPr>
          <w:t xml:space="preserve"> Wahrheiten</w:t>
        </w:r>
        <w:r>
          <w:rPr>
            <w:rFonts w:cs="Helvetica"/>
            <w:sz w:val="22"/>
            <w:szCs w:val="30"/>
            <w:u w:color="386EFF"/>
          </w:rPr>
          <w:t xml:space="preserve">, die </w:t>
        </w:r>
        <w:r w:rsidRPr="0042470D">
          <w:rPr>
            <w:rFonts w:cs="Helvetica"/>
            <w:sz w:val="22"/>
            <w:szCs w:val="30"/>
            <w:u w:color="386EFF"/>
          </w:rPr>
          <w:t xml:space="preserve">nach </w:t>
        </w:r>
        <w:r>
          <w:rPr>
            <w:rFonts w:cs="Helvetica"/>
            <w:sz w:val="22"/>
            <w:szCs w:val="30"/>
            <w:u w:color="386EFF"/>
          </w:rPr>
          <w:t xml:space="preserve">der </w:t>
        </w:r>
        <w:r w:rsidRPr="0042470D">
          <w:rPr>
            <w:rFonts w:cs="Helvetica"/>
            <w:sz w:val="22"/>
            <w:szCs w:val="30"/>
            <w:u w:color="386EFF"/>
          </w:rPr>
          <w:t>a</w:t>
        </w:r>
        <w:r>
          <w:rPr>
            <w:rFonts w:cs="Helvetica"/>
            <w:sz w:val="22"/>
            <w:szCs w:val="30"/>
            <w:u w:color="386EFF"/>
          </w:rPr>
          <w:t xml:space="preserve">ktuellen Nützlichkeit beurteilt werden würden </w:t>
        </w:r>
        <w:r w:rsidRPr="0042470D">
          <w:rPr>
            <w:rFonts w:cs="Helvetica"/>
            <w:sz w:val="22"/>
            <w:szCs w:val="30"/>
            <w:u w:color="386EFF"/>
          </w:rPr>
          <w:t>(William James 1907)</w:t>
        </w:r>
        <w:r>
          <w:rPr>
            <w:rStyle w:val="Funotenzeichen"/>
            <w:rFonts w:cs="Helvetica"/>
            <w:szCs w:val="30"/>
            <w:u w:color="386EFF"/>
          </w:rPr>
          <w:footnoteReference w:id="-1"/>
        </w:r>
        <w:r w:rsidRPr="0042470D">
          <w:rPr>
            <w:rFonts w:cs="Helvetica"/>
            <w:sz w:val="22"/>
            <w:szCs w:val="30"/>
            <w:u w:color="386EFF"/>
          </w:rPr>
          <w:t>.</w:t>
        </w:r>
        <w:r>
          <w:rPr>
            <w:rFonts w:cs="Helvetica"/>
            <w:sz w:val="22"/>
            <w:szCs w:val="30"/>
            <w:u w:color="386EFF"/>
          </w:rPr>
          <w:t xml:space="preserve"> </w:t>
        </w:r>
        <w:r>
          <w:rPr>
            <w:rFonts w:cs="Helvetica"/>
            <w:i/>
            <w:sz w:val="22"/>
            <w:szCs w:val="30"/>
            <w:u w:color="386EFF"/>
          </w:rPr>
          <w:t xml:space="preserve">Bruno Latour </w:t>
        </w:r>
        <w:r>
          <w:rPr>
            <w:rFonts w:cs="Helvetica"/>
            <w:sz w:val="22"/>
            <w:szCs w:val="30"/>
            <w:u w:color="386EFF"/>
          </w:rPr>
          <w:t xml:space="preserve">sieht Referenz </w:t>
        </w:r>
      </w:ins>
      <w:r>
        <w:rPr>
          <w:rFonts w:cs="Helvetica"/>
          <w:sz w:val="22"/>
          <w:szCs w:val="30"/>
          <w:u w:color="386EFF"/>
        </w:rPr>
        <w:t xml:space="preserve">hingegen </w:t>
      </w:r>
      <w:ins w:id="71" w:author="Christoph Breser" w:date="2016-02-25T09:58:00Z">
        <w:r>
          <w:rPr>
            <w:rFonts w:cs="Helvetica"/>
            <w:sz w:val="22"/>
            <w:szCs w:val="30"/>
            <w:u w:color="386EFF"/>
          </w:rPr>
          <w:t xml:space="preserve">nicht als eine Korrespondenz zwischen </w:t>
        </w:r>
      </w:ins>
      <w:r>
        <w:rPr>
          <w:rFonts w:cs="Helvetica"/>
          <w:sz w:val="22"/>
          <w:szCs w:val="30"/>
          <w:u w:color="386EFF"/>
        </w:rPr>
        <w:t xml:space="preserve">der </w:t>
      </w:r>
      <w:ins w:id="72" w:author="Christoph Breser" w:date="2016-02-25T09:58:00Z">
        <w:r>
          <w:rPr>
            <w:rFonts w:cs="Helvetica"/>
            <w:sz w:val="22"/>
            <w:szCs w:val="30"/>
            <w:u w:color="386EFF"/>
          </w:rPr>
          <w:t>Archivquelle</w:t>
        </w:r>
      </w:ins>
      <w:r>
        <w:rPr>
          <w:rFonts w:cs="Helvetica"/>
          <w:sz w:val="22"/>
          <w:szCs w:val="30"/>
          <w:u w:color="386EFF"/>
        </w:rPr>
        <w:t xml:space="preserve"> und einem ihr </w:t>
      </w:r>
      <w:ins w:id="73" w:author="Christoph Breser" w:date="2016-02-25T09:58:00Z">
        <w:r>
          <w:rPr>
            <w:rFonts w:cs="Helvetica"/>
            <w:sz w:val="22"/>
            <w:szCs w:val="30"/>
            <w:u w:color="386EFF"/>
          </w:rPr>
          <w:t xml:space="preserve">ontologisch unterschiedlichen </w:t>
        </w:r>
      </w:ins>
      <w:r>
        <w:rPr>
          <w:rFonts w:cs="Helvetica"/>
          <w:sz w:val="22"/>
          <w:szCs w:val="30"/>
          <w:u w:color="386EFF"/>
        </w:rPr>
        <w:t>Referenten</w:t>
      </w:r>
      <w:ins w:id="74" w:author="Christoph Breser" w:date="2016-02-25T09:58:00Z">
        <w:r>
          <w:rPr>
            <w:rFonts w:cs="Helvetica"/>
            <w:sz w:val="22"/>
            <w:szCs w:val="30"/>
            <w:u w:color="386EFF"/>
          </w:rPr>
          <w:t xml:space="preserve">, </w:t>
        </w:r>
      </w:ins>
      <w:r>
        <w:rPr>
          <w:rFonts w:cs="Helvetica"/>
          <w:sz w:val="22"/>
          <w:szCs w:val="30"/>
          <w:u w:color="386EFF"/>
        </w:rPr>
        <w:t xml:space="preserve">sondern als eine Eigenschaft </w:t>
      </w:r>
      <w:ins w:id="75" w:author="Christoph Breser" w:date="2016-02-25T09:58:00Z">
        <w:r>
          <w:rPr>
            <w:rFonts w:cs="Helvetica"/>
            <w:sz w:val="22"/>
            <w:szCs w:val="30"/>
            <w:u w:color="386EFF"/>
          </w:rPr>
          <w:t>einer Kette von mehreren Transformationsschritten</w:t>
        </w:r>
      </w:ins>
      <w:r>
        <w:rPr>
          <w:rFonts w:cs="Helvetica"/>
          <w:sz w:val="22"/>
          <w:szCs w:val="30"/>
          <w:u w:color="386EFF"/>
        </w:rPr>
        <w:t xml:space="preserve">, welche auf ihr hin und her zirkuliere </w:t>
      </w:r>
      <w:ins w:id="76" w:author="Christoph Breser" w:date="2016-02-25T09:58:00Z">
        <w:r>
          <w:rPr>
            <w:rFonts w:cs="Helvetica"/>
            <w:sz w:val="22"/>
            <w:szCs w:val="30"/>
            <w:u w:color="386EFF"/>
          </w:rPr>
          <w:t>(Bruno Latour 1999)</w:t>
        </w:r>
      </w:ins>
      <w:r>
        <w:rPr>
          <w:rFonts w:cs="Helvetica"/>
          <w:sz w:val="22"/>
          <w:szCs w:val="30"/>
          <w:u w:color="386EFF"/>
        </w:rPr>
        <w:t xml:space="preserve">. Er versuchte demnach keine direkte Verbindung zwischen den ontologischen Bereichen ‚Sprache’ und ‚Gegenstand’ herzustellen, dafür aber jene </w:t>
      </w:r>
      <w:ins w:id="77" w:author="Christoph Breser" w:date="2016-02-25T09:58:00Z">
        <w:r>
          <w:rPr>
            <w:rFonts w:cs="Helvetica"/>
            <w:sz w:val="22"/>
            <w:szCs w:val="30"/>
            <w:u w:color="386EFF"/>
          </w:rPr>
          <w:t>Transformation</w:t>
        </w:r>
      </w:ins>
      <w:r>
        <w:rPr>
          <w:rFonts w:cs="Helvetica"/>
          <w:sz w:val="22"/>
          <w:szCs w:val="30"/>
          <w:u w:color="386EFF"/>
        </w:rPr>
        <w:t>s</w:t>
      </w:r>
      <w:ins w:id="78" w:author="Christoph Breser" w:date="2016-02-25T09:58:00Z">
        <w:r>
          <w:rPr>
            <w:rFonts w:cs="Helvetica"/>
            <w:sz w:val="22"/>
            <w:szCs w:val="30"/>
            <w:u w:color="386EFF"/>
          </w:rPr>
          <w:t xml:space="preserve">schritte </w:t>
        </w:r>
      </w:ins>
      <w:r>
        <w:rPr>
          <w:rFonts w:cs="Helvetica"/>
          <w:sz w:val="22"/>
          <w:szCs w:val="30"/>
          <w:u w:color="386EFF"/>
        </w:rPr>
        <w:t xml:space="preserve">mit zu berücksichtigen, die </w:t>
      </w:r>
      <w:r>
        <w:rPr>
          <w:rFonts w:cs="Helvetica"/>
          <w:i/>
          <w:sz w:val="22"/>
          <w:szCs w:val="30"/>
          <w:u w:color="386EFF"/>
        </w:rPr>
        <w:t xml:space="preserve">James </w:t>
      </w:r>
      <w:r>
        <w:rPr>
          <w:rFonts w:cs="Helvetica"/>
          <w:sz w:val="22"/>
          <w:szCs w:val="30"/>
          <w:u w:color="386EFF"/>
        </w:rPr>
        <w:t xml:space="preserve">in seinem Modell vernachlässigte, welche </w:t>
      </w:r>
      <w:r>
        <w:rPr>
          <w:rFonts w:cs="Helvetica"/>
          <w:i/>
          <w:sz w:val="22"/>
          <w:szCs w:val="30"/>
          <w:u w:color="386EFF"/>
        </w:rPr>
        <w:t xml:space="preserve">Latours </w:t>
      </w:r>
      <w:r>
        <w:rPr>
          <w:rFonts w:cs="Helvetica"/>
          <w:sz w:val="22"/>
          <w:szCs w:val="30"/>
          <w:u w:color="386EFF"/>
        </w:rPr>
        <w:t xml:space="preserve">Ansichten nach jedoch von Bedeutung sind, weil es durch sie immer auch zu Verlusten von </w:t>
      </w:r>
      <w:ins w:id="79" w:author="Christoph Breser" w:date="2016-02-25T09:58:00Z">
        <w:r>
          <w:rPr>
            <w:rFonts w:cs="Helvetica"/>
            <w:sz w:val="22"/>
            <w:szCs w:val="30"/>
            <w:u w:color="386EFF"/>
          </w:rPr>
          <w:t xml:space="preserve">Übereinstimmungen käme. </w:t>
        </w:r>
      </w:ins>
    </w:p>
    <w:p w:rsidR="00013E9B" w:rsidRDefault="00013E9B" w:rsidP="00013E9B">
      <w:pPr>
        <w:widowControl w:val="0"/>
        <w:autoSpaceDE w:val="0"/>
        <w:autoSpaceDN w:val="0"/>
        <w:adjustRightInd w:val="0"/>
        <w:spacing w:after="0"/>
        <w:jc w:val="both"/>
        <w:rPr>
          <w:rFonts w:cs="Helvetica"/>
          <w:sz w:val="22"/>
          <w:szCs w:val="30"/>
          <w:u w:color="386EFF"/>
        </w:rPr>
      </w:pPr>
    </w:p>
    <w:p w:rsidR="00013E9B" w:rsidRDefault="00013E9B" w:rsidP="00013E9B">
      <w:pPr>
        <w:widowControl w:val="0"/>
        <w:autoSpaceDE w:val="0"/>
        <w:autoSpaceDN w:val="0"/>
        <w:adjustRightInd w:val="0"/>
        <w:spacing w:after="0"/>
        <w:ind w:left="708"/>
        <w:jc w:val="both"/>
        <w:rPr>
          <w:rFonts w:cs="Helvetica"/>
          <w:sz w:val="20"/>
          <w:szCs w:val="30"/>
        </w:rPr>
      </w:pPr>
      <w:ins w:id="80" w:author="Christoph Breser" w:date="2016-02-25T09:58:00Z">
        <w:r w:rsidRPr="00BB0700">
          <w:rPr>
            <w:rFonts w:cs="Helvetica"/>
            <w:sz w:val="20"/>
            <w:szCs w:val="30"/>
          </w:rPr>
          <w:t>Wie am Beispiel des Skizzenblattes erkenntlich</w:t>
        </w:r>
      </w:ins>
      <w:r>
        <w:rPr>
          <w:rFonts w:cs="Helvetica"/>
          <w:sz w:val="20"/>
          <w:szCs w:val="30"/>
        </w:rPr>
        <w:t>,</w:t>
      </w:r>
      <w:ins w:id="81" w:author="Christoph Breser" w:date="2016-02-25T09:58:00Z">
        <w:r w:rsidRPr="00BB0700">
          <w:rPr>
            <w:rFonts w:cs="Helvetica"/>
            <w:sz w:val="20"/>
            <w:szCs w:val="30"/>
          </w:rPr>
          <w:t xml:space="preserve"> gingen</w:t>
        </w:r>
      </w:ins>
      <w:r>
        <w:rPr>
          <w:rFonts w:cs="Helvetica"/>
          <w:sz w:val="20"/>
          <w:szCs w:val="30"/>
        </w:rPr>
        <w:t xml:space="preserve"> –</w:t>
      </w:r>
      <w:ins w:id="82" w:author="Christoph Breser" w:date="2016-02-25T09:58:00Z">
        <w:r w:rsidRPr="00BB0700">
          <w:rPr>
            <w:rFonts w:cs="Helvetica"/>
            <w:sz w:val="20"/>
            <w:szCs w:val="30"/>
          </w:rPr>
          <w:t xml:space="preserve"> vom Ort seiner Entstehung bis hin zum Ort seiner heutigen Lagerung</w:t>
        </w:r>
      </w:ins>
      <w:r>
        <w:rPr>
          <w:rFonts w:cs="Helvetica"/>
          <w:sz w:val="20"/>
          <w:szCs w:val="30"/>
        </w:rPr>
        <w:t xml:space="preserve"> –</w:t>
      </w:r>
      <w:ins w:id="83" w:author="Christoph Breser" w:date="2016-02-25T09:58:00Z">
        <w:r w:rsidRPr="00BB0700">
          <w:rPr>
            <w:rFonts w:cs="Helvetica"/>
            <w:sz w:val="20"/>
            <w:szCs w:val="30"/>
          </w:rPr>
          <w:t xml:space="preserve"> </w:t>
        </w:r>
      </w:ins>
      <w:r w:rsidRPr="00BB0700">
        <w:rPr>
          <w:rFonts w:cs="Helvetica"/>
          <w:sz w:val="20"/>
          <w:szCs w:val="30"/>
        </w:rPr>
        <w:t xml:space="preserve">kontinuierlich </w:t>
      </w:r>
      <w:ins w:id="84" w:author="Christoph Breser" w:date="2016-02-25T09:58:00Z">
        <w:r w:rsidRPr="00BB0700">
          <w:rPr>
            <w:rFonts w:cs="Helvetica"/>
            <w:sz w:val="20"/>
            <w:szCs w:val="30"/>
          </w:rPr>
          <w:t>kontextuelle Veränderungen einher, durch welche sich Materie, Form und</w:t>
        </w:r>
      </w:ins>
      <w:r w:rsidRPr="00BB0700">
        <w:rPr>
          <w:rFonts w:cs="Helvetica"/>
          <w:sz w:val="20"/>
          <w:szCs w:val="30"/>
        </w:rPr>
        <w:t>/oder</w:t>
      </w:r>
      <w:ins w:id="85" w:author="Christoph Breser" w:date="2016-02-25T09:58:00Z">
        <w:r w:rsidRPr="00BB0700">
          <w:rPr>
            <w:rFonts w:cs="Helvetica"/>
            <w:sz w:val="20"/>
            <w:szCs w:val="30"/>
          </w:rPr>
          <w:t xml:space="preserve"> Inhalt </w:t>
        </w:r>
      </w:ins>
      <w:r>
        <w:rPr>
          <w:rFonts w:cs="Helvetica"/>
          <w:sz w:val="20"/>
          <w:szCs w:val="30"/>
        </w:rPr>
        <w:t xml:space="preserve">der von </w:t>
      </w:r>
      <w:ins w:id="86" w:author="Christoph Breser" w:date="2016-02-25T09:58:00Z">
        <w:r w:rsidRPr="00BB0700">
          <w:rPr>
            <w:rFonts w:cs="Helvetica"/>
            <w:i/>
            <w:sz w:val="20"/>
            <w:szCs w:val="30"/>
          </w:rPr>
          <w:t xml:space="preserve">Geymüller </w:t>
        </w:r>
      </w:ins>
      <w:r w:rsidRPr="00BB0700">
        <w:rPr>
          <w:rFonts w:cs="Helvetica"/>
          <w:sz w:val="20"/>
          <w:szCs w:val="30"/>
        </w:rPr>
        <w:t xml:space="preserve">ursprünglich </w:t>
      </w:r>
      <w:ins w:id="87" w:author="Christoph Breser" w:date="2016-02-25T09:58:00Z">
        <w:r w:rsidRPr="00BB0700">
          <w:rPr>
            <w:rFonts w:cs="Helvetica"/>
            <w:sz w:val="20"/>
            <w:szCs w:val="30"/>
          </w:rPr>
          <w:t>intendierte</w:t>
        </w:r>
      </w:ins>
      <w:r>
        <w:rPr>
          <w:rFonts w:cs="Helvetica"/>
          <w:sz w:val="20"/>
          <w:szCs w:val="30"/>
        </w:rPr>
        <w:t>n</w:t>
      </w:r>
      <w:ins w:id="88" w:author="Christoph Breser" w:date="2016-02-25T09:58:00Z">
        <w:r w:rsidRPr="00BB0700">
          <w:rPr>
            <w:rFonts w:cs="Helvetica"/>
            <w:sz w:val="20"/>
            <w:szCs w:val="30"/>
          </w:rPr>
          <w:t xml:space="preserve"> </w:t>
        </w:r>
      </w:ins>
      <w:r>
        <w:rPr>
          <w:rFonts w:cs="Helvetica"/>
          <w:sz w:val="20"/>
          <w:szCs w:val="30"/>
        </w:rPr>
        <w:t xml:space="preserve">Handlung </w:t>
      </w:r>
      <w:ins w:id="89" w:author="Christoph Breser" w:date="2016-02-25T09:58:00Z">
        <w:r w:rsidRPr="00BB0700">
          <w:rPr>
            <w:rFonts w:cs="Helvetica"/>
            <w:sz w:val="20"/>
            <w:szCs w:val="30"/>
          </w:rPr>
          <w:t>mehrmals transformierten.</w:t>
        </w:r>
      </w:ins>
      <w:r w:rsidRPr="00BB0700">
        <w:rPr>
          <w:rStyle w:val="Funotenzeichen"/>
          <w:rFonts w:cs="Helvetica"/>
          <w:szCs w:val="30"/>
        </w:rPr>
        <w:footnoteReference w:id="0"/>
      </w:r>
      <w:ins w:id="90" w:author="Christoph Breser" w:date="2016-02-25T09:58:00Z">
        <w:r w:rsidRPr="00BB0700">
          <w:rPr>
            <w:rFonts w:cs="Helvetica"/>
            <w:sz w:val="20"/>
            <w:szCs w:val="30"/>
          </w:rPr>
          <w:t xml:space="preserve"> </w:t>
        </w:r>
      </w:ins>
    </w:p>
    <w:p w:rsidR="00013E9B" w:rsidRDefault="00013E9B" w:rsidP="00013E9B">
      <w:pPr>
        <w:widowControl w:val="0"/>
        <w:autoSpaceDE w:val="0"/>
        <w:autoSpaceDN w:val="0"/>
        <w:adjustRightInd w:val="0"/>
        <w:spacing w:after="0"/>
        <w:ind w:left="708"/>
        <w:jc w:val="both"/>
        <w:rPr>
          <w:rFonts w:cs="Helvetica"/>
          <w:sz w:val="20"/>
          <w:szCs w:val="30"/>
        </w:rPr>
      </w:pPr>
    </w:p>
    <w:p w:rsidR="00013E9B" w:rsidRPr="004365ED" w:rsidRDefault="00013E9B" w:rsidP="00013E9B">
      <w:pPr>
        <w:widowControl w:val="0"/>
        <w:autoSpaceDE w:val="0"/>
        <w:autoSpaceDN w:val="0"/>
        <w:adjustRightInd w:val="0"/>
        <w:spacing w:after="0"/>
        <w:jc w:val="both"/>
        <w:rPr>
          <w:rFonts w:cs="Helvetica"/>
          <w:sz w:val="22"/>
          <w:szCs w:val="30"/>
        </w:rPr>
      </w:pPr>
      <w:ins w:id="91" w:author="Christoph Breser" w:date="2016-02-25T09:58:00Z">
        <w:r w:rsidRPr="004365ED">
          <w:rPr>
            <w:rFonts w:cs="Helvetica"/>
            <w:i/>
            <w:sz w:val="22"/>
            <w:szCs w:val="30"/>
          </w:rPr>
          <w:t xml:space="preserve">James </w:t>
        </w:r>
        <w:r w:rsidRPr="004365ED">
          <w:rPr>
            <w:rFonts w:cs="Helvetica"/>
            <w:sz w:val="22"/>
            <w:szCs w:val="30"/>
          </w:rPr>
          <w:t xml:space="preserve">nach </w:t>
        </w:r>
      </w:ins>
      <w:r w:rsidRPr="004365ED">
        <w:rPr>
          <w:rFonts w:cs="Helvetica"/>
          <w:sz w:val="22"/>
          <w:szCs w:val="30"/>
        </w:rPr>
        <w:t xml:space="preserve">zeigt </w:t>
      </w:r>
      <w:ins w:id="92" w:author="Christoph Breser" w:date="2016-02-25T09:58:00Z">
        <w:r w:rsidRPr="004365ED">
          <w:rPr>
            <w:rFonts w:cs="Helvetica"/>
            <w:sz w:val="22"/>
            <w:szCs w:val="30"/>
          </w:rPr>
          <w:t xml:space="preserve">das Skizzenblatt </w:t>
        </w:r>
      </w:ins>
      <w:r>
        <w:rPr>
          <w:rFonts w:cs="Helvetica"/>
          <w:sz w:val="22"/>
          <w:szCs w:val="30"/>
        </w:rPr>
        <w:t>inhaltlich</w:t>
      </w:r>
      <w:r w:rsidRPr="004365ED">
        <w:rPr>
          <w:rFonts w:cs="Helvetica"/>
          <w:sz w:val="22"/>
          <w:szCs w:val="30"/>
        </w:rPr>
        <w:t xml:space="preserve"> </w:t>
      </w:r>
      <w:ins w:id="93" w:author="Christoph Breser" w:date="2016-02-25T09:58:00Z">
        <w:r w:rsidRPr="004365ED">
          <w:rPr>
            <w:rFonts w:cs="Helvetica"/>
            <w:sz w:val="22"/>
            <w:szCs w:val="30"/>
          </w:rPr>
          <w:t>Übereinstimmung</w:t>
        </w:r>
      </w:ins>
      <w:r w:rsidRPr="004365ED">
        <w:rPr>
          <w:rFonts w:cs="Helvetica"/>
          <w:sz w:val="22"/>
          <w:szCs w:val="30"/>
        </w:rPr>
        <w:t>en</w:t>
      </w:r>
      <w:ins w:id="94" w:author="Christoph Breser" w:date="2016-02-25T09:58:00Z">
        <w:r w:rsidRPr="004365ED">
          <w:rPr>
            <w:rFonts w:cs="Helvetica"/>
            <w:sz w:val="22"/>
            <w:szCs w:val="30"/>
          </w:rPr>
          <w:t xml:space="preserve"> mit seinem Vorbild, </w:t>
        </w:r>
      </w:ins>
      <w:r w:rsidRPr="004365ED">
        <w:rPr>
          <w:rFonts w:cs="Helvetica"/>
          <w:sz w:val="22"/>
          <w:szCs w:val="30"/>
        </w:rPr>
        <w:t xml:space="preserve">die eine </w:t>
      </w:r>
      <w:ins w:id="95" w:author="Christoph Breser" w:date="2016-02-25T09:58:00Z">
        <w:r w:rsidRPr="004365ED">
          <w:rPr>
            <w:rFonts w:cs="Helvetica"/>
            <w:sz w:val="22"/>
            <w:szCs w:val="30"/>
          </w:rPr>
          <w:t xml:space="preserve">Referenz zwischen </w:t>
        </w:r>
      </w:ins>
      <w:r w:rsidRPr="004365ED">
        <w:rPr>
          <w:rFonts w:cs="Helvetica"/>
          <w:sz w:val="22"/>
          <w:szCs w:val="30"/>
        </w:rPr>
        <w:t xml:space="preserve">ihr </w:t>
      </w:r>
      <w:ins w:id="96" w:author="Christoph Breser" w:date="2016-02-25T09:58:00Z">
        <w:r w:rsidRPr="004365ED">
          <w:rPr>
            <w:rFonts w:cs="Helvetica"/>
            <w:sz w:val="22"/>
            <w:szCs w:val="30"/>
          </w:rPr>
          <w:t xml:space="preserve">und </w:t>
        </w:r>
      </w:ins>
      <w:r w:rsidRPr="004365ED">
        <w:rPr>
          <w:rFonts w:cs="Helvetica"/>
          <w:sz w:val="22"/>
          <w:szCs w:val="30"/>
        </w:rPr>
        <w:t xml:space="preserve">der </w:t>
      </w:r>
      <w:ins w:id="97" w:author="Christoph Breser" w:date="2016-02-25T09:58:00Z">
        <w:r w:rsidRPr="004365ED">
          <w:rPr>
            <w:rFonts w:cs="Helvetica"/>
            <w:sz w:val="22"/>
            <w:szCs w:val="30"/>
          </w:rPr>
          <w:t xml:space="preserve">Idee </w:t>
        </w:r>
        <w:r w:rsidRPr="004365ED">
          <w:rPr>
            <w:rFonts w:cs="Helvetica"/>
            <w:i/>
            <w:sz w:val="22"/>
            <w:szCs w:val="30"/>
          </w:rPr>
          <w:t>Geymüllers</w:t>
        </w:r>
      </w:ins>
      <w:r w:rsidRPr="004365ED">
        <w:rPr>
          <w:rFonts w:cs="Helvetica"/>
          <w:sz w:val="22"/>
          <w:szCs w:val="30"/>
        </w:rPr>
        <w:t xml:space="preserve"> </w:t>
      </w:r>
      <w:r>
        <w:rPr>
          <w:rFonts w:cs="Helvetica"/>
          <w:sz w:val="22"/>
          <w:szCs w:val="30"/>
        </w:rPr>
        <w:t>bilden</w:t>
      </w:r>
      <w:r w:rsidRPr="004365ED">
        <w:rPr>
          <w:rFonts w:cs="Helvetica"/>
          <w:sz w:val="22"/>
          <w:szCs w:val="30"/>
        </w:rPr>
        <w:t>.</w:t>
      </w:r>
      <w:ins w:id="98" w:author="Christoph Breser" w:date="2016-02-25T09:58:00Z">
        <w:r w:rsidRPr="004365ED">
          <w:rPr>
            <w:rFonts w:cs="Helvetica"/>
            <w:i/>
            <w:sz w:val="22"/>
            <w:szCs w:val="30"/>
          </w:rPr>
          <w:t xml:space="preserve"> </w:t>
        </w:r>
      </w:ins>
      <w:r>
        <w:rPr>
          <w:rFonts w:cs="Helvetica"/>
          <w:sz w:val="22"/>
          <w:szCs w:val="30"/>
        </w:rPr>
        <w:t xml:space="preserve">Unter </w:t>
      </w:r>
      <w:ins w:id="99" w:author="Christoph Breser" w:date="2016-02-25T09:58:00Z">
        <w:r w:rsidRPr="004365ED">
          <w:rPr>
            <w:rFonts w:cs="Helvetica"/>
            <w:sz w:val="22"/>
            <w:szCs w:val="30"/>
          </w:rPr>
          <w:t>Berücksichtigung anderer</w:t>
        </w:r>
      </w:ins>
      <w:r>
        <w:rPr>
          <w:rFonts w:cs="Helvetica"/>
          <w:sz w:val="22"/>
          <w:szCs w:val="30"/>
        </w:rPr>
        <w:t xml:space="preserve"> </w:t>
      </w:r>
      <w:ins w:id="100" w:author="Christoph Breser" w:date="2016-02-25T09:58:00Z">
        <w:r w:rsidRPr="004365ED">
          <w:rPr>
            <w:rFonts w:cs="Helvetica"/>
            <w:sz w:val="22"/>
            <w:szCs w:val="30"/>
          </w:rPr>
          <w:t>Archivquellen</w:t>
        </w:r>
      </w:ins>
      <w:r w:rsidRPr="004365ED">
        <w:rPr>
          <w:rFonts w:cs="Helvetica"/>
          <w:sz w:val="22"/>
          <w:szCs w:val="30"/>
        </w:rPr>
        <w:t xml:space="preserve"> </w:t>
      </w:r>
      <w:r>
        <w:rPr>
          <w:rFonts w:cs="Helvetica"/>
          <w:sz w:val="22"/>
          <w:szCs w:val="30"/>
        </w:rPr>
        <w:t>und der Performanzen ihrer Einzelaussagen (</w:t>
      </w:r>
      <w:ins w:id="101" w:author="Christoph Breser" w:date="2016-02-25T09:58:00Z">
        <w:r w:rsidRPr="004365ED">
          <w:rPr>
            <w:rFonts w:cs="Helvetica"/>
            <w:i/>
            <w:sz w:val="22"/>
            <w:szCs w:val="30"/>
          </w:rPr>
          <w:t xml:space="preserve">die darauf angeführte Zahl </w:t>
        </w:r>
      </w:ins>
      <w:r w:rsidRPr="004365ED">
        <w:rPr>
          <w:rFonts w:cs="Helvetica"/>
          <w:i/>
          <w:sz w:val="22"/>
          <w:szCs w:val="30"/>
        </w:rPr>
        <w:t xml:space="preserve">und das </w:t>
      </w:r>
      <w:ins w:id="102" w:author="Christoph Breser" w:date="2016-02-25T09:58:00Z">
        <w:r w:rsidRPr="004365ED">
          <w:rPr>
            <w:rFonts w:cs="Helvetica"/>
            <w:i/>
            <w:sz w:val="22"/>
            <w:szCs w:val="30"/>
          </w:rPr>
          <w:t>Skizzenbuch mit der eingelegten Liste</w:t>
        </w:r>
      </w:ins>
      <w:r>
        <w:rPr>
          <w:rFonts w:cs="Helvetica"/>
          <w:sz w:val="22"/>
          <w:szCs w:val="30"/>
        </w:rPr>
        <w:t xml:space="preserve">) </w:t>
      </w:r>
      <w:ins w:id="103" w:author="Christoph Breser" w:date="2016-02-25T09:58:00Z">
        <w:r w:rsidRPr="004365ED">
          <w:rPr>
            <w:rFonts w:cs="Helvetica"/>
            <w:sz w:val="22"/>
            <w:szCs w:val="30"/>
          </w:rPr>
          <w:t xml:space="preserve">kann eine konkrete </w:t>
        </w:r>
      </w:ins>
      <w:r w:rsidRPr="004365ED">
        <w:rPr>
          <w:rFonts w:cs="Helvetica"/>
          <w:sz w:val="22"/>
          <w:szCs w:val="30"/>
        </w:rPr>
        <w:t xml:space="preserve">inhaltliche Übereinstimmung </w:t>
      </w:r>
      <w:r>
        <w:rPr>
          <w:rFonts w:cs="Helvetica"/>
          <w:sz w:val="22"/>
          <w:szCs w:val="30"/>
        </w:rPr>
        <w:t xml:space="preserve">mit einem sich außerhalb des Archivs befindlichen Referenten </w:t>
      </w:r>
      <w:ins w:id="104" w:author="Christoph Breser" w:date="2016-02-25T09:58:00Z">
        <w:r w:rsidRPr="004365ED">
          <w:rPr>
            <w:rFonts w:cs="Helvetica"/>
            <w:sz w:val="22"/>
            <w:szCs w:val="30"/>
          </w:rPr>
          <w:t>getroffen werden</w:t>
        </w:r>
      </w:ins>
      <w:r w:rsidRPr="004365ED">
        <w:rPr>
          <w:rFonts w:cs="Helvetica"/>
          <w:sz w:val="22"/>
          <w:szCs w:val="30"/>
        </w:rPr>
        <w:t>.</w:t>
      </w:r>
      <w:ins w:id="105" w:author="Christoph Breser" w:date="2016-02-25T09:58:00Z">
        <w:r w:rsidRPr="004365ED">
          <w:rPr>
            <w:rFonts w:cs="Helvetica"/>
            <w:sz w:val="22"/>
            <w:szCs w:val="30"/>
          </w:rPr>
          <w:t xml:space="preserve"> </w:t>
        </w:r>
      </w:ins>
      <w:r w:rsidRPr="004365ED">
        <w:rPr>
          <w:rFonts w:cs="Helvetica"/>
          <w:sz w:val="22"/>
          <w:szCs w:val="30"/>
        </w:rPr>
        <w:t xml:space="preserve">Diese bedingt </w:t>
      </w:r>
      <w:r>
        <w:rPr>
          <w:rFonts w:cs="Helvetica"/>
          <w:sz w:val="22"/>
          <w:szCs w:val="30"/>
        </w:rPr>
        <w:t xml:space="preserve">jedoch eine </w:t>
      </w:r>
      <w:ins w:id="106" w:author="Christoph Breser" w:date="2016-02-25T09:58:00Z">
        <w:r w:rsidRPr="004365ED">
          <w:rPr>
            <w:rFonts w:cs="Helvetica"/>
            <w:sz w:val="22"/>
            <w:szCs w:val="30"/>
          </w:rPr>
          <w:t>komplexe Kognition</w:t>
        </w:r>
      </w:ins>
      <w:r>
        <w:rPr>
          <w:rFonts w:cs="Helvetica"/>
          <w:sz w:val="22"/>
          <w:szCs w:val="30"/>
        </w:rPr>
        <w:t xml:space="preserve"> und ist </w:t>
      </w:r>
      <w:ins w:id="107" w:author="Christoph Breser" w:date="2016-02-25T09:58:00Z">
        <w:r w:rsidRPr="004365ED">
          <w:rPr>
            <w:rFonts w:cs="Helvetica"/>
            <w:sz w:val="22"/>
            <w:szCs w:val="30"/>
          </w:rPr>
          <w:t>ohne der Kenntnis andere</w:t>
        </w:r>
      </w:ins>
      <w:r>
        <w:rPr>
          <w:rFonts w:cs="Helvetica"/>
          <w:sz w:val="22"/>
          <w:szCs w:val="30"/>
        </w:rPr>
        <w:t>r</w:t>
      </w:r>
      <w:ins w:id="108" w:author="Christoph Breser" w:date="2016-02-25T09:58:00Z">
        <w:r w:rsidRPr="004365ED">
          <w:rPr>
            <w:rFonts w:cs="Helvetica"/>
            <w:sz w:val="22"/>
            <w:szCs w:val="30"/>
          </w:rPr>
          <w:t xml:space="preserve"> Archivquellen gar nicht möglich. </w:t>
        </w:r>
      </w:ins>
    </w:p>
    <w:p w:rsidR="00013E9B" w:rsidRPr="004365ED" w:rsidRDefault="00013E9B" w:rsidP="00013E9B">
      <w:pPr>
        <w:widowControl w:val="0"/>
        <w:autoSpaceDE w:val="0"/>
        <w:autoSpaceDN w:val="0"/>
        <w:adjustRightInd w:val="0"/>
        <w:spacing w:after="0"/>
        <w:jc w:val="both"/>
        <w:rPr>
          <w:rFonts w:cs="Helvetica"/>
          <w:i/>
          <w:sz w:val="22"/>
          <w:szCs w:val="30"/>
        </w:rPr>
      </w:pPr>
      <w:ins w:id="109" w:author="Christoph Breser" w:date="2016-02-25T09:58:00Z">
        <w:r>
          <w:rPr>
            <w:rFonts w:cs="Helvetica"/>
            <w:i/>
            <w:sz w:val="22"/>
            <w:szCs w:val="30"/>
          </w:rPr>
          <w:t xml:space="preserve">Latour </w:t>
        </w:r>
        <w:r>
          <w:rPr>
            <w:rFonts w:cs="Helvetica"/>
            <w:sz w:val="22"/>
            <w:szCs w:val="30"/>
          </w:rPr>
          <w:t xml:space="preserve">nach stellt das Skizzenblatt die Architektur </w:t>
        </w:r>
      </w:ins>
      <w:r>
        <w:rPr>
          <w:rFonts w:cs="Helvetica"/>
          <w:sz w:val="22"/>
          <w:szCs w:val="30"/>
        </w:rPr>
        <w:t xml:space="preserve">hingegen </w:t>
      </w:r>
      <w:ins w:id="110" w:author="Christoph Breser" w:date="2016-02-25T09:58:00Z">
        <w:r>
          <w:rPr>
            <w:rFonts w:cs="Helvetica"/>
            <w:sz w:val="22"/>
            <w:szCs w:val="30"/>
          </w:rPr>
          <w:t xml:space="preserve">nicht dar, sondern </w:t>
        </w:r>
      </w:ins>
      <w:r>
        <w:rPr>
          <w:rFonts w:cs="Helvetica"/>
          <w:sz w:val="22"/>
          <w:szCs w:val="30"/>
        </w:rPr>
        <w:t xml:space="preserve">repräsentiert </w:t>
      </w:r>
      <w:ins w:id="111" w:author="Christoph Breser" w:date="2016-02-25T09:58:00Z">
        <w:r>
          <w:rPr>
            <w:rFonts w:cs="Helvetica"/>
            <w:sz w:val="22"/>
            <w:szCs w:val="30"/>
          </w:rPr>
          <w:t xml:space="preserve">lediglich </w:t>
        </w:r>
      </w:ins>
      <w:r>
        <w:rPr>
          <w:rFonts w:cs="Helvetica"/>
          <w:sz w:val="22"/>
          <w:szCs w:val="30"/>
        </w:rPr>
        <w:t xml:space="preserve">eine (oder auch mehrere) </w:t>
      </w:r>
      <w:ins w:id="112" w:author="Christoph Breser" w:date="2016-02-25T09:58:00Z">
        <w:r>
          <w:rPr>
            <w:rFonts w:cs="Helvetica"/>
            <w:sz w:val="22"/>
            <w:szCs w:val="30"/>
          </w:rPr>
          <w:t>Idee</w:t>
        </w:r>
      </w:ins>
      <w:r>
        <w:rPr>
          <w:rFonts w:cs="Helvetica"/>
          <w:sz w:val="22"/>
          <w:szCs w:val="30"/>
        </w:rPr>
        <w:t>n</w:t>
      </w:r>
      <w:ins w:id="113" w:author="Christoph Breser" w:date="2016-02-25T09:58:00Z">
        <w:r>
          <w:rPr>
            <w:rFonts w:cs="Helvetica"/>
            <w:sz w:val="22"/>
            <w:szCs w:val="30"/>
          </w:rPr>
          <w:t xml:space="preserve"> </w:t>
        </w:r>
        <w:r>
          <w:rPr>
            <w:rFonts w:cs="Helvetica"/>
            <w:i/>
            <w:sz w:val="22"/>
            <w:szCs w:val="30"/>
          </w:rPr>
          <w:t xml:space="preserve">Geymüllers </w:t>
        </w:r>
        <w:r>
          <w:rPr>
            <w:rFonts w:cs="Helvetica"/>
            <w:sz w:val="22"/>
            <w:szCs w:val="30"/>
          </w:rPr>
          <w:t>über sie</w:t>
        </w:r>
      </w:ins>
      <w:r>
        <w:rPr>
          <w:rFonts w:cs="Helvetica"/>
          <w:sz w:val="22"/>
          <w:szCs w:val="30"/>
        </w:rPr>
        <w:t>.</w:t>
      </w:r>
      <w:ins w:id="114" w:author="Christoph Breser" w:date="2016-02-25T09:58:00Z">
        <w:r>
          <w:rPr>
            <w:rFonts w:cs="Helvetica"/>
            <w:sz w:val="22"/>
            <w:szCs w:val="30"/>
          </w:rPr>
          <w:t xml:space="preserve"> </w:t>
        </w:r>
      </w:ins>
      <w:r>
        <w:rPr>
          <w:rFonts w:cs="Helvetica"/>
          <w:sz w:val="22"/>
          <w:szCs w:val="30"/>
        </w:rPr>
        <w:t xml:space="preserve">Das Skizzenblatt ist demnach nicht ausschließlich Architektur bzw. Idee </w:t>
      </w:r>
      <w:r w:rsidRPr="004365ED">
        <w:rPr>
          <w:rFonts w:cs="Helvetica"/>
          <w:i/>
          <w:sz w:val="22"/>
          <w:szCs w:val="30"/>
        </w:rPr>
        <w:t>abbildend</w:t>
      </w:r>
      <w:r>
        <w:rPr>
          <w:rFonts w:cs="Helvetica"/>
          <w:sz w:val="22"/>
          <w:szCs w:val="30"/>
        </w:rPr>
        <w:t xml:space="preserve">, sondern beides. Es impliziert sowohl die Architektur als Gegenstand und die geistige Welt </w:t>
      </w:r>
      <w:r w:rsidRPr="00C86B66">
        <w:rPr>
          <w:rFonts w:cs="Helvetica"/>
          <w:i/>
          <w:sz w:val="22"/>
          <w:szCs w:val="30"/>
        </w:rPr>
        <w:t>Geymüllers</w:t>
      </w:r>
      <w:r>
        <w:rPr>
          <w:rFonts w:cs="Helvetica"/>
          <w:sz w:val="22"/>
          <w:szCs w:val="30"/>
        </w:rPr>
        <w:t xml:space="preserve"> damals, als auch die des/der Betrachter/in heute. Die Referenz bewegt sich demnach kontextuell auf einer Kette an </w:t>
      </w:r>
      <w:ins w:id="115" w:author="Christoph Breser" w:date="2016-02-25T09:58:00Z">
        <w:r>
          <w:rPr>
            <w:rFonts w:cs="Helvetica"/>
            <w:sz w:val="22"/>
            <w:szCs w:val="30"/>
          </w:rPr>
          <w:t>gleichzeitig reduzier</w:t>
        </w:r>
      </w:ins>
      <w:r>
        <w:rPr>
          <w:rFonts w:cs="Helvetica"/>
          <w:sz w:val="22"/>
          <w:szCs w:val="30"/>
        </w:rPr>
        <w:t>enden</w:t>
      </w:r>
      <w:ins w:id="116" w:author="Christoph Breser" w:date="2016-02-25T09:58:00Z">
        <w:r>
          <w:rPr>
            <w:rFonts w:cs="Helvetica"/>
            <w:sz w:val="22"/>
            <w:szCs w:val="30"/>
          </w:rPr>
          <w:t xml:space="preserve"> und amplifizi</w:t>
        </w:r>
      </w:ins>
      <w:r>
        <w:rPr>
          <w:rFonts w:cs="Helvetica"/>
          <w:sz w:val="22"/>
          <w:szCs w:val="30"/>
        </w:rPr>
        <w:t>e</w:t>
      </w:r>
      <w:ins w:id="117" w:author="Christoph Breser" w:date="2016-02-25T09:58:00Z">
        <w:r>
          <w:rPr>
            <w:rFonts w:cs="Helvetica"/>
            <w:sz w:val="22"/>
            <w:szCs w:val="30"/>
          </w:rPr>
          <w:t>r</w:t>
        </w:r>
      </w:ins>
      <w:r>
        <w:rPr>
          <w:rFonts w:cs="Helvetica"/>
          <w:sz w:val="22"/>
          <w:szCs w:val="30"/>
        </w:rPr>
        <w:t>enden</w:t>
      </w:r>
      <w:ins w:id="118" w:author="Christoph Breser" w:date="2016-02-25T09:58:00Z">
        <w:r>
          <w:rPr>
            <w:rFonts w:cs="Helvetica"/>
            <w:sz w:val="22"/>
            <w:szCs w:val="30"/>
          </w:rPr>
          <w:t xml:space="preserve"> </w:t>
        </w:r>
      </w:ins>
      <w:r>
        <w:rPr>
          <w:rFonts w:cs="Helvetica"/>
          <w:sz w:val="22"/>
          <w:szCs w:val="30"/>
        </w:rPr>
        <w:t xml:space="preserve">Erkenntnisschritten (Bruno Latour 1999), die sich sowohl </w:t>
      </w:r>
      <w:ins w:id="119" w:author="Christoph Breser" w:date="2016-02-25T09:58:00Z">
        <w:r>
          <w:rPr>
            <w:rFonts w:cs="Helvetica"/>
            <w:sz w:val="22"/>
            <w:szCs w:val="30"/>
          </w:rPr>
          <w:t xml:space="preserve">in Richtung des Gedankens </w:t>
        </w:r>
        <w:r>
          <w:rPr>
            <w:rFonts w:cs="Helvetica"/>
            <w:i/>
            <w:sz w:val="22"/>
            <w:szCs w:val="30"/>
          </w:rPr>
          <w:t>Geymüllers</w:t>
        </w:r>
        <w:r w:rsidRPr="00627F7F">
          <w:rPr>
            <w:rFonts w:cs="Helvetica"/>
            <w:i/>
            <w:sz w:val="22"/>
            <w:szCs w:val="30"/>
          </w:rPr>
          <w:t xml:space="preserve"> </w:t>
        </w:r>
        <w:r>
          <w:rPr>
            <w:rFonts w:cs="Helvetica"/>
            <w:sz w:val="22"/>
            <w:szCs w:val="30"/>
          </w:rPr>
          <w:t xml:space="preserve">auf </w:t>
        </w:r>
      </w:ins>
      <w:r>
        <w:rPr>
          <w:rFonts w:cs="Helvetica"/>
          <w:sz w:val="22"/>
          <w:szCs w:val="30"/>
        </w:rPr>
        <w:t xml:space="preserve">die </w:t>
      </w:r>
      <w:ins w:id="120" w:author="Christoph Breser" w:date="2016-02-25T09:58:00Z">
        <w:r>
          <w:rPr>
            <w:rFonts w:cs="Helvetica"/>
            <w:sz w:val="22"/>
            <w:szCs w:val="30"/>
          </w:rPr>
          <w:t>eine Seite</w:t>
        </w:r>
      </w:ins>
      <w:r>
        <w:rPr>
          <w:rFonts w:cs="Helvetica"/>
          <w:sz w:val="22"/>
          <w:szCs w:val="30"/>
        </w:rPr>
        <w:t xml:space="preserve">, als auch </w:t>
      </w:r>
      <w:ins w:id="121" w:author="Christoph Breser" w:date="2016-02-25T09:58:00Z">
        <w:r>
          <w:rPr>
            <w:rFonts w:cs="Helvetica"/>
            <w:sz w:val="22"/>
            <w:szCs w:val="30"/>
          </w:rPr>
          <w:t xml:space="preserve">in Richtung des Gedankens des/der Betrachter/in auf </w:t>
        </w:r>
      </w:ins>
      <w:r>
        <w:rPr>
          <w:rFonts w:cs="Helvetica"/>
          <w:sz w:val="22"/>
          <w:szCs w:val="30"/>
        </w:rPr>
        <w:t xml:space="preserve">die </w:t>
      </w:r>
      <w:ins w:id="122" w:author="Christoph Breser" w:date="2016-02-25T09:58:00Z">
        <w:r>
          <w:rPr>
            <w:rFonts w:cs="Helvetica"/>
            <w:sz w:val="22"/>
            <w:szCs w:val="30"/>
          </w:rPr>
          <w:t>andere Seite wende</w:t>
        </w:r>
      </w:ins>
      <w:r>
        <w:rPr>
          <w:rFonts w:cs="Helvetica"/>
          <w:sz w:val="22"/>
          <w:szCs w:val="30"/>
        </w:rPr>
        <w:t>n kann</w:t>
      </w:r>
      <w:ins w:id="123" w:author="Christoph Breser" w:date="2016-02-25T09:58:00Z">
        <w:r>
          <w:rPr>
            <w:rFonts w:cs="Helvetica"/>
            <w:sz w:val="22"/>
            <w:szCs w:val="30"/>
          </w:rPr>
          <w:t xml:space="preserve">. Das Skizzenblatt </w:t>
        </w:r>
      </w:ins>
      <w:r>
        <w:rPr>
          <w:rFonts w:cs="Helvetica"/>
          <w:sz w:val="22"/>
          <w:szCs w:val="30"/>
        </w:rPr>
        <w:t xml:space="preserve">weist daher </w:t>
      </w:r>
      <w:ins w:id="124" w:author="Christoph Breser" w:date="2016-02-25T09:58:00Z">
        <w:r>
          <w:rPr>
            <w:rFonts w:cs="Helvetica"/>
            <w:sz w:val="22"/>
            <w:szCs w:val="30"/>
          </w:rPr>
          <w:t xml:space="preserve">keine </w:t>
        </w:r>
      </w:ins>
      <w:r>
        <w:rPr>
          <w:rFonts w:cs="Helvetica"/>
          <w:sz w:val="22"/>
          <w:szCs w:val="30"/>
        </w:rPr>
        <w:t xml:space="preserve">eindeutige </w:t>
      </w:r>
      <w:ins w:id="125" w:author="Christoph Breser" w:date="2016-02-25T09:58:00Z">
        <w:r>
          <w:rPr>
            <w:rFonts w:cs="Helvetica"/>
            <w:sz w:val="22"/>
            <w:szCs w:val="30"/>
          </w:rPr>
          <w:t xml:space="preserve">Referenz </w:t>
        </w:r>
      </w:ins>
      <w:r>
        <w:rPr>
          <w:rFonts w:cs="Helvetica"/>
          <w:sz w:val="22"/>
          <w:szCs w:val="30"/>
        </w:rPr>
        <w:t xml:space="preserve">auf, sondern ist </w:t>
      </w:r>
      <w:ins w:id="126" w:author="Christoph Breser" w:date="2016-02-25T09:58:00Z">
        <w:r w:rsidRPr="00630A76">
          <w:rPr>
            <w:rFonts w:cs="Helvetica"/>
            <w:i/>
            <w:sz w:val="22"/>
            <w:szCs w:val="30"/>
          </w:rPr>
          <w:t>„ein</w:t>
        </w:r>
        <w:r>
          <w:rPr>
            <w:rFonts w:cs="Helvetica"/>
            <w:i/>
            <w:sz w:val="22"/>
            <w:szCs w:val="30"/>
          </w:rPr>
          <w:t xml:space="preserve"> Ausrichtungsoperator, der nur insoweit </w:t>
        </w:r>
        <w:r w:rsidRPr="00630A76">
          <w:rPr>
            <w:rFonts w:cs="Helvetica"/>
            <w:i/>
            <w:sz w:val="22"/>
            <w:szCs w:val="30"/>
          </w:rPr>
          <w:t>wahrheitsgetreu</w:t>
        </w:r>
        <w:r>
          <w:rPr>
            <w:rFonts w:cs="Helvetica"/>
            <w:i/>
            <w:sz w:val="22"/>
            <w:szCs w:val="30"/>
          </w:rPr>
          <w:t xml:space="preserve"> ist</w:t>
        </w:r>
        <w:r w:rsidRPr="00630A76">
          <w:rPr>
            <w:rFonts w:cs="Helvetica"/>
            <w:i/>
            <w:sz w:val="22"/>
            <w:szCs w:val="30"/>
          </w:rPr>
          <w:t xml:space="preserve">, </w:t>
        </w:r>
        <w:r>
          <w:rPr>
            <w:rFonts w:cs="Helvetica"/>
            <w:i/>
            <w:sz w:val="22"/>
            <w:szCs w:val="30"/>
          </w:rPr>
          <w:t>als [es</w:t>
        </w:r>
        <w:r w:rsidRPr="00630A76">
          <w:rPr>
            <w:rFonts w:cs="Helvetica"/>
            <w:i/>
            <w:sz w:val="22"/>
            <w:szCs w:val="30"/>
          </w:rPr>
          <w:t>] den Über</w:t>
        </w:r>
        <w:r>
          <w:rPr>
            <w:rFonts w:cs="Helvetica"/>
            <w:i/>
            <w:sz w:val="22"/>
            <w:szCs w:val="30"/>
          </w:rPr>
          <w:t xml:space="preserve">gang zwischen dem erlaubt, was vorangeht, und dem, was folgt“ </w:t>
        </w:r>
        <w:r>
          <w:rPr>
            <w:rFonts w:cs="Helvetica"/>
            <w:sz w:val="22"/>
            <w:szCs w:val="30"/>
          </w:rPr>
          <w:t>(Latour 2000, 82).</w:t>
        </w:r>
      </w:ins>
      <w:r>
        <w:rPr>
          <w:rFonts w:cs="Helvetica"/>
          <w:sz w:val="22"/>
          <w:szCs w:val="30"/>
        </w:rPr>
        <w:t xml:space="preserve"> </w:t>
      </w:r>
    </w:p>
    <w:p w:rsidR="00013E9B" w:rsidRDefault="00013E9B" w:rsidP="00013E9B">
      <w:pPr>
        <w:widowControl w:val="0"/>
        <w:autoSpaceDE w:val="0"/>
        <w:autoSpaceDN w:val="0"/>
        <w:adjustRightInd w:val="0"/>
        <w:spacing w:after="0"/>
        <w:jc w:val="both"/>
        <w:rPr>
          <w:rFonts w:cs="Helvetica"/>
          <w:sz w:val="22"/>
          <w:szCs w:val="30"/>
        </w:rPr>
      </w:pPr>
    </w:p>
    <w:p w:rsidR="00013E9B" w:rsidRDefault="00013E9B" w:rsidP="00013E9B">
      <w:pPr>
        <w:widowControl w:val="0"/>
        <w:autoSpaceDE w:val="0"/>
        <w:autoSpaceDN w:val="0"/>
        <w:adjustRightInd w:val="0"/>
        <w:spacing w:after="0"/>
        <w:jc w:val="both"/>
        <w:rPr>
          <w:rFonts w:cs="Helvetica"/>
          <w:sz w:val="22"/>
          <w:szCs w:val="30"/>
        </w:rPr>
      </w:pPr>
      <w:r>
        <w:rPr>
          <w:rFonts w:cs="Helvetica"/>
          <w:sz w:val="22"/>
          <w:szCs w:val="30"/>
        </w:rPr>
        <w:t>Diese Überlegung brachte uns schließlich zur Frage, welcher der unmittelbare Bezug des Skizzenblattes vorher sei und welcher nachher? Daraus ergab sich schließlich die Annahme, dass im Falle von Architektur bezogenen Archivquellen der dritte Wert der Aussagequalität nicht kontextuell unabhängig erfolgen kann und es – im Falle ontologisch unterschiedlicher Bereiche – sowohl zu Übereinstimmungen (</w:t>
      </w:r>
      <w:r>
        <w:rPr>
          <w:rFonts w:cs="Helvetica"/>
          <w:i/>
          <w:sz w:val="22"/>
          <w:szCs w:val="30"/>
        </w:rPr>
        <w:t>James</w:t>
      </w:r>
      <w:r>
        <w:rPr>
          <w:rFonts w:cs="Helvetica"/>
          <w:sz w:val="22"/>
          <w:szCs w:val="30"/>
        </w:rPr>
        <w:t>), aber auch zu Brüchen (</w:t>
      </w:r>
      <w:r>
        <w:rPr>
          <w:rFonts w:cs="Helvetica"/>
          <w:i/>
          <w:sz w:val="22"/>
          <w:szCs w:val="30"/>
        </w:rPr>
        <w:t>Latour</w:t>
      </w:r>
      <w:r>
        <w:rPr>
          <w:rFonts w:cs="Helvetica"/>
          <w:sz w:val="22"/>
          <w:szCs w:val="30"/>
        </w:rPr>
        <w:t xml:space="preserve">) kommen kann. Was dabei überwiegt hängt demnach immer von den unmittelbar örtlichen oder zeitlichen Kontexten ab, sowie von jenem zwischen der Archivquelle und dem vorangegangenen bzw. dem nachfolgenden materiellen, formalen oder inhaltlichen Transformationsschritt. </w:t>
      </w:r>
    </w:p>
    <w:p w:rsidR="00013E9B" w:rsidRDefault="00013E9B" w:rsidP="00013E9B">
      <w:pPr>
        <w:widowControl w:val="0"/>
        <w:autoSpaceDE w:val="0"/>
        <w:autoSpaceDN w:val="0"/>
        <w:adjustRightInd w:val="0"/>
        <w:spacing w:after="0"/>
        <w:jc w:val="both"/>
        <w:rPr>
          <w:rFonts w:cs="Helvetica"/>
          <w:sz w:val="22"/>
          <w:szCs w:val="30"/>
        </w:rPr>
      </w:pPr>
    </w:p>
    <w:p w:rsidR="00013E9B" w:rsidRPr="0056418D" w:rsidRDefault="00013E9B" w:rsidP="00013E9B">
      <w:pPr>
        <w:widowControl w:val="0"/>
        <w:autoSpaceDE w:val="0"/>
        <w:autoSpaceDN w:val="0"/>
        <w:adjustRightInd w:val="0"/>
        <w:spacing w:after="0"/>
        <w:ind w:left="708"/>
        <w:jc w:val="both"/>
        <w:rPr>
          <w:rFonts w:cs="Helvetica"/>
          <w:sz w:val="20"/>
          <w:szCs w:val="30"/>
        </w:rPr>
      </w:pPr>
      <w:ins w:id="127" w:author="Christoph Breser" w:date="2016-02-25T09:58:00Z">
        <w:r w:rsidRPr="0056418D">
          <w:rPr>
            <w:rFonts w:cs="Helvetica"/>
            <w:sz w:val="20"/>
            <w:szCs w:val="30"/>
          </w:rPr>
          <w:t xml:space="preserve">Das Skizzenblatt alleine stellt </w:t>
        </w:r>
      </w:ins>
      <w:r w:rsidRPr="0056418D">
        <w:rPr>
          <w:rFonts w:cs="Helvetica"/>
          <w:sz w:val="20"/>
          <w:szCs w:val="30"/>
        </w:rPr>
        <w:t xml:space="preserve">demnach </w:t>
      </w:r>
      <w:r>
        <w:rPr>
          <w:rFonts w:cs="Helvetica"/>
          <w:sz w:val="20"/>
          <w:szCs w:val="30"/>
        </w:rPr>
        <w:t xml:space="preserve">also </w:t>
      </w:r>
      <w:ins w:id="128" w:author="Christoph Breser" w:date="2016-02-25T09:58:00Z">
        <w:r w:rsidRPr="0056418D">
          <w:rPr>
            <w:rFonts w:cs="Helvetica"/>
            <w:sz w:val="20"/>
            <w:szCs w:val="30"/>
          </w:rPr>
          <w:t xml:space="preserve">noch keine </w:t>
        </w:r>
      </w:ins>
      <w:r>
        <w:rPr>
          <w:rFonts w:cs="Helvetica"/>
          <w:sz w:val="20"/>
          <w:szCs w:val="30"/>
        </w:rPr>
        <w:t xml:space="preserve">semantisch qualitative </w:t>
      </w:r>
      <w:ins w:id="129"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130" w:author="Christoph Breser" w:date="2016-02-25T09:58:00Z">
        <w:r w:rsidRPr="0056418D">
          <w:rPr>
            <w:rFonts w:cs="Helvetica"/>
            <w:sz w:val="20"/>
            <w:szCs w:val="30"/>
            <w:u w:color="386EFF"/>
          </w:rPr>
          <w:t xml:space="preserve">nur als ein </w:t>
        </w:r>
      </w:ins>
      <w:r>
        <w:rPr>
          <w:rFonts w:cs="Helvetica"/>
          <w:sz w:val="20"/>
          <w:szCs w:val="30"/>
          <w:u w:color="386EFF"/>
        </w:rPr>
        <w:t xml:space="preserve">rein </w:t>
      </w:r>
      <w:ins w:id="131"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132" w:author="Christoph Breser" w:date="2016-02-25T09:58:00Z">
        <w:r w:rsidRPr="0056418D">
          <w:rPr>
            <w:rFonts w:cs="Helvetica"/>
            <w:sz w:val="20"/>
            <w:szCs w:val="30"/>
            <w:u w:color="386EFF"/>
          </w:rPr>
          <w:t xml:space="preserve"> Es ist eine</w:t>
        </w:r>
      </w:ins>
      <w:r>
        <w:rPr>
          <w:rFonts w:cs="Helvetica"/>
          <w:sz w:val="20"/>
          <w:szCs w:val="30"/>
          <w:u w:color="386EFF"/>
        </w:rPr>
        <w:t>r</w:t>
      </w:r>
      <w:ins w:id="133" w:author="Christoph Breser" w:date="2016-02-25T09:58:00Z">
        <w:r w:rsidRPr="0056418D">
          <w:rPr>
            <w:rFonts w:cs="Helvetica"/>
            <w:sz w:val="20"/>
            <w:szCs w:val="30"/>
            <w:u w:color="386EFF"/>
          </w:rPr>
          <w:t xml:space="preserve"> von mehreren Operatoren</w:t>
        </w:r>
      </w:ins>
      <w:r w:rsidRPr="0056418D">
        <w:rPr>
          <w:rFonts w:cs="Helvetica"/>
          <w:sz w:val="20"/>
          <w:szCs w:val="30"/>
          <w:u w:color="386EFF"/>
        </w:rPr>
        <w:t xml:space="preserve"> </w:t>
      </w:r>
      <w:r>
        <w:rPr>
          <w:rFonts w:cs="Helvetica"/>
          <w:sz w:val="20"/>
          <w:szCs w:val="30"/>
          <w:u w:color="386EFF"/>
        </w:rPr>
        <w:t xml:space="preserve">einer </w:t>
      </w:r>
      <w:r w:rsidRPr="0056418D">
        <w:rPr>
          <w:rFonts w:cs="Helvetica"/>
          <w:sz w:val="20"/>
          <w:szCs w:val="30"/>
          <w:u w:color="386EFF"/>
        </w:rPr>
        <w:t>Kette an Transformations</w:t>
      </w:r>
      <w:r>
        <w:rPr>
          <w:rFonts w:cs="Helvetica"/>
          <w:sz w:val="20"/>
          <w:szCs w:val="30"/>
          <w:u w:color="386EFF"/>
        </w:rPr>
        <w:t>- bzw. Erkenntnis</w:t>
      </w:r>
      <w:r w:rsidRPr="0056418D">
        <w:rPr>
          <w:rFonts w:cs="Helvetica"/>
          <w:sz w:val="20"/>
          <w:szCs w:val="30"/>
          <w:u w:color="386EFF"/>
        </w:rPr>
        <w:t xml:space="preserve">schritten, dessen Beginn </w:t>
      </w:r>
      <w:ins w:id="134" w:author="Christoph Breser" w:date="2016-02-25T09:58:00Z">
        <w:r w:rsidRPr="0056418D">
          <w:rPr>
            <w:rFonts w:cs="Helvetica"/>
            <w:sz w:val="20"/>
            <w:szCs w:val="30"/>
            <w:u w:color="386EFF"/>
          </w:rPr>
          <w:t xml:space="preserve">weder die vorbildhafte, </w:t>
        </w:r>
      </w:ins>
      <w:r>
        <w:rPr>
          <w:rFonts w:cs="Helvetica"/>
          <w:sz w:val="20"/>
          <w:szCs w:val="30"/>
          <w:u w:color="386EFF"/>
        </w:rPr>
        <w:t xml:space="preserve">im Jahr </w:t>
      </w:r>
      <w:ins w:id="135" w:author="Christoph Breser" w:date="2016-02-25T09:58:00Z">
        <w:r w:rsidRPr="0056418D">
          <w:rPr>
            <w:rFonts w:cs="Helvetica"/>
            <w:sz w:val="20"/>
            <w:szCs w:val="30"/>
            <w:u w:color="386EFF"/>
          </w:rPr>
          <w:t>1865 abgezeichnete Architektur bildet</w:t>
        </w:r>
      </w:ins>
      <w:r w:rsidRPr="0056418D">
        <w:rPr>
          <w:rFonts w:cs="Helvetica"/>
          <w:sz w:val="20"/>
          <w:szCs w:val="30"/>
          <w:u w:color="386EFF"/>
        </w:rPr>
        <w:t xml:space="preserve"> und dessen</w:t>
      </w:r>
      <w:ins w:id="136" w:author="Christoph Breser" w:date="2016-02-25T09:58:00Z">
        <w:r w:rsidRPr="0056418D">
          <w:rPr>
            <w:rFonts w:cs="Helvetica"/>
            <w:sz w:val="20"/>
            <w:szCs w:val="30"/>
            <w:u w:color="386EFF"/>
          </w:rPr>
          <w:t xml:space="preserve"> </w:t>
        </w:r>
      </w:ins>
      <w:r w:rsidRPr="0056418D">
        <w:rPr>
          <w:rFonts w:cs="Helvetica"/>
          <w:sz w:val="20"/>
          <w:szCs w:val="30"/>
          <w:u w:color="386EFF"/>
        </w:rPr>
        <w:t xml:space="preserve">Ende </w:t>
      </w:r>
      <w:ins w:id="137" w:author="Christoph Breser" w:date="2016-02-25T09:58:00Z">
        <w:r w:rsidRPr="0056418D">
          <w:rPr>
            <w:rFonts w:cs="Helvetica"/>
            <w:sz w:val="20"/>
            <w:szCs w:val="30"/>
            <w:u w:color="386EFF"/>
          </w:rPr>
          <w:t xml:space="preserve">noch </w:t>
        </w:r>
      </w:ins>
      <w:r>
        <w:rPr>
          <w:rFonts w:cs="Helvetica"/>
          <w:sz w:val="20"/>
          <w:szCs w:val="30"/>
          <w:u w:color="386EFF"/>
        </w:rPr>
        <w:t xml:space="preserve">eine </w:t>
      </w:r>
      <w:ins w:id="138" w:author="Christoph Breser" w:date="2016-02-25T09:58:00Z">
        <w:r w:rsidRPr="0056418D">
          <w:rPr>
            <w:rFonts w:cs="Helvetica"/>
            <w:sz w:val="20"/>
            <w:szCs w:val="30"/>
            <w:u w:color="386EFF"/>
          </w:rPr>
          <w:t xml:space="preserve">einordnende Interpretation heute </w:t>
        </w:r>
      </w:ins>
      <w:r w:rsidRPr="0056418D">
        <w:rPr>
          <w:rFonts w:cs="Helvetica"/>
          <w:sz w:val="20"/>
          <w:szCs w:val="30"/>
          <w:u w:color="386EFF"/>
        </w:rPr>
        <w:t>ist</w:t>
      </w:r>
      <w:ins w:id="139"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140"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
      </w:r>
    </w:p>
    <w:p w:rsidR="00013E9B" w:rsidRDefault="00013E9B" w:rsidP="00013E9B">
      <w:pPr>
        <w:widowControl w:val="0"/>
        <w:autoSpaceDE w:val="0"/>
        <w:autoSpaceDN w:val="0"/>
        <w:adjustRightInd w:val="0"/>
        <w:spacing w:after="0"/>
        <w:jc w:val="both"/>
        <w:rPr>
          <w:rFonts w:cs="Helvetica"/>
          <w:sz w:val="22"/>
          <w:szCs w:val="30"/>
        </w:rPr>
      </w:pPr>
    </w:p>
    <w:p w:rsidR="00013E9B" w:rsidRDefault="00013E9B" w:rsidP="00013E9B">
      <w:pPr>
        <w:widowControl w:val="0"/>
        <w:autoSpaceDE w:val="0"/>
        <w:autoSpaceDN w:val="0"/>
        <w:adjustRightInd w:val="0"/>
        <w:spacing w:after="0"/>
        <w:jc w:val="both"/>
        <w:rPr>
          <w:rFonts w:cs="Helvetica"/>
          <w:sz w:val="22"/>
          <w:szCs w:val="30"/>
        </w:rPr>
      </w:pPr>
      <w:r>
        <w:rPr>
          <w:rFonts w:cs="Helvetica"/>
          <w:sz w:val="22"/>
          <w:szCs w:val="30"/>
        </w:rPr>
        <w:t>Bei Erstellung der Web-Applikation ergab sich demnach die Herausforderung, entlang dieser Kette die Reihenfolge jener der Archivquelle im Archiv zugeordneten Systematik verändern zu können und damit auch ihre jeweilig benachbarten Referenten zu bestimmen, um so eine Unmittelbarkeit in der Beziehung zwischen ihm und anderen Archivquellen herstellen zu können, bzw. auch zwischen ihm und einem externen materiellen oder immateriellen Referenten. Ziel dieser Funktion ist schließlich die Verdichtung von Einzelinformationen.</w:t>
      </w:r>
    </w:p>
    <w:p w:rsidR="00062C08" w:rsidRDefault="00013E9B"/>
    <w:sectPr w:rsidR="00062C08" w:rsidSect="003A6D48">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013E9B" w:rsidRPr="00CF144E" w:rsidRDefault="00013E9B" w:rsidP="00013E9B">
      <w:pPr>
        <w:widowControl w:val="0"/>
        <w:autoSpaceDE w:val="0"/>
        <w:autoSpaceDN w:val="0"/>
        <w:adjustRightInd w:val="0"/>
        <w:spacing w:after="0"/>
        <w:jc w:val="both"/>
        <w:rPr>
          <w:ins w:id="66" w:author="Christoph Breser" w:date="2016-02-25T09:58:00Z"/>
          <w:sz w:val="18"/>
        </w:rPr>
      </w:pPr>
      <w:ins w:id="67"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68" w:author="Christoph Breser" w:date="2016-02-25T09:58:00Z">
        <w:r>
          <w:rPr>
            <w:sz w:val="18"/>
          </w:rPr>
          <w:t xml:space="preserve">sowie auch </w:t>
        </w:r>
      </w:ins>
      <w:r>
        <w:rPr>
          <w:sz w:val="18"/>
        </w:rPr>
        <w:t xml:space="preserve">von einem </w:t>
      </w:r>
      <w:ins w:id="69" w:author="Christoph Breser" w:date="2016-02-25T09:58:00Z">
        <w:r>
          <w:rPr>
            <w:sz w:val="18"/>
          </w:rPr>
          <w:t xml:space="preserve">Utilitarismus, mit welchem er sich vor allem gegenüber </w:t>
        </w:r>
      </w:ins>
      <w:r>
        <w:rPr>
          <w:sz w:val="18"/>
        </w:rPr>
        <w:t xml:space="preserve">jenem, </w:t>
      </w:r>
      <w:ins w:id="70" w:author="Christoph Breser" w:date="2016-02-25T09:58:00Z">
        <w:r>
          <w:rPr>
            <w:sz w:val="18"/>
          </w:rPr>
          <w:t>zu seiner Zeit vorherrschenden Rationalismus abzugrenzen versuchte.</w:t>
        </w:r>
      </w:ins>
    </w:p>
  </w:footnote>
  <w:footnote w:id="0">
    <w:p w:rsidR="00013E9B" w:rsidRDefault="00013E9B" w:rsidP="00013E9B">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r w:rsidRPr="00607082">
        <w:rPr>
          <w:i/>
        </w:rPr>
        <w:t>Geymüller</w:t>
      </w:r>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r w:rsidRPr="00607082">
        <w:rPr>
          <w:i/>
        </w:rPr>
        <w:t xml:space="preserve">Geymüller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
    <w:p w:rsidR="00013E9B" w:rsidRPr="00FA2CD3" w:rsidRDefault="00013E9B" w:rsidP="00013E9B">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141" w:author="Christoph Breser" w:date="2016-02-25T09:58:00Z">
        <w:r w:rsidRPr="00FA2CD3">
          <w:t xml:space="preserve">Transparentpapier </w:t>
        </w:r>
      </w:ins>
      <w:r>
        <w:t xml:space="preserve">steht (vermutlich eine Übertragung) </w:t>
      </w:r>
      <w:ins w:id="142" w:author="Christoph Breser" w:date="2016-02-25T09:58:00Z">
        <w:r w:rsidRPr="00FA2CD3">
          <w:t xml:space="preserve">und </w:t>
        </w:r>
      </w:ins>
      <w:r>
        <w:t xml:space="preserve">mit einer </w:t>
      </w:r>
      <w:ins w:id="143" w:author="Christoph Breser" w:date="2016-02-25T09:58:00Z">
        <w:r w:rsidRPr="00FA2CD3">
          <w:t xml:space="preserve">Publikationsvorlage, </w:t>
        </w:r>
      </w:ins>
      <w:r>
        <w:t xml:space="preserve">die schließlich zu einer vorbereiteten, jedoch nicht mehr gedruckten </w:t>
      </w:r>
      <w:ins w:id="144" w:author="Christoph Breser" w:date="2016-02-25T09:58:00Z">
        <w:r w:rsidRPr="00FA2CD3">
          <w:t xml:space="preserve">Publikation </w:t>
        </w:r>
      </w:ins>
      <w:r>
        <w:t>führen hätte sollen</w:t>
      </w:r>
      <w:ins w:id="145" w:author="Christoph Breser" w:date="2016-02-25T09:58:00Z">
        <w:r w:rsidRPr="00FA2CD3">
          <w:t xml:space="preserve">. </w:t>
        </w:r>
      </w:ins>
      <w:r>
        <w:t xml:space="preserve">Ein Wissensfeld </w:t>
      </w:r>
      <w:r>
        <w:rPr>
          <w:i/>
        </w:rPr>
        <w:t>Geymüllers</w:t>
      </w:r>
      <w:r>
        <w:t>, welches bisher noch unerschlossen, jedoch in Fragmenten bereits vor uns liegt.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revisionView w:markup="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13E9B"/>
    <w:rsid w:val="00013E9B"/>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13E9B"/>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1"/>
    <w:uiPriority w:val="99"/>
    <w:semiHidden/>
    <w:unhideWhenUsed/>
    <w:rsid w:val="00013E9B"/>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13E9B"/>
    <w:rPr>
      <w:rFonts w:ascii="Lucida Grande" w:hAnsi="Lucida Grande"/>
      <w:sz w:val="18"/>
      <w:szCs w:val="18"/>
    </w:rPr>
  </w:style>
  <w:style w:type="character" w:customStyle="1" w:styleId="SprechblasentextZeichen1">
    <w:name w:val="Sprechblasentext Zeichen1"/>
    <w:basedOn w:val="Absatzstandardschriftart"/>
    <w:link w:val="Sprechblasentext"/>
    <w:uiPriority w:val="99"/>
    <w:semiHidden/>
    <w:rsid w:val="00013E9B"/>
    <w:rPr>
      <w:rFonts w:ascii="Lucida Grande" w:hAnsi="Lucida Grande"/>
      <w:sz w:val="18"/>
      <w:szCs w:val="18"/>
    </w:rPr>
  </w:style>
  <w:style w:type="paragraph" w:styleId="Listenabsatz">
    <w:name w:val="List Paragraph"/>
    <w:basedOn w:val="Standard"/>
    <w:uiPriority w:val="34"/>
    <w:qFormat/>
    <w:rsid w:val="00013E9B"/>
    <w:pPr>
      <w:ind w:left="720"/>
      <w:contextualSpacing/>
    </w:pPr>
  </w:style>
  <w:style w:type="paragraph" w:styleId="Funotentext">
    <w:name w:val="footnote text"/>
    <w:basedOn w:val="Standard"/>
    <w:link w:val="FunotentextZeichen"/>
    <w:uiPriority w:val="99"/>
    <w:unhideWhenUsed/>
    <w:rsid w:val="00013E9B"/>
    <w:pPr>
      <w:spacing w:after="0"/>
    </w:pPr>
    <w:rPr>
      <w:sz w:val="18"/>
    </w:rPr>
  </w:style>
  <w:style w:type="character" w:customStyle="1" w:styleId="FunotentextZeichen">
    <w:name w:val="Fußnotentext Zeichen"/>
    <w:basedOn w:val="Absatzstandardschriftart"/>
    <w:link w:val="Funotentext"/>
    <w:uiPriority w:val="99"/>
    <w:rsid w:val="00013E9B"/>
    <w:rPr>
      <w:rFonts w:ascii="Helvetica Neue" w:hAnsi="Helvetica Neue"/>
      <w:sz w:val="18"/>
    </w:rPr>
  </w:style>
  <w:style w:type="character" w:styleId="Funotenzeichen">
    <w:name w:val="footnote reference"/>
    <w:basedOn w:val="Absatzstandardschriftart"/>
    <w:uiPriority w:val="99"/>
    <w:unhideWhenUsed/>
    <w:rsid w:val="00013E9B"/>
    <w:rPr>
      <w:sz w:val="20"/>
      <w:vertAlign w:val="superscript"/>
    </w:rPr>
  </w:style>
  <w:style w:type="character" w:styleId="Link">
    <w:name w:val="Hyperlink"/>
    <w:basedOn w:val="Absatzstandardschriftart"/>
    <w:rsid w:val="00013E9B"/>
    <w:rPr>
      <w:color w:val="0000FF" w:themeColor="hyperlink"/>
      <w:u w:val="single"/>
    </w:rPr>
  </w:style>
  <w:style w:type="character" w:styleId="GesichteterLink">
    <w:name w:val="FollowedHyperlink"/>
    <w:basedOn w:val="Absatzstandardschriftart"/>
    <w:rsid w:val="00013E9B"/>
    <w:rPr>
      <w:color w:val="800080" w:themeColor="followedHyperlink"/>
      <w:u w:val="single"/>
    </w:rPr>
  </w:style>
  <w:style w:type="character" w:styleId="Kommentarzeichen">
    <w:name w:val="annotation reference"/>
    <w:basedOn w:val="Absatzstandardschriftart"/>
    <w:rsid w:val="00013E9B"/>
    <w:rPr>
      <w:sz w:val="18"/>
      <w:szCs w:val="18"/>
    </w:rPr>
  </w:style>
  <w:style w:type="paragraph" w:styleId="Kommentartext">
    <w:name w:val="annotation text"/>
    <w:basedOn w:val="Standard"/>
    <w:link w:val="KommentartextZeichen"/>
    <w:rsid w:val="00013E9B"/>
  </w:style>
  <w:style w:type="character" w:customStyle="1" w:styleId="KommentartextZeichen">
    <w:name w:val="Kommentartext Zeichen"/>
    <w:basedOn w:val="Absatzstandardschriftart"/>
    <w:link w:val="Kommentartext"/>
    <w:rsid w:val="00013E9B"/>
    <w:rPr>
      <w:rFonts w:ascii="Helvetica Neue" w:hAnsi="Helvetica Neue"/>
    </w:rPr>
  </w:style>
  <w:style w:type="paragraph" w:styleId="Kommentarthema">
    <w:name w:val="annotation subject"/>
    <w:basedOn w:val="Kommentartext"/>
    <w:next w:val="Kommentartext"/>
    <w:link w:val="KommentarthemaZeichen"/>
    <w:rsid w:val="00013E9B"/>
    <w:rPr>
      <w:b/>
      <w:bCs/>
      <w:sz w:val="20"/>
      <w:szCs w:val="20"/>
    </w:rPr>
  </w:style>
  <w:style w:type="character" w:customStyle="1" w:styleId="KommentarthemaZeichen">
    <w:name w:val="Kommentarthema Zeichen"/>
    <w:basedOn w:val="KommentartextZeichen"/>
    <w:link w:val="Kommentarthema"/>
    <w:rsid w:val="00013E9B"/>
    <w:rPr>
      <w:b/>
      <w:bCs/>
      <w:sz w:val="20"/>
      <w:szCs w:val="20"/>
    </w:rPr>
  </w:style>
  <w:style w:type="paragraph" w:customStyle="1" w:styleId="Default">
    <w:name w:val="Default"/>
    <w:rsid w:val="00013E9B"/>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013E9B"/>
    <w:pPr>
      <w:numPr>
        <w:numId w:val="4"/>
      </w:numPr>
      <w:contextualSpacing/>
    </w:pPr>
  </w:style>
  <w:style w:type="paragraph" w:styleId="StandardWeb">
    <w:name w:val="Normal (Web)"/>
    <w:basedOn w:val="Standard"/>
    <w:uiPriority w:val="99"/>
    <w:rsid w:val="00013E9B"/>
    <w:pPr>
      <w:spacing w:beforeLines="1" w:afterLines="1"/>
    </w:pPr>
    <w:rPr>
      <w:rFonts w:ascii="Times" w:hAnsi="Times" w:cs="Times New Roman"/>
      <w:sz w:val="20"/>
      <w:szCs w:val="20"/>
      <w:lang w:eastAsia="de-DE"/>
    </w:rPr>
  </w:style>
  <w:style w:type="paragraph" w:styleId="Kopfzeile">
    <w:name w:val="header"/>
    <w:basedOn w:val="Standard"/>
    <w:link w:val="KopfzeileZeichen"/>
    <w:rsid w:val="00013E9B"/>
    <w:pPr>
      <w:tabs>
        <w:tab w:val="center" w:pos="4703"/>
        <w:tab w:val="right" w:pos="9406"/>
      </w:tabs>
      <w:spacing w:after="0"/>
    </w:pPr>
  </w:style>
  <w:style w:type="character" w:customStyle="1" w:styleId="KopfzeileZeichen">
    <w:name w:val="Kopfzeile Zeichen"/>
    <w:basedOn w:val="Absatzstandardschriftart"/>
    <w:link w:val="Kopfzeile"/>
    <w:rsid w:val="00013E9B"/>
    <w:rPr>
      <w:rFonts w:ascii="Helvetica Neue" w:hAnsi="Helvetica Neue"/>
    </w:rPr>
  </w:style>
  <w:style w:type="paragraph" w:styleId="Fuzeile">
    <w:name w:val="footer"/>
    <w:basedOn w:val="Standard"/>
    <w:link w:val="FuzeileZeichen"/>
    <w:rsid w:val="00013E9B"/>
    <w:pPr>
      <w:tabs>
        <w:tab w:val="center" w:pos="4703"/>
        <w:tab w:val="right" w:pos="9406"/>
      </w:tabs>
      <w:spacing w:after="0"/>
    </w:pPr>
  </w:style>
  <w:style w:type="character" w:customStyle="1" w:styleId="FuzeileZeichen">
    <w:name w:val="Fußzeile Zeichen"/>
    <w:basedOn w:val="Absatzstandardschriftart"/>
    <w:link w:val="Fuzeile"/>
    <w:rsid w:val="00013E9B"/>
    <w:rPr>
      <w:rFonts w:ascii="Helvetica Neue" w:hAnsi="Helvetica Neue"/>
    </w:rPr>
  </w:style>
  <w:style w:type="character" w:styleId="Seitenzahl">
    <w:name w:val="page number"/>
    <w:basedOn w:val="Absatzstandardschriftart"/>
    <w:rsid w:val="00013E9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1166</Words>
  <Characters>6648</Characters>
  <Application>Microsoft Macintosh Word</Application>
  <DocSecurity>0</DocSecurity>
  <Lines>55</Lines>
  <Paragraphs>13</Paragraphs>
  <ScaleCrop>false</ScaleCrop>
  <LinksUpToDate>false</LinksUpToDate>
  <CharactersWithSpaces>8164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1</cp:revision>
  <dcterms:created xsi:type="dcterms:W3CDTF">2016-03-04T11:17:00Z</dcterms:created>
  <dcterms:modified xsi:type="dcterms:W3CDTF">2016-03-04T11:18:00Z</dcterms:modified>
</cp:coreProperties>
</file>