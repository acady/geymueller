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B3F" w:rsidRPr="00CB7415" w:rsidRDefault="00BB3B3F" w:rsidP="00BB3B3F">
      <w:pPr>
        <w:jc w:val="both"/>
        <w:rPr>
          <w:b/>
          <w:sz w:val="22"/>
          <w:szCs w:val="28"/>
          <w:lang w:eastAsia="de-DE"/>
        </w:rPr>
      </w:pPr>
      <w:r w:rsidRPr="00CB7415">
        <w:rPr>
          <w:b/>
          <w:sz w:val="22"/>
          <w:szCs w:val="28"/>
          <w:lang w:eastAsia="de-DE"/>
        </w:rPr>
        <w:t xml:space="preserve">Einleitung </w:t>
      </w:r>
    </w:p>
    <w:p w:rsidR="00BB3B3F" w:rsidRPr="000727F5" w:rsidRDefault="00BB3B3F" w:rsidP="00BB3B3F">
      <w:pPr>
        <w:jc w:val="both"/>
        <w:rPr>
          <w:sz w:val="22"/>
          <w:szCs w:val="28"/>
          <w:lang w:eastAsia="de-DE"/>
        </w:rPr>
      </w:pPr>
      <w:r w:rsidRPr="000727F5">
        <w:rPr>
          <w:sz w:val="22"/>
          <w:szCs w:val="28"/>
          <w:lang w:eastAsia="de-DE"/>
        </w:rPr>
        <w:t xml:space="preserve">Die Arbeiten an einem seit Dezember 2014 laufenden </w:t>
      </w:r>
      <w:ins w:id="0" w:author="Christoph Breser" w:date="2016-02-25T09:58:00Z">
        <w:r w:rsidRPr="000727F5">
          <w:rPr>
            <w:sz w:val="22"/>
            <w:szCs w:val="28"/>
            <w:lang w:eastAsia="de-DE"/>
          </w:rPr>
          <w:t xml:space="preserve">Forschungsprojekt </w:t>
        </w:r>
      </w:ins>
      <w:r w:rsidRPr="000727F5">
        <w:rPr>
          <w:sz w:val="22"/>
          <w:szCs w:val="28"/>
          <w:lang w:eastAsia="de-DE"/>
        </w:rPr>
        <w:t>führten schließlich zu dem hier behandel</w:t>
      </w:r>
      <w:r>
        <w:rPr>
          <w:sz w:val="22"/>
          <w:szCs w:val="28"/>
          <w:lang w:eastAsia="de-DE"/>
        </w:rPr>
        <w:t>ten Problembewusstsein.</w:t>
      </w:r>
      <w:r w:rsidRPr="000727F5">
        <w:rPr>
          <w:sz w:val="22"/>
          <w:szCs w:val="28"/>
          <w:lang w:eastAsia="de-DE"/>
        </w:rPr>
        <w:t xml:space="preserve"> Es bezieht sich im Speziellen auf den Umgang mit Architektur bezogenen Archivquellen.</w:t>
      </w:r>
      <w:r w:rsidRPr="000727F5">
        <w:rPr>
          <w:rStyle w:val="Funotenzeichen"/>
          <w:szCs w:val="28"/>
          <w:lang w:eastAsia="de-DE"/>
        </w:rPr>
        <w:footnoteReference w:id="-1"/>
      </w:r>
      <w:r w:rsidRPr="000727F5">
        <w:rPr>
          <w:sz w:val="22"/>
          <w:szCs w:val="28"/>
          <w:lang w:eastAsia="de-DE"/>
        </w:rPr>
        <w:t xml:space="preserve"> Das </w:t>
      </w:r>
      <w:ins w:id="1" w:author="Christoph Breser" w:date="2016-02-25T09:58:00Z">
        <w:r w:rsidRPr="000727F5">
          <w:rPr>
            <w:sz w:val="22"/>
            <w:szCs w:val="28"/>
            <w:lang w:eastAsia="de-DE"/>
          </w:rPr>
          <w:t xml:space="preserve">Forschungsprojekt </w:t>
        </w:r>
      </w:ins>
      <w:r w:rsidRPr="000727F5">
        <w:rPr>
          <w:sz w:val="22"/>
          <w:szCs w:val="28"/>
          <w:lang w:eastAsia="de-DE"/>
        </w:rPr>
        <w:t xml:space="preserve">sieht die Digitalisierung des wissenschaftlichen Nachlassbestandes vom </w:t>
      </w:r>
      <w:proofErr w:type="spellStart"/>
      <w:r w:rsidRPr="000727F5">
        <w:rPr>
          <w:sz w:val="22"/>
          <w:szCs w:val="28"/>
          <w:lang w:eastAsia="de-DE"/>
        </w:rPr>
        <w:t>s</w:t>
      </w:r>
      <w:ins w:id="2" w:author="Christoph Breser" w:date="2016-02-25T09:58:00Z">
        <w:r w:rsidRPr="000727F5">
          <w:rPr>
            <w:sz w:val="22"/>
            <w:szCs w:val="28"/>
            <w:lang w:eastAsia="de-DE"/>
          </w:rPr>
          <w:t>chweizer</w:t>
        </w:r>
        <w:proofErr w:type="spellEnd"/>
        <w:r w:rsidRPr="000727F5">
          <w:rPr>
            <w:sz w:val="22"/>
            <w:szCs w:val="28"/>
            <w:lang w:eastAsia="de-DE"/>
          </w:rPr>
          <w:t xml:space="preserve"> </w:t>
        </w:r>
      </w:ins>
      <w:r w:rsidRPr="000727F5">
        <w:rPr>
          <w:sz w:val="22"/>
          <w:szCs w:val="28"/>
          <w:lang w:eastAsia="de-DE"/>
        </w:rPr>
        <w:t xml:space="preserve">Architekturhistoriker </w:t>
      </w:r>
      <w:r w:rsidRPr="000727F5">
        <w:rPr>
          <w:i/>
          <w:sz w:val="22"/>
          <w:szCs w:val="28"/>
          <w:lang w:eastAsia="de-DE"/>
        </w:rPr>
        <w:t xml:space="preserve">Heinrich von </w:t>
      </w:r>
      <w:proofErr w:type="spellStart"/>
      <w:r w:rsidRPr="000727F5">
        <w:rPr>
          <w:i/>
          <w:sz w:val="22"/>
          <w:szCs w:val="28"/>
          <w:lang w:eastAsia="de-DE"/>
        </w:rPr>
        <w:t>Geymüller</w:t>
      </w:r>
      <w:proofErr w:type="spellEnd"/>
      <w:r w:rsidRPr="000727F5">
        <w:rPr>
          <w:i/>
          <w:sz w:val="22"/>
          <w:szCs w:val="28"/>
          <w:lang w:eastAsia="de-DE"/>
        </w:rPr>
        <w:t xml:space="preserve"> </w:t>
      </w:r>
      <w:r w:rsidRPr="000727F5">
        <w:rPr>
          <w:sz w:val="22"/>
          <w:szCs w:val="28"/>
          <w:lang w:eastAsia="de-DE"/>
        </w:rPr>
        <w:t>(1839-1909) vor, der sich seit 1927 am Institut für Kunstgeschichte an der Karl-Franzens Universität Graz befindet. Anfangs konzentrierten sich die Arbeiten  auf die Erstellung einer geeigneten Web-Repräsentation.</w:t>
      </w:r>
      <w:ins w:id="3" w:author="Christoph Breser" w:date="2016-02-25T09:58:00Z">
        <w:r w:rsidRPr="000727F5">
          <w:rPr>
            <w:sz w:val="22"/>
            <w:szCs w:val="28"/>
            <w:lang w:eastAsia="de-DE"/>
          </w:rPr>
          <w:t xml:space="preserve"> </w:t>
        </w:r>
      </w:ins>
      <w:r w:rsidRPr="000727F5">
        <w:rPr>
          <w:sz w:val="22"/>
          <w:szCs w:val="28"/>
          <w:lang w:eastAsia="de-DE"/>
        </w:rPr>
        <w:t xml:space="preserve">Das Vorhaben der Digitalisierung von über 71.500 Einzelquellobjekten beförderte schließlich Ideen, die sich auf die Optimierung </w:t>
      </w:r>
      <w:r>
        <w:rPr>
          <w:sz w:val="22"/>
          <w:szCs w:val="28"/>
          <w:lang w:eastAsia="de-DE"/>
        </w:rPr>
        <w:t xml:space="preserve">der </w:t>
      </w:r>
      <w:r w:rsidRPr="000727F5">
        <w:rPr>
          <w:sz w:val="22"/>
          <w:szCs w:val="28"/>
          <w:lang w:eastAsia="de-DE"/>
        </w:rPr>
        <w:t xml:space="preserve">Aussagequalitäten </w:t>
      </w:r>
      <w:r>
        <w:rPr>
          <w:sz w:val="22"/>
          <w:szCs w:val="28"/>
          <w:lang w:eastAsia="de-DE"/>
        </w:rPr>
        <w:t xml:space="preserve">von Archivquellen </w:t>
      </w:r>
      <w:r w:rsidRPr="000727F5">
        <w:rPr>
          <w:sz w:val="22"/>
          <w:szCs w:val="28"/>
          <w:lang w:eastAsia="de-DE"/>
        </w:rPr>
        <w:t xml:space="preserve">konzentrierten. </w:t>
      </w:r>
    </w:p>
    <w:p w:rsidR="00BB3B3F" w:rsidRDefault="00BB3B3F" w:rsidP="00BB3B3F">
      <w:pPr>
        <w:jc w:val="both"/>
        <w:rPr>
          <w:sz w:val="22"/>
          <w:szCs w:val="22"/>
        </w:rPr>
      </w:pPr>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nderte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ngig von Raum und Zeit im World </w:t>
      </w:r>
      <w:proofErr w:type="spellStart"/>
      <w:r>
        <w:rPr>
          <w:rFonts w:eastAsia="Arial Unicode MS" w:hAnsi="Arial Unicode MS" w:cs="Arial Unicode MS"/>
          <w:sz w:val="22"/>
          <w:szCs w:val="22"/>
        </w:rPr>
        <w:t>Wide</w:t>
      </w:r>
      <w:proofErr w:type="spellEnd"/>
      <w:r>
        <w:rPr>
          <w:rFonts w:eastAsia="Arial Unicode MS" w:hAnsi="Arial Unicode MS" w:cs="Arial Unicode MS"/>
          <w:sz w:val="22"/>
          <w:szCs w:val="22"/>
        </w:rPr>
        <w:t xml:space="preserve"> Web den </w:t>
      </w:r>
      <w:proofErr w:type="spellStart"/>
      <w:r>
        <w:rPr>
          <w:rFonts w:eastAsia="Arial Unicode MS" w:hAnsi="Arial Unicode MS" w:cs="Arial Unicode MS"/>
          <w:sz w:val="22"/>
          <w:szCs w:val="22"/>
        </w:rPr>
        <w:t>BenutzerInnen</w:t>
      </w:r>
      <w:proofErr w:type="spellEnd"/>
      <w:r>
        <w:rPr>
          <w:rFonts w:eastAsia="Arial Unicode MS" w:hAnsi="Arial Unicode MS" w:cs="Arial Unicode MS"/>
          <w:sz w:val="22"/>
          <w:szCs w:val="22"/>
        </w:rPr>
        <w:t xml:space="preserve"> zur Verf</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gung gestellt. </w:t>
      </w:r>
      <w:r>
        <w:rPr>
          <w:sz w:val="22"/>
          <w:szCs w:val="22"/>
        </w:rPr>
        <w:t xml:space="preserve">Bei der Digitalisierung von Daten können aber Fehler auftreten und durch den Einsatz unterschiedlicher Browser bzw. Software-Einstellungen entstehen oftmals Abweichungen. Ein Großteil der Archive arbeitet mit durchsuchbaren Metadaten. Diese Metadaten sind einfach aufzunehmen und flexibel verwertbar, führen durch ihre Aufnahme allerdings oftmals auch zu Inkonsistenzen. Für die Verwaltung von Archivalien sind diese Daten zwar unerlässlich, für das World </w:t>
      </w:r>
      <w:proofErr w:type="spellStart"/>
      <w:r>
        <w:rPr>
          <w:sz w:val="22"/>
          <w:szCs w:val="22"/>
        </w:rPr>
        <w:t>Wide</w:t>
      </w:r>
      <w:proofErr w:type="spellEnd"/>
      <w:r>
        <w:rPr>
          <w:sz w:val="22"/>
          <w:szCs w:val="22"/>
        </w:rPr>
        <w:t xml:space="preserve"> Web aber nur eingeschränkt von Interesse, da wesentliche Informationen – wie zum Beispiel Verknüpfungen zu Inhalten – vollkommen außen vor gelassen werden bzw. überhaupt nicht möglich sind. </w:t>
      </w:r>
    </w:p>
    <w:p w:rsidR="00BB3B3F" w:rsidRDefault="00BB3B3F" w:rsidP="00BB3B3F">
      <w:pPr>
        <w:jc w:val="both"/>
        <w:rPr>
          <w:sz w:val="22"/>
          <w:szCs w:val="28"/>
          <w:lang w:eastAsia="de-DE"/>
        </w:rPr>
      </w:pPr>
      <w:r w:rsidRPr="000727F5">
        <w:rPr>
          <w:sz w:val="22"/>
          <w:szCs w:val="28"/>
          <w:lang w:eastAsia="de-DE"/>
        </w:rPr>
        <w:t xml:space="preserve">Ein Teil der anschließend vorgestellten Lösungsstrategie bildet das, im Forschungsprojekt erarbeitete Datenmodell, welches </w:t>
      </w:r>
      <w:ins w:id="4" w:author="Christoph Breser" w:date="2016-02-25T09:58:00Z">
        <w:r w:rsidRPr="000727F5">
          <w:rPr>
            <w:sz w:val="22"/>
            <w:szCs w:val="28"/>
            <w:lang w:eastAsia="de-DE"/>
          </w:rPr>
          <w:t xml:space="preserve">die </w:t>
        </w:r>
      </w:ins>
      <w:r w:rsidRPr="000727F5">
        <w:rPr>
          <w:sz w:val="22"/>
          <w:szCs w:val="28"/>
          <w:lang w:eastAsia="de-DE"/>
        </w:rPr>
        <w:t xml:space="preserve">verknüpfende Suche </w:t>
      </w:r>
      <w:ins w:id="5" w:author="Christoph Breser" w:date="2016-02-25T09:58:00Z">
        <w:r w:rsidRPr="000727F5">
          <w:rPr>
            <w:sz w:val="22"/>
            <w:szCs w:val="28"/>
            <w:lang w:eastAsia="de-DE"/>
          </w:rPr>
          <w:t xml:space="preserve">von </w:t>
        </w:r>
      </w:ins>
      <w:r w:rsidRPr="000727F5">
        <w:rPr>
          <w:sz w:val="22"/>
          <w:szCs w:val="28"/>
          <w:lang w:eastAsia="de-DE"/>
        </w:rPr>
        <w:t xml:space="preserve">Archivquellen über ihre Eigenschaften ermöglicht. </w:t>
      </w:r>
      <w:r>
        <w:rPr>
          <w:sz w:val="22"/>
          <w:szCs w:val="28"/>
          <w:lang w:eastAsia="de-DE"/>
        </w:rPr>
        <w:t xml:space="preserve">Eine </w:t>
      </w:r>
      <w:r w:rsidRPr="000727F5">
        <w:rPr>
          <w:sz w:val="22"/>
          <w:szCs w:val="28"/>
          <w:lang w:eastAsia="de-DE"/>
        </w:rPr>
        <w:t xml:space="preserve">Herausforderung </w:t>
      </w:r>
      <w:r>
        <w:rPr>
          <w:sz w:val="22"/>
          <w:szCs w:val="28"/>
          <w:lang w:eastAsia="de-DE"/>
        </w:rPr>
        <w:t>bestand darin</w:t>
      </w:r>
      <w:r w:rsidRPr="000727F5">
        <w:rPr>
          <w:sz w:val="22"/>
          <w:szCs w:val="28"/>
          <w:lang w:eastAsia="de-DE"/>
        </w:rPr>
        <w:t xml:space="preserve"> </w:t>
      </w:r>
      <w:r>
        <w:rPr>
          <w:sz w:val="22"/>
          <w:szCs w:val="28"/>
          <w:lang w:eastAsia="de-DE"/>
        </w:rPr>
        <w:t xml:space="preserve">die </w:t>
      </w:r>
      <w:r w:rsidRPr="000727F5">
        <w:rPr>
          <w:sz w:val="22"/>
          <w:szCs w:val="28"/>
          <w:lang w:eastAsia="de-DE"/>
        </w:rPr>
        <w:t xml:space="preserve">Verknüpfungen von standardisierten Metadaten auf semantische Aussagen </w:t>
      </w:r>
      <w:r>
        <w:rPr>
          <w:sz w:val="22"/>
          <w:szCs w:val="28"/>
          <w:lang w:eastAsia="de-DE"/>
        </w:rPr>
        <w:t>zu beziehen</w:t>
      </w:r>
      <w:r w:rsidRPr="000727F5">
        <w:rPr>
          <w:sz w:val="22"/>
          <w:szCs w:val="28"/>
          <w:lang w:eastAsia="de-DE"/>
        </w:rPr>
        <w:t xml:space="preserve">. Ein weiterer Teil bildet die </w:t>
      </w:r>
      <w:proofErr w:type="spellStart"/>
      <w:r w:rsidRPr="000727F5">
        <w:rPr>
          <w:sz w:val="22"/>
          <w:szCs w:val="28"/>
          <w:lang w:eastAsia="de-DE"/>
        </w:rPr>
        <w:t>Kontextualisierung</w:t>
      </w:r>
      <w:proofErr w:type="spellEnd"/>
      <w:r w:rsidRPr="000727F5">
        <w:rPr>
          <w:sz w:val="22"/>
          <w:szCs w:val="28"/>
          <w:lang w:eastAsia="de-DE"/>
        </w:rPr>
        <w:t xml:space="preserve"> </w:t>
      </w:r>
      <w:r>
        <w:rPr>
          <w:sz w:val="22"/>
          <w:szCs w:val="28"/>
          <w:lang w:eastAsia="de-DE"/>
        </w:rPr>
        <w:t xml:space="preserve">der Archivquellen </w:t>
      </w:r>
      <w:r w:rsidRPr="000727F5">
        <w:rPr>
          <w:sz w:val="22"/>
          <w:szCs w:val="28"/>
          <w:lang w:eastAsia="de-DE"/>
        </w:rPr>
        <w:t xml:space="preserve">mit externen Wissensfeldern außerhalb des Archivs, die durch die Methode </w:t>
      </w:r>
      <w:r>
        <w:rPr>
          <w:sz w:val="22"/>
          <w:szCs w:val="28"/>
          <w:lang w:eastAsia="de-DE"/>
        </w:rPr>
        <w:t xml:space="preserve">des </w:t>
      </w:r>
      <w:proofErr w:type="spellStart"/>
      <w:r>
        <w:rPr>
          <w:sz w:val="22"/>
          <w:szCs w:val="28"/>
          <w:lang w:eastAsia="de-DE"/>
        </w:rPr>
        <w:t>Geotagging</w:t>
      </w:r>
      <w:proofErr w:type="spellEnd"/>
      <w:r>
        <w:rPr>
          <w:sz w:val="22"/>
          <w:szCs w:val="28"/>
          <w:lang w:eastAsia="de-DE"/>
        </w:rPr>
        <w:t xml:space="preserve"> </w:t>
      </w:r>
      <w:r w:rsidRPr="000727F5">
        <w:rPr>
          <w:sz w:val="22"/>
          <w:szCs w:val="28"/>
          <w:lang w:eastAsia="de-DE"/>
        </w:rPr>
        <w:t>angestrebt wird.</w:t>
      </w:r>
    </w:p>
    <w:p w:rsidR="00062C08" w:rsidRDefault="00BB3B3F"/>
    <w:sectPr w:rsidR="00062C08" w:rsidSect="003A6D4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B3B3F" w:rsidRDefault="00BB3B3F" w:rsidP="00BB3B3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B3B3F"/>
    <w:rsid w:val="00BB3B3F"/>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B3F"/>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styleId="Funotenzeichen">
    <w:name w:val="footnote reference"/>
    <w:basedOn w:val="Absatzstandardschriftart"/>
    <w:uiPriority w:val="99"/>
    <w:unhideWhenUsed/>
    <w:rsid w:val="00BB3B3F"/>
    <w:rPr>
      <w:sz w:val="20"/>
      <w:vertAlign w:val="superscript"/>
    </w:rPr>
  </w:style>
  <w:style w:type="paragraph" w:customStyle="1" w:styleId="Default">
    <w:name w:val="Default"/>
    <w:rsid w:val="00BB3B3F"/>
    <w:pPr>
      <w:widowControl w:val="0"/>
      <w:autoSpaceDE w:val="0"/>
      <w:autoSpaceDN w:val="0"/>
      <w:adjustRightInd w:val="0"/>
      <w:spacing w:after="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cp:revision>
  <dcterms:created xsi:type="dcterms:W3CDTF">2016-03-07T15:59:00Z</dcterms:created>
  <dcterms:modified xsi:type="dcterms:W3CDTF">2016-03-07T16:00:00Z</dcterms:modified>
</cp:coreProperties>
</file>