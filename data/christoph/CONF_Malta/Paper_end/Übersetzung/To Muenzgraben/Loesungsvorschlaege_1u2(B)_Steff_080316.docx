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45" w:rsidRPr="007339F9" w:rsidRDefault="00F73F45" w:rsidP="007339F9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  <w:r w:rsidRPr="00B54B95">
        <w:rPr>
          <w:sz w:val="22"/>
          <w:szCs w:val="28"/>
          <w:lang w:eastAsia="de-DE"/>
        </w:rPr>
        <w:t>Browsen und Stöbern wird durch die Webapplikation auch vor Ort ermöglicht.</w:t>
      </w:r>
      <w:r w:rsidR="00A260AD">
        <w:rPr>
          <w:sz w:val="22"/>
          <w:szCs w:val="28"/>
          <w:lang w:eastAsia="de-DE"/>
        </w:rPr>
        <w:br/>
      </w:r>
      <w:r w:rsidR="00A260AD" w:rsidRPr="007339F9">
        <w:rPr>
          <w:color w:val="0000FF"/>
          <w:sz w:val="22"/>
          <w:szCs w:val="28"/>
          <w:lang w:eastAsia="de-DE"/>
        </w:rPr>
        <w:t>Web application enables browsing and rummaging on site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rFonts w:cs="Helvetica"/>
          <w:sz w:val="22"/>
          <w:szCs w:val="30"/>
        </w:rPr>
      </w:pP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>Mit der neuen ‚Bibliotheca Hertziana’</w:t>
      </w:r>
      <w:r>
        <w:rPr>
          <w:rStyle w:val="Funotenzeichen"/>
          <w:szCs w:val="28"/>
          <w:lang w:eastAsia="de-DE"/>
        </w:rPr>
        <w:footnoteReference w:id="1"/>
      </w:r>
      <w:r>
        <w:rPr>
          <w:sz w:val="22"/>
          <w:szCs w:val="28"/>
          <w:lang w:eastAsia="de-DE"/>
        </w:rPr>
        <w:t xml:space="preserve"> und der digitalen Sammlung des ‚Schloss Belvedere’ (</w:t>
      </w:r>
      <w:r w:rsidRPr="006D23C9">
        <w:rPr>
          <w:i/>
          <w:sz w:val="22"/>
          <w:szCs w:val="28"/>
          <w:lang w:eastAsia="de-DE"/>
        </w:rPr>
        <w:t>„stöbern und finden“</w:t>
      </w:r>
      <w:r>
        <w:rPr>
          <w:sz w:val="22"/>
          <w:szCs w:val="28"/>
          <w:lang w:eastAsia="de-DE"/>
        </w:rPr>
        <w:t>)</w:t>
      </w:r>
      <w:r>
        <w:rPr>
          <w:rStyle w:val="Funotenzeichen"/>
          <w:szCs w:val="28"/>
          <w:lang w:eastAsia="de-DE"/>
        </w:rPr>
        <w:footnoteReference w:id="2"/>
      </w:r>
      <w:r>
        <w:rPr>
          <w:sz w:val="22"/>
          <w:szCs w:val="28"/>
          <w:lang w:eastAsia="de-DE"/>
        </w:rPr>
        <w:t xml:space="preserve"> gibt es bereits zwei Archive, die jenen, von uns gewählten Ansatz verfolgen. Der Besucher wird über Kollektionen und Sammlungen an den Archivbestand heran geführt. Dies entspricht der Idee des ‚semi-digitalen, generierten Skizzenbuchs’, welches als Ausgangspunkt für weitere Forschungen am Objekt dient. Während in der Sammlung des Belvedere die Zusammenstellungen noch von Archivaren/innen erzeugt werden, können wir Kollektionen mit Hilfe der Suchanfragen automatisiert generieren.</w:t>
      </w:r>
    </w:p>
    <w:p w:rsidR="00F73F45" w:rsidRPr="00A83DA9" w:rsidRDefault="00ED777F" w:rsidP="00F73F45">
      <w:pPr>
        <w:widowControl w:val="0"/>
        <w:autoSpaceDE w:val="0"/>
        <w:autoSpaceDN w:val="0"/>
        <w:adjustRightInd w:val="0"/>
        <w:spacing w:after="0"/>
        <w:jc w:val="both"/>
        <w:rPr>
          <w:color w:val="0000FF"/>
          <w:sz w:val="22"/>
          <w:szCs w:val="28"/>
          <w:lang w:val="en-GB" w:eastAsia="de-DE"/>
        </w:rPr>
      </w:pPr>
      <w:r>
        <w:rPr>
          <w:color w:val="0000FF"/>
          <w:sz w:val="22"/>
          <w:szCs w:val="28"/>
          <w:lang w:val="en-GB" w:eastAsia="de-DE"/>
        </w:rPr>
        <w:t>‘</w:t>
      </w:r>
      <w:r w:rsidRPr="00ED777F">
        <w:rPr>
          <w:color w:val="0000FF"/>
          <w:sz w:val="22"/>
          <w:szCs w:val="28"/>
          <w:lang w:val="en-GB" w:eastAsia="de-DE"/>
        </w:rPr>
        <w:t>Bibliotheca Hertziana’</w:t>
      </w:r>
      <w:r>
        <w:rPr>
          <w:color w:val="0000FF"/>
          <w:sz w:val="22"/>
          <w:szCs w:val="28"/>
          <w:lang w:val="en-GB" w:eastAsia="de-DE"/>
        </w:rPr>
        <w:t xml:space="preserve"> and the digital collection of the ‘Schloss Belvedere’, the Belvedere Palace, are already two archives that pursue the same approach we have chosen (“rummaging and finding”).</w:t>
      </w:r>
      <w:r w:rsidR="00440FFE">
        <w:rPr>
          <w:color w:val="0000FF"/>
          <w:sz w:val="22"/>
          <w:szCs w:val="28"/>
          <w:lang w:val="en-GB" w:eastAsia="de-DE"/>
        </w:rPr>
        <w:t xml:space="preserve"> Visitors are introduced to the archival stock through</w:t>
      </w:r>
      <w:r w:rsidR="001F4F2F">
        <w:rPr>
          <w:color w:val="0000FF"/>
          <w:sz w:val="22"/>
          <w:szCs w:val="28"/>
          <w:lang w:val="en-GB" w:eastAsia="de-DE"/>
        </w:rPr>
        <w:t xml:space="preserve"> compilations and collections. This conforms to the idea of the ‘semi-digitally generated sketchbook’, which is the starting point for further research on the object. While compilations in the Belvedere’s collection are still produced by archivists, </w:t>
      </w:r>
      <w:r w:rsidR="00AE02A9">
        <w:rPr>
          <w:color w:val="0000FF"/>
          <w:sz w:val="22"/>
          <w:szCs w:val="28"/>
          <w:lang w:val="en-GB" w:eastAsia="de-DE"/>
        </w:rPr>
        <w:t>we can generate</w:t>
      </w:r>
      <w:r w:rsidR="001F4F2F">
        <w:rPr>
          <w:color w:val="0000FF"/>
          <w:sz w:val="22"/>
          <w:szCs w:val="28"/>
          <w:lang w:val="en-GB" w:eastAsia="de-DE"/>
        </w:rPr>
        <w:t xml:space="preserve"> collections automatically by means of search queries.</w:t>
      </w:r>
    </w:p>
    <w:p w:rsidR="00A83DA9" w:rsidRDefault="00A83DA9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</w:p>
    <w:p w:rsidR="00F73F45" w:rsidRDefault="00F73F45" w:rsidP="00F73F45">
      <w:pPr>
        <w:pStyle w:val="Listenabsatz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>Geotagging</w:t>
      </w:r>
    </w:p>
    <w:p w:rsidR="00F73F45" w:rsidRPr="0082002D" w:rsidRDefault="00F73F45" w:rsidP="00F73F45">
      <w:pPr>
        <w:pStyle w:val="Listenabsatz"/>
        <w:widowControl w:val="0"/>
        <w:autoSpaceDE w:val="0"/>
        <w:autoSpaceDN w:val="0"/>
        <w:adjustRightInd w:val="0"/>
        <w:spacing w:after="0"/>
        <w:jc w:val="both"/>
        <w:rPr>
          <w:sz w:val="22"/>
          <w:szCs w:val="28"/>
          <w:lang w:eastAsia="de-DE"/>
        </w:rPr>
      </w:pPr>
    </w:p>
    <w:p w:rsidR="00F73F45" w:rsidRDefault="00F73F45" w:rsidP="00F73F45">
      <w:pPr>
        <w:jc w:val="both"/>
        <w:rPr>
          <w:rFonts w:eastAsia="Arial Unicode MS" w:hAnsi="Arial Unicode MS" w:cs="Arial Unicode MS"/>
          <w:sz w:val="22"/>
          <w:szCs w:val="22"/>
        </w:rPr>
      </w:pPr>
      <w:r w:rsidRPr="0082002D">
        <w:rPr>
          <w:rFonts w:eastAsia="Arial Unicode MS" w:hAnsi="Arial Unicode MS" w:cs="Arial Unicode MS"/>
          <w:sz w:val="22"/>
          <w:szCs w:val="22"/>
        </w:rPr>
        <w:t>Bilddaten sind das bekannteste Beispiel f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82002D">
        <w:rPr>
          <w:rFonts w:eastAsia="Arial Unicode MS" w:hAnsi="Arial Unicode MS" w:cs="Arial Unicode MS"/>
          <w:sz w:val="22"/>
          <w:szCs w:val="22"/>
        </w:rPr>
        <w:t>r die</w:t>
      </w:r>
      <w:r>
        <w:rPr>
          <w:rFonts w:eastAsia="Arial Unicode MS" w:hAnsi="Arial Unicode MS" w:cs="Arial Unicode MS"/>
          <w:sz w:val="22"/>
          <w:szCs w:val="22"/>
        </w:rPr>
        <w:t>se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Anwendung. Diese Art der Datengenerierung stellt eine effiziente Form </w:t>
      </w:r>
      <w:r>
        <w:rPr>
          <w:rFonts w:eastAsia="Arial Unicode MS" w:hAnsi="Arial Unicode MS" w:cs="Arial Unicode MS"/>
          <w:sz w:val="22"/>
          <w:szCs w:val="22"/>
        </w:rPr>
        <w:t xml:space="preserve">zur 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Einbindung </w:t>
      </w:r>
      <w:r>
        <w:rPr>
          <w:rFonts w:eastAsia="Arial Unicode MS" w:hAnsi="Arial Unicode MS" w:cs="Arial Unicode MS"/>
          <w:sz w:val="22"/>
          <w:szCs w:val="22"/>
        </w:rPr>
        <w:t>ortsspezifischer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 dar. Da wie bereits angesprochen nicht nur Fotos, sondern auch </w:t>
      </w:r>
      <w:r>
        <w:rPr>
          <w:rFonts w:eastAsia="Arial Unicode MS" w:hAnsi="Arial Unicode MS" w:cs="Arial Unicode MS"/>
          <w:sz w:val="22"/>
          <w:szCs w:val="22"/>
        </w:rPr>
        <w:t>andere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 mit Geotagging verortet werden k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nnen bietet </w:t>
      </w:r>
      <w:r>
        <w:rPr>
          <w:rFonts w:eastAsia="Arial Unicode MS" w:hAnsi="Arial Unicode MS" w:cs="Arial Unicode MS"/>
          <w:sz w:val="22"/>
          <w:szCs w:val="22"/>
        </w:rPr>
        <w:t xml:space="preserve">uns </w:t>
      </w:r>
      <w:r w:rsidRPr="0082002D">
        <w:rPr>
          <w:rFonts w:eastAsia="Arial Unicode MS" w:hAnsi="Arial Unicode MS" w:cs="Arial Unicode MS"/>
          <w:sz w:val="22"/>
          <w:szCs w:val="22"/>
        </w:rPr>
        <w:t>diese M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glichkeit </w:t>
      </w:r>
      <w:r>
        <w:rPr>
          <w:rFonts w:eastAsia="Arial Unicode MS" w:hAnsi="Arial Unicode MS" w:cs="Arial Unicode MS"/>
          <w:sz w:val="22"/>
          <w:szCs w:val="22"/>
        </w:rPr>
        <w:t>eine ortsspezifische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Datenverwaltung. Das Geospatial Semantic Web </w:t>
      </w:r>
      <w:r>
        <w:rPr>
          <w:rFonts w:eastAsia="Arial Unicode MS" w:hAnsi="Arial Unicode MS" w:cs="Arial Unicode MS"/>
          <w:sz w:val="22"/>
          <w:szCs w:val="22"/>
        </w:rPr>
        <w:t xml:space="preserve">passt sich diesem 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Projekt </w:t>
      </w:r>
      <w:r>
        <w:rPr>
          <w:rFonts w:eastAsia="Arial Unicode MS" w:hAnsi="Arial Unicode MS" w:cs="Arial Unicode MS"/>
          <w:sz w:val="22"/>
          <w:szCs w:val="22"/>
        </w:rPr>
        <w:t>hervorragend an</w:t>
      </w:r>
      <w:r w:rsidRPr="00B505C7">
        <w:rPr>
          <w:rFonts w:eastAsia="Arial Unicode MS" w:hAnsi="Arial Unicode MS" w:cs="Arial Unicode MS"/>
          <w:sz w:val="22"/>
          <w:szCs w:val="22"/>
          <w:highlight w:val="yellow"/>
        </w:rPr>
        <w:t>, die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</w:t>
      </w:r>
      <w:r>
        <w:rPr>
          <w:rFonts w:eastAsia="Arial Unicode MS" w:hAnsi="Arial Unicode MS" w:cs="Arial Unicode MS"/>
          <w:sz w:val="22"/>
          <w:szCs w:val="22"/>
        </w:rPr>
        <w:t>‚</w:t>
      </w:r>
      <w:r w:rsidRPr="0082002D">
        <w:rPr>
          <w:rFonts w:eastAsia="Arial Unicode MS" w:hAnsi="Arial Unicode MS" w:cs="Arial Unicode MS"/>
          <w:sz w:val="22"/>
          <w:szCs w:val="22"/>
        </w:rPr>
        <w:t>lockere</w:t>
      </w:r>
      <w:r>
        <w:rPr>
          <w:rFonts w:eastAsia="Arial Unicode MS" w:hAnsi="Arial Unicode MS" w:cs="Arial Unicode MS"/>
          <w:sz w:val="22"/>
          <w:szCs w:val="22"/>
        </w:rPr>
        <w:t>’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Dateistruktur der bere</w:t>
      </w:r>
      <w:r>
        <w:rPr>
          <w:rFonts w:eastAsia="Arial Unicode MS" w:hAnsi="Arial Unicode MS" w:cs="Arial Unicode MS"/>
          <w:sz w:val="22"/>
          <w:szCs w:val="22"/>
        </w:rPr>
        <w:t>itgestellten Datenmodelle zeigt.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</w:t>
      </w:r>
      <w:r>
        <w:rPr>
          <w:rFonts w:eastAsia="Arial Unicode MS" w:hAnsi="Arial Unicode MS" w:cs="Arial Unicode MS"/>
          <w:sz w:val="22"/>
          <w:szCs w:val="22"/>
        </w:rPr>
        <w:t>Dies erm</w:t>
      </w:r>
      <w:r>
        <w:rPr>
          <w:rFonts w:eastAsia="Arial Unicode MS" w:hAnsi="Arial Unicode MS" w:cs="Arial Unicode MS"/>
          <w:sz w:val="22"/>
          <w:szCs w:val="22"/>
        </w:rPr>
        <w:t>ö</w:t>
      </w:r>
      <w:r>
        <w:rPr>
          <w:rFonts w:eastAsia="Arial Unicode MS" w:hAnsi="Arial Unicode MS" w:cs="Arial Unicode MS"/>
          <w:sz w:val="22"/>
          <w:szCs w:val="22"/>
        </w:rPr>
        <w:t xml:space="preserve">glicht die Bereitstellung einer </w:t>
      </w:r>
      <w:r w:rsidRPr="0082002D">
        <w:rPr>
          <w:rFonts w:eastAsia="Arial Unicode MS" w:hAnsi="Arial Unicode MS" w:cs="Arial Unicode MS"/>
          <w:sz w:val="22"/>
          <w:szCs w:val="22"/>
        </w:rPr>
        <w:t>flexible</w:t>
      </w:r>
      <w:r>
        <w:rPr>
          <w:rFonts w:eastAsia="Arial Unicode MS" w:hAnsi="Arial Unicode MS" w:cs="Arial Unicode MS"/>
          <w:sz w:val="22"/>
          <w:szCs w:val="22"/>
        </w:rPr>
        <w:t>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Umgebung f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82002D">
        <w:rPr>
          <w:rFonts w:eastAsia="Arial Unicode MS" w:hAnsi="Arial Unicode MS" w:cs="Arial Unicode MS"/>
          <w:sz w:val="22"/>
          <w:szCs w:val="22"/>
        </w:rPr>
        <w:t>r Anwendungen</w:t>
      </w:r>
      <w:r>
        <w:rPr>
          <w:rFonts w:eastAsia="Arial Unicode MS" w:hAnsi="Arial Unicode MS" w:cs="Arial Unicode MS"/>
          <w:sz w:val="22"/>
          <w:szCs w:val="22"/>
        </w:rPr>
        <w:t>, die sich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au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ß</w:t>
      </w:r>
      <w:r>
        <w:rPr>
          <w:rFonts w:eastAsia="Arial Unicode MS" w:hAnsi="Arial Unicode MS" w:cs="Arial Unicode MS"/>
          <w:sz w:val="22"/>
          <w:szCs w:val="22"/>
        </w:rPr>
        <w:t>erhalb eines rein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 ortsspezifischen Modells </w:t>
      </w:r>
      <w:r>
        <w:rPr>
          <w:rFonts w:eastAsia="Arial Unicode MS" w:hAnsi="Arial Unicode MS" w:cs="Arial Unicode MS"/>
          <w:sz w:val="22"/>
          <w:szCs w:val="22"/>
        </w:rPr>
        <w:t>bewegen</w:t>
      </w:r>
      <w:r w:rsidRPr="0082002D">
        <w:rPr>
          <w:rFonts w:eastAsia="Arial Unicode MS" w:hAnsi="Arial Unicode MS" w:cs="Arial Unicode MS"/>
          <w:sz w:val="22"/>
          <w:szCs w:val="22"/>
        </w:rPr>
        <w:t xml:space="preserve">, in dem Geodaten </w:t>
      </w:r>
      <w:r>
        <w:rPr>
          <w:rFonts w:eastAsia="Arial Unicode MS" w:hAnsi="Arial Unicode MS" w:cs="Arial Unicode MS"/>
          <w:sz w:val="22"/>
          <w:szCs w:val="22"/>
        </w:rPr>
        <w:t xml:space="preserve">mit nativen Daten durchmischt bzw. </w:t>
      </w:r>
      <w:r w:rsidRPr="0082002D">
        <w:rPr>
          <w:rFonts w:eastAsia="Arial Unicode MS" w:hAnsi="Arial Unicode MS" w:cs="Arial Unicode MS"/>
          <w:sz w:val="22"/>
          <w:szCs w:val="22"/>
        </w:rPr>
        <w:t>erg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ä</w:t>
      </w:r>
      <w:r w:rsidRPr="0082002D">
        <w:rPr>
          <w:rFonts w:eastAsia="Arial Unicode MS" w:hAnsi="Arial Unicode MS" w:cs="Arial Unicode MS"/>
          <w:sz w:val="22"/>
          <w:szCs w:val="22"/>
        </w:rPr>
        <w:t>nzt werden k</w:t>
      </w:r>
      <w:r w:rsidRPr="0082002D">
        <w:rPr>
          <w:rFonts w:ascii="Arial Unicode MS" w:eastAsia="Arial Unicode MS" w:hAnsi="Arial Unicode MS" w:cs="Arial Unicode MS"/>
          <w:sz w:val="22"/>
          <w:szCs w:val="22"/>
        </w:rPr>
        <w:t>ö</w:t>
      </w:r>
      <w:r w:rsidRPr="0082002D">
        <w:rPr>
          <w:rFonts w:eastAsia="Arial Unicode MS" w:hAnsi="Arial Unicode MS" w:cs="Arial Unicode MS"/>
          <w:sz w:val="22"/>
          <w:szCs w:val="22"/>
        </w:rPr>
        <w:t>nnen.</w:t>
      </w:r>
    </w:p>
    <w:p w:rsidR="007339F9" w:rsidRPr="007339F9" w:rsidRDefault="001847BD" w:rsidP="00F73F45">
      <w:pPr>
        <w:jc w:val="both"/>
        <w:rPr>
          <w:rFonts w:eastAsia="Arial Unicode MS" w:hAnsi="Arial Unicode MS" w:cs="Arial Unicode MS"/>
          <w:color w:val="0000FF"/>
          <w:sz w:val="22"/>
          <w:szCs w:val="22"/>
          <w:lang w:val="en-GB"/>
        </w:rPr>
      </w:pPr>
      <w:r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Image data is the most prominent example for this application. This kind of data generation is an efficient form of including site-specific data. As already mentioned, not only can photos be located by means of geotagging, but also other data. This </w:t>
      </w:r>
      <w:r w:rsidR="000F1781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gives us</w:t>
      </w:r>
      <w:r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the opportunity </w:t>
      </w:r>
      <w:r w:rsidR="000F1781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to</w:t>
      </w:r>
      <w:r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</w:t>
      </w:r>
      <w:r w:rsidR="000F1781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manage</w:t>
      </w:r>
      <w:r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site-specific data.</w:t>
      </w:r>
      <w:r w:rsidR="00FB5A86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The </w:t>
      </w:r>
      <w:r w:rsidR="00B505C7" w:rsidRP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Geospatial Semantic Web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accommodates itself excellently to this project, </w:t>
      </w:r>
      <w:r w:rsidR="00B505C7" w:rsidRPr="00B505C7">
        <w:rPr>
          <w:rFonts w:eastAsia="Arial Unicode MS" w:hAnsi="Arial Unicode MS" w:cs="Arial Unicode MS"/>
          <w:color w:val="0000FF"/>
          <w:sz w:val="22"/>
          <w:szCs w:val="22"/>
          <w:highlight w:val="yellow"/>
          <w:lang w:val="en-GB"/>
        </w:rPr>
        <w:t>as the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‘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loose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’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</w:t>
      </w:r>
      <w:r w:rsidR="00B505C7" w:rsidRPr="00B505C7">
        <w:rPr>
          <w:rFonts w:eastAsia="Arial Unicode MS" w:hAnsi="Arial Unicode MS" w:cs="Arial Unicode MS"/>
          <w:color w:val="0000FF"/>
          <w:sz w:val="22"/>
          <w:szCs w:val="22"/>
          <w:highlight w:val="yellow"/>
          <w:lang w:val="en-GB"/>
        </w:rPr>
        <w:t>data structure</w:t>
      </w:r>
      <w:r w:rsidR="00B505C7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of the provided data model shows.</w:t>
      </w:r>
      <w:r w:rsidR="009D5840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 xml:space="preserve"> This enables the provision of a flexible environment for applications that are outside of a pure site-specific model</w:t>
      </w:r>
      <w:r w:rsidR="000D3E32">
        <w:rPr>
          <w:rFonts w:eastAsia="Arial Unicode MS" w:hAnsi="Arial Unicode MS" w:cs="Arial Unicode MS"/>
          <w:color w:val="0000FF"/>
          <w:sz w:val="22"/>
          <w:szCs w:val="22"/>
          <w:lang w:val="en-GB"/>
        </w:rPr>
        <w:t>, in which geodata is blended or complemented with native data.</w:t>
      </w:r>
    </w:p>
    <w:p w:rsidR="0068485E" w:rsidRDefault="0068485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73F45" w:rsidRDefault="00F73F45" w:rsidP="00F73F45">
      <w:pPr>
        <w:spacing w:after="0"/>
        <w:jc w:val="both"/>
        <w:rPr>
          <w:rFonts w:eastAsia="Times New Roman" w:cs="Arial"/>
          <w:color w:val="000000"/>
          <w:sz w:val="22"/>
          <w:szCs w:val="22"/>
          <w:lang w:eastAsia="de-DE"/>
        </w:rPr>
      </w:pPr>
      <w:r w:rsidRPr="0082002D">
        <w:rPr>
          <w:sz w:val="22"/>
          <w:szCs w:val="22"/>
        </w:rPr>
        <w:t xml:space="preserve">GPS Daten </w:t>
      </w:r>
      <w:r>
        <w:rPr>
          <w:sz w:val="22"/>
          <w:szCs w:val="22"/>
        </w:rPr>
        <w:t xml:space="preserve">werden </w:t>
      </w:r>
      <w:r w:rsidRPr="0082002D">
        <w:rPr>
          <w:sz w:val="22"/>
          <w:szCs w:val="22"/>
        </w:rPr>
        <w:t xml:space="preserve">in einer vernünftigen Auflösung </w:t>
      </w:r>
      <w:r>
        <w:rPr>
          <w:sz w:val="22"/>
          <w:szCs w:val="22"/>
        </w:rPr>
        <w:t>derzeit nur in Auß</w:t>
      </w:r>
      <w:r w:rsidRPr="0082002D">
        <w:rPr>
          <w:sz w:val="22"/>
          <w:szCs w:val="22"/>
        </w:rPr>
        <w:t>enräume</w:t>
      </w:r>
      <w:r>
        <w:rPr>
          <w:sz w:val="22"/>
          <w:szCs w:val="22"/>
        </w:rPr>
        <w:t>n</w:t>
      </w:r>
      <w:r w:rsidRPr="0082002D">
        <w:rPr>
          <w:sz w:val="22"/>
          <w:szCs w:val="22"/>
        </w:rPr>
        <w:t xml:space="preserve"> </w:t>
      </w:r>
      <w:r>
        <w:rPr>
          <w:sz w:val="22"/>
          <w:szCs w:val="22"/>
        </w:rPr>
        <w:t>angeboten. Innenräume zu ‚verorten’</w:t>
      </w:r>
      <w:r w:rsidRPr="0082002D">
        <w:rPr>
          <w:sz w:val="22"/>
          <w:szCs w:val="22"/>
        </w:rPr>
        <w:t xml:space="preserve"> </w:t>
      </w:r>
      <w:r>
        <w:rPr>
          <w:sz w:val="22"/>
          <w:szCs w:val="22"/>
        </w:rPr>
        <w:t>steht allerdings schon länger im F</w:t>
      </w:r>
      <w:r w:rsidRPr="0082002D">
        <w:rPr>
          <w:sz w:val="22"/>
          <w:szCs w:val="22"/>
        </w:rPr>
        <w:t>okus technologischer Entwicklungen.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Die Funktion </w:t>
      </w:r>
      <w:r w:rsidRPr="0082002D">
        <w:rPr>
          <w:rFonts w:cs="Arial"/>
          <w:i/>
          <w:iCs/>
          <w:color w:val="000000"/>
          <w:sz w:val="22"/>
          <w:szCs w:val="22"/>
          <w:lang w:eastAsia="de-DE"/>
        </w:rPr>
        <w:t>Indoor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ist </w:t>
      </w:r>
      <w:r>
        <w:rPr>
          <w:rFonts w:cs="Arial"/>
          <w:color w:val="000000"/>
          <w:sz w:val="22"/>
          <w:szCs w:val="22"/>
          <w:lang w:eastAsia="de-DE"/>
        </w:rPr>
        <w:t xml:space="preserve">beispielsweise 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bei </w:t>
      </w:r>
      <w:r w:rsidRPr="00BC4B09">
        <w:rPr>
          <w:rFonts w:cs="Arial"/>
          <w:i/>
          <w:color w:val="000000"/>
          <w:sz w:val="22"/>
          <w:szCs w:val="22"/>
          <w:lang w:eastAsia="de-DE"/>
        </w:rPr>
        <w:t xml:space="preserve">Google 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seit 2011 implementiert und erlaubt dem User </w:t>
      </w:r>
      <w:r>
        <w:rPr>
          <w:rFonts w:cs="Arial"/>
          <w:color w:val="000000"/>
          <w:sz w:val="22"/>
          <w:szCs w:val="22"/>
          <w:lang w:eastAsia="de-DE"/>
        </w:rPr>
        <w:t xml:space="preserve">auch </w:t>
      </w:r>
      <w:r w:rsidRPr="0082002D">
        <w:rPr>
          <w:rFonts w:cs="Arial"/>
          <w:color w:val="000000"/>
          <w:sz w:val="22"/>
          <w:szCs w:val="22"/>
          <w:lang w:eastAsia="de-DE"/>
        </w:rPr>
        <w:t>innerhalb von Gebäuden zu navigieren (z.</w:t>
      </w:r>
      <w:r>
        <w:rPr>
          <w:rFonts w:cs="Arial"/>
          <w:color w:val="000000"/>
          <w:sz w:val="22"/>
          <w:szCs w:val="22"/>
          <w:lang w:eastAsia="de-DE"/>
        </w:rPr>
        <w:t>B. in Shopping Malls). Mit dem ‚Projekt Glass’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 der Augmented Reality Brille versprach Google 2013 </w:t>
      </w:r>
      <w:r>
        <w:rPr>
          <w:rFonts w:cs="Arial"/>
          <w:color w:val="000000"/>
          <w:sz w:val="22"/>
          <w:szCs w:val="22"/>
          <w:lang w:eastAsia="de-DE"/>
        </w:rPr>
        <w:t>weiters eine ‚</w:t>
      </w:r>
      <w:r w:rsidRPr="0082002D">
        <w:rPr>
          <w:rFonts w:cs="Arial"/>
          <w:color w:val="000000"/>
          <w:sz w:val="22"/>
          <w:szCs w:val="22"/>
          <w:lang w:eastAsia="de-DE"/>
        </w:rPr>
        <w:t>N</w:t>
      </w:r>
      <w:r>
        <w:rPr>
          <w:rFonts w:cs="Arial"/>
          <w:color w:val="000000"/>
          <w:sz w:val="22"/>
          <w:szCs w:val="22"/>
          <w:lang w:eastAsia="de-DE"/>
        </w:rPr>
        <w:t>avigation’ in Innenräumen</w:t>
      </w:r>
      <w:r w:rsidRPr="0082002D">
        <w:rPr>
          <w:rFonts w:cs="Arial"/>
          <w:color w:val="000000"/>
          <w:sz w:val="22"/>
          <w:szCs w:val="22"/>
          <w:lang w:eastAsia="de-DE"/>
        </w:rPr>
        <w:t xml:space="preserve">. </w:t>
      </w:r>
      <w:r>
        <w:rPr>
          <w:rFonts w:eastAsia="Times New Roman" w:cs="Arial"/>
          <w:color w:val="000000"/>
          <w:sz w:val="22"/>
          <w:szCs w:val="22"/>
          <w:lang w:eastAsia="de-DE"/>
        </w:rPr>
        <w:t>Weitere Projekte wie der ‚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IndoorAtlas</w:t>
      </w:r>
      <w:r>
        <w:rPr>
          <w:rFonts w:eastAsia="Times New Roman" w:cs="Arial"/>
          <w:color w:val="000000"/>
          <w:sz w:val="22"/>
          <w:szCs w:val="22"/>
          <w:lang w:eastAsia="de-DE"/>
        </w:rPr>
        <w:t>’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3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oder </w:t>
      </w:r>
      <w:r>
        <w:rPr>
          <w:rFonts w:eastAsia="Times New Roman" w:cs="Arial"/>
          <w:color w:val="000000"/>
          <w:sz w:val="22"/>
          <w:szCs w:val="22"/>
          <w:lang w:eastAsia="de-DE"/>
        </w:rPr>
        <w:t>das ‚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Indoor Survey</w:t>
      </w:r>
      <w:r>
        <w:rPr>
          <w:rFonts w:eastAsia="Times New Roman" w:cs="Arial"/>
          <w:color w:val="000000"/>
          <w:sz w:val="22"/>
          <w:szCs w:val="22"/>
          <w:lang w:eastAsia="de-DE"/>
        </w:rPr>
        <w:t>’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4"/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 von </w:t>
      </w:r>
      <w:r w:rsidRPr="00BC4B09">
        <w:rPr>
          <w:rFonts w:eastAsia="Times New Roman" w:cs="Arial"/>
          <w:i/>
          <w:color w:val="000000"/>
          <w:sz w:val="22"/>
          <w:szCs w:val="22"/>
          <w:lang w:eastAsia="de-DE"/>
        </w:rPr>
        <w:t>Apple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(derzeit nur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in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kommerziellen Einrichtungen mit einer Kundenfrequenz von mehr als 1 Mio. Kunden pro Jahr bereitgestellt) gehen </w:t>
      </w:r>
      <w:r>
        <w:rPr>
          <w:rFonts w:eastAsia="Times New Roman" w:cs="Arial"/>
          <w:color w:val="000000"/>
          <w:sz w:val="22"/>
          <w:szCs w:val="22"/>
          <w:lang w:eastAsia="de-DE"/>
        </w:rPr>
        <w:t>in dieselbe Richtung, zur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präzise</w:t>
      </w:r>
      <w:r>
        <w:rPr>
          <w:rFonts w:eastAsia="Times New Roman" w:cs="Arial"/>
          <w:color w:val="000000"/>
          <w:sz w:val="22"/>
          <w:szCs w:val="22"/>
          <w:lang w:eastAsia="de-DE"/>
        </w:rPr>
        <w:t>n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Positionierung von Personen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in Innenräumen.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Die Technologien für diese Anwendungen sind auf radio frequency identification (RFID)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5"/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>und near field communication, (NFC)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6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 basierte Mesh Networks</w:t>
      </w:r>
      <w:r w:rsidRPr="0082002D">
        <w:rPr>
          <w:rStyle w:val="Funotenzeichen"/>
          <w:rFonts w:eastAsia="Times New Roman" w:cs="Arial"/>
          <w:color w:val="000000"/>
          <w:szCs w:val="22"/>
          <w:lang w:eastAsia="de-DE"/>
        </w:rPr>
        <w:footnoteReference w:id="7"/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, aktive iBeacon Netze, </w:t>
      </w:r>
      <w:r>
        <w:rPr>
          <w:rFonts w:eastAsia="Times New Roman" w:cs="Arial"/>
          <w:color w:val="000000"/>
          <w:sz w:val="22"/>
          <w:szCs w:val="22"/>
          <w:lang w:eastAsia="de-DE"/>
        </w:rPr>
        <w:t xml:space="preserve">sowie </w:t>
      </w:r>
      <w:r w:rsidRPr="0082002D">
        <w:rPr>
          <w:rFonts w:eastAsia="Times New Roman" w:cs="Arial"/>
          <w:color w:val="000000"/>
          <w:sz w:val="22"/>
          <w:szCs w:val="22"/>
          <w:lang w:eastAsia="de-DE"/>
        </w:rPr>
        <w:t xml:space="preserve">Inertial Navigation und auf Bilderkennung basierte Algorithmen. </w:t>
      </w:r>
    </w:p>
    <w:p w:rsidR="0068485E" w:rsidRPr="0068485E" w:rsidRDefault="00A45296" w:rsidP="00F73F45">
      <w:pPr>
        <w:spacing w:after="0"/>
        <w:jc w:val="both"/>
        <w:rPr>
          <w:rFonts w:eastAsia="Times New Roman" w:cs="Arial"/>
          <w:color w:val="0000FF"/>
          <w:sz w:val="22"/>
          <w:szCs w:val="22"/>
          <w:lang w:val="en-GB" w:eastAsia="de-DE"/>
        </w:rPr>
      </w:pPr>
      <w:r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GPS data </w:t>
      </w:r>
      <w:r w:rsidR="002D6F73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in a reasonable resolution </w:t>
      </w:r>
      <w:r>
        <w:rPr>
          <w:rFonts w:eastAsia="Times New Roman" w:cs="Arial"/>
          <w:color w:val="0000FF"/>
          <w:sz w:val="22"/>
          <w:szCs w:val="22"/>
          <w:lang w:val="en-GB" w:eastAsia="de-DE"/>
        </w:rPr>
        <w:t>are currently only</w:t>
      </w:r>
      <w:r w:rsidR="002D6F73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offered for outdoor spaces. Localising indoor spaces has already been at the centre of technological developments for quite some time. </w:t>
      </w:r>
      <w:r w:rsidR="00B65F6C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For example, </w:t>
      </w:r>
      <w:r w:rsidR="00B65F6C" w:rsidRPr="00B65F6C">
        <w:rPr>
          <w:rFonts w:eastAsia="Times New Roman" w:cs="Arial"/>
          <w:i/>
          <w:color w:val="0000FF"/>
          <w:sz w:val="22"/>
          <w:szCs w:val="22"/>
          <w:lang w:val="en-GB" w:eastAsia="de-DE"/>
        </w:rPr>
        <w:t>Google</w:t>
      </w:r>
      <w:r w:rsidR="00B65F6C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</w:t>
      </w:r>
      <w:r w:rsidR="009D4DCB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has implemented the ‘function indoor’ since 2011 and allows the user also to navigate inside of the building (e.g. in shopping malls). </w:t>
      </w:r>
      <w:r w:rsidR="005831D1">
        <w:rPr>
          <w:rFonts w:eastAsia="Times New Roman" w:cs="Arial"/>
          <w:color w:val="0000FF"/>
          <w:sz w:val="22"/>
          <w:szCs w:val="22"/>
          <w:lang w:val="en-GB" w:eastAsia="de-DE"/>
        </w:rPr>
        <w:t>Moreover,</w:t>
      </w:r>
      <w:r w:rsidR="00EF3F2E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with the ‘project glass’,</w:t>
      </w:r>
      <w:r w:rsidR="005831D1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</w:t>
      </w:r>
      <w:r w:rsidR="005831D1" w:rsidRPr="005831D1">
        <w:rPr>
          <w:rFonts w:eastAsia="Times New Roman" w:cs="Arial"/>
          <w:i/>
          <w:color w:val="0000FF"/>
          <w:sz w:val="22"/>
          <w:szCs w:val="22"/>
          <w:lang w:val="en-GB" w:eastAsia="de-DE"/>
        </w:rPr>
        <w:t>Google</w:t>
      </w:r>
      <w:r w:rsidR="005831D1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</w:t>
      </w:r>
      <w:r w:rsidR="00EF3F2E">
        <w:rPr>
          <w:rFonts w:eastAsia="Times New Roman" w:cs="Arial"/>
          <w:color w:val="0000FF"/>
          <w:sz w:val="22"/>
          <w:szCs w:val="22"/>
          <w:lang w:val="en-GB" w:eastAsia="de-DE"/>
        </w:rPr>
        <w:t>promised 2013 an indoor ‘navigation’ by using their augmented reality glass. Further projects</w:t>
      </w:r>
      <w:r w:rsidR="0007572F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like ‘IndoorAtlas’ or the ‘Indoor Survey’ of </w:t>
      </w:r>
      <w:r w:rsidR="0007572F" w:rsidRPr="0007572F">
        <w:rPr>
          <w:rFonts w:eastAsia="Times New Roman" w:cs="Arial"/>
          <w:i/>
          <w:color w:val="0000FF"/>
          <w:sz w:val="22"/>
          <w:szCs w:val="22"/>
          <w:lang w:val="en-GB" w:eastAsia="de-DE"/>
        </w:rPr>
        <w:t>Apple</w:t>
      </w:r>
      <w:r w:rsidR="0007572F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also strive in the direction of precisely positioning people indoors (</w:t>
      </w:r>
      <w:r w:rsidR="00DF176D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even though </w:t>
      </w:r>
      <w:r w:rsidR="004C3048">
        <w:rPr>
          <w:rFonts w:eastAsia="Times New Roman" w:cs="Arial"/>
          <w:color w:val="0000FF"/>
          <w:sz w:val="22"/>
          <w:szCs w:val="22"/>
          <w:lang w:val="en-GB" w:eastAsia="de-DE"/>
        </w:rPr>
        <w:t>these technologies are only provided in commercial facilities that have more than one million customers per year</w:t>
      </w:r>
      <w:r w:rsidR="0007572F">
        <w:rPr>
          <w:rFonts w:eastAsia="Times New Roman" w:cs="Arial"/>
          <w:color w:val="0000FF"/>
          <w:sz w:val="22"/>
          <w:szCs w:val="22"/>
          <w:lang w:val="en-GB" w:eastAsia="de-DE"/>
        </w:rPr>
        <w:t>).</w:t>
      </w:r>
      <w:r w:rsidR="00123752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</w:t>
      </w:r>
      <w:r w:rsidR="00A634C7">
        <w:rPr>
          <w:rFonts w:eastAsia="Times New Roman" w:cs="Arial"/>
          <w:color w:val="0000FF"/>
          <w:sz w:val="22"/>
          <w:szCs w:val="22"/>
          <w:lang w:val="en-GB" w:eastAsia="de-DE"/>
        </w:rPr>
        <w:t>The technologies for these applications are based on Mesh Networks, ac</w:t>
      </w:r>
      <w:r w:rsidR="00A634C7" w:rsidRPr="00A634C7">
        <w:rPr>
          <w:rFonts w:eastAsia="Times New Roman" w:cs="Arial"/>
          <w:color w:val="0000FF"/>
          <w:sz w:val="22"/>
          <w:szCs w:val="22"/>
          <w:lang w:val="en-GB" w:eastAsia="de-DE"/>
        </w:rPr>
        <w:t>tive iBeacon Ne</w:t>
      </w:r>
      <w:r w:rsidR="00A634C7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tworks as well as </w:t>
      </w:r>
      <w:r w:rsidR="00A634C7" w:rsidRPr="00A634C7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Inertial Navigation </w:t>
      </w:r>
      <w:r w:rsidR="00A634C7">
        <w:rPr>
          <w:rFonts w:eastAsia="Times New Roman" w:cs="Arial"/>
          <w:color w:val="0000FF"/>
          <w:sz w:val="22"/>
          <w:szCs w:val="22"/>
          <w:lang w:val="en-GB" w:eastAsia="de-DE"/>
        </w:rPr>
        <w:t>and</w:t>
      </w:r>
      <w:r w:rsidR="004903C8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algorithms that run on image recognition. </w:t>
      </w:r>
      <w:r w:rsidR="00BF44EC">
        <w:rPr>
          <w:rFonts w:eastAsia="Times New Roman" w:cs="Arial"/>
          <w:color w:val="0000FF"/>
          <w:sz w:val="22"/>
          <w:szCs w:val="22"/>
          <w:lang w:val="en-GB" w:eastAsia="de-DE"/>
        </w:rPr>
        <w:t>All of them are premised on</w:t>
      </w:r>
      <w:r w:rsidR="00A634C7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</w:t>
      </w:r>
      <w:r w:rsidR="00A634C7" w:rsidRPr="00A634C7">
        <w:rPr>
          <w:rFonts w:eastAsia="Times New Roman" w:cs="Arial"/>
          <w:color w:val="0000FF"/>
          <w:sz w:val="22"/>
          <w:szCs w:val="22"/>
          <w:lang w:val="en-GB" w:eastAsia="de-DE"/>
        </w:rPr>
        <w:t>radio frequency identification (RFID)</w:t>
      </w:r>
      <w:r w:rsidR="002161CC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and</w:t>
      </w:r>
      <w:r w:rsidR="00BF44EC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near field communication</w:t>
      </w:r>
      <w:r w:rsidR="00A634C7" w:rsidRPr="00A634C7">
        <w:rPr>
          <w:rFonts w:eastAsia="Times New Roman" w:cs="Arial"/>
          <w:color w:val="0000FF"/>
          <w:sz w:val="22"/>
          <w:szCs w:val="22"/>
          <w:lang w:val="en-GB" w:eastAsia="de-DE"/>
        </w:rPr>
        <w:t xml:space="preserve"> (NFC)</w:t>
      </w:r>
      <w:r w:rsidR="00BF44EC">
        <w:rPr>
          <w:rFonts w:eastAsia="Times New Roman" w:cs="Arial"/>
          <w:color w:val="0000FF"/>
          <w:sz w:val="22"/>
          <w:szCs w:val="22"/>
          <w:lang w:val="en-GB" w:eastAsia="de-DE"/>
        </w:rPr>
        <w:t>.</w:t>
      </w:r>
    </w:p>
    <w:p w:rsidR="00F73F45" w:rsidRPr="0082002D" w:rsidRDefault="00F73F45" w:rsidP="00F73F45">
      <w:pPr>
        <w:spacing w:after="0"/>
        <w:jc w:val="both"/>
        <w:rPr>
          <w:rFonts w:eastAsia="Arial Unicode MS" w:cs="Arial Unicode MS"/>
          <w:sz w:val="22"/>
          <w:szCs w:val="22"/>
        </w:rPr>
      </w:pPr>
    </w:p>
    <w:p w:rsidR="00F73F45" w:rsidRDefault="00F73F45" w:rsidP="00F73F45">
      <w:pPr>
        <w:pStyle w:val="Listenabsatz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jc w:val="both"/>
      </w:pPr>
      <w:r w:rsidRPr="00BC4B09">
        <w:rPr>
          <w:sz w:val="22"/>
          <w:szCs w:val="28"/>
          <w:lang w:eastAsia="de-DE"/>
        </w:rPr>
        <w:t>Augmented Reality</w:t>
      </w:r>
      <w:r>
        <w:rPr>
          <w:rFonts w:eastAsia="Helvetica Neue" w:cs="Helvetica Neue"/>
          <w:vertAlign w:val="superscript"/>
        </w:rPr>
        <w:footnoteReference w:id="8"/>
      </w:r>
      <w:r>
        <w:t xml:space="preserve"> 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rFonts w:eastAsia="Arial Unicode MS" w:hAnsi="Arial Unicode MS" w:cs="Arial Unicode MS"/>
          <w:sz w:val="22"/>
          <w:szCs w:val="22"/>
        </w:rPr>
      </w:pP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rFonts w:eastAsia="Arial Unicode MS" w:hAnsi="Arial Unicode MS" w:cs="Arial Unicode MS"/>
          <w:sz w:val="22"/>
          <w:szCs w:val="22"/>
        </w:rPr>
      </w:pPr>
      <w:r>
        <w:rPr>
          <w:rFonts w:eastAsia="Arial Unicode MS" w:hAnsi="Arial Unicode MS" w:cs="Arial Unicode MS"/>
          <w:sz w:val="22"/>
          <w:szCs w:val="22"/>
        </w:rPr>
        <w:t xml:space="preserve">Diese Anwendung </w:t>
      </w:r>
      <w:r w:rsidRPr="00BC4B09">
        <w:rPr>
          <w:rFonts w:eastAsia="Arial Unicode MS" w:hAnsi="Arial Unicode MS" w:cs="Arial Unicode MS"/>
          <w:sz w:val="22"/>
          <w:szCs w:val="22"/>
        </w:rPr>
        <w:t>verwenden wir</w:t>
      </w:r>
      <w:r>
        <w:rPr>
          <w:rFonts w:eastAsia="Arial Unicode MS" w:hAnsi="Arial Unicode MS" w:cs="Arial Unicode MS"/>
          <w:sz w:val="22"/>
          <w:szCs w:val="22"/>
        </w:rPr>
        <w:t>,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um nicht nur die Verortung sondern auch die ortsspezifische Darstellung der Daten zu gew</w:t>
      </w:r>
      <w:r w:rsidRPr="00BC4B09">
        <w:rPr>
          <w:rFonts w:eastAsia="Arial Unicode MS" w:hAnsi="Arial Unicode MS" w:cs="Arial Unicode MS"/>
          <w:sz w:val="22"/>
          <w:szCs w:val="22"/>
        </w:rPr>
        <w:t>ä</w:t>
      </w:r>
      <w:r w:rsidRPr="00BC4B09">
        <w:rPr>
          <w:rFonts w:eastAsia="Arial Unicode MS" w:hAnsi="Arial Unicode MS" w:cs="Arial Unicode MS"/>
          <w:sz w:val="22"/>
          <w:szCs w:val="22"/>
        </w:rPr>
        <w:t>hrleisten. Die Web-App bzw. deren BenutzerInnen rufen vor Ort Informationen ab oder verkn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>pfen diese mit dem Standort. Er/Sie erh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ä</w:t>
      </w:r>
      <w:r w:rsidRPr="00BC4B09">
        <w:rPr>
          <w:rFonts w:eastAsia="Arial Unicode MS" w:hAnsi="Arial Unicode MS" w:cs="Arial Unicode MS"/>
          <w:sz w:val="22"/>
          <w:szCs w:val="22"/>
        </w:rPr>
        <w:t>lt weiterf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>hrende, digitale Informationen in Echtzeit</w:t>
      </w:r>
      <w:r>
        <w:rPr>
          <w:rFonts w:eastAsia="Arial Unicode MS" w:hAnsi="Arial Unicode MS" w:cs="Arial Unicode MS"/>
          <w:sz w:val="22"/>
          <w:szCs w:val="22"/>
        </w:rPr>
        <w:t>,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die als semi-transparente Ebene dargestellt werden. Der aktuelle Wissensstand wird folglich mit verwandten Themen, 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ä</w:t>
      </w:r>
      <w:r>
        <w:rPr>
          <w:rFonts w:eastAsia="Arial Unicode MS" w:hAnsi="Arial Unicode MS" w:cs="Arial Unicode MS"/>
          <w:sz w:val="22"/>
          <w:szCs w:val="22"/>
        </w:rPr>
        <w:t>hnlicher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 Informationen und konsekutiven Aspekten </w:t>
      </w:r>
      <w:r w:rsidRPr="00BC4B09">
        <w:rPr>
          <w:rFonts w:ascii="Arial Unicode MS" w:eastAsia="Arial Unicode MS" w:hAnsi="Arial Unicode MS" w:cs="Arial Unicode MS"/>
          <w:sz w:val="22"/>
          <w:szCs w:val="22"/>
        </w:rPr>
        <w:t>ü</w:t>
      </w:r>
      <w:r w:rsidRPr="00BC4B09">
        <w:rPr>
          <w:rFonts w:eastAsia="Arial Unicode MS" w:hAnsi="Arial Unicode MS" w:cs="Arial Unicode MS"/>
          <w:sz w:val="22"/>
          <w:szCs w:val="22"/>
        </w:rPr>
        <w:t xml:space="preserve">berlagert. </w:t>
      </w:r>
    </w:p>
    <w:p w:rsidR="00B3784F" w:rsidRPr="00B3784F" w:rsidRDefault="00B3784F" w:rsidP="00F73F45">
      <w:pPr>
        <w:widowControl w:val="0"/>
        <w:autoSpaceDE w:val="0"/>
        <w:autoSpaceDN w:val="0"/>
        <w:adjustRightInd w:val="0"/>
        <w:spacing w:after="0"/>
        <w:jc w:val="both"/>
        <w:rPr>
          <w:color w:val="0000FF"/>
          <w:sz w:val="22"/>
          <w:szCs w:val="22"/>
          <w:lang w:val="en-GB"/>
        </w:rPr>
      </w:pPr>
      <w:r w:rsidRPr="00B3784F">
        <w:rPr>
          <w:color w:val="0000FF"/>
          <w:sz w:val="22"/>
          <w:szCs w:val="22"/>
          <w:lang w:val="en-GB"/>
        </w:rPr>
        <w:t>We us</w:t>
      </w:r>
      <w:r>
        <w:rPr>
          <w:color w:val="0000FF"/>
          <w:sz w:val="22"/>
          <w:szCs w:val="22"/>
          <w:lang w:val="en-GB"/>
        </w:rPr>
        <w:t xml:space="preserve">e this application not </w:t>
      </w:r>
      <w:r w:rsidR="00585CBA">
        <w:rPr>
          <w:color w:val="0000FF"/>
          <w:sz w:val="22"/>
          <w:szCs w:val="22"/>
          <w:lang w:val="en-GB"/>
        </w:rPr>
        <w:t xml:space="preserve">only to ensure localisation but </w:t>
      </w:r>
      <w:r>
        <w:rPr>
          <w:color w:val="0000FF"/>
          <w:sz w:val="22"/>
          <w:szCs w:val="22"/>
          <w:lang w:val="en-GB"/>
        </w:rPr>
        <w:t>the site-specif</w:t>
      </w:r>
      <w:r w:rsidR="0091431D">
        <w:rPr>
          <w:color w:val="0000FF"/>
          <w:sz w:val="22"/>
          <w:szCs w:val="22"/>
          <w:lang w:val="en-GB"/>
        </w:rPr>
        <w:t>i</w:t>
      </w:r>
      <w:r w:rsidR="00585CBA">
        <w:rPr>
          <w:color w:val="0000FF"/>
          <w:sz w:val="22"/>
          <w:szCs w:val="22"/>
          <w:lang w:val="en-GB"/>
        </w:rPr>
        <w:t>c presentation of data as well</w:t>
      </w:r>
      <w:r w:rsidR="0091431D">
        <w:rPr>
          <w:color w:val="0000FF"/>
          <w:sz w:val="22"/>
          <w:szCs w:val="22"/>
          <w:lang w:val="en-GB"/>
        </w:rPr>
        <w:t>.</w:t>
      </w:r>
      <w:r w:rsidR="00585CBA">
        <w:rPr>
          <w:color w:val="0000FF"/>
          <w:sz w:val="22"/>
          <w:szCs w:val="22"/>
          <w:lang w:val="en-GB"/>
        </w:rPr>
        <w:t xml:space="preserve"> </w:t>
      </w:r>
      <w:r w:rsidR="002A53AE">
        <w:rPr>
          <w:color w:val="0000FF"/>
          <w:sz w:val="22"/>
          <w:szCs w:val="22"/>
          <w:lang w:val="en-GB"/>
        </w:rPr>
        <w:t xml:space="preserve">The web app and the users access information on site or link it to the site. The user receives further digital information in real-time, which are presented on a semi-transparent level. </w:t>
      </w:r>
      <w:r w:rsidR="00D70F80">
        <w:rPr>
          <w:color w:val="0000FF"/>
          <w:sz w:val="22"/>
          <w:szCs w:val="22"/>
          <w:lang w:val="en-GB"/>
        </w:rPr>
        <w:t xml:space="preserve">Consequently, the recent knowledge is </w:t>
      </w:r>
      <w:r w:rsidR="000B1D6E">
        <w:rPr>
          <w:color w:val="0000FF"/>
          <w:sz w:val="22"/>
          <w:szCs w:val="22"/>
          <w:lang w:val="en-GB"/>
        </w:rPr>
        <w:t>overlaid with</w:t>
      </w:r>
      <w:r w:rsidR="00D70F80">
        <w:rPr>
          <w:color w:val="0000FF"/>
          <w:sz w:val="22"/>
          <w:szCs w:val="22"/>
          <w:lang w:val="en-GB"/>
        </w:rPr>
        <w:t xml:space="preserve"> rela</w:t>
      </w:r>
      <w:r w:rsidR="000B1D6E">
        <w:rPr>
          <w:color w:val="0000FF"/>
          <w:sz w:val="22"/>
          <w:szCs w:val="22"/>
          <w:lang w:val="en-GB"/>
        </w:rPr>
        <w:t>ted topics, similar information,</w:t>
      </w:r>
      <w:r w:rsidR="00D70F80">
        <w:rPr>
          <w:color w:val="0000FF"/>
          <w:sz w:val="22"/>
          <w:szCs w:val="22"/>
          <w:lang w:val="en-GB"/>
        </w:rPr>
        <w:t xml:space="preserve"> and consecutive aspects.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</w:pPr>
    </w:p>
    <w:p w:rsidR="00924389" w:rsidRDefault="0092438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B54B95">
        <w:rPr>
          <w:sz w:val="22"/>
          <w:szCs w:val="22"/>
        </w:rPr>
        <w:t>Neben den weit verbreitet</w:t>
      </w:r>
      <w:r>
        <w:rPr>
          <w:sz w:val="22"/>
          <w:szCs w:val="22"/>
        </w:rPr>
        <w:t>en GPS basierenden Systeme wie Layar</w:t>
      </w:r>
      <w:r>
        <w:rPr>
          <w:rStyle w:val="Funotenzeichen"/>
          <w:szCs w:val="22"/>
        </w:rPr>
        <w:footnoteReference w:id="9"/>
      </w:r>
      <w:r>
        <w:rPr>
          <w:sz w:val="22"/>
          <w:szCs w:val="22"/>
        </w:rPr>
        <w:t xml:space="preserve"> oder </w:t>
      </w:r>
      <w:r w:rsidRPr="007F5953">
        <w:rPr>
          <w:sz w:val="22"/>
          <w:szCs w:val="22"/>
          <w:highlight w:val="yellow"/>
        </w:rPr>
        <w:t>others</w:t>
      </w:r>
      <w:r>
        <w:rPr>
          <w:rStyle w:val="Funotenzeichen"/>
          <w:szCs w:val="22"/>
        </w:rPr>
        <w:footnoteReference w:id="10"/>
      </w:r>
      <w:r>
        <w:rPr>
          <w:sz w:val="22"/>
          <w:szCs w:val="22"/>
        </w:rPr>
        <w:t xml:space="preserve"> gibt es auch in diesem Bereich technologische </w:t>
      </w:r>
      <w:r w:rsidRPr="007F5953">
        <w:rPr>
          <w:sz w:val="22"/>
          <w:szCs w:val="22"/>
          <w:highlight w:val="yellow"/>
        </w:rPr>
        <w:t>Alternative</w:t>
      </w:r>
      <w:r>
        <w:rPr>
          <w:sz w:val="22"/>
          <w:szCs w:val="22"/>
        </w:rPr>
        <w:t xml:space="preserve">. Beispielsweise </w:t>
      </w:r>
      <w:r w:rsidRPr="00BE18BE">
        <w:rPr>
          <w:sz w:val="22"/>
          <w:szCs w:val="22"/>
          <w:highlight w:val="yellow"/>
        </w:rPr>
        <w:t>können</w:t>
      </w:r>
      <w:r>
        <w:rPr>
          <w:sz w:val="22"/>
          <w:szCs w:val="22"/>
        </w:rPr>
        <w:t xml:space="preserve"> mit speziellen optischen Markern (etwa QR codes</w:t>
      </w:r>
      <w:r>
        <w:rPr>
          <w:rStyle w:val="Funotenzeichen"/>
          <w:szCs w:val="22"/>
        </w:rPr>
        <w:footnoteReference w:id="11"/>
      </w:r>
      <w:r>
        <w:rPr>
          <w:sz w:val="22"/>
          <w:szCs w:val="22"/>
        </w:rPr>
        <w:t>), oder auf Bilderkennung basierenden Systemen</w:t>
      </w:r>
      <w:r>
        <w:rPr>
          <w:rStyle w:val="Funotenzeichen"/>
          <w:szCs w:val="22"/>
        </w:rPr>
        <w:footnoteReference w:id="12"/>
      </w:r>
      <w:r>
        <w:rPr>
          <w:sz w:val="22"/>
          <w:szCs w:val="22"/>
        </w:rPr>
        <w:t xml:space="preserve"> </w:t>
      </w:r>
      <w:r w:rsidRPr="000657BD">
        <w:rPr>
          <w:sz w:val="22"/>
          <w:szCs w:val="22"/>
        </w:rPr>
        <w:t xml:space="preserve">Räume oder Objekte </w:t>
      </w:r>
      <w:r>
        <w:rPr>
          <w:sz w:val="22"/>
          <w:szCs w:val="22"/>
        </w:rPr>
        <w:t>‚</w:t>
      </w:r>
      <w:r w:rsidRPr="00BE18BE">
        <w:rPr>
          <w:sz w:val="22"/>
          <w:szCs w:val="22"/>
          <w:highlight w:val="yellow"/>
        </w:rPr>
        <w:t>überlagern</w:t>
      </w:r>
      <w:r>
        <w:rPr>
          <w:sz w:val="22"/>
          <w:szCs w:val="22"/>
        </w:rPr>
        <w:t>’</w:t>
      </w:r>
      <w:r w:rsidRPr="000657BD">
        <w:rPr>
          <w:sz w:val="22"/>
          <w:szCs w:val="22"/>
        </w:rPr>
        <w:t>. Moderne Augmented Reality Hardware wie Oculus Rift, HoloLens, Cardboard</w:t>
      </w:r>
      <w:r>
        <w:rPr>
          <w:sz w:val="22"/>
          <w:szCs w:val="22"/>
        </w:rPr>
        <w:t xml:space="preserve"> VR, etc.</w:t>
      </w:r>
      <w:r w:rsidRPr="000657BD">
        <w:rPr>
          <w:sz w:val="22"/>
          <w:szCs w:val="22"/>
        </w:rPr>
        <w:t xml:space="preserve"> bedienen sich dieser Technologien. </w:t>
      </w:r>
      <w:r w:rsidRPr="00B54B95">
        <w:rPr>
          <w:sz w:val="22"/>
          <w:szCs w:val="22"/>
        </w:rPr>
        <w:t xml:space="preserve">Darüber hinaus befindet sich auch schon Hardware am Markt, </w:t>
      </w:r>
      <w:r w:rsidRPr="00671028">
        <w:rPr>
          <w:sz w:val="22"/>
          <w:szCs w:val="22"/>
          <w:highlight w:val="yellow"/>
        </w:rPr>
        <w:t>die räumliche Gegebenheiten (etwa die Erkennung von Kanten und Ecken eines Raumes) mit</w:t>
      </w:r>
      <w:r w:rsidRPr="00671028">
        <w:rPr>
          <w:rStyle w:val="Funotenzeichen"/>
          <w:sz w:val="22"/>
          <w:szCs w:val="22"/>
          <w:highlight w:val="yellow"/>
        </w:rPr>
        <w:footnoteReference w:id="13"/>
      </w:r>
      <w:r w:rsidRPr="00671028">
        <w:rPr>
          <w:sz w:val="22"/>
          <w:szCs w:val="22"/>
          <w:highlight w:val="yellow"/>
        </w:rPr>
        <w:t xml:space="preserve"> oder ohne</w:t>
      </w:r>
      <w:r w:rsidRPr="00671028">
        <w:rPr>
          <w:rStyle w:val="Funotenzeichen"/>
          <w:sz w:val="22"/>
          <w:szCs w:val="22"/>
          <w:highlight w:val="yellow"/>
        </w:rPr>
        <w:footnoteReference w:id="14"/>
      </w:r>
      <w:r w:rsidRPr="00671028">
        <w:rPr>
          <w:sz w:val="22"/>
          <w:szCs w:val="22"/>
          <w:highlight w:val="yellow"/>
        </w:rPr>
        <w:t xml:space="preserve"> sekundäre, aktive Systeme zur Raumvermessung (optische Lasernetze) arbeiten</w:t>
      </w:r>
      <w:r>
        <w:rPr>
          <w:sz w:val="22"/>
          <w:szCs w:val="22"/>
        </w:rPr>
        <w:t>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  <w:r w:rsidRPr="00B54B95">
        <w:rPr>
          <w:sz w:val="22"/>
          <w:szCs w:val="22"/>
        </w:rPr>
        <w:t>Für die Verwendung</w:t>
      </w:r>
      <w:r>
        <w:rPr>
          <w:sz w:val="22"/>
          <w:szCs w:val="22"/>
        </w:rPr>
        <w:t xml:space="preserve"> in der Webapplikation des</w:t>
      </w:r>
      <w:r w:rsidRPr="00B54B95">
        <w:rPr>
          <w:sz w:val="22"/>
          <w:szCs w:val="22"/>
        </w:rPr>
        <w:t xml:space="preserve"> </w:t>
      </w:r>
      <w:r>
        <w:rPr>
          <w:sz w:val="22"/>
          <w:szCs w:val="22"/>
        </w:rPr>
        <w:t>Geymüller-Projektes</w:t>
      </w:r>
      <w:r w:rsidRPr="00B54B95">
        <w:rPr>
          <w:sz w:val="22"/>
          <w:szCs w:val="22"/>
        </w:rPr>
        <w:t xml:space="preserve"> </w:t>
      </w:r>
      <w:r>
        <w:rPr>
          <w:sz w:val="22"/>
          <w:szCs w:val="22"/>
        </w:rPr>
        <w:t>bietet sich schließlich aber WebVR 1.0</w:t>
      </w:r>
      <w:r>
        <w:rPr>
          <w:rStyle w:val="Funotenzeichen"/>
          <w:szCs w:val="22"/>
        </w:rPr>
        <w:footnoteReference w:id="15"/>
      </w:r>
      <w:r>
        <w:rPr>
          <w:sz w:val="22"/>
          <w:szCs w:val="22"/>
        </w:rPr>
        <w:t xml:space="preserve"> an, welches als BETA Version im Chromium Browser vorliegt und die Verwendung eines der oben genannten GPS basierenden VR Framworks ablösen wird.</w:t>
      </w:r>
    </w:p>
    <w:p w:rsidR="00924389" w:rsidRDefault="00924389" w:rsidP="00F73F45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szCs w:val="22"/>
        </w:rPr>
      </w:pPr>
    </w:p>
    <w:p w:rsidR="00E814D1" w:rsidRDefault="00BB189A" w:rsidP="00F73F45">
      <w:pPr>
        <w:widowControl w:val="0"/>
        <w:autoSpaceDE w:val="0"/>
        <w:autoSpaceDN w:val="0"/>
        <w:adjustRightInd w:val="0"/>
        <w:spacing w:after="0"/>
        <w:jc w:val="both"/>
        <w:rPr>
          <w:color w:val="0000FF"/>
          <w:sz w:val="22"/>
          <w:szCs w:val="22"/>
          <w:lang w:val="en-GB"/>
        </w:rPr>
      </w:pPr>
      <w:r>
        <w:rPr>
          <w:color w:val="0000FF"/>
          <w:sz w:val="22"/>
          <w:szCs w:val="22"/>
          <w:lang w:val="en-GB"/>
        </w:rPr>
        <w:t xml:space="preserve">Besides </w:t>
      </w:r>
      <w:r w:rsidR="007F5953">
        <w:rPr>
          <w:color w:val="0000FF"/>
          <w:sz w:val="22"/>
          <w:szCs w:val="22"/>
          <w:lang w:val="en-GB"/>
        </w:rPr>
        <w:t>the widespread GPS based systems like Layar or</w:t>
      </w:r>
      <w:r w:rsidR="007F5953" w:rsidRPr="007F5953">
        <w:rPr>
          <w:color w:val="0000FF"/>
          <w:sz w:val="22"/>
          <w:szCs w:val="22"/>
          <w:lang w:val="en-GB"/>
        </w:rPr>
        <w:t xml:space="preserve"> others</w:t>
      </w:r>
      <w:r w:rsidR="007F5953">
        <w:rPr>
          <w:color w:val="0000FF"/>
          <w:sz w:val="22"/>
          <w:szCs w:val="22"/>
          <w:lang w:val="en-GB"/>
        </w:rPr>
        <w:t xml:space="preserve">, </w:t>
      </w:r>
      <w:r w:rsidR="00BE18BE">
        <w:rPr>
          <w:color w:val="0000FF"/>
          <w:sz w:val="22"/>
          <w:szCs w:val="22"/>
          <w:lang w:val="en-GB"/>
        </w:rPr>
        <w:t xml:space="preserve">there are </w:t>
      </w:r>
      <w:r w:rsidR="0027113F">
        <w:rPr>
          <w:color w:val="0000FF"/>
          <w:sz w:val="22"/>
          <w:szCs w:val="22"/>
          <w:lang w:val="en-GB"/>
        </w:rPr>
        <w:t xml:space="preserve">also </w:t>
      </w:r>
      <w:r w:rsidR="00BE18BE">
        <w:rPr>
          <w:color w:val="0000FF"/>
          <w:sz w:val="22"/>
          <w:szCs w:val="22"/>
          <w:lang w:val="en-GB"/>
        </w:rPr>
        <w:t>technological alternatives in this area</w:t>
      </w:r>
      <w:r w:rsidR="0027113F">
        <w:rPr>
          <w:color w:val="0000FF"/>
          <w:sz w:val="22"/>
          <w:szCs w:val="22"/>
          <w:lang w:val="en-GB"/>
        </w:rPr>
        <w:t xml:space="preserve"> available</w:t>
      </w:r>
      <w:r w:rsidR="00BE18BE">
        <w:rPr>
          <w:color w:val="0000FF"/>
          <w:sz w:val="22"/>
          <w:szCs w:val="22"/>
          <w:lang w:val="en-GB"/>
        </w:rPr>
        <w:t xml:space="preserve">. </w:t>
      </w:r>
      <w:r w:rsidR="008039D4">
        <w:rPr>
          <w:color w:val="0000FF"/>
          <w:sz w:val="22"/>
          <w:szCs w:val="22"/>
          <w:lang w:val="en-GB"/>
        </w:rPr>
        <w:t xml:space="preserve">For example, spaces or objects can </w:t>
      </w:r>
      <w:r w:rsidR="008039D4" w:rsidRPr="008039D4">
        <w:rPr>
          <w:color w:val="0000FF"/>
          <w:sz w:val="22"/>
          <w:szCs w:val="22"/>
          <w:highlight w:val="yellow"/>
          <w:lang w:val="en-GB"/>
        </w:rPr>
        <w:t>be</w:t>
      </w:r>
      <w:r w:rsidR="0042460C">
        <w:rPr>
          <w:color w:val="0000FF"/>
          <w:sz w:val="22"/>
          <w:szCs w:val="22"/>
          <w:lang w:val="en-GB"/>
        </w:rPr>
        <w:t xml:space="preserve"> overlaid</w:t>
      </w:r>
      <w:r w:rsidR="008039D4">
        <w:rPr>
          <w:color w:val="0000FF"/>
          <w:sz w:val="22"/>
          <w:szCs w:val="22"/>
          <w:lang w:val="en-GB"/>
        </w:rPr>
        <w:t xml:space="preserve"> </w:t>
      </w:r>
      <w:r w:rsidR="0042460C">
        <w:rPr>
          <w:color w:val="0000FF"/>
          <w:sz w:val="22"/>
          <w:szCs w:val="22"/>
          <w:lang w:val="en-GB"/>
        </w:rPr>
        <w:t>with</w:t>
      </w:r>
      <w:r w:rsidR="008039D4">
        <w:rPr>
          <w:color w:val="0000FF"/>
          <w:sz w:val="22"/>
          <w:szCs w:val="22"/>
          <w:lang w:val="en-GB"/>
        </w:rPr>
        <w:t xml:space="preserve"> </w:t>
      </w:r>
      <w:r w:rsidR="00D210EA">
        <w:rPr>
          <w:color w:val="0000FF"/>
          <w:sz w:val="22"/>
          <w:szCs w:val="22"/>
          <w:lang w:val="en-GB"/>
        </w:rPr>
        <w:t xml:space="preserve">particular visual markers (e.g. QR codes) </w:t>
      </w:r>
      <w:r w:rsidR="0042460C">
        <w:rPr>
          <w:color w:val="0000FF"/>
          <w:sz w:val="22"/>
          <w:szCs w:val="22"/>
          <w:lang w:val="en-GB"/>
        </w:rPr>
        <w:t>or systems based on image recognition</w:t>
      </w:r>
      <w:r w:rsidR="00671028">
        <w:rPr>
          <w:color w:val="0000FF"/>
          <w:sz w:val="22"/>
          <w:szCs w:val="22"/>
          <w:lang w:val="en-GB"/>
        </w:rPr>
        <w:t xml:space="preserve">. Modern augmented reality hardware like </w:t>
      </w:r>
      <w:r w:rsidR="00671028" w:rsidRPr="00671028">
        <w:rPr>
          <w:color w:val="0000FF"/>
          <w:sz w:val="22"/>
          <w:szCs w:val="22"/>
          <w:lang w:val="en-GB"/>
        </w:rPr>
        <w:t>Oculus Rift, HoloLens, Cardboard VR, etc.</w:t>
      </w:r>
      <w:r w:rsidR="00671028">
        <w:rPr>
          <w:color w:val="0000FF"/>
          <w:sz w:val="22"/>
          <w:szCs w:val="22"/>
          <w:lang w:val="en-GB"/>
        </w:rPr>
        <w:t xml:space="preserve"> makes us</w:t>
      </w:r>
      <w:r w:rsidR="004C16D7">
        <w:rPr>
          <w:color w:val="0000FF"/>
          <w:sz w:val="22"/>
          <w:szCs w:val="22"/>
          <w:lang w:val="en-GB"/>
        </w:rPr>
        <w:t>e</w:t>
      </w:r>
      <w:r w:rsidR="00671028">
        <w:rPr>
          <w:color w:val="0000FF"/>
          <w:sz w:val="22"/>
          <w:szCs w:val="22"/>
          <w:lang w:val="en-GB"/>
        </w:rPr>
        <w:t xml:space="preserve"> of these technologies. Moreover, there is already hardware on the market</w:t>
      </w:r>
      <w:r w:rsidR="00E814D1">
        <w:rPr>
          <w:color w:val="0000FF"/>
          <w:sz w:val="22"/>
          <w:szCs w:val="22"/>
          <w:lang w:val="en-GB"/>
        </w:rPr>
        <w:t>, which recognises spatial conditions, like a room’s edges and corners, and which operates with or without subsidiary active systems of space measuring (visual laser net).</w:t>
      </w:r>
    </w:p>
    <w:p w:rsidR="00C64AC2" w:rsidRPr="00924389" w:rsidRDefault="00C64AC2" w:rsidP="00F73F45">
      <w:pPr>
        <w:widowControl w:val="0"/>
        <w:autoSpaceDE w:val="0"/>
        <w:autoSpaceDN w:val="0"/>
        <w:adjustRightInd w:val="0"/>
        <w:spacing w:after="0"/>
        <w:jc w:val="both"/>
        <w:rPr>
          <w:color w:val="0000FF"/>
          <w:sz w:val="22"/>
          <w:szCs w:val="22"/>
          <w:lang w:val="en-GB"/>
        </w:rPr>
      </w:pPr>
      <w:r>
        <w:rPr>
          <w:color w:val="0000FF"/>
          <w:sz w:val="22"/>
          <w:szCs w:val="22"/>
          <w:lang w:val="en-GB"/>
        </w:rPr>
        <w:t xml:space="preserve">For </w:t>
      </w:r>
      <w:r w:rsidR="00CE3296">
        <w:rPr>
          <w:color w:val="0000FF"/>
          <w:sz w:val="22"/>
          <w:szCs w:val="22"/>
          <w:lang w:val="en-GB"/>
        </w:rPr>
        <w:t xml:space="preserve">the </w:t>
      </w:r>
      <w:r>
        <w:rPr>
          <w:color w:val="0000FF"/>
          <w:sz w:val="22"/>
          <w:szCs w:val="22"/>
          <w:lang w:val="en-GB"/>
        </w:rPr>
        <w:t xml:space="preserve">web application </w:t>
      </w:r>
      <w:r w:rsidR="00CE3296">
        <w:rPr>
          <w:color w:val="0000FF"/>
          <w:sz w:val="22"/>
          <w:szCs w:val="22"/>
          <w:lang w:val="en-GB"/>
        </w:rPr>
        <w:t>in</w:t>
      </w:r>
      <w:bookmarkStart w:id="25" w:name="_GoBack"/>
      <w:bookmarkEnd w:id="25"/>
      <w:r>
        <w:rPr>
          <w:color w:val="0000FF"/>
          <w:sz w:val="22"/>
          <w:szCs w:val="22"/>
          <w:lang w:val="en-GB"/>
        </w:rPr>
        <w:t xml:space="preserve"> the </w:t>
      </w:r>
      <w:r w:rsidRPr="00C64AC2">
        <w:rPr>
          <w:i/>
          <w:color w:val="0000FF"/>
          <w:sz w:val="22"/>
          <w:szCs w:val="22"/>
          <w:lang w:val="en-GB"/>
        </w:rPr>
        <w:t>Geymueller</w:t>
      </w:r>
      <w:r>
        <w:rPr>
          <w:color w:val="0000FF"/>
          <w:sz w:val="22"/>
          <w:szCs w:val="22"/>
          <w:lang w:val="en-GB"/>
        </w:rPr>
        <w:t xml:space="preserve"> project, it is appropriate </w:t>
      </w:r>
      <w:r w:rsidR="009F040C">
        <w:rPr>
          <w:color w:val="0000FF"/>
          <w:sz w:val="22"/>
          <w:szCs w:val="22"/>
          <w:lang w:val="en-GB"/>
        </w:rPr>
        <w:t xml:space="preserve">to use </w:t>
      </w:r>
      <w:r w:rsidR="009F040C" w:rsidRPr="009F040C">
        <w:rPr>
          <w:color w:val="0000FF"/>
          <w:sz w:val="22"/>
          <w:szCs w:val="22"/>
          <w:lang w:val="en-GB"/>
        </w:rPr>
        <w:t>WebVR 1.0</w:t>
      </w:r>
      <w:r w:rsidR="009F040C">
        <w:rPr>
          <w:color w:val="0000FF"/>
          <w:sz w:val="22"/>
          <w:szCs w:val="22"/>
          <w:lang w:val="en-GB"/>
        </w:rPr>
        <w:t xml:space="preserve"> that is present as a beta version in the </w:t>
      </w:r>
      <w:r w:rsidR="009F040C" w:rsidRPr="009F040C">
        <w:rPr>
          <w:color w:val="0000FF"/>
          <w:sz w:val="22"/>
          <w:szCs w:val="22"/>
          <w:lang w:val="en-GB"/>
        </w:rPr>
        <w:t>Chromium</w:t>
      </w:r>
      <w:r w:rsidR="009F040C">
        <w:rPr>
          <w:color w:val="0000FF"/>
          <w:sz w:val="22"/>
          <w:szCs w:val="22"/>
          <w:lang w:val="en-GB"/>
        </w:rPr>
        <w:t xml:space="preserve"> browser and to use one of the GPS based VR frameworks mentioned above.</w:t>
      </w:r>
    </w:p>
    <w:p w:rsidR="00F73F45" w:rsidRDefault="00F73F45" w:rsidP="00F73F45">
      <w:pPr>
        <w:widowControl w:val="0"/>
        <w:autoSpaceDE w:val="0"/>
        <w:autoSpaceDN w:val="0"/>
        <w:adjustRightInd w:val="0"/>
        <w:spacing w:after="0"/>
        <w:jc w:val="both"/>
      </w:pPr>
    </w:p>
    <w:p w:rsidR="00F73F45" w:rsidRPr="00BC4B09" w:rsidRDefault="00F73F45" w:rsidP="00F73F45">
      <w:pPr>
        <w:rPr>
          <w:rFonts w:ascii="Arial Unicode MS" w:eastAsia="Arial Unicode MS" w:hAnsi="Arial Unicode MS" w:cs="Arial Unicode MS"/>
          <w:color w:val="FF0000"/>
          <w:sz w:val="22"/>
          <w:szCs w:val="22"/>
        </w:rPr>
      </w:pPr>
      <w:r w:rsidRPr="00BC4B09">
        <w:rPr>
          <w:rFonts w:eastAsia="Arial Unicode MS" w:hAnsi="Arial Unicode MS" w:cs="Arial Unicode MS"/>
          <w:color w:val="FF0000"/>
          <w:sz w:val="22"/>
          <w:szCs w:val="22"/>
        </w:rPr>
        <w:t>[Skizze Mockup Web Applikation]</w:t>
      </w:r>
    </w:p>
    <w:p w:rsidR="00440FFE" w:rsidRDefault="00440FFE"/>
    <w:sectPr w:rsidR="00440FFE" w:rsidSect="00440FFE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296" w:rsidRDefault="00CE3296">
      <w:pPr>
        <w:spacing w:after="0"/>
      </w:pPr>
      <w:r>
        <w:separator/>
      </w:r>
    </w:p>
  </w:endnote>
  <w:endnote w:type="continuationSeparator" w:id="0">
    <w:p w:rsidR="00CE3296" w:rsidRDefault="00CE32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Roman">
    <w:charset w:val="00"/>
    <w:family w:val="roman"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296" w:rsidRDefault="00CE3296">
      <w:pPr>
        <w:spacing w:after="0"/>
      </w:pPr>
      <w:r>
        <w:separator/>
      </w:r>
    </w:p>
  </w:footnote>
  <w:footnote w:type="continuationSeparator" w:id="0">
    <w:p w:rsidR="00CE3296" w:rsidRDefault="00CE3296">
      <w:pPr>
        <w:spacing w:after="0"/>
      </w:pPr>
      <w:r>
        <w:continuationSeparator/>
      </w:r>
    </w:p>
  </w:footnote>
  <w:footnote w:id="1">
    <w:p w:rsidR="00CE3296" w:rsidRDefault="00CE3296" w:rsidP="00F73F45">
      <w:pPr>
        <w:pStyle w:val="Funotentext"/>
      </w:pPr>
      <w:ins w:id="0" w:author="stefan zedlacher" w:date="2016-03-04T23:37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</w:instrText>
        </w:r>
      </w:ins>
      <w:r>
        <w:instrText>HYPERLINK</w:instrText>
      </w:r>
      <w:ins w:id="1" w:author="stefan zedlacher" w:date="2016-03-04T23:37:00Z">
        <w:r>
          <w:instrText xml:space="preserve"> "</w:instrText>
        </w:r>
        <w:r w:rsidRPr="00F1728D">
          <w:instrText>http://www.biblhertz.it/?id=49</w:instrText>
        </w:r>
        <w:r>
          <w:instrText xml:space="preserve">" </w:instrText>
        </w:r>
        <w:r w:rsidR="00514C95">
          <w:fldChar w:fldCharType="separate"/>
        </w:r>
        <w:r w:rsidRPr="00D86660">
          <w:rPr>
            <w:rStyle w:val="Link"/>
          </w:rPr>
          <w:t>http://www.biblhertz.it/?id=49</w:t>
        </w:r>
        <w:r w:rsidR="00514C95">
          <w:fldChar w:fldCharType="end"/>
        </w:r>
        <w:r>
          <w:t>, 22.2.2016</w:t>
        </w:r>
      </w:ins>
    </w:p>
  </w:footnote>
  <w:footnote w:id="2">
    <w:p w:rsidR="00CE3296" w:rsidRPr="00BC4B09" w:rsidRDefault="00CE3296" w:rsidP="00F73F45">
      <w:pPr>
        <w:pStyle w:val="Funotentext"/>
        <w:rPr>
          <w:rFonts w:ascii="Arial" w:hAnsi="Arial" w:cs="Arial"/>
          <w:color w:val="000000"/>
          <w:sz w:val="16"/>
          <w:szCs w:val="16"/>
          <w:lang w:eastAsia="de-DE"/>
        </w:rPr>
      </w:pPr>
      <w:ins w:id="2" w:author="stefan zedlacher" w:date="2016-03-04T23:39:00Z"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ootnoteRef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 xml:space="preserve"> </w:t>
        </w:r>
        <w:r w:rsidR="00514C95"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begin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instrText xml:space="preserve"> </w:instrText>
        </w:r>
      </w:ins>
      <w:r w:rsidRPr="00BC4B09">
        <w:rPr>
          <w:rFonts w:ascii="Arial" w:hAnsi="Arial" w:cs="Arial"/>
          <w:color w:val="000000"/>
          <w:sz w:val="16"/>
          <w:szCs w:val="16"/>
          <w:lang w:eastAsia="de-DE"/>
        </w:rPr>
        <w:instrText>HYPERLINK</w:instrText>
      </w:r>
      <w:ins w:id="3" w:author="stefan zedlacher" w:date="2016-03-04T23:39:00Z"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instrText xml:space="preserve"> "http://digital.belvedere.at/emuseum/#" </w:instrText>
        </w:r>
        <w:r w:rsidR="00514C95"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separate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>http://digital.belvedere.at/emuseum/#</w:t>
        </w:r>
        <w:r w:rsidR="00514C95"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fldChar w:fldCharType="end"/>
        </w:r>
        <w:r w:rsidRPr="00BC4B09">
          <w:rPr>
            <w:rFonts w:ascii="Arial" w:hAnsi="Arial" w:cs="Arial"/>
            <w:color w:val="000000"/>
            <w:sz w:val="16"/>
            <w:szCs w:val="16"/>
            <w:lang w:eastAsia="de-DE"/>
          </w:rPr>
          <w:t>, 16.2.2016</w:t>
        </w:r>
      </w:ins>
    </w:p>
  </w:footnote>
  <w:footnote w:id="3">
    <w:p w:rsidR="00CE3296" w:rsidRDefault="00CE3296" w:rsidP="00F73F45">
      <w:pPr>
        <w:pStyle w:val="StandardWeb"/>
        <w:spacing w:before="2" w:after="2"/>
      </w:pPr>
      <w:ins w:id="4" w:author="stefan zedlacher" w:date="2016-03-07T21:04:00Z">
        <w:r>
          <w:rPr>
            <w:rStyle w:val="Funotenzeichen"/>
          </w:rPr>
          <w:footnoteRef/>
        </w:r>
        <w:r>
          <w:t xml:space="preserve"> </w:t>
        </w:r>
        <w:r w:rsidRPr="00C221A5">
          <w:rPr>
            <w:rFonts w:ascii="Arial" w:hAnsi="Arial" w:cs="Arial"/>
            <w:color w:val="000000"/>
            <w:sz w:val="16"/>
            <w:szCs w:val="16"/>
          </w:rPr>
          <w:t>https://www.indooratlas.com Stand: 20.11. 2015</w:t>
        </w:r>
      </w:ins>
    </w:p>
  </w:footnote>
  <w:footnote w:id="4">
    <w:p w:rsidR="00CE3296" w:rsidRDefault="00CE3296" w:rsidP="00F73F45">
      <w:pPr>
        <w:pStyle w:val="StandardWeb"/>
        <w:spacing w:before="2" w:after="2"/>
      </w:pPr>
      <w:ins w:id="5" w:author="stefan zedlacher" w:date="2016-03-07T21:04:00Z">
        <w:r>
          <w:rPr>
            <w:rStyle w:val="Funotenzeichen"/>
          </w:rPr>
          <w:footnoteRef/>
        </w:r>
        <w:r>
          <w:t xml:space="preserve"> </w:t>
        </w:r>
        <w:r w:rsidRPr="00C221A5">
          <w:rPr>
            <w:rFonts w:ascii="Arial" w:hAnsi="Arial" w:cs="Arial"/>
            <w:color w:val="000000"/>
            <w:sz w:val="16"/>
            <w:szCs w:val="16"/>
          </w:rPr>
          <w:t>http://www.heise.de/mac-and-i/meldung/Indoor-Survey-Apples-versteckte-App-zur-Positionsbestimmung-in-Innenraeu</w:t>
        </w:r>
        <w:r w:rsidRPr="00C221A5">
          <w:rPr>
            <w:rFonts w:ascii="Arial" w:hAnsi="Arial" w:cs="Arial"/>
            <w:color w:val="000000"/>
            <w:sz w:val="16"/>
            <w:szCs w:val="16"/>
          </w:rPr>
          <w:br/>
          <w:t>men-2867087.html Stand: 29.12. 2015</w:t>
        </w:r>
      </w:ins>
    </w:p>
  </w:footnote>
  <w:footnote w:id="5">
    <w:p w:rsidR="00CE3296" w:rsidRDefault="00CE3296" w:rsidP="00F73F45">
      <w:pPr>
        <w:pStyle w:val="Funotentext"/>
      </w:pPr>
      <w:ins w:id="6" w:author="stefan zedlacher" w:date="2016-03-07T21:12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5922B5">
          <w:instrText>https://en.wikipedia.org/wiki/Radio-frequency_identification</w:instrText>
        </w:r>
        <w:r>
          <w:instrText xml:space="preserve">" </w:instrText>
        </w:r>
        <w:r w:rsidR="00514C95">
          <w:fldChar w:fldCharType="separate"/>
        </w:r>
        <w:r w:rsidRPr="009F651B">
          <w:rPr>
            <w:rStyle w:val="Link"/>
          </w:rPr>
          <w:t>https://en.wikipedia.org/wiki/Radio-frequency_identification</w:t>
        </w:r>
        <w:r w:rsidR="00514C95">
          <w:fldChar w:fldCharType="end"/>
        </w:r>
        <w:r>
          <w:t>, 23.2.2016</w:t>
        </w:r>
      </w:ins>
    </w:p>
  </w:footnote>
  <w:footnote w:id="6">
    <w:p w:rsidR="00CE3296" w:rsidRDefault="00CE3296" w:rsidP="00F73F45">
      <w:pPr>
        <w:pStyle w:val="Funotentext"/>
      </w:pPr>
      <w:ins w:id="7" w:author="stefan zedlacher" w:date="2016-03-07T21:13:00Z">
        <w:r>
          <w:rPr>
            <w:rStyle w:val="Funotenzeichen"/>
          </w:rPr>
          <w:footnoteRef/>
        </w:r>
        <w:r>
          <w:t xml:space="preserve"> </w:t>
        </w:r>
      </w:ins>
      <w:ins w:id="8" w:author="stefan zedlacher" w:date="2016-03-07T21:20:00Z">
        <w:r w:rsidR="00514C95">
          <w:fldChar w:fldCharType="begin"/>
        </w:r>
        <w:r>
          <w:instrText xml:space="preserve"> HYPERLINK "</w:instrText>
        </w:r>
      </w:ins>
      <w:ins w:id="9" w:author="stefan zedlacher" w:date="2016-03-07T21:13:00Z">
        <w:r w:rsidRPr="005922B5">
          <w:instrText>https://en.wikipedia.org/wiki/Near_field_communication</w:instrText>
        </w:r>
      </w:ins>
      <w:ins w:id="10" w:author="stefan zedlacher" w:date="2016-03-07T21:20:00Z">
        <w:r>
          <w:instrText xml:space="preserve">" </w:instrText>
        </w:r>
        <w:r w:rsidR="00514C95">
          <w:fldChar w:fldCharType="separate"/>
        </w:r>
      </w:ins>
      <w:ins w:id="11" w:author="stefan zedlacher" w:date="2016-03-07T21:13:00Z">
        <w:r w:rsidRPr="009F651B">
          <w:rPr>
            <w:rStyle w:val="Link"/>
          </w:rPr>
          <w:t>https://en.wikipedia.org/wiki/Near_field_communication</w:t>
        </w:r>
      </w:ins>
      <w:ins w:id="12" w:author="stefan zedlacher" w:date="2016-03-07T21:20:00Z">
        <w:r w:rsidR="00514C95">
          <w:fldChar w:fldCharType="end"/>
        </w:r>
        <w:r>
          <w:t>, 1.3.2016</w:t>
        </w:r>
      </w:ins>
    </w:p>
  </w:footnote>
  <w:footnote w:id="7">
    <w:p w:rsidR="00CE3296" w:rsidRDefault="00CE3296" w:rsidP="00F73F45">
      <w:pPr>
        <w:pStyle w:val="Funotentext"/>
      </w:pPr>
      <w:ins w:id="13" w:author="stefan zedlacher" w:date="2016-03-07T21:20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12076B">
          <w:instrText>https://en.wikipedia.org/wiki/Mesh_networking</w:instrText>
        </w:r>
        <w:r>
          <w:instrText xml:space="preserve">" </w:instrText>
        </w:r>
        <w:r w:rsidR="00514C95">
          <w:fldChar w:fldCharType="separate"/>
        </w:r>
        <w:r w:rsidRPr="009F651B">
          <w:rPr>
            <w:rStyle w:val="Link"/>
          </w:rPr>
          <w:t>https://en.wikipedia.org/wiki/Mesh_networking</w:t>
        </w:r>
        <w:r w:rsidR="00514C95">
          <w:fldChar w:fldCharType="end"/>
        </w:r>
        <w:r>
          <w:t>, 12.2.2016</w:t>
        </w:r>
      </w:ins>
    </w:p>
  </w:footnote>
  <w:footnote w:id="8">
    <w:p w:rsidR="00CE3296" w:rsidRDefault="00CE3296" w:rsidP="00F73F45">
      <w:pPr>
        <w:pStyle w:val="Default"/>
        <w:rPr>
          <w:ins w:id="14" w:author="stefan zedlacher" w:date="2016-03-07T21:32:00Z"/>
          <w:rFonts w:eastAsia="Arial Unicode MS"/>
          <w:color w:val="auto"/>
          <w:sz w:val="20"/>
          <w:szCs w:val="20"/>
        </w:rPr>
      </w:pPr>
      <w:ins w:id="15" w:author="stefan zedlacher" w:date="2016-03-07T21:32:00Z">
        <w:r>
          <w:rPr>
            <w:vertAlign w:val="superscript"/>
          </w:rPr>
          <w:footnoteRef/>
        </w:r>
        <w:r>
          <w:rPr>
            <w:rFonts w:eastAsia="Arial Unicode MS" w:hAnsi="Arial Unicode MS" w:cs="Arial Unicode MS"/>
          </w:rPr>
          <w:t xml:space="preserve"> </w:t>
        </w:r>
        <w:r w:rsidR="00514C95" w:rsidRPr="00BC4B09">
          <w:rPr>
            <w:rFonts w:ascii="Arial" w:hAnsi="Arial" w:cs="Arial"/>
            <w:sz w:val="16"/>
            <w:szCs w:val="16"/>
            <w:lang w:eastAsia="de-DE"/>
          </w:rPr>
          <w:fldChar w:fldCharType="begin"/>
        </w:r>
        <w:r w:rsidRPr="00BC4B09">
          <w:rPr>
            <w:rFonts w:ascii="Arial" w:hAnsi="Arial" w:cs="Arial"/>
            <w:sz w:val="16"/>
            <w:szCs w:val="16"/>
            <w:lang w:eastAsia="de-DE"/>
          </w:rPr>
          <w:instrText xml:space="preserve"> HYPERLINK "http://whatis.techtarget.com/definition/augmented-reality-ar"</w:instrText>
        </w:r>
        <w:r w:rsidR="00514C95" w:rsidRPr="00BC4B09">
          <w:rPr>
            <w:rFonts w:ascii="Arial" w:hAnsi="Arial" w:cs="Arial"/>
            <w:sz w:val="16"/>
            <w:szCs w:val="16"/>
            <w:lang w:eastAsia="de-DE"/>
          </w:rPr>
          <w:fldChar w:fldCharType="separate"/>
        </w:r>
        <w:r w:rsidRPr="00BC4B09">
          <w:rPr>
            <w:rFonts w:ascii="Arial" w:hAnsi="Arial" w:cs="Arial"/>
            <w:sz w:val="16"/>
            <w:szCs w:val="16"/>
            <w:lang w:eastAsia="de-DE"/>
          </w:rPr>
          <w:t>http://whatis.techtarget.com/definition/augmented-reality-AR</w:t>
        </w:r>
        <w:r w:rsidR="00514C95" w:rsidRPr="00BC4B09">
          <w:rPr>
            <w:rFonts w:ascii="Arial" w:hAnsi="Arial" w:cs="Arial"/>
            <w:sz w:val="16"/>
            <w:szCs w:val="16"/>
            <w:lang w:eastAsia="de-DE"/>
          </w:rPr>
          <w:fldChar w:fldCharType="end"/>
        </w:r>
        <w:r w:rsidRPr="00BC4B09">
          <w:rPr>
            <w:rFonts w:ascii="Arial" w:hAnsi="Arial" w:cs="Arial"/>
            <w:sz w:val="16"/>
            <w:szCs w:val="16"/>
            <w:lang w:eastAsia="de-DE"/>
          </w:rPr>
          <w:t>,  Stand: 02.03.2016</w:t>
        </w:r>
      </w:ins>
    </w:p>
  </w:footnote>
  <w:footnote w:id="9">
    <w:p w:rsidR="00CE3296" w:rsidRDefault="00CE3296" w:rsidP="00F73F45">
      <w:pPr>
        <w:pStyle w:val="Funotentext"/>
      </w:pPr>
      <w:ins w:id="16" w:author="stefan zedlacher" w:date="2016-03-07T21:48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58090A">
          <w:instrText>https://www.layar.com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https://www.layar.com</w:t>
        </w:r>
        <w:r w:rsidR="00514C95">
          <w:fldChar w:fldCharType="end"/>
        </w:r>
        <w:r>
          <w:t>, 26.1.2016</w:t>
        </w:r>
      </w:ins>
    </w:p>
  </w:footnote>
  <w:footnote w:id="10">
    <w:p w:rsidR="00CE3296" w:rsidRDefault="00CE3296" w:rsidP="00F73F45">
      <w:pPr>
        <w:pStyle w:val="Funotentext"/>
      </w:pPr>
      <w:ins w:id="17" w:author="stefan zedlacher" w:date="2016-03-07T21:55:00Z">
        <w:r>
          <w:rPr>
            <w:rStyle w:val="Funotenzeichen"/>
          </w:rPr>
          <w:footnoteRef/>
        </w:r>
        <w:r>
          <w:t xml:space="preserve"> An overview could be found her</w:t>
        </w:r>
      </w:ins>
      <w:r>
        <w:t>e</w:t>
      </w:r>
      <w:ins w:id="18" w:author="stefan zedlacher" w:date="2016-03-07T21:55:00Z">
        <w:r>
          <w:t xml:space="preserve">: </w:t>
        </w:r>
      </w:ins>
      <w:ins w:id="19" w:author="stefan zedlacher" w:date="2016-03-07T21:56:00Z">
        <w:r w:rsidR="00514C95">
          <w:fldChar w:fldCharType="begin"/>
        </w:r>
        <w:r>
          <w:instrText xml:space="preserve"> HYPERLINK "</w:instrText>
        </w:r>
        <w:r w:rsidRPr="00193696">
          <w:instrText>http://socialcompare.com/en/comparison/augmented-reality-sdks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http://socialcompare.com/en/comparison/augmented-reality-sdks</w:t>
        </w:r>
        <w:r w:rsidR="00514C95">
          <w:fldChar w:fldCharType="end"/>
        </w:r>
        <w:r>
          <w:t>, 4.3.2016</w:t>
        </w:r>
      </w:ins>
    </w:p>
  </w:footnote>
  <w:footnote w:id="11">
    <w:p w:rsidR="00CE3296" w:rsidRDefault="00CE3296" w:rsidP="00F73F45">
      <w:pPr>
        <w:pStyle w:val="Funotentext"/>
      </w:pPr>
      <w:ins w:id="20" w:author="stefan zedlacher" w:date="2016-03-07T21:46:00Z">
        <w:r>
          <w:rPr>
            <w:rStyle w:val="Funotenzeichen"/>
          </w:rPr>
          <w:footnoteRef/>
        </w:r>
        <w:r>
          <w:t xml:space="preserve"> </w:t>
        </w:r>
        <w:r>
          <w:rPr>
            <w:rFonts w:ascii="Helvetica" w:hAnsi="Helvetica" w:cs="Helvetica"/>
          </w:rPr>
          <w:t>Kan, T.-W., Teng, C.-H., Chou, W.-S., 2009. Applying QR Code in Augmented Reality Applications, in: Proceedings of the 8th International Conference on Virtual Reality Continuum and Its Applications in Industry, VRCAI ’09. ACM, New York, NY, USA, pp. 253–257. doi:10.1145/1670252.1670305</w:t>
        </w:r>
      </w:ins>
    </w:p>
  </w:footnote>
  <w:footnote w:id="12">
    <w:p w:rsidR="00CE3296" w:rsidRDefault="00CE3296" w:rsidP="00F73F45">
      <w:pPr>
        <w:pStyle w:val="Funotentext"/>
      </w:pPr>
      <w:ins w:id="21" w:author="stefan zedlacher" w:date="2016-03-07T21:44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B90D1B">
          <w:instrText>http://dev.inglobetechnologies.com/index.php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http://dev.inglobetechnologies.com/index.php</w:t>
        </w:r>
        <w:r w:rsidR="00514C95">
          <w:fldChar w:fldCharType="end"/>
        </w:r>
        <w:r>
          <w:t>, 15.2.2016</w:t>
        </w:r>
      </w:ins>
    </w:p>
  </w:footnote>
  <w:footnote w:id="13">
    <w:p w:rsidR="00CE3296" w:rsidRDefault="00CE3296" w:rsidP="00F73F45">
      <w:pPr>
        <w:pStyle w:val="Funotentext"/>
      </w:pPr>
      <w:ins w:id="22" w:author="stefan zedlacher" w:date="2016-03-07T21:51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093810">
          <w:instrText>http://www.heise.de/newsticker/meldung/HTC-Vive-im-Test-Das-Holodeck-begeistert-3120791.html?wt_mc=nl.ho.2016-03-01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http://www.heise.de/newsticker/meldung/HTC-Vive-im-Test-Das-Holodeck-begeistert-3120791.html?wt_mc=nl.ho.2016-03-01</w:t>
        </w:r>
        <w:r w:rsidR="00514C95">
          <w:fldChar w:fldCharType="end"/>
        </w:r>
        <w:r>
          <w:t>, 6.3.2016</w:t>
        </w:r>
      </w:ins>
    </w:p>
  </w:footnote>
  <w:footnote w:id="14">
    <w:p w:rsidR="00CE3296" w:rsidRDefault="00CE3296" w:rsidP="00F73F45">
      <w:pPr>
        <w:pStyle w:val="Funotentext"/>
      </w:pPr>
      <w:ins w:id="23" w:author="stefan zedlacher" w:date="2016-03-07T21:53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193696">
          <w:instrText>https://www.google.com/atap/project-tango/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https://www.google.com/atap/project-tango/</w:t>
        </w:r>
        <w:r w:rsidR="00514C95">
          <w:fldChar w:fldCharType="end"/>
        </w:r>
        <w:r>
          <w:t>, 5.3.2016</w:t>
        </w:r>
      </w:ins>
    </w:p>
  </w:footnote>
  <w:footnote w:id="15">
    <w:p w:rsidR="00CE3296" w:rsidRDefault="00CE3296" w:rsidP="00F73F45">
      <w:pPr>
        <w:pStyle w:val="Funotentext"/>
      </w:pPr>
      <w:ins w:id="24" w:author="stefan zedlacher" w:date="2016-03-07T22:00:00Z">
        <w:r>
          <w:rPr>
            <w:rStyle w:val="Funotenzeichen"/>
          </w:rPr>
          <w:footnoteRef/>
        </w:r>
        <w:r>
          <w:t xml:space="preserve"> </w:t>
        </w:r>
        <w:r w:rsidR="00514C95">
          <w:fldChar w:fldCharType="begin"/>
        </w:r>
        <w:r>
          <w:instrText xml:space="preserve"> HYPERLINK "</w:instrText>
        </w:r>
        <w:r w:rsidRPr="000657BD">
          <w:instrText>http://www.heise.de/newsticker/meldung/VR-im-Browser-WebVR-1-0-API-Proposal-vorgestellt-3126776.html?wt_mc=nl.ho.2016-03-04</w:instrText>
        </w:r>
        <w:r>
          <w:instrText xml:space="preserve">" </w:instrText>
        </w:r>
        <w:r w:rsidR="00514C95">
          <w:fldChar w:fldCharType="separate"/>
        </w:r>
        <w:r w:rsidRPr="008B234D">
          <w:rPr>
            <w:rStyle w:val="Link"/>
          </w:rPr>
          <w:t>http://www.heise.de/newsticker/meldung/VR-im-Browser-WebVR-1-0-API-Proposal-vorgestellt-3126776.html?wt_mc=nl.ho.2016-03-04</w:t>
        </w:r>
        <w:r w:rsidR="00514C95">
          <w:fldChar w:fldCharType="end"/>
        </w:r>
        <w:r>
          <w:t xml:space="preserve">, 3.3.2016 </w:t>
        </w:r>
      </w:ins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88A9D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</w:abstractNum>
  <w:abstractNum w:abstractNumId="4">
    <w:nsid w:val="00000004"/>
    <w:multiLevelType w:val="multilevel"/>
    <w:tmpl w:val="894EE876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5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Helvetica Neue" w:eastAsia="Helvetica Neue" w:hAnsi="Helvetica Neue" w:cs="Helvetica Neue" w:hint="default"/>
        <w:i/>
        <w:iCs/>
        <w:position w:val="0"/>
        <w:sz w:val="22"/>
        <w:szCs w:val="22"/>
        <w:shd w:val="clear" w:color="auto" w:fill="FFFF00"/>
        <w:lang w:val="de-DE"/>
      </w:rPr>
    </w:lvl>
  </w:abstractNum>
  <w:abstractNum w:abstractNumId="7">
    <w:nsid w:val="00000007"/>
    <w:multiLevelType w:val="multilevel"/>
    <w:tmpl w:val="894EE879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8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9"/>
    <w:multiLevelType w:val="multilevel"/>
    <w:tmpl w:val="894EE87B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u w:color="386EFF"/>
        <w:shd w:val="clear" w:color="auto" w:fill="FFFF00"/>
        <w:rtl w:val="0"/>
        <w:lang w:val="de-DE"/>
      </w:rPr>
    </w:lvl>
  </w:abstractNum>
  <w:abstractNum w:abstractNumId="10">
    <w:nsid w:val="0000000A"/>
    <w:multiLevelType w:val="multilevel"/>
    <w:tmpl w:val="894EE87C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1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C"/>
    <w:multiLevelType w:val="multilevel"/>
    <w:tmpl w:val="894EE87E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rtl w:val="0"/>
        <w:lang w:val="de-DE"/>
      </w:rPr>
    </w:lvl>
  </w:abstractNum>
  <w:abstractNum w:abstractNumId="13">
    <w:nsid w:val="0000000D"/>
    <w:multiLevelType w:val="multilevel"/>
    <w:tmpl w:val="894EE87F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4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3173975"/>
    <w:multiLevelType w:val="hybridMultilevel"/>
    <w:tmpl w:val="283E55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50652E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33391"/>
    <w:multiLevelType w:val="hybridMultilevel"/>
    <w:tmpl w:val="6E2E6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AA0362"/>
    <w:multiLevelType w:val="multilevel"/>
    <w:tmpl w:val="894EE872"/>
    <w:lvl w:ilvl="0">
      <w:start w:val="1"/>
      <w:numFmt w:val="decimal"/>
      <w:lvlText w:val="%1."/>
      <w:lvlJc w:val="left"/>
      <w:pPr>
        <w:tabs>
          <w:tab w:val="num" w:pos="753"/>
        </w:tabs>
        <w:ind w:left="753" w:hanging="39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hint="default"/>
        <w:position w:val="0"/>
        <w:sz w:val="22"/>
        <w:szCs w:val="22"/>
        <w:u w:val="single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hint="default"/>
        <w:position w:val="0"/>
        <w:sz w:val="22"/>
        <w:szCs w:val="22"/>
        <w:u w:val="single"/>
        <w:rtl w:val="0"/>
        <w:lang w:val="de-DE"/>
      </w:rPr>
    </w:lvl>
  </w:abstractNum>
  <w:abstractNum w:abstractNumId="19">
    <w:nsid w:val="281140B2"/>
    <w:multiLevelType w:val="hybridMultilevel"/>
    <w:tmpl w:val="DC02E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213BF7"/>
    <w:multiLevelType w:val="hybridMultilevel"/>
    <w:tmpl w:val="C5C259E2"/>
    <w:lvl w:ilvl="0" w:tplc="C27CB504">
      <w:start w:val="1"/>
      <w:numFmt w:val="upperLetter"/>
      <w:lvlText w:val="%1."/>
      <w:lvlJc w:val="left"/>
      <w:pPr>
        <w:ind w:left="720" w:hanging="360"/>
      </w:pPr>
      <w:rPr>
        <w:rFonts w:ascii="Helvetica Neue" w:eastAsiaTheme="minorHAnsi" w:hAnsi="Helvetica Neue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130"/>
    <w:multiLevelType w:val="hybridMultilevel"/>
    <w:tmpl w:val="1262A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A4166"/>
    <w:multiLevelType w:val="hybridMultilevel"/>
    <w:tmpl w:val="BBDA1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E4456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3227C"/>
    <w:multiLevelType w:val="hybridMultilevel"/>
    <w:tmpl w:val="6004E88C"/>
    <w:lvl w:ilvl="0" w:tplc="B1C41F84">
      <w:start w:val="2"/>
      <w:numFmt w:val="bullet"/>
      <w:lvlText w:val="–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E616A"/>
    <w:multiLevelType w:val="hybridMultilevel"/>
    <w:tmpl w:val="6BEE0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A2719"/>
    <w:multiLevelType w:val="hybridMultilevel"/>
    <w:tmpl w:val="7FBCD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0"/>
  </w:num>
  <w:num w:numId="5">
    <w:abstractNumId w:val="15"/>
  </w:num>
  <w:num w:numId="6">
    <w:abstractNumId w:val="22"/>
  </w:num>
  <w:num w:numId="7">
    <w:abstractNumId w:val="26"/>
  </w:num>
  <w:num w:numId="8">
    <w:abstractNumId w:val="17"/>
  </w:num>
  <w:num w:numId="9">
    <w:abstractNumId w:val="18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20"/>
  </w:num>
  <w:num w:numId="24">
    <w:abstractNumId w:val="16"/>
  </w:num>
  <w:num w:numId="25">
    <w:abstractNumId w:val="21"/>
  </w:num>
  <w:num w:numId="26">
    <w:abstractNumId w:val="23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73F45"/>
    <w:rsid w:val="00003A9C"/>
    <w:rsid w:val="0007572F"/>
    <w:rsid w:val="000B1D6E"/>
    <w:rsid w:val="000D3E32"/>
    <w:rsid w:val="000F1781"/>
    <w:rsid w:val="00123752"/>
    <w:rsid w:val="001847BD"/>
    <w:rsid w:val="001F4F2F"/>
    <w:rsid w:val="002161CC"/>
    <w:rsid w:val="0026269F"/>
    <w:rsid w:val="0027113F"/>
    <w:rsid w:val="002A53AE"/>
    <w:rsid w:val="002D6F73"/>
    <w:rsid w:val="003E0F2A"/>
    <w:rsid w:val="0042460C"/>
    <w:rsid w:val="00440FFE"/>
    <w:rsid w:val="004903C8"/>
    <w:rsid w:val="004C16D7"/>
    <w:rsid w:val="004C3048"/>
    <w:rsid w:val="00514C95"/>
    <w:rsid w:val="005831D1"/>
    <w:rsid w:val="00585CBA"/>
    <w:rsid w:val="00662AA9"/>
    <w:rsid w:val="00671028"/>
    <w:rsid w:val="0068485E"/>
    <w:rsid w:val="007339F9"/>
    <w:rsid w:val="007F5953"/>
    <w:rsid w:val="008039D4"/>
    <w:rsid w:val="0091431D"/>
    <w:rsid w:val="00924389"/>
    <w:rsid w:val="009D4DCB"/>
    <w:rsid w:val="009D5840"/>
    <w:rsid w:val="009F040C"/>
    <w:rsid w:val="00A260AD"/>
    <w:rsid w:val="00A45296"/>
    <w:rsid w:val="00A634C7"/>
    <w:rsid w:val="00A83DA9"/>
    <w:rsid w:val="00AE02A9"/>
    <w:rsid w:val="00B3784F"/>
    <w:rsid w:val="00B505C7"/>
    <w:rsid w:val="00B65F6C"/>
    <w:rsid w:val="00BB189A"/>
    <w:rsid w:val="00BE18BE"/>
    <w:rsid w:val="00BF44EC"/>
    <w:rsid w:val="00C64AC2"/>
    <w:rsid w:val="00CE3296"/>
    <w:rsid w:val="00D210EA"/>
    <w:rsid w:val="00D70F80"/>
    <w:rsid w:val="00DF176D"/>
    <w:rsid w:val="00E814D1"/>
    <w:rsid w:val="00ED777F"/>
    <w:rsid w:val="00EF3F2E"/>
    <w:rsid w:val="00F6578B"/>
    <w:rsid w:val="00F73F45"/>
    <w:rsid w:val="00FB5A86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F4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nhideWhenUsed/>
    <w:rsid w:val="00F73F45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734C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character" w:customStyle="1" w:styleId="SprechblasentextZeichen0">
    <w:name w:val="Sprechblasentext Zeichen"/>
    <w:basedOn w:val="Absatzstandardschriftart"/>
    <w:rsid w:val="00F73F45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rsid w:val="00F73F45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F73F4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F73F4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73F4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F73F45"/>
    <w:rPr>
      <w:sz w:val="20"/>
      <w:vertAlign w:val="superscript"/>
    </w:rPr>
  </w:style>
  <w:style w:type="character" w:styleId="Link">
    <w:name w:val="Hyperlink"/>
    <w:basedOn w:val="Absatzstandardschriftart"/>
    <w:rsid w:val="00F73F4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F73F45"/>
    <w:rPr>
      <w:color w:val="800080" w:themeColor="followedHyperlink"/>
      <w:u w:val="single"/>
    </w:rPr>
  </w:style>
  <w:style w:type="character" w:styleId="Kommentarzeichen">
    <w:name w:val="annotation reference"/>
    <w:basedOn w:val="Absatzstandardschriftart"/>
    <w:rsid w:val="00F73F45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F73F45"/>
  </w:style>
  <w:style w:type="character" w:customStyle="1" w:styleId="KommentartextZeichen">
    <w:name w:val="Kommentartext Zeichen"/>
    <w:basedOn w:val="Absatzstandardschriftart"/>
    <w:link w:val="Kommentartext"/>
    <w:rsid w:val="00F73F45"/>
    <w:rPr>
      <w:rFonts w:ascii="Helvetica Neue" w:hAnsi="Helvetica Neue"/>
    </w:rPr>
  </w:style>
  <w:style w:type="paragraph" w:styleId="Kommentarthema">
    <w:name w:val="annotation subject"/>
    <w:basedOn w:val="Kommentartext"/>
    <w:next w:val="Kommentartext"/>
    <w:link w:val="KommentarthemaZeichen"/>
    <w:rsid w:val="00F73F45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F73F45"/>
    <w:rPr>
      <w:rFonts w:ascii="Helvetica Neue" w:hAnsi="Helvetica Neue"/>
      <w:b/>
      <w:bCs/>
      <w:sz w:val="20"/>
      <w:szCs w:val="20"/>
    </w:rPr>
  </w:style>
  <w:style w:type="paragraph" w:customStyle="1" w:styleId="Default">
    <w:name w:val="Default"/>
    <w:rsid w:val="00F73F45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ufzhlungszeichen">
    <w:name w:val="List Bullet"/>
    <w:basedOn w:val="Standard"/>
    <w:rsid w:val="00F73F45"/>
    <w:pPr>
      <w:numPr>
        <w:numId w:val="4"/>
      </w:numPr>
      <w:contextualSpacing/>
    </w:pPr>
  </w:style>
  <w:style w:type="paragraph" w:styleId="StandardWeb">
    <w:name w:val="Normal (Web)"/>
    <w:basedOn w:val="Standard"/>
    <w:uiPriority w:val="99"/>
    <w:rsid w:val="00F73F45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F73F45"/>
    <w:rPr>
      <w:rFonts w:ascii="Helvetica Neue" w:hAnsi="Helvetica Neue"/>
    </w:rPr>
  </w:style>
  <w:style w:type="paragraph" w:styleId="Fuzeile">
    <w:name w:val="footer"/>
    <w:basedOn w:val="Standard"/>
    <w:link w:val="Fu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F73F45"/>
    <w:rPr>
      <w:rFonts w:ascii="Helvetica Neue" w:hAnsi="Helvetica Neue"/>
    </w:rPr>
  </w:style>
  <w:style w:type="character" w:styleId="Seitenzahl">
    <w:name w:val="page number"/>
    <w:basedOn w:val="Absatzstandardschriftart"/>
    <w:rsid w:val="00F73F45"/>
  </w:style>
  <w:style w:type="paragraph" w:customStyle="1" w:styleId="Kopf-undFuzeilen">
    <w:name w:val="Kopf- und Fußzeilen"/>
    <w:autoRedefine/>
    <w:rsid w:val="00F73F45"/>
    <w:pPr>
      <w:tabs>
        <w:tab w:val="right" w:pos="9020"/>
      </w:tabs>
      <w:spacing w:after="0"/>
    </w:pPr>
    <w:rPr>
      <w:rFonts w:ascii="Helvetica" w:eastAsia="Arial Unicode MS" w:hAnsi="Arial Unicode MS" w:cs="Arial Unicode MS"/>
      <w:color w:val="000000"/>
      <w:lang w:eastAsia="de-DE"/>
    </w:rPr>
  </w:style>
  <w:style w:type="paragraph" w:customStyle="1" w:styleId="Fuzeile1">
    <w:name w:val="Fußzeile1"/>
    <w:rsid w:val="00F73F45"/>
    <w:pPr>
      <w:tabs>
        <w:tab w:val="center" w:pos="4703"/>
        <w:tab w:val="right" w:pos="9406"/>
      </w:tabs>
      <w:spacing w:after="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paragraph" w:customStyle="1" w:styleId="Listenabsatz1">
    <w:name w:val="Listenabsatz1"/>
    <w:rsid w:val="00F73F45"/>
    <w:pPr>
      <w:ind w:left="72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numbering" w:customStyle="1" w:styleId="List0">
    <w:name w:val="List 0"/>
    <w:basedOn w:val="ImportierterStil1"/>
    <w:semiHidden/>
    <w:rsid w:val="00F73F45"/>
  </w:style>
  <w:style w:type="numbering" w:customStyle="1" w:styleId="ImportierterStil1">
    <w:name w:val="Importierter Stil: 1"/>
    <w:rsid w:val="00F73F45"/>
  </w:style>
  <w:style w:type="paragraph" w:customStyle="1" w:styleId="Funotentext1">
    <w:name w:val="Fußnotentext1"/>
    <w:rsid w:val="00F73F45"/>
    <w:pPr>
      <w:spacing w:after="0"/>
    </w:pPr>
    <w:rPr>
      <w:rFonts w:ascii="Helvetica Neue" w:eastAsia="Helvetica Neue" w:hAnsi="Helvetica Neue" w:cs="Helvetica Neue"/>
      <w:color w:val="000000"/>
      <w:sz w:val="18"/>
      <w:szCs w:val="18"/>
      <w:u w:color="000000"/>
      <w:lang w:eastAsia="de-DE"/>
    </w:rPr>
  </w:style>
  <w:style w:type="numbering" w:customStyle="1" w:styleId="List1">
    <w:name w:val="List 1"/>
    <w:basedOn w:val="ImportierterStil2"/>
    <w:semiHidden/>
    <w:rsid w:val="00F73F45"/>
  </w:style>
  <w:style w:type="numbering" w:customStyle="1" w:styleId="ImportierterStil2">
    <w:name w:val="Importierter Stil: 2"/>
    <w:rsid w:val="00F73F45"/>
  </w:style>
  <w:style w:type="numbering" w:customStyle="1" w:styleId="Liste21">
    <w:name w:val="Liste 21"/>
    <w:basedOn w:val="ImportierterStil3"/>
    <w:semiHidden/>
    <w:rsid w:val="00F73F45"/>
  </w:style>
  <w:style w:type="numbering" w:customStyle="1" w:styleId="ImportierterStil3">
    <w:name w:val="Importierter Stil: 3"/>
    <w:rsid w:val="00F73F45"/>
  </w:style>
  <w:style w:type="numbering" w:customStyle="1" w:styleId="Liste31">
    <w:name w:val="Liste 31"/>
    <w:basedOn w:val="ImportierterStil4"/>
    <w:semiHidden/>
    <w:rsid w:val="00F73F45"/>
  </w:style>
  <w:style w:type="numbering" w:customStyle="1" w:styleId="ImportierterStil4">
    <w:name w:val="Importierter Stil: 4"/>
    <w:rsid w:val="00F73F45"/>
  </w:style>
  <w:style w:type="character" w:customStyle="1" w:styleId="Hyperlink0">
    <w:name w:val="Hyperlink.0"/>
    <w:basedOn w:val="Link"/>
    <w:rsid w:val="00F73F45"/>
    <w:rPr>
      <w:color w:val="0000FF" w:themeColor="hyperlink"/>
      <w:u w:val="single"/>
    </w:rPr>
  </w:style>
  <w:style w:type="character" w:customStyle="1" w:styleId="Hyperlink1">
    <w:name w:val="Hyperlink.1"/>
    <w:basedOn w:val="Hyperlink0"/>
    <w:rsid w:val="00F73F45"/>
    <w:rPr>
      <w:color w:val="0000FF" w:themeColor="hyperlink"/>
      <w:sz w:val="20"/>
      <w:szCs w:val="20"/>
      <w:u w:val="single"/>
    </w:rPr>
  </w:style>
  <w:style w:type="character" w:customStyle="1" w:styleId="Ohne">
    <w:name w:val="Ohne"/>
    <w:rsid w:val="00F73F45"/>
  </w:style>
  <w:style w:type="character" w:customStyle="1" w:styleId="Hyperlink2">
    <w:name w:val="Hyperlink.2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</w:rPr>
  </w:style>
  <w:style w:type="character" w:customStyle="1" w:styleId="Hyperlink3">
    <w:name w:val="Hyperlink.3"/>
    <w:basedOn w:val="Ohne"/>
    <w:rsid w:val="00F73F45"/>
    <w:rPr>
      <w:color w:val="0000FF"/>
      <w:sz w:val="24"/>
      <w:szCs w:val="24"/>
      <w:u w:val="single" w:color="0000FF"/>
      <w:rtl w:val="0"/>
    </w:rPr>
  </w:style>
  <w:style w:type="character" w:customStyle="1" w:styleId="Hyperlink4">
    <w:name w:val="Hyperlink.4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5">
    <w:name w:val="Hyperlink.5"/>
    <w:basedOn w:val="Ohne"/>
    <w:rsid w:val="00F73F45"/>
    <w:rPr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6">
    <w:name w:val="Hyperlink.6"/>
    <w:basedOn w:val="Ohne"/>
    <w:rsid w:val="00F73F45"/>
    <w:rPr>
      <w:rFonts w:ascii="Helvetica Neue" w:eastAsia="Helvetica Neue" w:hAnsi="Helvetica Neue" w:cs="Helvetica Neue"/>
      <w:color w:val="0000FF"/>
      <w:u w:val="single" w:color="0000FF"/>
    </w:rPr>
  </w:style>
  <w:style w:type="numbering" w:customStyle="1" w:styleId="Liste41">
    <w:name w:val="Liste 41"/>
    <w:basedOn w:val="ImportierterStil5"/>
    <w:semiHidden/>
    <w:rsid w:val="00F73F45"/>
  </w:style>
  <w:style w:type="numbering" w:customStyle="1" w:styleId="ImportierterStil5">
    <w:name w:val="Importierter Stil: 5"/>
    <w:rsid w:val="00F73F45"/>
  </w:style>
  <w:style w:type="character" w:customStyle="1" w:styleId="Hyperlink7">
    <w:name w:val="Hyperlink.7"/>
    <w:basedOn w:val="Ohne"/>
    <w:autoRedefine/>
    <w:rsid w:val="00F73F45"/>
    <w:rPr>
      <w:rFonts w:ascii="Helvetica Neue" w:eastAsia="Helvetica Neue" w:hAnsi="Helvetica Neue" w:cs="Helvetica Neue"/>
      <w:sz w:val="18"/>
      <w:szCs w:val="18"/>
      <w:rtl w:val="0"/>
      <w:lang w:val="en-US"/>
    </w:rPr>
  </w:style>
  <w:style w:type="paragraph" w:customStyle="1" w:styleId="StandardWeb1">
    <w:name w:val="Standard (Web)1"/>
    <w:autoRedefine/>
    <w:rsid w:val="00F73F45"/>
    <w:rPr>
      <w:rFonts w:ascii="Times Roman" w:eastAsia="Arial Unicode MS" w:hAnsi="Arial Unicode MS" w:cs="Arial Unicode MS"/>
      <w:color w:val="000000"/>
      <w:sz w:val="20"/>
      <w:szCs w:val="20"/>
      <w:u w:color="00000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F4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Sprechblasentext">
    <w:name w:val="Balloon Text"/>
    <w:basedOn w:val="Standard"/>
    <w:link w:val="SprechblasentextZeichen1"/>
    <w:unhideWhenUsed/>
    <w:rsid w:val="00F73F45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rsid w:val="00F73F45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rsid w:val="00F73F45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F73F4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F73F4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73F4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F73F45"/>
    <w:rPr>
      <w:sz w:val="20"/>
      <w:vertAlign w:val="superscript"/>
    </w:rPr>
  </w:style>
  <w:style w:type="character" w:styleId="Link">
    <w:name w:val="Hyperlink"/>
    <w:basedOn w:val="Absatzstandardschriftart"/>
    <w:rsid w:val="00F73F4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F73F45"/>
    <w:rPr>
      <w:color w:val="800080" w:themeColor="followedHyperlink"/>
      <w:u w:val="single"/>
    </w:rPr>
  </w:style>
  <w:style w:type="character" w:styleId="Kommentarzeichen">
    <w:name w:val="annotation reference"/>
    <w:basedOn w:val="Absatzstandardschriftart"/>
    <w:rsid w:val="00F73F45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F73F45"/>
  </w:style>
  <w:style w:type="character" w:customStyle="1" w:styleId="KommentartextZeichen">
    <w:name w:val="Kommentartext Zeichen"/>
    <w:basedOn w:val="Absatzstandardschriftart"/>
    <w:link w:val="Kommentartext"/>
    <w:rsid w:val="00F73F45"/>
    <w:rPr>
      <w:rFonts w:ascii="Helvetica Neue" w:hAnsi="Helvetica Neue"/>
    </w:rPr>
  </w:style>
  <w:style w:type="paragraph" w:styleId="Kommentarthema">
    <w:name w:val="annotation subject"/>
    <w:basedOn w:val="Kommentartext"/>
    <w:next w:val="Kommentartext"/>
    <w:link w:val="KommentarthemaZeichen"/>
    <w:rsid w:val="00F73F45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F73F45"/>
    <w:rPr>
      <w:rFonts w:ascii="Helvetica Neue" w:hAnsi="Helvetica Neue"/>
      <w:b/>
      <w:bCs/>
      <w:sz w:val="20"/>
      <w:szCs w:val="20"/>
    </w:rPr>
  </w:style>
  <w:style w:type="paragraph" w:customStyle="1" w:styleId="Default">
    <w:name w:val="Default"/>
    <w:rsid w:val="00F73F45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ufzhlungszeichen">
    <w:name w:val="List Bullet"/>
    <w:basedOn w:val="Standard"/>
    <w:rsid w:val="00F73F45"/>
    <w:pPr>
      <w:numPr>
        <w:numId w:val="4"/>
      </w:numPr>
      <w:contextualSpacing/>
    </w:pPr>
  </w:style>
  <w:style w:type="paragraph" w:styleId="StandardWeb">
    <w:name w:val="Normal (Web)"/>
    <w:basedOn w:val="Standard"/>
    <w:uiPriority w:val="99"/>
    <w:rsid w:val="00F73F45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F73F45"/>
    <w:rPr>
      <w:rFonts w:ascii="Helvetica Neue" w:hAnsi="Helvetica Neue"/>
    </w:rPr>
  </w:style>
  <w:style w:type="paragraph" w:styleId="Fuzeile">
    <w:name w:val="footer"/>
    <w:basedOn w:val="Standard"/>
    <w:link w:val="FuzeileZeichen"/>
    <w:rsid w:val="00F73F45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F73F45"/>
    <w:rPr>
      <w:rFonts w:ascii="Helvetica Neue" w:hAnsi="Helvetica Neue"/>
    </w:rPr>
  </w:style>
  <w:style w:type="character" w:styleId="Seitenzahl">
    <w:name w:val="page number"/>
    <w:basedOn w:val="Absatzstandardschriftart"/>
    <w:rsid w:val="00F73F45"/>
  </w:style>
  <w:style w:type="paragraph" w:customStyle="1" w:styleId="Kopf-undFuzeilen">
    <w:name w:val="Kopf- und Fußzeilen"/>
    <w:autoRedefine/>
    <w:rsid w:val="00F73F45"/>
    <w:pPr>
      <w:tabs>
        <w:tab w:val="right" w:pos="9020"/>
      </w:tabs>
      <w:spacing w:after="0"/>
    </w:pPr>
    <w:rPr>
      <w:rFonts w:ascii="Helvetica" w:eastAsia="Arial Unicode MS" w:hAnsi="Arial Unicode MS" w:cs="Arial Unicode MS"/>
      <w:color w:val="000000"/>
      <w:lang w:eastAsia="de-DE"/>
    </w:rPr>
  </w:style>
  <w:style w:type="paragraph" w:customStyle="1" w:styleId="Fuzeile1">
    <w:name w:val="Fußzeile1"/>
    <w:rsid w:val="00F73F45"/>
    <w:pPr>
      <w:tabs>
        <w:tab w:val="center" w:pos="4703"/>
        <w:tab w:val="right" w:pos="9406"/>
      </w:tabs>
      <w:spacing w:after="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paragraph" w:customStyle="1" w:styleId="Listenabsatz1">
    <w:name w:val="Listenabsatz1"/>
    <w:rsid w:val="00F73F45"/>
    <w:pPr>
      <w:ind w:left="720"/>
    </w:pPr>
    <w:rPr>
      <w:rFonts w:ascii="Helvetica Neue" w:eastAsia="Arial Unicode MS" w:hAnsi="Arial Unicode MS" w:cs="Arial Unicode MS"/>
      <w:color w:val="000000"/>
      <w:u w:color="000000"/>
      <w:lang w:eastAsia="de-DE"/>
    </w:rPr>
  </w:style>
  <w:style w:type="numbering" w:customStyle="1" w:styleId="List0">
    <w:name w:val="List 0"/>
    <w:basedOn w:val="ImportierterStil1"/>
    <w:semiHidden/>
    <w:rsid w:val="00F73F45"/>
  </w:style>
  <w:style w:type="numbering" w:customStyle="1" w:styleId="ImportierterStil1">
    <w:name w:val="Importierter Stil: 1"/>
    <w:rsid w:val="00F73F45"/>
  </w:style>
  <w:style w:type="paragraph" w:customStyle="1" w:styleId="Funotentext1">
    <w:name w:val="Fußnotentext1"/>
    <w:rsid w:val="00F73F45"/>
    <w:pPr>
      <w:spacing w:after="0"/>
    </w:pPr>
    <w:rPr>
      <w:rFonts w:ascii="Helvetica Neue" w:eastAsia="Helvetica Neue" w:hAnsi="Helvetica Neue" w:cs="Helvetica Neue"/>
      <w:color w:val="000000"/>
      <w:sz w:val="18"/>
      <w:szCs w:val="18"/>
      <w:u w:color="000000"/>
      <w:lang w:eastAsia="de-DE"/>
    </w:rPr>
  </w:style>
  <w:style w:type="numbering" w:customStyle="1" w:styleId="List1">
    <w:name w:val="List 1"/>
    <w:basedOn w:val="ImportierterStil2"/>
    <w:semiHidden/>
    <w:rsid w:val="00F73F45"/>
  </w:style>
  <w:style w:type="numbering" w:customStyle="1" w:styleId="ImportierterStil2">
    <w:name w:val="Importierter Stil: 2"/>
    <w:rsid w:val="00F73F45"/>
  </w:style>
  <w:style w:type="numbering" w:customStyle="1" w:styleId="Liste21">
    <w:name w:val="Liste 21"/>
    <w:basedOn w:val="ImportierterStil3"/>
    <w:semiHidden/>
    <w:rsid w:val="00F73F45"/>
  </w:style>
  <w:style w:type="numbering" w:customStyle="1" w:styleId="ImportierterStil3">
    <w:name w:val="Importierter Stil: 3"/>
    <w:rsid w:val="00F73F45"/>
  </w:style>
  <w:style w:type="numbering" w:customStyle="1" w:styleId="Liste31">
    <w:name w:val="Liste 31"/>
    <w:basedOn w:val="ImportierterStil4"/>
    <w:semiHidden/>
    <w:rsid w:val="00F73F45"/>
  </w:style>
  <w:style w:type="numbering" w:customStyle="1" w:styleId="ImportierterStil4">
    <w:name w:val="Importierter Stil: 4"/>
    <w:rsid w:val="00F73F45"/>
  </w:style>
  <w:style w:type="character" w:customStyle="1" w:styleId="Hyperlink0">
    <w:name w:val="Hyperlink.0"/>
    <w:basedOn w:val="Link"/>
    <w:rsid w:val="00F73F45"/>
    <w:rPr>
      <w:color w:val="0000FF" w:themeColor="hyperlink"/>
      <w:u w:val="single"/>
    </w:rPr>
  </w:style>
  <w:style w:type="character" w:customStyle="1" w:styleId="Hyperlink1">
    <w:name w:val="Hyperlink.1"/>
    <w:basedOn w:val="Hyperlink0"/>
    <w:rsid w:val="00F73F45"/>
    <w:rPr>
      <w:color w:val="0000FF" w:themeColor="hyperlink"/>
      <w:sz w:val="20"/>
      <w:szCs w:val="20"/>
      <w:u w:val="single"/>
    </w:rPr>
  </w:style>
  <w:style w:type="character" w:customStyle="1" w:styleId="Ohne">
    <w:name w:val="Ohne"/>
    <w:rsid w:val="00F73F45"/>
  </w:style>
  <w:style w:type="character" w:customStyle="1" w:styleId="Hyperlink2">
    <w:name w:val="Hyperlink.2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</w:rPr>
  </w:style>
  <w:style w:type="character" w:customStyle="1" w:styleId="Hyperlink3">
    <w:name w:val="Hyperlink.3"/>
    <w:basedOn w:val="Ohne"/>
    <w:rsid w:val="00F73F45"/>
    <w:rPr>
      <w:color w:val="0000FF"/>
      <w:sz w:val="24"/>
      <w:szCs w:val="24"/>
      <w:u w:val="single" w:color="0000FF"/>
      <w:rtl w:val="0"/>
    </w:rPr>
  </w:style>
  <w:style w:type="character" w:customStyle="1" w:styleId="Hyperlink4">
    <w:name w:val="Hyperlink.4"/>
    <w:basedOn w:val="Ohne"/>
    <w:rsid w:val="00F73F45"/>
    <w:rPr>
      <w:rFonts w:ascii="Helvetica Neue" w:eastAsia="Helvetica Neue" w:hAnsi="Helvetica Neue" w:cs="Helvetica Neue"/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5">
    <w:name w:val="Hyperlink.5"/>
    <w:basedOn w:val="Ohne"/>
    <w:rsid w:val="00F73F45"/>
    <w:rPr>
      <w:color w:val="0000FF"/>
      <w:sz w:val="24"/>
      <w:szCs w:val="24"/>
      <w:u w:val="single" w:color="0000FF"/>
      <w:rtl w:val="0"/>
      <w:lang w:val="de-DE"/>
    </w:rPr>
  </w:style>
  <w:style w:type="character" w:customStyle="1" w:styleId="Hyperlink6">
    <w:name w:val="Hyperlink.6"/>
    <w:basedOn w:val="Ohne"/>
    <w:rsid w:val="00F73F45"/>
    <w:rPr>
      <w:rFonts w:ascii="Helvetica Neue" w:eastAsia="Helvetica Neue" w:hAnsi="Helvetica Neue" w:cs="Helvetica Neue"/>
      <w:color w:val="0000FF"/>
      <w:u w:val="single" w:color="0000FF"/>
    </w:rPr>
  </w:style>
  <w:style w:type="numbering" w:customStyle="1" w:styleId="Liste41">
    <w:name w:val="Liste 41"/>
    <w:basedOn w:val="ImportierterStil5"/>
    <w:semiHidden/>
    <w:rsid w:val="00F73F45"/>
  </w:style>
  <w:style w:type="numbering" w:customStyle="1" w:styleId="ImportierterStil5">
    <w:name w:val="Importierter Stil: 5"/>
    <w:rsid w:val="00F73F45"/>
  </w:style>
  <w:style w:type="character" w:customStyle="1" w:styleId="Hyperlink7">
    <w:name w:val="Hyperlink.7"/>
    <w:basedOn w:val="Ohne"/>
    <w:autoRedefine/>
    <w:rsid w:val="00F73F45"/>
    <w:rPr>
      <w:rFonts w:ascii="Helvetica Neue" w:eastAsia="Helvetica Neue" w:hAnsi="Helvetica Neue" w:cs="Helvetica Neue"/>
      <w:sz w:val="18"/>
      <w:szCs w:val="18"/>
      <w:rtl w:val="0"/>
      <w:lang w:val="en-US"/>
    </w:rPr>
  </w:style>
  <w:style w:type="paragraph" w:customStyle="1" w:styleId="StandardWeb1">
    <w:name w:val="Standard (Web)1"/>
    <w:autoRedefine/>
    <w:rsid w:val="00F73F45"/>
    <w:rPr>
      <w:rFonts w:ascii="Times Roman" w:eastAsia="Arial Unicode MS" w:hAnsi="Arial Unicode MS" w:cs="Arial Unicode MS"/>
      <w:color w:val="000000"/>
      <w:sz w:val="20"/>
      <w:szCs w:val="20"/>
      <w:u w:color="00000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5988</Characters>
  <Application>Microsoft Macintosh Word</Application>
  <DocSecurity>0</DocSecurity>
  <Lines>49</Lines>
  <Paragraphs>11</Paragraphs>
  <ScaleCrop>false</ScaleCrop>
  <Company>Eawag</Company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2</cp:revision>
  <dcterms:created xsi:type="dcterms:W3CDTF">2016-03-08T13:50:00Z</dcterms:created>
  <dcterms:modified xsi:type="dcterms:W3CDTF">2016-03-08T13:50:00Z</dcterms:modified>
</cp:coreProperties>
</file>