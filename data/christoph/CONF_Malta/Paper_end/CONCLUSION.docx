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E903A" w14:textId="77777777" w:rsidR="00C65475" w:rsidRPr="00BE1FE5" w:rsidRDefault="00F272CD">
      <w:pPr>
        <w:rPr>
          <w:rFonts w:ascii="Times New Roman" w:hAnsi="Times New Roman" w:cs="Times New Roman"/>
          <w:sz w:val="20"/>
          <w:szCs w:val="20"/>
          <w:lang w:val="en-GB"/>
        </w:rPr>
      </w:pPr>
      <w:r w:rsidRPr="00BE1FE5">
        <w:rPr>
          <w:rFonts w:ascii="Times New Roman" w:hAnsi="Times New Roman" w:cs="Times New Roman"/>
          <w:sz w:val="20"/>
          <w:szCs w:val="20"/>
          <w:lang w:val="en-GB"/>
        </w:rPr>
        <w:t>CONCLUSION</w:t>
      </w:r>
      <w:bookmarkStart w:id="0" w:name="_GoBack"/>
      <w:bookmarkEnd w:id="0"/>
    </w:p>
    <w:p w14:paraId="4FEFD690" w14:textId="77777777" w:rsidR="00F272CD" w:rsidRPr="00BE1FE5" w:rsidRDefault="00F272CD">
      <w:pPr>
        <w:rPr>
          <w:rFonts w:ascii="Times New Roman" w:hAnsi="Times New Roman" w:cs="Times New Roman"/>
          <w:sz w:val="20"/>
          <w:szCs w:val="20"/>
          <w:lang w:val="en-GB"/>
        </w:rPr>
      </w:pPr>
    </w:p>
    <w:p w14:paraId="0CD7FC0E" w14:textId="7B240A34" w:rsidR="00402DF2" w:rsidRPr="00BE1FE5" w:rsidRDefault="00402DF2">
      <w:pPr>
        <w:rPr>
          <w:rFonts w:ascii="Times New Roman" w:hAnsi="Times New Roman" w:cs="Times New Roman"/>
          <w:sz w:val="20"/>
          <w:szCs w:val="20"/>
          <w:lang w:val="en-GB"/>
        </w:rPr>
      </w:pPr>
      <w:r w:rsidRPr="00BE1FE5">
        <w:rPr>
          <w:rFonts w:ascii="Times New Roman" w:hAnsi="Times New Roman" w:cs="Times New Roman"/>
          <w:sz w:val="20"/>
          <w:szCs w:val="20"/>
          <w:lang w:val="en-GB"/>
        </w:rPr>
        <w:t xml:space="preserve">The aim of this paper is to show </w:t>
      </w:r>
      <w:r w:rsidR="008557F4" w:rsidRPr="00BE1FE5">
        <w:rPr>
          <w:rFonts w:ascii="Times New Roman" w:hAnsi="Times New Roman" w:cs="Times New Roman"/>
          <w:sz w:val="20"/>
          <w:szCs w:val="20"/>
          <w:lang w:val="en-GB"/>
        </w:rPr>
        <w:t>that</w:t>
      </w:r>
      <w:r w:rsidRPr="00BE1FE5">
        <w:rPr>
          <w:rFonts w:ascii="Times New Roman" w:hAnsi="Times New Roman" w:cs="Times New Roman"/>
          <w:sz w:val="20"/>
          <w:szCs w:val="20"/>
          <w:lang w:val="en-GB"/>
        </w:rPr>
        <w:t xml:space="preserve"> we </w:t>
      </w:r>
      <w:r w:rsidR="00FF13E1" w:rsidRPr="00BE1FE5">
        <w:rPr>
          <w:rFonts w:ascii="Times New Roman" w:hAnsi="Times New Roman" w:cs="Times New Roman"/>
          <w:sz w:val="20"/>
          <w:szCs w:val="20"/>
          <w:lang w:val="en-GB"/>
        </w:rPr>
        <w:t>are able to</w:t>
      </w:r>
      <w:r w:rsidRPr="00BE1FE5">
        <w:rPr>
          <w:rFonts w:ascii="Times New Roman" w:hAnsi="Times New Roman" w:cs="Times New Roman"/>
          <w:sz w:val="20"/>
          <w:szCs w:val="20"/>
          <w:lang w:val="en-GB"/>
        </w:rPr>
        <w:t xml:space="preserve"> connect the </w:t>
      </w:r>
      <w:r w:rsidR="00FF13E1" w:rsidRPr="00BE1FE5">
        <w:rPr>
          <w:rFonts w:ascii="Times New Roman" w:hAnsi="Times New Roman" w:cs="Times New Roman"/>
          <w:sz w:val="20"/>
          <w:szCs w:val="20"/>
          <w:lang w:val="en-GB"/>
        </w:rPr>
        <w:t>online-archive user</w:t>
      </w:r>
      <w:r w:rsidRPr="00BE1FE5">
        <w:rPr>
          <w:rFonts w:ascii="Times New Roman" w:hAnsi="Times New Roman" w:cs="Times New Roman"/>
          <w:sz w:val="20"/>
          <w:szCs w:val="20"/>
          <w:lang w:val="en-GB"/>
        </w:rPr>
        <w:t xml:space="preserve"> to searchable archive data</w:t>
      </w:r>
      <w:r w:rsidR="00C220CA" w:rsidRPr="00BE1FE5">
        <w:rPr>
          <w:rFonts w:ascii="Times New Roman" w:hAnsi="Times New Roman" w:cs="Times New Roman"/>
          <w:sz w:val="20"/>
          <w:szCs w:val="20"/>
          <w:lang w:val="en-GB"/>
        </w:rPr>
        <w:t xml:space="preserve"> in a</w:t>
      </w:r>
      <w:r w:rsidR="00FF13E1" w:rsidRPr="00BE1FE5">
        <w:rPr>
          <w:rFonts w:ascii="Times New Roman" w:hAnsi="Times New Roman" w:cs="Times New Roman"/>
          <w:sz w:val="20"/>
          <w:szCs w:val="20"/>
          <w:lang w:val="en-GB"/>
        </w:rPr>
        <w:t xml:space="preserve"> </w:t>
      </w:r>
      <w:r w:rsidR="008557F4" w:rsidRPr="00BE1FE5">
        <w:rPr>
          <w:rFonts w:ascii="Times New Roman" w:hAnsi="Times New Roman" w:cs="Times New Roman"/>
          <w:sz w:val="20"/>
          <w:szCs w:val="20"/>
          <w:lang w:val="en-GB"/>
        </w:rPr>
        <w:t xml:space="preserve">new </w:t>
      </w:r>
      <w:r w:rsidR="00C220CA" w:rsidRPr="00BE1FE5">
        <w:rPr>
          <w:rFonts w:ascii="Times New Roman" w:hAnsi="Times New Roman" w:cs="Times New Roman"/>
          <w:sz w:val="20"/>
          <w:szCs w:val="20"/>
          <w:lang w:val="en-GB"/>
        </w:rPr>
        <w:t xml:space="preserve">and </w:t>
      </w:r>
      <w:r w:rsidR="00C220CA" w:rsidRPr="00BE1FE5">
        <w:rPr>
          <w:rFonts w:ascii="Times New Roman" w:hAnsi="Times New Roman" w:cs="Times New Roman"/>
          <w:sz w:val="20"/>
          <w:szCs w:val="20"/>
          <w:lang w:val="en-GB"/>
        </w:rPr>
        <w:t xml:space="preserve">appropriate </w:t>
      </w:r>
      <w:r w:rsidR="008557F4" w:rsidRPr="00BE1FE5">
        <w:rPr>
          <w:rFonts w:ascii="Times New Roman" w:hAnsi="Times New Roman" w:cs="Times New Roman"/>
          <w:sz w:val="20"/>
          <w:szCs w:val="20"/>
          <w:lang w:val="en-GB"/>
        </w:rPr>
        <w:t>way</w:t>
      </w:r>
      <w:r w:rsidRPr="00BE1FE5">
        <w:rPr>
          <w:rFonts w:ascii="Times New Roman" w:hAnsi="Times New Roman" w:cs="Times New Roman"/>
          <w:sz w:val="20"/>
          <w:szCs w:val="20"/>
          <w:lang w:val="en-GB"/>
        </w:rPr>
        <w:t>.</w:t>
      </w:r>
      <w:r w:rsidR="00FF13E1" w:rsidRPr="00BE1FE5">
        <w:rPr>
          <w:rFonts w:ascii="Times New Roman" w:hAnsi="Times New Roman" w:cs="Times New Roman"/>
          <w:sz w:val="20"/>
          <w:szCs w:val="20"/>
          <w:lang w:val="en-GB"/>
        </w:rPr>
        <w:t xml:space="preserve"> To </w:t>
      </w:r>
      <w:r w:rsidR="00840B26" w:rsidRPr="00BE1FE5">
        <w:rPr>
          <w:rFonts w:ascii="Times New Roman" w:hAnsi="Times New Roman" w:cs="Times New Roman"/>
          <w:sz w:val="20"/>
          <w:szCs w:val="20"/>
          <w:lang w:val="en-GB"/>
        </w:rPr>
        <w:t xml:space="preserve">accomplish our </w:t>
      </w:r>
      <w:proofErr w:type="gramStart"/>
      <w:r w:rsidR="00840B26" w:rsidRPr="00BE1FE5">
        <w:rPr>
          <w:rFonts w:ascii="Times New Roman" w:hAnsi="Times New Roman" w:cs="Times New Roman"/>
          <w:sz w:val="20"/>
          <w:szCs w:val="20"/>
          <w:lang w:val="en-GB"/>
        </w:rPr>
        <w:t>goal</w:t>
      </w:r>
      <w:proofErr w:type="gramEnd"/>
      <w:r w:rsidR="00FF13E1" w:rsidRPr="00BE1FE5">
        <w:rPr>
          <w:rFonts w:ascii="Times New Roman" w:hAnsi="Times New Roman" w:cs="Times New Roman"/>
          <w:sz w:val="20"/>
          <w:szCs w:val="20"/>
          <w:lang w:val="en-GB"/>
        </w:rPr>
        <w:t xml:space="preserve"> we have to </w:t>
      </w:r>
      <w:r w:rsidR="00041595" w:rsidRPr="00BE1FE5">
        <w:rPr>
          <w:rFonts w:ascii="Times New Roman" w:hAnsi="Times New Roman" w:cs="Times New Roman"/>
          <w:sz w:val="20"/>
          <w:szCs w:val="20"/>
          <w:lang w:val="en-GB"/>
        </w:rPr>
        <w:t>prepare</w:t>
      </w:r>
      <w:r w:rsidR="00FF13E1" w:rsidRPr="00BE1FE5">
        <w:rPr>
          <w:rFonts w:ascii="Times New Roman" w:hAnsi="Times New Roman" w:cs="Times New Roman"/>
          <w:sz w:val="20"/>
          <w:szCs w:val="20"/>
          <w:lang w:val="en-GB"/>
        </w:rPr>
        <w:t xml:space="preserve"> the analogue</w:t>
      </w:r>
      <w:r w:rsidR="009F0537" w:rsidRPr="00BE1FE5">
        <w:rPr>
          <w:rFonts w:ascii="Times New Roman" w:hAnsi="Times New Roman" w:cs="Times New Roman"/>
          <w:sz w:val="20"/>
          <w:szCs w:val="20"/>
          <w:lang w:val="en-GB"/>
        </w:rPr>
        <w:t xml:space="preserve"> sources as they are </w:t>
      </w:r>
      <w:r w:rsidR="00041595" w:rsidRPr="00BE1FE5">
        <w:rPr>
          <w:rFonts w:ascii="Times New Roman" w:hAnsi="Times New Roman" w:cs="Times New Roman"/>
          <w:sz w:val="20"/>
          <w:szCs w:val="20"/>
          <w:lang w:val="en-GB"/>
        </w:rPr>
        <w:t xml:space="preserve">either </w:t>
      </w:r>
      <w:r w:rsidR="009F0537" w:rsidRPr="00BE1FE5">
        <w:rPr>
          <w:rFonts w:ascii="Times New Roman" w:hAnsi="Times New Roman" w:cs="Times New Roman"/>
          <w:sz w:val="20"/>
          <w:szCs w:val="20"/>
          <w:lang w:val="en-GB"/>
        </w:rPr>
        <w:t>text-based, image-based</w:t>
      </w:r>
      <w:r w:rsidR="00041595" w:rsidRPr="00BE1FE5">
        <w:rPr>
          <w:rFonts w:ascii="Times New Roman" w:hAnsi="Times New Roman" w:cs="Times New Roman"/>
          <w:sz w:val="20"/>
          <w:szCs w:val="20"/>
          <w:lang w:val="en-GB"/>
        </w:rPr>
        <w:t>,</w:t>
      </w:r>
      <w:r w:rsidR="009F0537" w:rsidRPr="00BE1FE5">
        <w:rPr>
          <w:rFonts w:ascii="Times New Roman" w:hAnsi="Times New Roman" w:cs="Times New Roman"/>
          <w:sz w:val="20"/>
          <w:szCs w:val="20"/>
          <w:lang w:val="en-GB"/>
        </w:rPr>
        <w:t xml:space="preserve"> or hybrid sources which need</w:t>
      </w:r>
      <w:r w:rsidR="00FF13E1" w:rsidRPr="00BE1FE5">
        <w:rPr>
          <w:rFonts w:ascii="Times New Roman" w:hAnsi="Times New Roman" w:cs="Times New Roman"/>
          <w:sz w:val="20"/>
          <w:szCs w:val="20"/>
          <w:lang w:val="en-GB"/>
        </w:rPr>
        <w:t xml:space="preserve"> – after being </w:t>
      </w:r>
      <w:r w:rsidR="00041595" w:rsidRPr="00BE1FE5">
        <w:rPr>
          <w:rFonts w:ascii="Times New Roman" w:hAnsi="Times New Roman" w:cs="Times New Roman"/>
          <w:sz w:val="20"/>
          <w:szCs w:val="20"/>
          <w:lang w:val="en-GB"/>
        </w:rPr>
        <w:t>translated into</w:t>
      </w:r>
      <w:r w:rsidR="00B70A5D" w:rsidRPr="00BE1FE5">
        <w:rPr>
          <w:rFonts w:ascii="Times New Roman" w:hAnsi="Times New Roman" w:cs="Times New Roman"/>
          <w:sz w:val="20"/>
          <w:szCs w:val="20"/>
          <w:lang w:val="en-GB"/>
        </w:rPr>
        <w:t xml:space="preserve"> equally searchable data</w:t>
      </w:r>
      <w:r w:rsidR="00FF13E1" w:rsidRPr="00BE1FE5">
        <w:rPr>
          <w:rFonts w:ascii="Times New Roman" w:hAnsi="Times New Roman" w:cs="Times New Roman"/>
          <w:sz w:val="20"/>
          <w:szCs w:val="20"/>
          <w:lang w:val="en-GB"/>
        </w:rPr>
        <w:t xml:space="preserve"> </w:t>
      </w:r>
      <w:r w:rsidR="00B70A5D" w:rsidRPr="00BE1FE5">
        <w:rPr>
          <w:rFonts w:ascii="Times New Roman" w:hAnsi="Times New Roman" w:cs="Times New Roman"/>
          <w:sz w:val="20"/>
          <w:szCs w:val="20"/>
          <w:lang w:val="en-GB"/>
        </w:rPr>
        <w:t>–</w:t>
      </w:r>
      <w:r w:rsidR="009F0537" w:rsidRPr="00BE1FE5">
        <w:rPr>
          <w:rFonts w:ascii="Times New Roman" w:hAnsi="Times New Roman" w:cs="Times New Roman"/>
          <w:sz w:val="20"/>
          <w:szCs w:val="20"/>
          <w:lang w:val="en-GB"/>
        </w:rPr>
        <w:t xml:space="preserve"> </w:t>
      </w:r>
      <w:r w:rsidR="00041595" w:rsidRPr="00BE1FE5">
        <w:rPr>
          <w:rFonts w:ascii="Times New Roman" w:hAnsi="Times New Roman" w:cs="Times New Roman"/>
          <w:sz w:val="20"/>
          <w:szCs w:val="20"/>
          <w:lang w:val="en-GB"/>
        </w:rPr>
        <w:t>to be</w:t>
      </w:r>
      <w:r w:rsidR="00B70A5D" w:rsidRPr="00BE1FE5">
        <w:rPr>
          <w:rFonts w:ascii="Times New Roman" w:hAnsi="Times New Roman" w:cs="Times New Roman"/>
          <w:sz w:val="20"/>
          <w:szCs w:val="20"/>
          <w:lang w:val="en-GB"/>
        </w:rPr>
        <w:t xml:space="preserve"> </w:t>
      </w:r>
      <w:r w:rsidR="00041595" w:rsidRPr="00BE1FE5">
        <w:rPr>
          <w:rFonts w:ascii="Times New Roman" w:hAnsi="Times New Roman" w:cs="Times New Roman"/>
          <w:sz w:val="20"/>
          <w:szCs w:val="20"/>
          <w:lang w:val="en-GB"/>
        </w:rPr>
        <w:t>adapted</w:t>
      </w:r>
      <w:r w:rsidR="004C5A2C" w:rsidRPr="00BE1FE5">
        <w:rPr>
          <w:rFonts w:ascii="Times New Roman" w:hAnsi="Times New Roman" w:cs="Times New Roman"/>
          <w:sz w:val="20"/>
          <w:szCs w:val="20"/>
          <w:lang w:val="en-GB"/>
        </w:rPr>
        <w:t xml:space="preserve"> </w:t>
      </w:r>
      <w:r w:rsidR="00041595" w:rsidRPr="00BE1FE5">
        <w:rPr>
          <w:rFonts w:ascii="Times New Roman" w:hAnsi="Times New Roman" w:cs="Times New Roman"/>
          <w:sz w:val="20"/>
          <w:szCs w:val="20"/>
          <w:lang w:val="en-GB"/>
        </w:rPr>
        <w:t xml:space="preserve">and </w:t>
      </w:r>
      <w:r w:rsidR="004C5A2C" w:rsidRPr="00BE1FE5">
        <w:rPr>
          <w:rFonts w:ascii="Times New Roman" w:hAnsi="Times New Roman" w:cs="Times New Roman"/>
          <w:sz w:val="20"/>
          <w:szCs w:val="20"/>
          <w:lang w:val="en-GB"/>
        </w:rPr>
        <w:t>presented in</w:t>
      </w:r>
      <w:r w:rsidR="009F0537" w:rsidRPr="00BE1FE5">
        <w:rPr>
          <w:rFonts w:ascii="Times New Roman" w:hAnsi="Times New Roman" w:cs="Times New Roman"/>
          <w:sz w:val="20"/>
          <w:szCs w:val="20"/>
          <w:lang w:val="en-GB"/>
        </w:rPr>
        <w:t xml:space="preserve"> </w:t>
      </w:r>
      <w:r w:rsidR="004C5A2C" w:rsidRPr="00BE1FE5">
        <w:rPr>
          <w:rFonts w:ascii="Times New Roman" w:hAnsi="Times New Roman" w:cs="Times New Roman"/>
          <w:sz w:val="20"/>
          <w:szCs w:val="20"/>
          <w:lang w:val="en-GB"/>
        </w:rPr>
        <w:t>the</w:t>
      </w:r>
      <w:r w:rsidR="009F0537" w:rsidRPr="00BE1FE5">
        <w:rPr>
          <w:rFonts w:ascii="Times New Roman" w:hAnsi="Times New Roman" w:cs="Times New Roman"/>
          <w:sz w:val="20"/>
          <w:szCs w:val="20"/>
          <w:lang w:val="en-GB"/>
        </w:rPr>
        <w:t xml:space="preserve"> Word Wide Web. For a</w:t>
      </w:r>
      <w:r w:rsidR="00BE1FE5">
        <w:rPr>
          <w:rFonts w:ascii="Times New Roman" w:hAnsi="Times New Roman" w:cs="Times New Roman"/>
          <w:sz w:val="20"/>
          <w:szCs w:val="20"/>
          <w:lang w:val="en-GB"/>
        </w:rPr>
        <w:t>ll</w:t>
      </w:r>
      <w:r w:rsidR="009F0537" w:rsidRPr="00BE1FE5">
        <w:rPr>
          <w:rFonts w:ascii="Times New Roman" w:hAnsi="Times New Roman" w:cs="Times New Roman"/>
          <w:sz w:val="20"/>
          <w:szCs w:val="20"/>
          <w:lang w:val="en-GB"/>
        </w:rPr>
        <w:t xml:space="preserve"> </w:t>
      </w:r>
      <w:r w:rsidR="00BE1FE5">
        <w:rPr>
          <w:rFonts w:ascii="Times New Roman" w:hAnsi="Times New Roman" w:cs="Times New Roman"/>
          <w:sz w:val="20"/>
          <w:szCs w:val="20"/>
          <w:lang w:val="en-GB"/>
        </w:rPr>
        <w:t>difficulties</w:t>
      </w:r>
      <w:r w:rsidR="009F0537" w:rsidRPr="00BE1FE5">
        <w:rPr>
          <w:rFonts w:ascii="Times New Roman" w:hAnsi="Times New Roman" w:cs="Times New Roman"/>
          <w:sz w:val="20"/>
          <w:szCs w:val="20"/>
          <w:lang w:val="en-GB"/>
        </w:rPr>
        <w:t xml:space="preserve"> which arose as mentioned in the discussion before we </w:t>
      </w:r>
      <w:r w:rsidR="00BE1FE5">
        <w:rPr>
          <w:rFonts w:ascii="Times New Roman" w:hAnsi="Times New Roman" w:cs="Times New Roman"/>
          <w:sz w:val="20"/>
          <w:szCs w:val="20"/>
          <w:lang w:val="en-GB"/>
        </w:rPr>
        <w:t xml:space="preserve">were able to </w:t>
      </w:r>
      <w:r w:rsidR="00D444FE" w:rsidRPr="00BE1FE5">
        <w:rPr>
          <w:rFonts w:ascii="Times New Roman" w:hAnsi="Times New Roman" w:cs="Times New Roman"/>
          <w:sz w:val="20"/>
          <w:szCs w:val="20"/>
          <w:lang w:val="en-GB"/>
        </w:rPr>
        <w:t>find a so</w:t>
      </w:r>
      <w:r w:rsidR="004A6C9A" w:rsidRPr="00BE1FE5">
        <w:rPr>
          <w:rFonts w:ascii="Times New Roman" w:hAnsi="Times New Roman" w:cs="Times New Roman"/>
          <w:sz w:val="20"/>
          <w:szCs w:val="20"/>
          <w:lang w:val="en-GB"/>
        </w:rPr>
        <w:t xml:space="preserve">lution. </w:t>
      </w:r>
    </w:p>
    <w:p w14:paraId="6BBEE1D1" w14:textId="77777777" w:rsidR="00BE1FE5" w:rsidRDefault="00F272CD" w:rsidP="00F272CD">
      <w:pPr>
        <w:jc w:val="both"/>
        <w:rPr>
          <w:rFonts w:ascii="Times New Roman" w:hAnsi="Times New Roman" w:cs="Times New Roman"/>
          <w:sz w:val="20"/>
          <w:szCs w:val="20"/>
          <w:u w:color="0000FF"/>
          <w:lang w:val="en-GB"/>
        </w:rPr>
      </w:pPr>
      <w:r w:rsidRPr="00BE1FE5">
        <w:rPr>
          <w:rFonts w:ascii="Times New Roman" w:hAnsi="Times New Roman" w:cs="Times New Roman"/>
          <w:sz w:val="20"/>
          <w:szCs w:val="20"/>
          <w:u w:color="0000FF"/>
          <w:lang w:val="en-GB"/>
        </w:rPr>
        <w:t>A part of the strategy subsequently presented is the data model developed in the research project. This model enables the interlinking search of archival sources by its features. Here, the challenge was to relate the linkages of standardised metadata to semantic messages. A further part deals with the contextualization of the archival sources. It is about relating them to external fields of knowledge by using the method of geotagging.</w:t>
      </w:r>
      <w:r w:rsidR="00136DAD" w:rsidRPr="00BE1FE5">
        <w:rPr>
          <w:rFonts w:ascii="Times New Roman" w:hAnsi="Times New Roman" w:cs="Times New Roman"/>
          <w:sz w:val="20"/>
          <w:szCs w:val="20"/>
          <w:u w:color="0000FF"/>
          <w:lang w:val="en-GB"/>
        </w:rPr>
        <w:t xml:space="preserve"> </w:t>
      </w:r>
    </w:p>
    <w:p w14:paraId="30DCA718" w14:textId="4912DAD7" w:rsidR="00FF13E1" w:rsidRPr="00BE1FE5" w:rsidRDefault="00136DAD" w:rsidP="00F272CD">
      <w:pPr>
        <w:jc w:val="both"/>
        <w:rPr>
          <w:rFonts w:ascii="Times New Roman" w:hAnsi="Times New Roman" w:cs="Times New Roman"/>
          <w:sz w:val="20"/>
          <w:szCs w:val="20"/>
          <w:u w:color="0000FF"/>
          <w:lang w:val="en-GB"/>
        </w:rPr>
      </w:pPr>
      <w:r w:rsidRPr="00BE1FE5">
        <w:rPr>
          <w:rFonts w:ascii="Times New Roman" w:hAnsi="Times New Roman" w:cs="Times New Roman"/>
          <w:sz w:val="20"/>
          <w:szCs w:val="20"/>
          <w:u w:color="0000FF"/>
          <w:lang w:val="en-GB"/>
        </w:rPr>
        <w:t>The di</w:t>
      </w:r>
      <w:r w:rsidR="00BE1FE5">
        <w:rPr>
          <w:rFonts w:ascii="Times New Roman" w:hAnsi="Times New Roman" w:cs="Times New Roman"/>
          <w:sz w:val="20"/>
          <w:szCs w:val="20"/>
          <w:u w:color="0000FF"/>
          <w:lang w:val="en-GB"/>
        </w:rPr>
        <w:t>scussed fields show</w:t>
      </w:r>
      <w:r w:rsidRPr="00BE1FE5">
        <w:rPr>
          <w:rFonts w:ascii="Times New Roman" w:hAnsi="Times New Roman" w:cs="Times New Roman"/>
          <w:sz w:val="20"/>
          <w:szCs w:val="20"/>
          <w:u w:color="0000FF"/>
          <w:lang w:val="en-GB"/>
        </w:rPr>
        <w:t xml:space="preserve"> the broad spectrum of conventional archival work </w:t>
      </w:r>
      <w:r w:rsidR="00D37F53">
        <w:rPr>
          <w:rFonts w:ascii="Times New Roman" w:hAnsi="Times New Roman" w:cs="Times New Roman"/>
          <w:sz w:val="20"/>
          <w:szCs w:val="20"/>
          <w:u w:color="0000FF"/>
          <w:lang w:val="en-GB"/>
        </w:rPr>
        <w:t>combined</w:t>
      </w:r>
      <w:r w:rsidRPr="00BE1FE5">
        <w:rPr>
          <w:rFonts w:ascii="Times New Roman" w:hAnsi="Times New Roman" w:cs="Times New Roman"/>
          <w:sz w:val="20"/>
          <w:szCs w:val="20"/>
          <w:u w:color="0000FF"/>
          <w:lang w:val="en-GB"/>
        </w:rPr>
        <w:t xml:space="preserve"> with </w:t>
      </w:r>
      <w:r w:rsidR="0057183C" w:rsidRPr="00BE1FE5">
        <w:rPr>
          <w:rFonts w:ascii="Times New Roman" w:hAnsi="Times New Roman" w:cs="Times New Roman"/>
          <w:sz w:val="20"/>
          <w:szCs w:val="20"/>
          <w:u w:color="0000FF"/>
          <w:lang w:val="en-GB"/>
        </w:rPr>
        <w:t>digital methods</w:t>
      </w:r>
      <w:r w:rsidR="00D37F53">
        <w:rPr>
          <w:rFonts w:ascii="Times New Roman" w:hAnsi="Times New Roman" w:cs="Times New Roman"/>
          <w:sz w:val="20"/>
          <w:szCs w:val="20"/>
          <w:u w:color="0000FF"/>
          <w:lang w:val="en-GB"/>
        </w:rPr>
        <w:t xml:space="preserve"> based on semantic</w:t>
      </w:r>
      <w:r w:rsidR="0057183C" w:rsidRPr="00BE1FE5">
        <w:rPr>
          <w:rFonts w:ascii="Times New Roman" w:hAnsi="Times New Roman" w:cs="Times New Roman"/>
          <w:sz w:val="20"/>
          <w:szCs w:val="20"/>
          <w:u w:color="0000FF"/>
          <w:lang w:val="en-GB"/>
        </w:rPr>
        <w:t xml:space="preserve"> data structures</w:t>
      </w:r>
      <w:r w:rsidRPr="00BE1FE5">
        <w:rPr>
          <w:rFonts w:ascii="Times New Roman" w:hAnsi="Times New Roman" w:cs="Times New Roman"/>
          <w:sz w:val="20"/>
          <w:szCs w:val="20"/>
          <w:u w:color="0000FF"/>
          <w:lang w:val="en-GB"/>
        </w:rPr>
        <w:t xml:space="preserve"> </w:t>
      </w:r>
      <w:r w:rsidR="00D37F53">
        <w:rPr>
          <w:rFonts w:ascii="Times New Roman" w:hAnsi="Times New Roman" w:cs="Times New Roman"/>
          <w:sz w:val="20"/>
          <w:szCs w:val="20"/>
          <w:u w:color="0000FF"/>
          <w:lang w:val="en-GB"/>
        </w:rPr>
        <w:t xml:space="preserve">resulting in </w:t>
      </w:r>
      <w:r w:rsidR="0057183C" w:rsidRPr="00BE1FE5">
        <w:rPr>
          <w:rFonts w:ascii="Times New Roman" w:hAnsi="Times New Roman" w:cs="Times New Roman"/>
          <w:sz w:val="20"/>
          <w:szCs w:val="20"/>
          <w:u w:color="0000FF"/>
          <w:lang w:val="en-GB"/>
        </w:rPr>
        <w:t xml:space="preserve">a user friendly </w:t>
      </w:r>
      <w:r w:rsidR="00D37F53">
        <w:rPr>
          <w:rFonts w:ascii="Times New Roman" w:hAnsi="Times New Roman" w:cs="Times New Roman"/>
          <w:sz w:val="20"/>
          <w:szCs w:val="20"/>
          <w:u w:color="0000FF"/>
          <w:lang w:val="en-GB"/>
        </w:rPr>
        <w:t>interface</w:t>
      </w:r>
      <w:r w:rsidRPr="00BE1FE5">
        <w:rPr>
          <w:rFonts w:ascii="Times New Roman" w:hAnsi="Times New Roman" w:cs="Times New Roman"/>
          <w:sz w:val="20"/>
          <w:szCs w:val="20"/>
          <w:u w:color="0000FF"/>
          <w:lang w:val="en-GB"/>
        </w:rPr>
        <w:t>.</w:t>
      </w:r>
      <w:r w:rsidR="001D4DAA" w:rsidRPr="00BE1FE5">
        <w:rPr>
          <w:rFonts w:ascii="Times New Roman" w:hAnsi="Times New Roman" w:cs="Times New Roman"/>
          <w:sz w:val="20"/>
          <w:szCs w:val="20"/>
          <w:u w:color="0000FF"/>
          <w:lang w:val="en-GB"/>
        </w:rPr>
        <w:t xml:space="preserve"> With our attempt to reference original archive sources to the location </w:t>
      </w:r>
      <w:r w:rsidR="00CE3F3E" w:rsidRPr="00BE1FE5">
        <w:rPr>
          <w:rFonts w:ascii="Times New Roman" w:hAnsi="Times New Roman" w:cs="Times New Roman"/>
          <w:sz w:val="20"/>
          <w:szCs w:val="20"/>
          <w:u w:color="0000FF"/>
          <w:lang w:val="en-GB"/>
        </w:rPr>
        <w:t xml:space="preserve">as well as to interconnect them </w:t>
      </w:r>
      <w:r w:rsidR="0057183C" w:rsidRPr="00BE1FE5">
        <w:rPr>
          <w:rFonts w:ascii="Times New Roman" w:hAnsi="Times New Roman" w:cs="Times New Roman"/>
          <w:sz w:val="20"/>
          <w:szCs w:val="20"/>
          <w:u w:color="0000FF"/>
          <w:lang w:val="en-GB"/>
        </w:rPr>
        <w:t xml:space="preserve">we </w:t>
      </w:r>
      <w:r w:rsidR="00CE3F3E" w:rsidRPr="00BE1FE5">
        <w:rPr>
          <w:rFonts w:ascii="Times New Roman" w:hAnsi="Times New Roman" w:cs="Times New Roman"/>
          <w:sz w:val="20"/>
          <w:szCs w:val="20"/>
          <w:u w:color="0000FF"/>
          <w:lang w:val="en-GB"/>
        </w:rPr>
        <w:t xml:space="preserve">are able to present tangible and intangible objects via the internet and show the whole range of the archive </w:t>
      </w:r>
      <w:r w:rsidR="00C220CA" w:rsidRPr="00BE1FE5">
        <w:rPr>
          <w:rFonts w:ascii="Times New Roman" w:hAnsi="Times New Roman" w:cs="Times New Roman"/>
          <w:sz w:val="20"/>
          <w:szCs w:val="20"/>
          <w:u w:color="0000FF"/>
          <w:lang w:val="en-GB"/>
        </w:rPr>
        <w:t>online</w:t>
      </w:r>
      <w:r w:rsidR="00CE3F3E" w:rsidRPr="00BE1FE5">
        <w:rPr>
          <w:rFonts w:ascii="Times New Roman" w:hAnsi="Times New Roman" w:cs="Times New Roman"/>
          <w:sz w:val="20"/>
          <w:szCs w:val="20"/>
          <w:u w:color="0000FF"/>
          <w:lang w:val="en-GB"/>
        </w:rPr>
        <w:t>.</w:t>
      </w:r>
    </w:p>
    <w:p w14:paraId="0F5F9224" w14:textId="77777777" w:rsidR="00F272CD" w:rsidRPr="00BE1FE5" w:rsidRDefault="00F272CD">
      <w:pPr>
        <w:rPr>
          <w:rFonts w:ascii="Times New Roman" w:hAnsi="Times New Roman" w:cs="Times New Roman"/>
          <w:sz w:val="20"/>
          <w:szCs w:val="20"/>
          <w:lang w:val="en-GB"/>
        </w:rPr>
      </w:pPr>
    </w:p>
    <w:sectPr w:rsidR="00F272CD" w:rsidRPr="00BE1FE5" w:rsidSect="007A59B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2CD"/>
    <w:rsid w:val="00041595"/>
    <w:rsid w:val="00136DAD"/>
    <w:rsid w:val="00141E18"/>
    <w:rsid w:val="001A0944"/>
    <w:rsid w:val="001D4DAA"/>
    <w:rsid w:val="00374C4B"/>
    <w:rsid w:val="00402DF2"/>
    <w:rsid w:val="004A6C9A"/>
    <w:rsid w:val="004C5A2C"/>
    <w:rsid w:val="0057183C"/>
    <w:rsid w:val="006D6CCD"/>
    <w:rsid w:val="007A59B1"/>
    <w:rsid w:val="00840B26"/>
    <w:rsid w:val="008557F4"/>
    <w:rsid w:val="008649A0"/>
    <w:rsid w:val="00877A8E"/>
    <w:rsid w:val="008E7D07"/>
    <w:rsid w:val="009F0537"/>
    <w:rsid w:val="00B70A5D"/>
    <w:rsid w:val="00BE1FE5"/>
    <w:rsid w:val="00BF31E4"/>
    <w:rsid w:val="00C220CA"/>
    <w:rsid w:val="00CE3F3E"/>
    <w:rsid w:val="00D37F53"/>
    <w:rsid w:val="00D444FE"/>
    <w:rsid w:val="00F272CD"/>
    <w:rsid w:val="00FF13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85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F31F4E-9553-2044-B686-F29BB097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1160</Characters>
  <Application>Microsoft Macintosh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Wi</dc:creator>
  <cp:keywords/>
  <dc:description/>
  <cp:lastModifiedBy>Mo Wi</cp:lastModifiedBy>
  <cp:revision>18</cp:revision>
  <dcterms:created xsi:type="dcterms:W3CDTF">2016-04-10T07:03:00Z</dcterms:created>
  <dcterms:modified xsi:type="dcterms:W3CDTF">2016-04-10T17:49:00Z</dcterms:modified>
</cp:coreProperties>
</file>