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B55A5" w14:textId="77777777" w:rsidR="00267391" w:rsidRDefault="00267391" w:rsidP="00E6304D">
      <w:pPr>
        <w:jc w:val="both"/>
        <w:rPr>
          <w:rFonts w:ascii="Helvetica Neue Light" w:hAnsi="Helvetica Neue Light"/>
          <w:spacing w:val="20"/>
          <w:sz w:val="22"/>
          <w:szCs w:val="28"/>
          <w:lang w:eastAsia="de-DE"/>
        </w:rPr>
      </w:pPr>
    </w:p>
    <w:p w14:paraId="777148B8" w14:textId="77777777" w:rsidR="00267391" w:rsidRDefault="00267391" w:rsidP="00E6304D">
      <w:pPr>
        <w:jc w:val="both"/>
        <w:rPr>
          <w:rFonts w:ascii="Helvetica Neue Light" w:hAnsi="Helvetica Neue Light"/>
          <w:spacing w:val="20"/>
          <w:sz w:val="22"/>
          <w:szCs w:val="28"/>
          <w:lang w:eastAsia="de-DE"/>
        </w:rPr>
      </w:pPr>
    </w:p>
    <w:p w14:paraId="4FFFBA5F" w14:textId="77777777"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9DAE59" w14:textId="77777777" w:rsidR="00E6304D" w:rsidRPr="0070621F" w:rsidRDefault="00E6304D">
      <w:pPr>
        <w:rPr>
          <w:lang w:val="en-GB"/>
        </w:rPr>
      </w:pPr>
    </w:p>
    <w:p w14:paraId="5C364C05"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14:paraId="2A0F44CB" w14:textId="77777777"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14:paraId="26CEE595" w14:textId="77777777" w:rsidR="00AE3EF3" w:rsidRPr="0070621F" w:rsidRDefault="00AE3EF3" w:rsidP="00AE3EF3"/>
    <w:p w14:paraId="6A4A43B1"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3E13D0D7"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14:paraId="193FA565" w14:textId="77777777"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14:paraId="39B8CCA3" w14:textId="77777777"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t>
      </w:r>
      <w:r w:rsidR="00AE3EF3" w:rsidRPr="00895C40">
        <w:rPr>
          <w:rFonts w:ascii="Helvetica Neue Light" w:hAnsi="Helvetica Neue Light"/>
          <w:sz w:val="22"/>
          <w:szCs w:val="28"/>
          <w:lang w:eastAsia="de-DE"/>
        </w:rPr>
        <w:lastRenderedPageBreak/>
        <w:t xml:space="preserve">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14:paraId="018F64DB" w14:textId="77777777" w:rsidR="00FA09EA" w:rsidRDefault="00A53F4B">
      <w:pPr>
        <w:rPr>
          <w:sz w:val="22"/>
          <w:szCs w:val="28"/>
          <w:lang w:eastAsia="de-DE"/>
        </w:rPr>
      </w:pPr>
      <w:r>
        <w:rPr>
          <w:rStyle w:val="Kommentarzeichen"/>
          <w:vanish/>
        </w:rPr>
        <w:commentReference w:id="0"/>
      </w:r>
      <w:r w:rsidR="00FA09EA">
        <w:rPr>
          <w:sz w:val="22"/>
          <w:szCs w:val="28"/>
          <w:lang w:eastAsia="de-DE"/>
        </w:rPr>
        <w:br w:type="page"/>
      </w:r>
    </w:p>
    <w:p w14:paraId="751CDEA7" w14:textId="77777777" w:rsidR="00A3529E" w:rsidRPr="00CB7415" w:rsidRDefault="00CB7415" w:rsidP="00A3529E">
      <w:pPr>
        <w:jc w:val="both"/>
        <w:rPr>
          <w:b/>
          <w:sz w:val="22"/>
          <w:szCs w:val="28"/>
          <w:lang w:eastAsia="de-DE"/>
        </w:rPr>
      </w:pPr>
      <w:r w:rsidRPr="00CB7415">
        <w:rPr>
          <w:b/>
          <w:sz w:val="22"/>
          <w:szCs w:val="28"/>
          <w:lang w:eastAsia="de-DE"/>
        </w:rPr>
        <w:t xml:space="preserve">Einleitung </w:t>
      </w:r>
    </w:p>
    <w:p w14:paraId="6F96963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7F0EAB5A"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70D08C03"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B9833B9" w14:textId="77777777" w:rsidR="00A43B7C" w:rsidRDefault="00A43B7C" w:rsidP="0015726D">
      <w:pPr>
        <w:jc w:val="both"/>
        <w:rPr>
          <w:sz w:val="22"/>
          <w:szCs w:val="28"/>
          <w:lang w:eastAsia="de-DE"/>
        </w:rPr>
      </w:pPr>
      <w:r w:rsidRPr="00A43B7C">
        <w:rPr>
          <w:sz w:val="22"/>
          <w:szCs w:val="28"/>
          <w:highlight w:val="yellow"/>
          <w:lang w:eastAsia="de-DE"/>
        </w:rPr>
        <w:t>[Stefan]</w:t>
      </w:r>
    </w:p>
    <w:p w14:paraId="6904F195" w14:textId="0E323503" w:rsidR="0015726D" w:rsidRPr="00A410FA" w:rsidRDefault="00A410FA" w:rsidP="0015726D">
      <w:pPr>
        <w:jc w:val="both"/>
        <w:rPr>
          <w:ins w:id="9" w:author="stefan zedlacher" w:date="2016-03-07T12:42:00Z"/>
          <w:b/>
          <w:sz w:val="22"/>
          <w:szCs w:val="28"/>
          <w:lang w:eastAsia="de-DE"/>
          <w:rPrChange w:id="10" w:author="stefan zedlacher" w:date="2016-03-07T12:43:00Z">
            <w:rPr>
              <w:ins w:id="11" w:author="stefan zedlacher" w:date="2016-03-07T12:42:00Z"/>
              <w:sz w:val="22"/>
              <w:szCs w:val="28"/>
              <w:lang w:eastAsia="de-DE"/>
            </w:rPr>
          </w:rPrChange>
        </w:rPr>
      </w:pPr>
      <w:ins w:id="12" w:author="stefan zedlacher" w:date="2016-03-07T12:42:00Z">
        <w:r w:rsidRPr="00A410FA">
          <w:rPr>
            <w:b/>
            <w:sz w:val="22"/>
            <w:szCs w:val="28"/>
            <w:lang w:eastAsia="de-DE"/>
            <w:rPrChange w:id="13" w:author="stefan zedlacher" w:date="2016-03-07T12:43:00Z">
              <w:rPr>
                <w:sz w:val="22"/>
                <w:szCs w:val="28"/>
                <w:lang w:eastAsia="de-DE"/>
              </w:rPr>
            </w:rPrChange>
          </w:rPr>
          <w:t>Allgemeines zu Archiven um Web</w:t>
        </w:r>
      </w:ins>
    </w:p>
    <w:p w14:paraId="3728682A" w14:textId="5E57B381" w:rsidR="00A410FA" w:rsidRDefault="00A410FA" w:rsidP="00A410FA">
      <w:pPr>
        <w:rPr>
          <w:ins w:id="14" w:author="stefan zedlacher" w:date="2016-03-07T12:43:00Z"/>
          <w:sz w:val="22"/>
          <w:szCs w:val="22"/>
          <w:shd w:val="clear" w:color="auto" w:fill="9CE159"/>
        </w:rPr>
      </w:pPr>
      <w:ins w:id="15" w:author="stefan zedlacher" w:date="2016-03-07T12:43:00Z">
        <w:r>
          <w:rPr>
            <w:rFonts w:eastAsia="Arial Unicode MS" w:hAnsi="Arial Unicode MS" w:cs="Arial Unicode MS"/>
            <w:sz w:val="22"/>
            <w:szCs w:val="22"/>
            <w:shd w:val="clear" w:color="auto" w:fill="9CE159"/>
          </w:rPr>
          <w:t xml:space="preserve">Von MONA [Christoph Bitte noch schauen ob das hier oder wo anders gut passt]: </w:t>
        </w:r>
      </w:ins>
    </w:p>
    <w:p w14:paraId="056639DA" w14:textId="77777777" w:rsidR="00A410FA" w:rsidRDefault="00A410FA" w:rsidP="00A410FA">
      <w:pPr>
        <w:rPr>
          <w:ins w:id="16" w:author="stefan zedlacher" w:date="2016-03-07T12:43:00Z"/>
          <w:sz w:val="22"/>
          <w:szCs w:val="22"/>
          <w:shd w:val="clear" w:color="auto" w:fill="9CE159"/>
        </w:rPr>
      </w:pPr>
      <w:ins w:id="17" w:author="stefan zedlacher" w:date="2016-03-07T12:43:00Z">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gestellt. Die urspr</w:t>
        </w:r>
        <w:r>
          <w:rPr>
            <w:rFonts w:ascii="Arial Unicode MS" w:eastAsia="Arial Unicode MS" w:hAnsi="Arial Unicode MS" w:cs="Arial Unicode MS"/>
            <w:sz w:val="22"/>
            <w:szCs w:val="22"/>
          </w:rPr>
          <w:t>ü</w:t>
        </w:r>
        <w:r>
          <w:rPr>
            <w:rFonts w:eastAsia="Arial Unicode MS" w:hAnsi="Arial Unicode MS" w:cs="Arial Unicode MS"/>
            <w:sz w:val="22"/>
            <w:szCs w:val="22"/>
          </w:rPr>
          <w:t>nglich sehr zeitintensive Recherche vor Ort und vor allem oftmals in unterschiedlichen Archiven wird nun auf ein Minimum reduziert und durch vor-sondieren der Informationen und Best</w:t>
        </w:r>
        <w:r>
          <w:rPr>
            <w:rFonts w:ascii="Arial Unicode MS" w:eastAsia="Arial Unicode MS" w:hAnsi="Arial Unicode MS" w:cs="Arial Unicode MS"/>
            <w:sz w:val="22"/>
            <w:szCs w:val="22"/>
          </w:rPr>
          <w:t>ä</w:t>
        </w:r>
        <w:r>
          <w:rPr>
            <w:rFonts w:eastAsia="Arial Unicode MS" w:hAnsi="Arial Unicode MS" w:cs="Arial Unicode MS"/>
            <w:sz w:val="22"/>
            <w:szCs w:val="22"/>
          </w:rPr>
          <w:t>nde k</w:t>
        </w:r>
        <w:r>
          <w:rPr>
            <w:rFonts w:ascii="Arial Unicode MS" w:eastAsia="Arial Unicode MS" w:hAnsi="Arial Unicode MS" w:cs="Arial Unicode MS"/>
            <w:sz w:val="22"/>
            <w:szCs w:val="22"/>
          </w:rPr>
          <w:t>ö</w:t>
        </w:r>
        <w:r>
          <w:rPr>
            <w:rFonts w:eastAsia="Arial Unicode MS" w:hAnsi="Arial Unicode MS" w:cs="Arial Unicode MS"/>
            <w:sz w:val="22"/>
            <w:szCs w:val="22"/>
          </w:rPr>
          <w:t>nnen Internetuser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t>
        </w:r>
        <w:r>
          <w:rPr>
            <w:rFonts w:ascii="Arial Unicode MS" w:eastAsia="Arial Unicode MS" w:hAnsi="Arial Unicode MS" w:cs="Arial Unicode MS"/>
            <w:sz w:val="22"/>
            <w:szCs w:val="22"/>
          </w:rPr>
          <w:t>ß</w:t>
        </w:r>
        <w:r>
          <w:rPr>
            <w:rFonts w:eastAsia="Arial Unicode MS" w:hAnsi="Arial Unicode MS" w:cs="Arial Unicode MS"/>
            <w:sz w:val="22"/>
            <w:szCs w:val="22"/>
          </w:rPr>
          <w:t>lich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Suchergebnisse zu erhalten</w:t>
        </w:r>
      </w:ins>
    </w:p>
    <w:p w14:paraId="71A2EE07" w14:textId="32138EA9" w:rsidR="00A410FA" w:rsidRDefault="00A410FA" w:rsidP="00A410FA">
      <w:pPr>
        <w:rPr>
          <w:ins w:id="18" w:author="stefan zedlacher" w:date="2016-03-07T12:43:00Z"/>
          <w:sz w:val="22"/>
          <w:szCs w:val="22"/>
        </w:rPr>
      </w:pPr>
      <w:ins w:id="19" w:author="stefan zedlacher" w:date="2016-03-07T12:43:00Z">
        <w:r>
          <w:rPr>
            <w:sz w:val="22"/>
            <w:szCs w:val="22"/>
          </w:rPr>
          <w: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t>
        </w:r>
      </w:ins>
    </w:p>
    <w:p w14:paraId="1292697F" w14:textId="77777777" w:rsidR="00A410FA" w:rsidRDefault="00A410FA" w:rsidP="00A410FA">
      <w:pPr>
        <w:rPr>
          <w:ins w:id="20" w:author="stefan zedlacher" w:date="2016-03-07T12:43:00Z"/>
          <w:sz w:val="22"/>
          <w:szCs w:val="22"/>
        </w:rPr>
      </w:pPr>
      <w:ins w:id="21" w:author="stefan zedlacher" w:date="2016-03-07T12:43:00Z">
        <w:r>
          <w:rPr>
            <w:sz w:val="22"/>
            <w:szCs w:val="22"/>
          </w:rPr>
          <w:t>Seit dem Jahr 2000 gibt es für Archive einen Standard, den ISAD-G (General International Standard Archival Description</w:t>
        </w:r>
        <w:r>
          <w:rPr>
            <w:rFonts w:ascii="Times New Roman" w:eastAsia="Times New Roman" w:hAnsi="Times New Roman" w:cs="Times New Roman"/>
            <w:sz w:val="22"/>
            <w:szCs w:val="22"/>
            <w:vertAlign w:val="superscript"/>
          </w:rPr>
          <w:footnoteReference w:id="2"/>
        </w:r>
        <w:r>
          <w:rPr>
            <w:sz w:val="22"/>
            <w:szCs w:val="22"/>
          </w:rPr>
          <w: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t>
        </w:r>
      </w:ins>
    </w:p>
    <w:p w14:paraId="15E5F6CB" w14:textId="77777777" w:rsidR="00A410FA" w:rsidRDefault="00A410FA" w:rsidP="00A410FA">
      <w:pPr>
        <w:rPr>
          <w:ins w:id="24" w:author="stefan zedlacher" w:date="2016-03-07T12:43:00Z"/>
          <w:sz w:val="22"/>
          <w:szCs w:val="22"/>
        </w:rPr>
      </w:pPr>
      <w:ins w:id="25" w:author="stefan zedlacher" w:date="2016-03-07T12:43:00Z">
        <w:r>
          <w:rPr>
            <w:sz w:val="22"/>
            <w:szCs w:val="22"/>
          </w:rPr>
          <w: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t>
        </w:r>
      </w:ins>
    </w:p>
    <w:p w14:paraId="166A7C60" w14:textId="77777777" w:rsidR="00A410FA" w:rsidRDefault="00A410FA" w:rsidP="0015726D">
      <w:pPr>
        <w:jc w:val="both"/>
        <w:rPr>
          <w:sz w:val="22"/>
          <w:szCs w:val="28"/>
          <w:lang w:eastAsia="de-DE"/>
        </w:rPr>
      </w:pPr>
    </w:p>
    <w:p w14:paraId="7DB4D5DD" w14:textId="77777777" w:rsidR="00CB7415" w:rsidRPr="00821817" w:rsidRDefault="00CB7415" w:rsidP="008A1055">
      <w:pPr>
        <w:jc w:val="both"/>
        <w:rPr>
          <w:b/>
          <w:sz w:val="22"/>
          <w:szCs w:val="28"/>
          <w:lang w:eastAsia="de-DE"/>
        </w:rPr>
      </w:pPr>
      <w:commentRangeStart w:id="26"/>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1D7D7F57" w14:textId="77777777"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14:paraId="728AF06A"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14:paraId="5735FB1B"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3"/>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CEF2A87" w14:textId="77777777"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0E3F5037"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2DF51949" w14:textId="77777777"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ED7CE0D" w14:textId="77777777"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26"/>
    <w:p w14:paraId="28089BF8" w14:textId="77777777" w:rsidR="00EA7E46" w:rsidRPr="001A220D" w:rsidRDefault="00F040C4" w:rsidP="00EA7E46">
      <w:pPr>
        <w:jc w:val="both"/>
        <w:rPr>
          <w:color w:val="800000"/>
          <w:sz w:val="22"/>
          <w:szCs w:val="28"/>
          <w:lang w:eastAsia="de-DE"/>
        </w:rPr>
      </w:pPr>
      <w:r>
        <w:rPr>
          <w:rStyle w:val="Kommentarzeichen"/>
          <w:vanish/>
        </w:rPr>
        <w:commentReference w:id="26"/>
      </w:r>
      <w:commentRangeStart w:id="27"/>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4"/>
      </w:r>
      <w:r w:rsidR="00EA7E46" w:rsidRPr="001A220D">
        <w:rPr>
          <w:color w:val="800000"/>
          <w:sz w:val="22"/>
          <w:szCs w:val="28"/>
          <w:lang w:eastAsia="de-DE"/>
        </w:rPr>
        <w:t xml:space="preserve"> Der Begriff des </w:t>
      </w:r>
      <w:r w:rsidR="00EA7E46" w:rsidRPr="001A220D">
        <w:rPr>
          <w:i/>
          <w:color w:val="800000"/>
          <w:sz w:val="22"/>
          <w:szCs w:val="28"/>
          <w:lang w:eastAsia="de-DE"/>
        </w:rPr>
        <w:t>‚semantic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Core</w:t>
      </w:r>
      <w:r w:rsidR="00EA7E46" w:rsidRPr="001A220D">
        <w:rPr>
          <w:rStyle w:val="Funotenzeichen"/>
          <w:color w:val="800000"/>
          <w:szCs w:val="28"/>
          <w:lang w:eastAsia="de-DE"/>
        </w:rPr>
        <w:footnoteReference w:id="5"/>
      </w:r>
      <w:r w:rsidR="00EA7E46" w:rsidRPr="001A220D">
        <w:rPr>
          <w:color w:val="800000"/>
          <w:sz w:val="22"/>
          <w:szCs w:val="28"/>
          <w:lang w:eastAsia="de-DE"/>
        </w:rPr>
        <w:t>, metadata encoding transmission standards (METS)</w:t>
      </w:r>
      <w:r w:rsidR="00EA7E46" w:rsidRPr="001A220D">
        <w:rPr>
          <w:rStyle w:val="Funotenzeichen"/>
          <w:color w:val="800000"/>
          <w:szCs w:val="28"/>
          <w:lang w:eastAsia="de-DE"/>
        </w:rPr>
        <w:footnoteReference w:id="6"/>
      </w:r>
      <w:r w:rsidR="00EA7E46" w:rsidRPr="001A220D">
        <w:rPr>
          <w:color w:val="800000"/>
          <w:sz w:val="22"/>
          <w:szCs w:val="28"/>
          <w:lang w:eastAsia="de-DE"/>
        </w:rPr>
        <w:t>, etc.) sowie durch Methoden der text enchoding initiative (TEI)</w:t>
      </w:r>
      <w:r w:rsidR="00EA7E46" w:rsidRPr="001A220D">
        <w:rPr>
          <w:rStyle w:val="Funotenzeichen"/>
          <w:color w:val="800000"/>
          <w:szCs w:val="28"/>
          <w:lang w:eastAsia="de-DE"/>
        </w:rPr>
        <w:footnoteReference w:id="7"/>
      </w:r>
      <w:r w:rsidR="00EA7E46" w:rsidRPr="001A220D">
        <w:rPr>
          <w:color w:val="800000"/>
          <w:sz w:val="22"/>
          <w:szCs w:val="28"/>
          <w:lang w:eastAsia="de-DE"/>
        </w:rPr>
        <w:t xml:space="preserve"> oder des ressource description framework (RDF)</w:t>
      </w:r>
      <w:r w:rsidR="00EA7E46" w:rsidRPr="001A220D">
        <w:rPr>
          <w:rStyle w:val="Funotenzeichen"/>
          <w:color w:val="800000"/>
          <w:szCs w:val="28"/>
          <w:lang w:eastAsia="de-DE"/>
        </w:rPr>
        <w:footnoteReference w:id="8"/>
      </w:r>
      <w:r w:rsidR="00EA7E46" w:rsidRPr="001A220D">
        <w:rPr>
          <w:color w:val="800000"/>
          <w:sz w:val="22"/>
          <w:szCs w:val="28"/>
          <w:lang w:eastAsia="de-DE"/>
        </w:rPr>
        <w:t xml:space="preserve"> erreicht. </w:t>
      </w:r>
    </w:p>
    <w:p w14:paraId="6D544B5D" w14:textId="77777777" w:rsidR="0047628C" w:rsidRPr="001A220D" w:rsidRDefault="00EA7E46" w:rsidP="00EA7E46">
      <w:pPr>
        <w:jc w:val="both"/>
        <w:rPr>
          <w:ins w:id="33"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Aspekt des Archivs, die Darstellung des gesamten Bestandes als Sammlung von diversen Beziehungen bzw. Bedeutung, kann diese Methode nicht gerecht werden. </w:t>
      </w:r>
    </w:p>
    <w:commentRangeEnd w:id="27"/>
    <w:p w14:paraId="55DC198F" w14:textId="77777777"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27"/>
      </w:r>
      <w:commentRangeStart w:id="34"/>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14:paraId="77CD56A4" w14:textId="77777777" w:rsidR="00420DA7" w:rsidRDefault="00844C98" w:rsidP="00844C98">
      <w:pPr>
        <w:jc w:val="both"/>
        <w:rPr>
          <w:ins w:id="35" w:author="Christoph Breser" w:date="2016-02-25T09:58:00Z"/>
          <w:sz w:val="22"/>
          <w:szCs w:val="28"/>
          <w:lang w:eastAsia="de-DE"/>
        </w:rPr>
      </w:pPr>
      <w:ins w:id="36"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37"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38"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39" w:author="Christoph Breser" w:date="2016-02-25T09:58:00Z">
        <w:r>
          <w:rPr>
            <w:sz w:val="22"/>
            <w:szCs w:val="28"/>
            <w:lang w:eastAsia="de-DE"/>
          </w:rPr>
          <w:t xml:space="preserve">Arbeit mit </w:t>
        </w:r>
      </w:ins>
      <w:r w:rsidR="00CC7F28">
        <w:rPr>
          <w:sz w:val="22"/>
          <w:szCs w:val="28"/>
          <w:lang w:eastAsia="de-DE"/>
        </w:rPr>
        <w:t xml:space="preserve">Quellen </w:t>
      </w:r>
      <w:ins w:id="40"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41"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42"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43"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44"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45"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46"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47" w:author="Christoph Breser" w:date="2016-02-25T09:58:00Z">
        <w:r>
          <w:rPr>
            <w:sz w:val="22"/>
            <w:szCs w:val="28"/>
            <w:lang w:eastAsia="de-DE"/>
          </w:rPr>
          <w:t>zu referenzieren.</w:t>
        </w:r>
      </w:ins>
    </w:p>
    <w:p w14:paraId="1B81CDA9" w14:textId="77777777" w:rsidR="00B639EA" w:rsidRDefault="00420DA7" w:rsidP="00420DA7">
      <w:pPr>
        <w:jc w:val="both"/>
        <w:rPr>
          <w:sz w:val="22"/>
          <w:szCs w:val="28"/>
          <w:lang w:eastAsia="de-DE"/>
        </w:rPr>
      </w:pPr>
      <w:r>
        <w:rPr>
          <w:sz w:val="22"/>
          <w:szCs w:val="28"/>
          <w:lang w:eastAsia="de-DE"/>
        </w:rPr>
        <w:t xml:space="preserve">Es stellte sich heraus, dass </w:t>
      </w:r>
      <w:ins w:id="48"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49"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50"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51"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52"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53"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54"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55"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56" w:author="Christoph Breser" w:date="2016-02-25T09:58:00Z">
        <w:r w:rsidR="00B639EA">
          <w:rPr>
            <w:sz w:val="22"/>
            <w:szCs w:val="28"/>
            <w:lang w:eastAsia="de-DE"/>
          </w:rPr>
          <w:t>dargestellt.</w:t>
        </w:r>
      </w:ins>
    </w:p>
    <w:p w14:paraId="5DBB9E71"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14:paraId="01BA2AEC" w14:textId="77777777" w:rsidR="005B0E83" w:rsidRDefault="00126D8A" w:rsidP="005B0E83">
      <w:pPr>
        <w:jc w:val="both"/>
        <w:rPr>
          <w:ins w:id="57"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58"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59"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9"/>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10"/>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60"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61" w:author="Christoph Breser" w:date="2016-02-25T09:58:00Z">
        <w:r w:rsidR="00FF18FB">
          <w:rPr>
            <w:sz w:val="22"/>
            <w:szCs w:val="28"/>
            <w:lang w:eastAsia="de-DE"/>
          </w:rPr>
          <w:t>.</w:t>
        </w:r>
        <w:r w:rsidR="0078341C">
          <w:rPr>
            <w:rStyle w:val="Funotenzeichen"/>
            <w:rFonts w:cs="Helvetica"/>
            <w:szCs w:val="30"/>
            <w:u w:color="386EFF"/>
          </w:rPr>
          <w:footnoteReference w:id="11"/>
        </w:r>
        <w:r w:rsidR="00E500BA">
          <w:rPr>
            <w:sz w:val="22"/>
            <w:szCs w:val="28"/>
            <w:lang w:eastAsia="de-DE"/>
          </w:rPr>
          <w:t xml:space="preserve"> </w:t>
        </w:r>
      </w:ins>
    </w:p>
    <w:p w14:paraId="5E0D595A" w14:textId="77777777" w:rsidR="00EA7E46" w:rsidRPr="001A220D" w:rsidRDefault="005B0E83" w:rsidP="00A37833">
      <w:pPr>
        <w:jc w:val="both"/>
        <w:rPr>
          <w:color w:val="800000"/>
          <w:sz w:val="22"/>
          <w:szCs w:val="28"/>
          <w:lang w:eastAsia="de-DE"/>
        </w:rPr>
      </w:pPr>
      <w:ins w:id="75"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76" w:author="Christoph Breser" w:date="2016-02-25T09:58:00Z">
        <w:r>
          <w:rPr>
            <w:sz w:val="22"/>
            <w:szCs w:val="28"/>
            <w:lang w:eastAsia="de-DE"/>
          </w:rPr>
          <w:t xml:space="preserve">von </w:t>
        </w:r>
      </w:ins>
      <w:r w:rsidR="00D20C1A">
        <w:rPr>
          <w:sz w:val="22"/>
          <w:szCs w:val="28"/>
          <w:lang w:eastAsia="de-DE"/>
        </w:rPr>
        <w:t xml:space="preserve">Einzelteilen </w:t>
      </w:r>
      <w:ins w:id="77"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78" w:author="Christoph Breser" w:date="2016-02-25T09:58:00Z">
        <w:r>
          <w:rPr>
            <w:sz w:val="22"/>
            <w:szCs w:val="28"/>
            <w:lang w:eastAsia="de-DE"/>
          </w:rPr>
          <w:t xml:space="preserve">Wahrnehmung </w:t>
        </w:r>
      </w:ins>
      <w:r w:rsidR="00594126">
        <w:rPr>
          <w:sz w:val="22"/>
          <w:szCs w:val="28"/>
          <w:lang w:eastAsia="de-DE"/>
        </w:rPr>
        <w:t xml:space="preserve">bzw. Erkenntnis eines </w:t>
      </w:r>
      <w:ins w:id="79"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80"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81"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82" w:author="Christoph Breser" w:date="2016-02-25T09:58:00Z">
        <w:r>
          <w:rPr>
            <w:sz w:val="22"/>
            <w:szCs w:val="28"/>
            <w:lang w:eastAsia="de-DE"/>
          </w:rPr>
          <w:t xml:space="preserve">nur </w:t>
        </w:r>
      </w:ins>
      <w:r w:rsidR="00D20C1A">
        <w:rPr>
          <w:sz w:val="22"/>
          <w:szCs w:val="28"/>
          <w:lang w:eastAsia="de-DE"/>
        </w:rPr>
        <w:t xml:space="preserve">die Summe </w:t>
      </w:r>
      <w:ins w:id="83"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2"/>
      </w:r>
      <w:ins w:id="84"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85"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86"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87" w:author="Christoph Breser" w:date="2016-02-25T09:58:00Z">
        <w:r w:rsidR="00A37833">
          <w:rPr>
            <w:sz w:val="22"/>
            <w:szCs w:val="28"/>
            <w:lang w:eastAsia="de-DE"/>
          </w:rPr>
          <w:t xml:space="preserve">Einzelaussagen </w:t>
        </w:r>
      </w:ins>
      <w:r w:rsidR="00594126">
        <w:rPr>
          <w:sz w:val="22"/>
          <w:szCs w:val="28"/>
          <w:lang w:eastAsia="de-DE"/>
        </w:rPr>
        <w:t xml:space="preserve">lässt </w:t>
      </w:r>
      <w:ins w:id="88"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89"/>
      <w:r w:rsidR="00A37833" w:rsidRPr="001A220D">
        <w:rPr>
          <w:color w:val="800000"/>
          <w:sz w:val="22"/>
          <w:szCs w:val="28"/>
          <w:lang w:eastAsia="de-DE"/>
        </w:rPr>
        <w:t>Zusammen ergeben sie schließlich den ersten Aussagewert</w:t>
      </w:r>
      <w:ins w:id="90"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3"/>
      </w:r>
      <w:commentRangeEnd w:id="89"/>
      <w:r w:rsidR="00EA7E46" w:rsidRPr="001A220D">
        <w:rPr>
          <w:rStyle w:val="Kommentarzeichen"/>
          <w:vanish/>
          <w:color w:val="800000"/>
        </w:rPr>
        <w:commentReference w:id="89"/>
      </w:r>
    </w:p>
    <w:p w14:paraId="4129C5B0" w14:textId="77777777" w:rsidR="00EA7E46" w:rsidRDefault="005B0E83" w:rsidP="00237886">
      <w:pPr>
        <w:jc w:val="both"/>
        <w:rPr>
          <w:sz w:val="22"/>
          <w:szCs w:val="28"/>
          <w:lang w:eastAsia="de-DE"/>
        </w:rPr>
      </w:pPr>
      <w:ins w:id="91" w:author="Christoph Breser" w:date="2016-02-25T09:58:00Z">
        <w:r>
          <w:rPr>
            <w:sz w:val="22"/>
            <w:szCs w:val="28"/>
            <w:lang w:eastAsia="de-DE"/>
          </w:rPr>
          <w:t>Der zweite Aussagewert</w:t>
        </w:r>
      </w:ins>
      <w:r w:rsidR="00EF39AD">
        <w:rPr>
          <w:sz w:val="22"/>
          <w:szCs w:val="28"/>
          <w:lang w:eastAsia="de-DE"/>
        </w:rPr>
        <w:t xml:space="preserve"> ist</w:t>
      </w:r>
      <w:ins w:id="92"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93" w:author="Christoph Breser" w:date="2016-02-25T09:58:00Z">
        <w:r w:rsidR="00FC7F2F">
          <w:rPr>
            <w:sz w:val="22"/>
            <w:szCs w:val="28"/>
            <w:lang w:eastAsia="de-DE"/>
          </w:rPr>
          <w:t>’</w:t>
        </w:r>
      </w:ins>
      <w:r w:rsidR="00EF39AD">
        <w:rPr>
          <w:sz w:val="22"/>
          <w:szCs w:val="28"/>
          <w:lang w:eastAsia="de-DE"/>
        </w:rPr>
        <w:t xml:space="preserve"> und</w:t>
      </w:r>
      <w:ins w:id="94"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95"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96"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97"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98"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99"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00"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01"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02"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4"/>
      </w:r>
      <w:r w:rsidR="00FE3A40">
        <w:rPr>
          <w:sz w:val="22"/>
          <w:szCs w:val="28"/>
          <w:lang w:eastAsia="de-DE"/>
        </w:rPr>
        <w:t xml:space="preserve"> </w:t>
      </w:r>
    </w:p>
    <w:p w14:paraId="7A91C24E" w14:textId="77777777"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103"/>
      <w:r w:rsidR="00EA7E46" w:rsidRPr="001A220D">
        <w:rPr>
          <w:color w:val="800000"/>
          <w:sz w:val="22"/>
          <w:szCs w:val="28"/>
          <w:lang w:eastAsia="de-DE"/>
        </w:rPr>
        <w:t xml:space="preserve">dem RDF </w:t>
      </w:r>
      <w:r w:rsidR="00EA7E46" w:rsidRPr="001A220D">
        <w:rPr>
          <w:i/>
          <w:color w:val="800000"/>
          <w:sz w:val="22"/>
          <w:szCs w:val="28"/>
          <w:lang w:eastAsia="de-DE"/>
        </w:rPr>
        <w:t>triplet</w:t>
      </w:r>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5"/>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103"/>
      <w:r w:rsidR="00EA7E46" w:rsidRPr="001A220D">
        <w:rPr>
          <w:rStyle w:val="Kommentarzeichen"/>
          <w:vanish/>
          <w:color w:val="800000"/>
        </w:rPr>
        <w:commentReference w:id="103"/>
      </w:r>
    </w:p>
    <w:p w14:paraId="44D83494"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06"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07" w:author="Christoph Breser" w:date="2016-02-25T09:58:00Z">
        <w:r w:rsidR="00FC7F2F">
          <w:rPr>
            <w:sz w:val="22"/>
            <w:szCs w:val="28"/>
            <w:lang w:eastAsia="de-DE"/>
          </w:rPr>
          <w:t xml:space="preserve">durch </w:t>
        </w:r>
      </w:ins>
      <w:r w:rsidRPr="00AC3303">
        <w:rPr>
          <w:sz w:val="22"/>
          <w:szCs w:val="28"/>
          <w:lang w:eastAsia="de-DE"/>
        </w:rPr>
        <w:t xml:space="preserve">die </w:t>
      </w:r>
      <w:ins w:id="108"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09" w:author="Christoph Breser" w:date="2016-02-25T09:58:00Z">
        <w:r w:rsidR="00FC7F2F">
          <w:rPr>
            <w:sz w:val="22"/>
            <w:szCs w:val="28"/>
            <w:lang w:eastAsia="de-DE"/>
          </w:rPr>
          <w:t xml:space="preserve">zueinander </w:t>
        </w:r>
      </w:ins>
      <w:r w:rsidR="005D6601">
        <w:rPr>
          <w:sz w:val="22"/>
          <w:szCs w:val="28"/>
          <w:lang w:eastAsia="de-DE"/>
        </w:rPr>
        <w:t xml:space="preserve">gilt </w:t>
      </w:r>
      <w:ins w:id="110" w:author="Christoph Breser" w:date="2016-02-25T09:58:00Z">
        <w:r w:rsidR="00265FDD" w:rsidRPr="00AC3303">
          <w:rPr>
            <w:sz w:val="22"/>
            <w:szCs w:val="28"/>
            <w:lang w:eastAsia="de-DE"/>
          </w:rPr>
          <w:t>(</w:t>
        </w:r>
      </w:ins>
      <w:r w:rsidR="004E27C0">
        <w:rPr>
          <w:sz w:val="22"/>
          <w:szCs w:val="28"/>
          <w:lang w:eastAsia="de-DE"/>
        </w:rPr>
        <w:t>2.I.a.</w:t>
      </w:r>
      <w:ins w:id="111"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3565F08D" w14:textId="77777777" w:rsidR="00007597" w:rsidRDefault="00FC7F2F" w:rsidP="0005253A">
      <w:pPr>
        <w:jc w:val="both"/>
        <w:rPr>
          <w:sz w:val="22"/>
          <w:szCs w:val="28"/>
          <w:lang w:eastAsia="de-DE"/>
        </w:rPr>
      </w:pPr>
      <w:ins w:id="112"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113"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114"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115" w:author="Christoph Breser" w:date="2016-02-25T09:58:00Z">
        <w:r w:rsidR="00007597">
          <w:rPr>
            <w:sz w:val="22"/>
            <w:szCs w:val="28"/>
            <w:lang w:eastAsia="de-DE"/>
          </w:rPr>
          <w:t xml:space="preserve">Summe </w:t>
        </w:r>
      </w:ins>
      <w:r w:rsidR="00E34742">
        <w:rPr>
          <w:sz w:val="22"/>
          <w:szCs w:val="28"/>
          <w:lang w:eastAsia="de-DE"/>
        </w:rPr>
        <w:t>reduziert</w:t>
      </w:r>
      <w:ins w:id="116" w:author="Christoph Breser" w:date="2016-02-25T09:58:00Z">
        <w:r w:rsidR="00007597">
          <w:rPr>
            <w:sz w:val="22"/>
            <w:szCs w:val="28"/>
            <w:lang w:eastAsia="de-DE"/>
          </w:rPr>
          <w:t xml:space="preserve">, </w:t>
        </w:r>
      </w:ins>
      <w:r w:rsidR="00E34742">
        <w:rPr>
          <w:sz w:val="22"/>
          <w:szCs w:val="28"/>
          <w:lang w:eastAsia="de-DE"/>
        </w:rPr>
        <w:t xml:space="preserve">nimmt </w:t>
      </w:r>
      <w:ins w:id="117" w:author="Christoph Breser" w:date="2016-02-25T09:58:00Z">
        <w:r w:rsidR="00007597">
          <w:rPr>
            <w:sz w:val="22"/>
            <w:szCs w:val="28"/>
            <w:lang w:eastAsia="de-DE"/>
          </w:rPr>
          <w:t xml:space="preserve">auch die </w:t>
        </w:r>
      </w:ins>
      <w:r w:rsidR="00E34742">
        <w:rPr>
          <w:sz w:val="22"/>
          <w:szCs w:val="28"/>
          <w:lang w:eastAsia="de-DE"/>
        </w:rPr>
        <w:t>Erkenntnis-</w:t>
      </w:r>
      <w:ins w:id="118" w:author="Christoph Breser" w:date="2016-02-25T09:58:00Z">
        <w:r w:rsidR="00007597">
          <w:rPr>
            <w:sz w:val="22"/>
            <w:szCs w:val="28"/>
            <w:lang w:eastAsia="de-DE"/>
          </w:rPr>
          <w:t xml:space="preserve">Qualität </w:t>
        </w:r>
      </w:ins>
      <w:r w:rsidR="00E34742">
        <w:rPr>
          <w:sz w:val="22"/>
          <w:szCs w:val="28"/>
          <w:lang w:eastAsia="de-DE"/>
        </w:rPr>
        <w:t>einzelner Archivquellen ab</w:t>
      </w:r>
      <w:ins w:id="119"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120"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21"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22"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34"/>
    <w:p w14:paraId="22CA2272" w14:textId="77777777" w:rsidR="00DE25F7" w:rsidRDefault="00F040C4" w:rsidP="001A220D">
      <w:pPr>
        <w:ind w:left="700"/>
        <w:jc w:val="both"/>
        <w:rPr>
          <w:ins w:id="123" w:author="Christoph Breser" w:date="2016-02-25T09:58:00Z"/>
          <w:sz w:val="22"/>
          <w:szCs w:val="28"/>
          <w:lang w:eastAsia="de-DE"/>
        </w:rPr>
      </w:pPr>
      <w:r>
        <w:rPr>
          <w:rStyle w:val="Kommentarzeichen"/>
          <w:vanish/>
        </w:rPr>
        <w:commentReference w:id="34"/>
      </w:r>
      <w:commentRangeStart w:id="124"/>
      <w:ins w:id="125"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3F98455B" w14:textId="77777777" w:rsidR="002C5A92" w:rsidRPr="002C5A92" w:rsidRDefault="009A33AA" w:rsidP="009A33AA">
      <w:pPr>
        <w:jc w:val="both"/>
        <w:rPr>
          <w:sz w:val="22"/>
          <w:szCs w:val="28"/>
          <w:lang w:eastAsia="de-DE"/>
        </w:rPr>
      </w:pPr>
      <w:ins w:id="126" w:author="Christoph Breser" w:date="2016-02-25T09:58:00Z">
        <w:r>
          <w:rPr>
            <w:sz w:val="22"/>
            <w:szCs w:val="28"/>
            <w:lang w:eastAsia="de-DE"/>
          </w:rPr>
          <w:t>Die Arbeit innerhalb eines Archivs ist</w:t>
        </w:r>
      </w:ins>
      <w:r w:rsidR="001A220D">
        <w:rPr>
          <w:sz w:val="22"/>
          <w:szCs w:val="28"/>
          <w:lang w:eastAsia="de-DE"/>
        </w:rPr>
        <w:t xml:space="preserve"> </w:t>
      </w:r>
      <w:ins w:id="127" w:author="Christoph Breser" w:date="2016-02-25T09:58:00Z">
        <w:r>
          <w:rPr>
            <w:sz w:val="22"/>
            <w:szCs w:val="28"/>
            <w:lang w:eastAsia="de-DE"/>
          </w:rPr>
          <w:t xml:space="preserve">von </w:t>
        </w:r>
      </w:ins>
      <w:r w:rsidR="001A220D">
        <w:rPr>
          <w:sz w:val="22"/>
          <w:szCs w:val="28"/>
          <w:lang w:eastAsia="de-DE"/>
        </w:rPr>
        <w:t xml:space="preserve">einer </w:t>
      </w:r>
      <w:ins w:id="128"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29"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30"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31" w:author="Christoph Breser" w:date="2016-02-25T09:58:00Z">
        <w:r w:rsidR="002C5A92">
          <w:rPr>
            <w:rFonts w:cs="Helvetica"/>
            <w:sz w:val="22"/>
            <w:szCs w:val="30"/>
          </w:rPr>
          <w:t xml:space="preserve">sondern </w:t>
        </w:r>
      </w:ins>
      <w:r w:rsidR="00C253F5">
        <w:rPr>
          <w:rFonts w:cs="Helvetica"/>
          <w:sz w:val="22"/>
          <w:szCs w:val="30"/>
        </w:rPr>
        <w:t xml:space="preserve">auch </w:t>
      </w:r>
      <w:ins w:id="132"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33"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auf die Verbindung</w:t>
        </w:r>
      </w:ins>
      <w:r w:rsidR="00B639EA">
        <w:rPr>
          <w:rFonts w:cs="Helvetica"/>
          <w:sz w:val="22"/>
          <w:szCs w:val="30"/>
        </w:rPr>
        <w:t>en</w:t>
      </w:r>
      <w:ins w:id="134"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35" w:author="Christoph Breser" w:date="2016-02-25T09:58:00Z">
        <w:r w:rsidR="008F7769">
          <w:rPr>
            <w:rFonts w:cs="Helvetica"/>
            <w:sz w:val="22"/>
            <w:szCs w:val="30"/>
          </w:rPr>
          <w:t>bzw. Web-Applikation auszulegen.</w:t>
        </w:r>
      </w:ins>
    </w:p>
    <w:p w14:paraId="4FA99B02" w14:textId="77777777" w:rsidR="009A33AA" w:rsidRDefault="009A33AA" w:rsidP="009A33AA">
      <w:pPr>
        <w:jc w:val="both"/>
        <w:rPr>
          <w:ins w:id="136" w:author="Christoph Breser" w:date="2016-02-25T09:58:00Z"/>
          <w:sz w:val="22"/>
          <w:szCs w:val="28"/>
          <w:lang w:eastAsia="de-DE"/>
        </w:rPr>
      </w:pPr>
      <w:ins w:id="137"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38" w:author="Christoph Breser" w:date="2016-02-25T09:58:00Z">
        <w:r w:rsidR="00A37833">
          <w:rPr>
            <w:rFonts w:cs="Helvetica"/>
            <w:sz w:val="22"/>
            <w:szCs w:val="30"/>
          </w:rPr>
          <w:t>Archivquelle</w:t>
        </w:r>
      </w:ins>
      <w:r w:rsidR="001A220D">
        <w:rPr>
          <w:rFonts w:cs="Helvetica"/>
          <w:sz w:val="22"/>
          <w:szCs w:val="30"/>
        </w:rPr>
        <w:t>n</w:t>
      </w:r>
      <w:ins w:id="139"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40"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41"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42" w:author="Christoph Breser" w:date="2016-02-25T09:58:00Z">
        <w:r w:rsidR="001A220D">
          <w:rPr>
            <w:rFonts w:cs="Helvetica"/>
            <w:sz w:val="22"/>
            <w:szCs w:val="30"/>
          </w:rPr>
          <w:t>Kenntnis über den gesamten Bestand</w:t>
        </w:r>
      </w:ins>
      <w:r w:rsidR="001A220D">
        <w:rPr>
          <w:rFonts w:cs="Helvetica"/>
          <w:sz w:val="22"/>
          <w:szCs w:val="30"/>
        </w:rPr>
        <w:t xml:space="preserve"> – </w:t>
      </w:r>
      <w:ins w:id="143"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44"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45"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46" w:author="Christoph Breser" w:date="2016-02-25T09:58:00Z">
        <w:r>
          <w:rPr>
            <w:sz w:val="22"/>
            <w:szCs w:val="28"/>
            <w:lang w:eastAsia="de-DE"/>
          </w:rPr>
          <w:t xml:space="preserve">wegen </w:t>
        </w:r>
      </w:ins>
      <w:r w:rsidR="00F0050D">
        <w:rPr>
          <w:sz w:val="22"/>
          <w:szCs w:val="28"/>
          <w:lang w:eastAsia="de-DE"/>
        </w:rPr>
        <w:t xml:space="preserve">der zu erwartenden </w:t>
      </w:r>
      <w:ins w:id="147" w:author="Christoph Breser" w:date="2016-02-25T09:58:00Z">
        <w:r>
          <w:rPr>
            <w:sz w:val="22"/>
            <w:szCs w:val="28"/>
            <w:lang w:eastAsia="de-DE"/>
          </w:rPr>
          <w:t>neue</w:t>
        </w:r>
      </w:ins>
      <w:r w:rsidR="00F0050D">
        <w:rPr>
          <w:sz w:val="22"/>
          <w:szCs w:val="28"/>
          <w:lang w:eastAsia="de-DE"/>
        </w:rPr>
        <w:t>n</w:t>
      </w:r>
      <w:ins w:id="148" w:author="Christoph Breser" w:date="2016-02-25T09:58:00Z">
        <w:r>
          <w:rPr>
            <w:sz w:val="22"/>
            <w:szCs w:val="28"/>
            <w:lang w:eastAsia="de-DE"/>
          </w:rPr>
          <w:t xml:space="preserve"> </w:t>
        </w:r>
      </w:ins>
      <w:r w:rsidR="000E7170">
        <w:rPr>
          <w:sz w:val="22"/>
          <w:szCs w:val="28"/>
          <w:lang w:eastAsia="de-DE"/>
        </w:rPr>
        <w:t xml:space="preserve">Benutzer </w:t>
      </w:r>
      <w:ins w:id="149"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50"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51" w:author="Christoph Breser" w:date="2016-02-25T09:58:00Z">
        <w:r>
          <w:rPr>
            <w:sz w:val="22"/>
            <w:szCs w:val="28"/>
            <w:lang w:eastAsia="de-DE"/>
          </w:rPr>
          <w:t xml:space="preserve">neue Suchmöglichkeiten und </w:t>
        </w:r>
      </w:ins>
      <w:r w:rsidR="006330AA">
        <w:rPr>
          <w:sz w:val="22"/>
          <w:szCs w:val="28"/>
          <w:lang w:eastAsia="de-DE"/>
        </w:rPr>
        <w:t xml:space="preserve">damit </w:t>
      </w:r>
      <w:ins w:id="152"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53" w:author="Christoph Breser" w:date="2016-02-25T09:58:00Z">
        <w:r>
          <w:rPr>
            <w:sz w:val="22"/>
            <w:szCs w:val="28"/>
            <w:lang w:eastAsia="de-DE"/>
          </w:rPr>
          <w:t>kognitive</w:t>
        </w:r>
      </w:ins>
      <w:r w:rsidR="00F0050D">
        <w:rPr>
          <w:sz w:val="22"/>
          <w:szCs w:val="28"/>
          <w:lang w:eastAsia="de-DE"/>
        </w:rPr>
        <w:t>n</w:t>
      </w:r>
      <w:ins w:id="154" w:author="Christoph Breser" w:date="2016-02-25T09:58:00Z">
        <w:r>
          <w:rPr>
            <w:sz w:val="22"/>
            <w:szCs w:val="28"/>
            <w:lang w:eastAsia="de-DE"/>
          </w:rPr>
          <w:t xml:space="preserve"> Prozesse </w:t>
        </w:r>
      </w:ins>
      <w:r w:rsidR="00F0050D">
        <w:rPr>
          <w:sz w:val="22"/>
          <w:szCs w:val="28"/>
          <w:lang w:eastAsia="de-DE"/>
        </w:rPr>
        <w:t xml:space="preserve">im analogen Archiv </w:t>
      </w:r>
      <w:ins w:id="155" w:author="Christoph Breser" w:date="2016-02-25T09:58:00Z">
        <w:r>
          <w:rPr>
            <w:sz w:val="22"/>
            <w:szCs w:val="28"/>
            <w:lang w:eastAsia="de-DE"/>
          </w:rPr>
          <w:t xml:space="preserve">teilweise ersetzen und das Gesamtwissen über den gesamten Archivbestand bzw. auch darüber hinaus kompensieren. </w:t>
        </w:r>
      </w:ins>
    </w:p>
    <w:p w14:paraId="38AC8B98" w14:textId="77777777" w:rsidR="00B37BC9" w:rsidRPr="0073707F" w:rsidRDefault="00B37BC9" w:rsidP="00B37BC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6"/>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Dabei konnte weiters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14:paraId="4E742753" w14:textId="77777777" w:rsidR="006D23C9"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56"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ins w:id="157"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58"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commentRangeEnd w:id="124"/>
    <w:p w14:paraId="59158493" w14:textId="77777777" w:rsidR="006D23C9" w:rsidRDefault="00C0137A" w:rsidP="00AB4E02">
      <w:pPr>
        <w:jc w:val="both"/>
        <w:rPr>
          <w:sz w:val="22"/>
          <w:szCs w:val="28"/>
          <w:lang w:eastAsia="de-DE"/>
        </w:rPr>
      </w:pPr>
      <w:r>
        <w:rPr>
          <w:rStyle w:val="Kommentarzeichen"/>
          <w:vanish/>
        </w:rPr>
        <w:commentReference w:id="124"/>
      </w:r>
      <w:r w:rsidR="00EF0F11" w:rsidRPr="00EF0F11">
        <w:rPr>
          <w:sz w:val="22"/>
          <w:szCs w:val="28"/>
          <w:highlight w:val="yellow"/>
          <w:lang w:eastAsia="de-DE"/>
        </w:rPr>
        <w:t>[</w:t>
      </w:r>
      <w:r w:rsidR="006D23C9" w:rsidRPr="00EF0F11">
        <w:rPr>
          <w:sz w:val="22"/>
          <w:szCs w:val="28"/>
          <w:highlight w:val="yellow"/>
          <w:lang w:eastAsia="de-DE"/>
        </w:rPr>
        <w:t xml:space="preserve">Problemstellung formulieren, die sich </w:t>
      </w:r>
      <w:r w:rsidR="00EF0F11" w:rsidRPr="00EF0F11">
        <w:rPr>
          <w:sz w:val="22"/>
          <w:szCs w:val="28"/>
          <w:highlight w:val="yellow"/>
          <w:lang w:eastAsia="de-DE"/>
        </w:rPr>
        <w:t xml:space="preserve">auf die anschließenden Lösungsstrategien </w:t>
      </w:r>
      <w:r w:rsidR="00EF0F11">
        <w:rPr>
          <w:sz w:val="22"/>
          <w:szCs w:val="28"/>
          <w:highlight w:val="yellow"/>
          <w:lang w:eastAsia="de-DE"/>
        </w:rPr>
        <w:t xml:space="preserve">in der Web-App </w:t>
      </w:r>
      <w:r w:rsidR="00EF0F11" w:rsidRPr="00EF0F11">
        <w:rPr>
          <w:sz w:val="22"/>
          <w:szCs w:val="28"/>
          <w:highlight w:val="yellow"/>
          <w:lang w:eastAsia="de-DE"/>
        </w:rPr>
        <w:t>konzentrieren]</w:t>
      </w:r>
    </w:p>
    <w:p w14:paraId="298BEB0C" w14:textId="77777777" w:rsidR="000C037F" w:rsidRPr="003F1805" w:rsidRDefault="00750BBD" w:rsidP="009E4BD6">
      <w:pPr>
        <w:ind w:left="708"/>
        <w:jc w:val="both"/>
        <w:rPr>
          <w:sz w:val="22"/>
          <w:szCs w:val="28"/>
          <w:lang w:eastAsia="de-DE"/>
        </w:rPr>
      </w:pPr>
      <w:commentRangeStart w:id="159"/>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77C4F78F"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60" w:author="Christoph Breser" w:date="2016-02-25T09:58:00Z">
        <w:r w:rsidRPr="008B6077">
          <w:rPr>
            <w:rFonts w:cs="Helvetica"/>
            <w:sz w:val="22"/>
            <w:szCs w:val="30"/>
          </w:rPr>
          <w:t xml:space="preserve">Archivquelle </w:t>
        </w:r>
      </w:ins>
      <w:r w:rsidRPr="008B6077">
        <w:rPr>
          <w:rFonts w:cs="Helvetica"/>
          <w:sz w:val="22"/>
          <w:szCs w:val="30"/>
        </w:rPr>
        <w:t xml:space="preserve">mit </w:t>
      </w:r>
      <w:ins w:id="161"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62"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63" w:author="Christoph Breser" w:date="2016-02-25T09:58:00Z">
        <w:r w:rsidR="00635586">
          <w:rPr>
            <w:rFonts w:cs="Helvetica"/>
            <w:sz w:val="22"/>
            <w:szCs w:val="30"/>
          </w:rPr>
          <w:t xml:space="preserve">außerhalb </w:t>
        </w:r>
      </w:ins>
      <w:r w:rsidR="002648B9">
        <w:rPr>
          <w:rFonts w:cs="Helvetica"/>
          <w:sz w:val="22"/>
          <w:szCs w:val="30"/>
        </w:rPr>
        <w:t xml:space="preserve">des </w:t>
      </w:r>
      <w:ins w:id="164" w:author="Christoph Breser" w:date="2016-02-25T09:58:00Z">
        <w:r w:rsidR="00635586">
          <w:rPr>
            <w:rFonts w:cs="Helvetica"/>
            <w:sz w:val="22"/>
            <w:szCs w:val="30"/>
          </w:rPr>
          <w:t>Archiv</w:t>
        </w:r>
      </w:ins>
      <w:r w:rsidR="002648B9">
        <w:rPr>
          <w:rFonts w:cs="Helvetica"/>
          <w:sz w:val="22"/>
          <w:szCs w:val="30"/>
        </w:rPr>
        <w:t>s</w:t>
      </w:r>
      <w:ins w:id="165"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6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67"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68"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69"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70"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71"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14:paraId="5A5A1EBC" w14:textId="7777777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72" w:author="Christoph Breser" w:date="2016-02-25T09:58:00Z">
        <w:r w:rsidR="00A64E07">
          <w:rPr>
            <w:rFonts w:cs="Helvetica"/>
            <w:sz w:val="22"/>
            <w:szCs w:val="30"/>
          </w:rPr>
          <w:t xml:space="preserve">gilt </w:t>
        </w:r>
      </w:ins>
      <w:r>
        <w:rPr>
          <w:rFonts w:cs="Helvetica"/>
          <w:sz w:val="22"/>
          <w:szCs w:val="30"/>
        </w:rPr>
        <w:t xml:space="preserve">dabei </w:t>
      </w:r>
      <w:ins w:id="173"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74" w:author="Christoph Breser" w:date="2016-02-25T09:58:00Z">
        <w:r w:rsidR="00635586">
          <w:rPr>
            <w:rFonts w:cs="Helvetica"/>
            <w:sz w:val="22"/>
            <w:szCs w:val="30"/>
          </w:rPr>
          <w:t>ontologisch</w:t>
        </w:r>
      </w:ins>
      <w:r w:rsidR="00D12CC5">
        <w:rPr>
          <w:rFonts w:cs="Helvetica"/>
          <w:sz w:val="22"/>
          <w:szCs w:val="30"/>
        </w:rPr>
        <w:t xml:space="preserve">e </w:t>
      </w:r>
      <w:ins w:id="175"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76"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77" w:author="Christoph Breser" w:date="2016-02-25T09:58:00Z">
        <w:r w:rsidR="00391F7C">
          <w:rPr>
            <w:rFonts w:cs="Helvetica"/>
            <w:sz w:val="22"/>
            <w:szCs w:val="30"/>
          </w:rPr>
          <w:t>Entitäten</w:t>
        </w:r>
      </w:ins>
      <w:r>
        <w:rPr>
          <w:rFonts w:cs="Helvetica"/>
          <w:sz w:val="22"/>
          <w:szCs w:val="30"/>
        </w:rPr>
        <w:t xml:space="preserve">, </w:t>
      </w:r>
      <w:ins w:id="178"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79"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80" w:author="Christoph Breser" w:date="2016-02-25T09:58:00Z">
        <w:r w:rsidR="00391F7C">
          <w:rPr>
            <w:rFonts w:cs="Helvetica"/>
            <w:sz w:val="22"/>
            <w:szCs w:val="30"/>
          </w:rPr>
          <w:t xml:space="preserve">wie sie in Form von </w:t>
        </w:r>
      </w:ins>
      <w:r w:rsidR="008C7B75">
        <w:rPr>
          <w:rFonts w:cs="Helvetica"/>
          <w:i/>
          <w:sz w:val="22"/>
          <w:szCs w:val="30"/>
        </w:rPr>
        <w:t>(</w:t>
      </w:r>
      <w:ins w:id="181" w:author="Christoph Breser" w:date="2016-02-25T09:58:00Z">
        <w:r w:rsidR="00391F7C" w:rsidRPr="008C7B75">
          <w:rPr>
            <w:rFonts w:cs="Helvetica"/>
            <w:i/>
            <w:sz w:val="22"/>
            <w:szCs w:val="30"/>
          </w:rPr>
          <w:t>Entwurfs</w:t>
        </w:r>
      </w:ins>
      <w:r w:rsidR="008C7B75">
        <w:rPr>
          <w:rFonts w:cs="Helvetica"/>
          <w:i/>
          <w:sz w:val="22"/>
          <w:szCs w:val="30"/>
        </w:rPr>
        <w:t>-)I</w:t>
      </w:r>
      <w:ins w:id="182" w:author="Christoph Breser" w:date="2016-02-25T09:58:00Z">
        <w:r w:rsidR="00391F7C" w:rsidRPr="008C7B75">
          <w:rPr>
            <w:rFonts w:cs="Helvetica"/>
            <w:i/>
            <w:sz w:val="22"/>
            <w:szCs w:val="30"/>
          </w:rPr>
          <w:t>deen</w:t>
        </w:r>
      </w:ins>
      <w:r w:rsidR="00D12CC5">
        <w:rPr>
          <w:rFonts w:cs="Helvetica"/>
          <w:sz w:val="22"/>
          <w:szCs w:val="30"/>
        </w:rPr>
        <w:t xml:space="preserve">, </w:t>
      </w:r>
      <w:ins w:id="183"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84" w:author="Christoph Breser" w:date="2016-02-25T09:58:00Z">
        <w:r w:rsidR="00391F7C">
          <w:rPr>
            <w:rFonts w:cs="Helvetica"/>
            <w:sz w:val="22"/>
            <w:szCs w:val="30"/>
          </w:rPr>
          <w:t xml:space="preserve">aber auch </w:t>
        </w:r>
      </w:ins>
      <w:r w:rsidR="00D12CC5">
        <w:rPr>
          <w:rFonts w:cs="Helvetica"/>
          <w:sz w:val="22"/>
          <w:szCs w:val="30"/>
        </w:rPr>
        <w:t xml:space="preserve">als </w:t>
      </w:r>
      <w:ins w:id="185"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86"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4E5A00D1" w14:textId="77777777" w:rsidR="00635586" w:rsidRDefault="00635586" w:rsidP="00635586">
      <w:pPr>
        <w:widowControl w:val="0"/>
        <w:autoSpaceDE w:val="0"/>
        <w:autoSpaceDN w:val="0"/>
        <w:adjustRightInd w:val="0"/>
        <w:spacing w:after="0"/>
        <w:jc w:val="both"/>
        <w:rPr>
          <w:ins w:id="187" w:author="Christoph Breser" w:date="2016-02-25T09:58:00Z"/>
          <w:rFonts w:cs="Helvetica"/>
          <w:sz w:val="22"/>
          <w:szCs w:val="30"/>
        </w:rPr>
      </w:pPr>
    </w:p>
    <w:p w14:paraId="6DDE28B1"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88"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189"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90"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91"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92"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93"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94"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9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96"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97"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98" w:author="Christoph Breser" w:date="2016-02-25T09:58:00Z">
        <w:r w:rsidRPr="009E4BD6">
          <w:rPr>
            <w:rFonts w:cs="Helvetica"/>
            <w:sz w:val="20"/>
            <w:szCs w:val="30"/>
          </w:rPr>
          <w:t xml:space="preserve">. </w:t>
        </w:r>
      </w:ins>
    </w:p>
    <w:p w14:paraId="7ECBF52C" w14:textId="77777777" w:rsidR="00A64E07" w:rsidRDefault="00A64E07" w:rsidP="000C037F">
      <w:pPr>
        <w:widowControl w:val="0"/>
        <w:autoSpaceDE w:val="0"/>
        <w:autoSpaceDN w:val="0"/>
        <w:adjustRightInd w:val="0"/>
        <w:spacing w:after="0"/>
        <w:jc w:val="both"/>
        <w:rPr>
          <w:ins w:id="199" w:author="Christoph Breser" w:date="2016-02-25T09:58:00Z"/>
          <w:rFonts w:cs="Helvetica"/>
          <w:sz w:val="22"/>
          <w:szCs w:val="30"/>
        </w:rPr>
      </w:pPr>
    </w:p>
    <w:p w14:paraId="7189A852" w14:textId="77777777" w:rsidR="00B74F01" w:rsidRDefault="004F52A0" w:rsidP="00391F7C">
      <w:pPr>
        <w:widowControl w:val="0"/>
        <w:autoSpaceDE w:val="0"/>
        <w:autoSpaceDN w:val="0"/>
        <w:adjustRightInd w:val="0"/>
        <w:spacing w:after="0"/>
        <w:jc w:val="both"/>
        <w:rPr>
          <w:ins w:id="200" w:author="Christoph Breser" w:date="2016-02-25T09:58:00Z"/>
          <w:rFonts w:cs="Helvetica"/>
          <w:sz w:val="22"/>
          <w:szCs w:val="30"/>
        </w:rPr>
      </w:pPr>
      <w:r>
        <w:rPr>
          <w:rFonts w:cs="Helvetica"/>
          <w:sz w:val="22"/>
          <w:szCs w:val="30"/>
        </w:rPr>
        <w:t xml:space="preserve">Die </w:t>
      </w:r>
      <w:ins w:id="201"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202"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203"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204"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205"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206"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207"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08" w:author="Christoph Breser" w:date="2016-02-25T09:58:00Z">
        <w:r w:rsidR="00EE142D">
          <w:rPr>
            <w:rFonts w:cs="Helvetica"/>
            <w:sz w:val="22"/>
            <w:szCs w:val="30"/>
          </w:rPr>
          <w:t xml:space="preserve">eine </w:t>
        </w:r>
      </w:ins>
      <w:r w:rsidR="00897BB6">
        <w:rPr>
          <w:rFonts w:cs="Helvetica"/>
          <w:sz w:val="22"/>
          <w:szCs w:val="30"/>
        </w:rPr>
        <w:t xml:space="preserve">oder mehrere </w:t>
      </w:r>
      <w:ins w:id="209" w:author="Christoph Breser" w:date="2016-02-25T09:58:00Z">
        <w:r w:rsidR="00EE142D">
          <w:rPr>
            <w:rFonts w:cs="Helvetica"/>
            <w:sz w:val="22"/>
            <w:szCs w:val="30"/>
          </w:rPr>
          <w:t>Referenz</w:t>
        </w:r>
      </w:ins>
      <w:r w:rsidR="00897BB6">
        <w:rPr>
          <w:rFonts w:cs="Helvetica"/>
          <w:sz w:val="22"/>
          <w:szCs w:val="30"/>
        </w:rPr>
        <w:t>en</w:t>
      </w:r>
      <w:ins w:id="210" w:author="Christoph Breser" w:date="2016-02-25T09:58:00Z">
        <w:r w:rsidR="00EE142D">
          <w:rPr>
            <w:rFonts w:cs="Helvetica"/>
            <w:sz w:val="22"/>
            <w:szCs w:val="30"/>
          </w:rPr>
          <w:t xml:space="preserve">, </w:t>
        </w:r>
      </w:ins>
      <w:r w:rsidR="00D12CC5">
        <w:rPr>
          <w:rFonts w:cs="Helvetica"/>
          <w:sz w:val="22"/>
          <w:szCs w:val="30"/>
        </w:rPr>
        <w:t xml:space="preserve">welche die </w:t>
      </w:r>
      <w:ins w:id="211"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212" w:author="Christoph Breser" w:date="2016-02-25T09:58:00Z">
        <w:r w:rsidR="00EE142D">
          <w:rPr>
            <w:rFonts w:cs="Helvetica"/>
            <w:sz w:val="22"/>
            <w:szCs w:val="30"/>
          </w:rPr>
          <w:t>Erkenntnisprozess</w:t>
        </w:r>
      </w:ins>
      <w:r w:rsidR="008C7B75">
        <w:rPr>
          <w:rFonts w:cs="Helvetica"/>
          <w:sz w:val="22"/>
          <w:szCs w:val="30"/>
        </w:rPr>
        <w:t>en</w:t>
      </w:r>
      <w:ins w:id="213"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14" w:author="Christoph Breser" w:date="2016-02-25T09:58:00Z">
        <w:r w:rsidR="00B74F01">
          <w:rPr>
            <w:rFonts w:cs="Helvetica"/>
            <w:sz w:val="22"/>
            <w:szCs w:val="30"/>
          </w:rPr>
          <w:t xml:space="preserve"> </w:t>
        </w:r>
      </w:ins>
      <w:r w:rsidR="009E4BD6">
        <w:rPr>
          <w:rFonts w:cs="Helvetica"/>
          <w:sz w:val="22"/>
          <w:szCs w:val="30"/>
        </w:rPr>
        <w:t>W</w:t>
      </w:r>
      <w:ins w:id="215" w:author="Christoph Breser" w:date="2016-02-25T09:58:00Z">
        <w:r w:rsidR="00FC5116">
          <w:rPr>
            <w:rFonts w:cs="Helvetica"/>
            <w:sz w:val="22"/>
            <w:szCs w:val="30"/>
          </w:rPr>
          <w:t xml:space="preserve">ir </w:t>
        </w:r>
      </w:ins>
      <w:r w:rsidR="00897BB6">
        <w:rPr>
          <w:rFonts w:cs="Helvetica"/>
          <w:sz w:val="22"/>
          <w:szCs w:val="30"/>
        </w:rPr>
        <w:t xml:space="preserve">haben </w:t>
      </w:r>
      <w:ins w:id="216" w:author="Christoph Breser" w:date="2016-02-25T09:58:00Z">
        <w:r w:rsidR="00FC5116">
          <w:rPr>
            <w:rFonts w:cs="Helvetica"/>
            <w:sz w:val="22"/>
            <w:szCs w:val="30"/>
          </w:rPr>
          <w:t xml:space="preserve">uns </w:t>
        </w:r>
      </w:ins>
      <w:r w:rsidR="009E4BD6">
        <w:rPr>
          <w:rFonts w:cs="Helvetica"/>
          <w:sz w:val="22"/>
          <w:szCs w:val="30"/>
        </w:rPr>
        <w:t xml:space="preserve">dazu </w:t>
      </w:r>
      <w:ins w:id="217"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18" w:author="Christoph Breser" w:date="2016-02-25T09:58:00Z">
        <w:r w:rsidR="00B74F01">
          <w:rPr>
            <w:rFonts w:cs="Helvetica"/>
            <w:sz w:val="22"/>
            <w:szCs w:val="30"/>
          </w:rPr>
          <w:t>die Darstellungsweise</w:t>
        </w:r>
      </w:ins>
      <w:r w:rsidR="009E4BD6">
        <w:rPr>
          <w:rFonts w:cs="Helvetica"/>
          <w:sz w:val="22"/>
          <w:szCs w:val="30"/>
        </w:rPr>
        <w:t>n</w:t>
      </w:r>
      <w:ins w:id="219"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20" w:author="Christoph Breser" w:date="2016-02-25T09:58:00Z">
        <w:r w:rsidR="00B74F01">
          <w:rPr>
            <w:rFonts w:cs="Helvetica"/>
            <w:sz w:val="22"/>
            <w:szCs w:val="30"/>
          </w:rPr>
          <w:t xml:space="preserve">. </w:t>
        </w:r>
      </w:ins>
    </w:p>
    <w:p w14:paraId="490B3E0F" w14:textId="77777777" w:rsidR="00D12CC5" w:rsidRDefault="00A65864" w:rsidP="00490BF6">
      <w:pPr>
        <w:widowControl w:val="0"/>
        <w:autoSpaceDE w:val="0"/>
        <w:autoSpaceDN w:val="0"/>
        <w:adjustRightInd w:val="0"/>
        <w:spacing w:after="0"/>
        <w:jc w:val="both"/>
        <w:rPr>
          <w:rFonts w:cs="Helvetica"/>
          <w:sz w:val="22"/>
          <w:szCs w:val="30"/>
          <w:u w:color="386EFF"/>
        </w:rPr>
      </w:pPr>
      <w:ins w:id="221"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22"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23"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24" w:author="Christoph Breser" w:date="2016-02-25T09:58:00Z">
        <w:r w:rsidR="003B27F8">
          <w:rPr>
            <w:rFonts w:cs="Helvetica"/>
            <w:sz w:val="22"/>
            <w:szCs w:val="30"/>
          </w:rPr>
          <w:t xml:space="preserve"> </w:t>
        </w:r>
      </w:ins>
      <w:r w:rsidR="00D12CC5">
        <w:rPr>
          <w:rFonts w:cs="Helvetica"/>
          <w:sz w:val="22"/>
          <w:szCs w:val="30"/>
        </w:rPr>
        <w:t xml:space="preserve">ist </w:t>
      </w:r>
      <w:ins w:id="225"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7"/>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31"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32"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33"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34"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35"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36"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37" w:author="Christoph Breser" w:date="2016-02-25T09:58:00Z">
        <w:r w:rsidR="00490BF6">
          <w:rPr>
            <w:rFonts w:cs="Helvetica"/>
            <w:sz w:val="22"/>
            <w:szCs w:val="30"/>
            <w:u w:color="386EFF"/>
          </w:rPr>
          <w:t>Transformation</w:t>
        </w:r>
      </w:ins>
      <w:r w:rsidR="00CE6074">
        <w:rPr>
          <w:rFonts w:cs="Helvetica"/>
          <w:sz w:val="22"/>
          <w:szCs w:val="30"/>
          <w:u w:color="386EFF"/>
        </w:rPr>
        <w:t>s</w:t>
      </w:r>
      <w:ins w:id="238"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39"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4F58B16C" w14:textId="77777777" w:rsidR="009E4BD6" w:rsidRDefault="009E4BD6" w:rsidP="00F946DD">
      <w:pPr>
        <w:widowControl w:val="0"/>
        <w:autoSpaceDE w:val="0"/>
        <w:autoSpaceDN w:val="0"/>
        <w:adjustRightInd w:val="0"/>
        <w:spacing w:after="0"/>
        <w:jc w:val="both"/>
        <w:rPr>
          <w:rFonts w:cs="Helvetica"/>
          <w:sz w:val="22"/>
          <w:szCs w:val="30"/>
          <w:u w:color="386EFF"/>
        </w:rPr>
      </w:pPr>
    </w:p>
    <w:p w14:paraId="189B4C43" w14:textId="77777777" w:rsidR="004365ED" w:rsidRDefault="003B27F8" w:rsidP="00BB0700">
      <w:pPr>
        <w:widowControl w:val="0"/>
        <w:autoSpaceDE w:val="0"/>
        <w:autoSpaceDN w:val="0"/>
        <w:adjustRightInd w:val="0"/>
        <w:spacing w:after="0"/>
        <w:ind w:left="708"/>
        <w:jc w:val="both"/>
        <w:rPr>
          <w:rFonts w:cs="Helvetica"/>
          <w:sz w:val="20"/>
          <w:szCs w:val="30"/>
        </w:rPr>
      </w:pPr>
      <w:ins w:id="240"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41"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42"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43"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44"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45"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46"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47" w:author="Christoph Breser" w:date="2016-02-25T09:58:00Z">
        <w:r w:rsidRPr="00BB0700">
          <w:rPr>
            <w:rFonts w:cs="Helvetica"/>
            <w:sz w:val="20"/>
            <w:szCs w:val="30"/>
          </w:rPr>
          <w:t>intendierte</w:t>
        </w:r>
      </w:ins>
      <w:r w:rsidR="00BB0700">
        <w:rPr>
          <w:rFonts w:cs="Helvetica"/>
          <w:sz w:val="20"/>
          <w:szCs w:val="30"/>
        </w:rPr>
        <w:t>n</w:t>
      </w:r>
      <w:ins w:id="248" w:author="Christoph Breser" w:date="2016-02-25T09:58:00Z">
        <w:r w:rsidRPr="00BB0700">
          <w:rPr>
            <w:rFonts w:cs="Helvetica"/>
            <w:sz w:val="20"/>
            <w:szCs w:val="30"/>
          </w:rPr>
          <w:t xml:space="preserve"> </w:t>
        </w:r>
      </w:ins>
      <w:r w:rsidR="00B566D3">
        <w:rPr>
          <w:rFonts w:cs="Helvetica"/>
          <w:sz w:val="20"/>
          <w:szCs w:val="30"/>
        </w:rPr>
        <w:t xml:space="preserve">Handlung </w:t>
      </w:r>
      <w:ins w:id="249"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8"/>
      </w:r>
      <w:ins w:id="250" w:author="Christoph Breser" w:date="2016-02-25T09:58:00Z">
        <w:r w:rsidR="00B25592" w:rsidRPr="00BB0700">
          <w:rPr>
            <w:rFonts w:cs="Helvetica"/>
            <w:sz w:val="20"/>
            <w:szCs w:val="30"/>
          </w:rPr>
          <w:t xml:space="preserve"> </w:t>
        </w:r>
      </w:ins>
    </w:p>
    <w:p w14:paraId="18C95985" w14:textId="77777777" w:rsidR="004365ED" w:rsidRDefault="004365ED" w:rsidP="00BB0700">
      <w:pPr>
        <w:widowControl w:val="0"/>
        <w:autoSpaceDE w:val="0"/>
        <w:autoSpaceDN w:val="0"/>
        <w:adjustRightInd w:val="0"/>
        <w:spacing w:after="0"/>
        <w:ind w:left="708"/>
        <w:jc w:val="both"/>
        <w:rPr>
          <w:rFonts w:cs="Helvetica"/>
          <w:sz w:val="20"/>
          <w:szCs w:val="30"/>
        </w:rPr>
      </w:pPr>
    </w:p>
    <w:p w14:paraId="7F7BF91D" w14:textId="77777777" w:rsidR="00DB2735" w:rsidRPr="004365ED" w:rsidRDefault="00B25592" w:rsidP="004365ED">
      <w:pPr>
        <w:widowControl w:val="0"/>
        <w:autoSpaceDE w:val="0"/>
        <w:autoSpaceDN w:val="0"/>
        <w:adjustRightInd w:val="0"/>
        <w:spacing w:after="0"/>
        <w:jc w:val="both"/>
        <w:rPr>
          <w:rFonts w:cs="Helvetica"/>
          <w:sz w:val="22"/>
          <w:szCs w:val="30"/>
        </w:rPr>
      </w:pPr>
      <w:ins w:id="251"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52"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53" w:author="Christoph Breser" w:date="2016-02-25T09:58:00Z">
        <w:r w:rsidR="00630A76" w:rsidRPr="004365ED">
          <w:rPr>
            <w:rFonts w:cs="Helvetica"/>
            <w:sz w:val="22"/>
            <w:szCs w:val="30"/>
          </w:rPr>
          <w:t>Übereinstimmung</w:t>
        </w:r>
      </w:ins>
      <w:r w:rsidR="00607082" w:rsidRPr="004365ED">
        <w:rPr>
          <w:rFonts w:cs="Helvetica"/>
          <w:sz w:val="22"/>
          <w:szCs w:val="30"/>
        </w:rPr>
        <w:t>en</w:t>
      </w:r>
      <w:ins w:id="254"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55"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56"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57"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58"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59" w:author="Christoph Breser" w:date="2016-02-25T09:58:00Z">
        <w:r w:rsidRPr="004365ED">
          <w:rPr>
            <w:rFonts w:cs="Helvetica"/>
            <w:sz w:val="22"/>
            <w:szCs w:val="30"/>
          </w:rPr>
          <w:t>Berücksichtigung anderer</w:t>
        </w:r>
      </w:ins>
      <w:r w:rsidR="004365ED">
        <w:rPr>
          <w:rFonts w:cs="Helvetica"/>
          <w:sz w:val="22"/>
          <w:szCs w:val="30"/>
        </w:rPr>
        <w:t xml:space="preserve"> </w:t>
      </w:r>
      <w:ins w:id="260"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61"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62"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63"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64" w:author="Christoph Breser" w:date="2016-02-25T09:58:00Z">
        <w:r w:rsidRPr="004365ED">
          <w:rPr>
            <w:rFonts w:cs="Helvetica"/>
            <w:sz w:val="22"/>
            <w:szCs w:val="30"/>
          </w:rPr>
          <w:t>getroffen werden</w:t>
        </w:r>
      </w:ins>
      <w:r w:rsidR="00607082" w:rsidRPr="004365ED">
        <w:rPr>
          <w:rFonts w:cs="Helvetica"/>
          <w:sz w:val="22"/>
          <w:szCs w:val="30"/>
        </w:rPr>
        <w:t>.</w:t>
      </w:r>
      <w:ins w:id="265"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66"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67" w:author="Christoph Breser" w:date="2016-02-25T09:58:00Z">
        <w:r w:rsidR="00627F7F" w:rsidRPr="004365ED">
          <w:rPr>
            <w:rFonts w:cs="Helvetica"/>
            <w:sz w:val="22"/>
            <w:szCs w:val="30"/>
          </w:rPr>
          <w:t>ohne der Kenntnis andere</w:t>
        </w:r>
      </w:ins>
      <w:r w:rsidR="00B566D3">
        <w:rPr>
          <w:rFonts w:cs="Helvetica"/>
          <w:sz w:val="22"/>
          <w:szCs w:val="30"/>
        </w:rPr>
        <w:t>r</w:t>
      </w:r>
      <w:ins w:id="268" w:author="Christoph Breser" w:date="2016-02-25T09:58:00Z">
        <w:r w:rsidR="00627F7F" w:rsidRPr="004365ED">
          <w:rPr>
            <w:rFonts w:cs="Helvetica"/>
            <w:sz w:val="22"/>
            <w:szCs w:val="30"/>
          </w:rPr>
          <w:t xml:space="preserve"> Archivquellen gar nicht möglich. </w:t>
        </w:r>
      </w:ins>
    </w:p>
    <w:p w14:paraId="5210B768" w14:textId="77777777" w:rsidR="00C86B66" w:rsidRPr="004365ED" w:rsidRDefault="00627F7F" w:rsidP="00C86B66">
      <w:pPr>
        <w:widowControl w:val="0"/>
        <w:autoSpaceDE w:val="0"/>
        <w:autoSpaceDN w:val="0"/>
        <w:adjustRightInd w:val="0"/>
        <w:spacing w:after="0"/>
        <w:jc w:val="both"/>
        <w:rPr>
          <w:rFonts w:cs="Helvetica"/>
          <w:i/>
          <w:sz w:val="22"/>
          <w:szCs w:val="30"/>
        </w:rPr>
      </w:pPr>
      <w:ins w:id="269"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70" w:author="Christoph Breser" w:date="2016-02-25T09:58:00Z">
        <w:r>
          <w:rPr>
            <w:rFonts w:cs="Helvetica"/>
            <w:sz w:val="22"/>
            <w:szCs w:val="30"/>
          </w:rPr>
          <w:t xml:space="preserve">nicht dar, sondern </w:t>
        </w:r>
      </w:ins>
      <w:r w:rsidR="00C86B66">
        <w:rPr>
          <w:rFonts w:cs="Helvetica"/>
          <w:sz w:val="22"/>
          <w:szCs w:val="30"/>
        </w:rPr>
        <w:t xml:space="preserve">repräsentiert </w:t>
      </w:r>
      <w:ins w:id="271" w:author="Christoph Breser" w:date="2016-02-25T09:58:00Z">
        <w:r>
          <w:rPr>
            <w:rFonts w:cs="Helvetica"/>
            <w:sz w:val="22"/>
            <w:szCs w:val="30"/>
          </w:rPr>
          <w:t xml:space="preserve">lediglich </w:t>
        </w:r>
      </w:ins>
      <w:r w:rsidR="00C86B66">
        <w:rPr>
          <w:rFonts w:cs="Helvetica"/>
          <w:sz w:val="22"/>
          <w:szCs w:val="30"/>
        </w:rPr>
        <w:t xml:space="preserve">eine (oder auch mehrere) </w:t>
      </w:r>
      <w:ins w:id="272" w:author="Christoph Breser" w:date="2016-02-25T09:58:00Z">
        <w:r>
          <w:rPr>
            <w:rFonts w:cs="Helvetica"/>
            <w:sz w:val="22"/>
            <w:szCs w:val="30"/>
          </w:rPr>
          <w:t>Idee</w:t>
        </w:r>
      </w:ins>
      <w:r w:rsidR="00C86B66">
        <w:rPr>
          <w:rFonts w:cs="Helvetica"/>
          <w:sz w:val="22"/>
          <w:szCs w:val="30"/>
        </w:rPr>
        <w:t>n</w:t>
      </w:r>
      <w:ins w:id="273"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74"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75" w:author="Christoph Breser" w:date="2016-02-25T09:58:00Z">
        <w:r w:rsidR="00630A76">
          <w:rPr>
            <w:rFonts w:cs="Helvetica"/>
            <w:sz w:val="22"/>
            <w:szCs w:val="30"/>
          </w:rPr>
          <w:t>gleichzeitig reduzier</w:t>
        </w:r>
      </w:ins>
      <w:r w:rsidR="004365ED">
        <w:rPr>
          <w:rFonts w:cs="Helvetica"/>
          <w:sz w:val="22"/>
          <w:szCs w:val="30"/>
        </w:rPr>
        <w:t>enden</w:t>
      </w:r>
      <w:ins w:id="276" w:author="Christoph Breser" w:date="2016-02-25T09:58:00Z">
        <w:r w:rsidR="00630A76">
          <w:rPr>
            <w:rFonts w:cs="Helvetica"/>
            <w:sz w:val="22"/>
            <w:szCs w:val="30"/>
          </w:rPr>
          <w:t xml:space="preserve"> und amplifizi</w:t>
        </w:r>
      </w:ins>
      <w:r w:rsidR="004365ED">
        <w:rPr>
          <w:rFonts w:cs="Helvetica"/>
          <w:sz w:val="22"/>
          <w:szCs w:val="30"/>
        </w:rPr>
        <w:t>e</w:t>
      </w:r>
      <w:ins w:id="277" w:author="Christoph Breser" w:date="2016-02-25T09:58:00Z">
        <w:r w:rsidR="00630A76">
          <w:rPr>
            <w:rFonts w:cs="Helvetica"/>
            <w:sz w:val="22"/>
            <w:szCs w:val="30"/>
          </w:rPr>
          <w:t>r</w:t>
        </w:r>
      </w:ins>
      <w:r w:rsidR="004365ED">
        <w:rPr>
          <w:rFonts w:cs="Helvetica"/>
          <w:sz w:val="22"/>
          <w:szCs w:val="30"/>
        </w:rPr>
        <w:t>enden</w:t>
      </w:r>
      <w:ins w:id="278"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7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80" w:author="Christoph Breser" w:date="2016-02-25T09:58:00Z">
        <w:r>
          <w:rPr>
            <w:rFonts w:cs="Helvetica"/>
            <w:sz w:val="22"/>
            <w:szCs w:val="30"/>
          </w:rPr>
          <w:t>eine Seite</w:t>
        </w:r>
      </w:ins>
      <w:r w:rsidR="004365ED">
        <w:rPr>
          <w:rFonts w:cs="Helvetica"/>
          <w:sz w:val="22"/>
          <w:szCs w:val="30"/>
        </w:rPr>
        <w:t xml:space="preserve">, als auch </w:t>
      </w:r>
      <w:ins w:id="281"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82"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83"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84" w:author="Christoph Breser" w:date="2016-02-25T09:58:00Z">
        <w:r w:rsidR="00996398">
          <w:rPr>
            <w:rFonts w:cs="Helvetica"/>
            <w:sz w:val="22"/>
            <w:szCs w:val="30"/>
          </w:rPr>
          <w:t xml:space="preserve">keine </w:t>
        </w:r>
      </w:ins>
      <w:r w:rsidR="00DB2735">
        <w:rPr>
          <w:rFonts w:cs="Helvetica"/>
          <w:sz w:val="22"/>
          <w:szCs w:val="30"/>
        </w:rPr>
        <w:t xml:space="preserve">eindeutige </w:t>
      </w:r>
      <w:ins w:id="285"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86"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665903F2" w14:textId="77777777" w:rsidR="00C86B66" w:rsidRDefault="00C86B66" w:rsidP="00C86B66">
      <w:pPr>
        <w:widowControl w:val="0"/>
        <w:autoSpaceDE w:val="0"/>
        <w:autoSpaceDN w:val="0"/>
        <w:adjustRightInd w:val="0"/>
        <w:spacing w:after="0"/>
        <w:jc w:val="both"/>
        <w:rPr>
          <w:rFonts w:cs="Helvetica"/>
          <w:sz w:val="22"/>
          <w:szCs w:val="30"/>
        </w:rPr>
      </w:pPr>
    </w:p>
    <w:p w14:paraId="7FF93BB8"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774F5C3" w14:textId="77777777" w:rsidR="00DB2735" w:rsidRDefault="00DB2735" w:rsidP="005A14BD">
      <w:pPr>
        <w:widowControl w:val="0"/>
        <w:autoSpaceDE w:val="0"/>
        <w:autoSpaceDN w:val="0"/>
        <w:adjustRightInd w:val="0"/>
        <w:spacing w:after="0"/>
        <w:jc w:val="both"/>
        <w:rPr>
          <w:rFonts w:cs="Helvetica"/>
          <w:sz w:val="22"/>
          <w:szCs w:val="30"/>
        </w:rPr>
      </w:pPr>
    </w:p>
    <w:p w14:paraId="7D04ED50"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287"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88"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89"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90"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91"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92"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93"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94"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95"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96"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97"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98"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99"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300"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9"/>
      </w:r>
    </w:p>
    <w:p w14:paraId="41110E19" w14:textId="77777777" w:rsidR="00DB2735" w:rsidRDefault="00DB2735" w:rsidP="005A14BD">
      <w:pPr>
        <w:widowControl w:val="0"/>
        <w:autoSpaceDE w:val="0"/>
        <w:autoSpaceDN w:val="0"/>
        <w:adjustRightInd w:val="0"/>
        <w:spacing w:after="0"/>
        <w:jc w:val="both"/>
        <w:rPr>
          <w:rFonts w:cs="Helvetica"/>
          <w:sz w:val="22"/>
          <w:szCs w:val="30"/>
        </w:rPr>
      </w:pPr>
    </w:p>
    <w:p w14:paraId="4656AE9F" w14:textId="77777777" w:rsidR="005A14BD" w:rsidRDefault="00F35995" w:rsidP="005A14BD">
      <w:pPr>
        <w:widowControl w:val="0"/>
        <w:autoSpaceDE w:val="0"/>
        <w:autoSpaceDN w:val="0"/>
        <w:adjustRightInd w:val="0"/>
        <w:spacing w:after="0"/>
        <w:jc w:val="both"/>
        <w:rPr>
          <w:ins w:id="306" w:author="stefan zedlacher" w:date="2016-03-07T12:45:00Z"/>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0B483D87" w14:textId="77777777" w:rsidR="00A410FA" w:rsidRDefault="00A410FA" w:rsidP="005A14BD">
      <w:pPr>
        <w:widowControl w:val="0"/>
        <w:autoSpaceDE w:val="0"/>
        <w:autoSpaceDN w:val="0"/>
        <w:adjustRightInd w:val="0"/>
        <w:spacing w:after="0"/>
        <w:jc w:val="both"/>
        <w:rPr>
          <w:ins w:id="307" w:author="stefan zedlacher" w:date="2016-03-07T12:45:00Z"/>
          <w:rFonts w:cs="Helvetica"/>
          <w:sz w:val="22"/>
          <w:szCs w:val="30"/>
        </w:rPr>
      </w:pPr>
    </w:p>
    <w:p w14:paraId="6DFA16E2" w14:textId="77777777" w:rsidR="00A410FA" w:rsidRDefault="00A410FA" w:rsidP="005A14BD">
      <w:pPr>
        <w:widowControl w:val="0"/>
        <w:autoSpaceDE w:val="0"/>
        <w:autoSpaceDN w:val="0"/>
        <w:adjustRightInd w:val="0"/>
        <w:spacing w:after="0"/>
        <w:jc w:val="both"/>
        <w:rPr>
          <w:rFonts w:cs="Helvetica"/>
          <w:sz w:val="22"/>
          <w:szCs w:val="30"/>
        </w:rPr>
      </w:pPr>
    </w:p>
    <w:commentRangeEnd w:id="159"/>
    <w:p w14:paraId="0675E5ED" w14:textId="77777777" w:rsidR="00FA2CD3" w:rsidDel="00A410FA" w:rsidRDefault="00F040C4" w:rsidP="005B3FCB">
      <w:pPr>
        <w:widowControl w:val="0"/>
        <w:autoSpaceDE w:val="0"/>
        <w:autoSpaceDN w:val="0"/>
        <w:adjustRightInd w:val="0"/>
        <w:spacing w:after="0"/>
        <w:jc w:val="both"/>
        <w:rPr>
          <w:del w:id="308" w:author="stefan zedlacher" w:date="2016-03-07T12:45:00Z"/>
          <w:rFonts w:cs="Helvetica"/>
          <w:sz w:val="22"/>
          <w:szCs w:val="30"/>
        </w:rPr>
      </w:pPr>
      <w:r>
        <w:rPr>
          <w:rStyle w:val="Kommentarzeichen"/>
          <w:vanish/>
        </w:rPr>
        <w:commentReference w:id="159"/>
      </w:r>
    </w:p>
    <w:p w14:paraId="57226A18" w14:textId="77777777" w:rsidR="00A410FA" w:rsidRDefault="00A410FA" w:rsidP="00A410FA">
      <w:pPr>
        <w:rPr>
          <w:sz w:val="22"/>
          <w:szCs w:val="22"/>
        </w:rPr>
      </w:pPr>
      <w:moveToRangeStart w:id="309" w:author="stefan zedlacher" w:date="2016-03-07T12:45:00Z" w:name="move318974067"/>
      <w:moveTo w:id="310" w:author="stefan zedlacher" w:date="2016-03-07T12:45:00Z">
        <w:r>
          <w:rPr>
            <w:rFonts w:eastAsia="Arial Unicode MS" w:hAnsi="Arial Unicode MS" w:cs="Arial Unicode MS"/>
            <w:b/>
            <w:bCs/>
            <w:sz w:val="22"/>
            <w:szCs w:val="22"/>
          </w:rPr>
          <w:t>beispielhafte Web-Portale</w:t>
        </w:r>
      </w:moveTo>
    </w:p>
    <w:p w14:paraId="5E4CFBF9" w14:textId="77777777" w:rsidR="00A410FA" w:rsidRDefault="00A410FA" w:rsidP="00A410FA">
      <w:pPr>
        <w:rPr>
          <w:rFonts w:ascii="Arial Unicode MS" w:eastAsia="Arial Unicode MS" w:hAnsi="Arial Unicode MS" w:cs="Arial Unicode MS"/>
          <w:sz w:val="22"/>
          <w:szCs w:val="22"/>
        </w:rPr>
      </w:pPr>
      <w:moveTo w:id="311" w:author="stefan zedlacher" w:date="2016-03-07T12:45:00Z">
        <w:r>
          <w:rPr>
            <w:rFonts w:eastAsia="Arial Unicode MS" w:hAnsi="Arial Unicode MS" w:cs="Arial Unicode MS"/>
            <w:sz w:val="22"/>
            <w:szCs w:val="22"/>
          </w:rPr>
          <w:t>An einer beispielhaften Suchabfrage in derzeitig g</w:t>
        </w:r>
        <w:r>
          <w:rPr>
            <w:rFonts w:ascii="Arial Unicode MS" w:eastAsia="Arial Unicode MS" w:hAnsi="Arial Unicode MS" w:cs="Arial Unicode MS"/>
            <w:sz w:val="22"/>
            <w:szCs w:val="22"/>
          </w:rPr>
          <w:t>ä</w:t>
        </w:r>
        <w:r>
          <w:rPr>
            <w:rFonts w:eastAsia="Arial Unicode MS" w:hAnsi="Arial Unicode MS" w:cs="Arial Unicode MS"/>
            <w:sz w:val="22"/>
            <w:szCs w:val="22"/>
          </w:rPr>
          <w:t>ngigen Metadaten bzw. Volltextsuche von Online - Archiven m</w:t>
        </w:r>
        <w:r>
          <w:rPr>
            <w:rFonts w:ascii="Arial Unicode MS" w:eastAsia="Arial Unicode MS" w:hAnsi="Arial Unicode MS" w:cs="Arial Unicode MS"/>
            <w:sz w:val="22"/>
            <w:szCs w:val="22"/>
          </w:rPr>
          <w:t>ö</w:t>
        </w:r>
        <w:r>
          <w:rPr>
            <w:rFonts w:eastAsia="Arial Unicode MS" w:hAnsi="Arial Unicode MS" w:cs="Arial Unicode MS"/>
            <w:sz w:val="22"/>
            <w:szCs w:val="22"/>
          </w:rPr>
          <w:t>chten wir hier kurz die derzeitige Situation und die Abl</w:t>
        </w:r>
        <w:r>
          <w:rPr>
            <w:rFonts w:ascii="Arial Unicode MS" w:eastAsia="Arial Unicode MS" w:hAnsi="Arial Unicode MS" w:cs="Arial Unicode MS"/>
            <w:sz w:val="22"/>
            <w:szCs w:val="22"/>
          </w:rPr>
          <w:t>ä</w:t>
        </w:r>
        <w:r>
          <w:rPr>
            <w:rFonts w:eastAsia="Arial Unicode MS" w:hAnsi="Arial Unicode MS" w:cs="Arial Unicode MS"/>
            <w:sz w:val="22"/>
            <w:szCs w:val="22"/>
          </w:rPr>
          <w:t>ufe dieser darlegen.</w:t>
        </w:r>
      </w:moveTo>
    </w:p>
    <w:p w14:paraId="4A6B76D1" w14:textId="77777777" w:rsidR="00A410FA" w:rsidRDefault="00A410FA" w:rsidP="00A410FA">
      <w:pPr>
        <w:rPr>
          <w:rFonts w:ascii="Arial Unicode MS" w:eastAsia="Arial Unicode MS" w:hAnsi="Arial Unicode MS" w:cs="Arial Unicode MS"/>
          <w:sz w:val="22"/>
          <w:szCs w:val="22"/>
        </w:rPr>
      </w:pPr>
      <w:moveTo w:id="312" w:author="stefan zedlacher" w:date="2016-03-07T12:45:00Z">
        <w:r>
          <w:rPr>
            <w:rFonts w:ascii="Arial Unicode MS"/>
            <w:sz w:val="22"/>
            <w:szCs w:val="22"/>
          </w:rPr>
          <w:t>GND (Gemeinsame Normdatei) &gt; RDF &gt; VIAF</w:t>
        </w:r>
      </w:moveTo>
    </w:p>
    <w:p w14:paraId="17BA1754" w14:textId="77777777" w:rsidR="00A410FA" w:rsidRDefault="00A410FA" w:rsidP="00A410FA">
      <w:pPr>
        <w:rPr>
          <w:rFonts w:ascii="Arial Unicode MS" w:eastAsia="Arial Unicode MS" w:hAnsi="Arial Unicode MS" w:cs="Arial Unicode MS"/>
          <w:sz w:val="22"/>
          <w:szCs w:val="22"/>
        </w:rPr>
      </w:pPr>
      <w:moveTo w:id="313" w:author="stefan zedlacher" w:date="2016-03-07T12:45:00Z">
        <w:r>
          <w:rPr>
            <w:rFonts w:ascii="Arial Unicode MS"/>
            <w:sz w:val="22"/>
            <w:szCs w:val="22"/>
          </w:rPr>
          <w:t>Die Suchfunktion auf einer Website bietet dem Nutzer mehrere M</w:t>
        </w:r>
        <w:r>
          <w:rPr>
            <w:sz w:val="22"/>
            <w:szCs w:val="22"/>
          </w:rPr>
          <w:t>ö</w:t>
        </w:r>
        <w:r>
          <w:rPr>
            <w:rFonts w:ascii="Arial Unicode MS"/>
            <w:sz w:val="22"/>
            <w:szCs w:val="22"/>
          </w:rPr>
          <w:t>glichkeiten an, die gew</w:t>
        </w:r>
        <w:r>
          <w:rPr>
            <w:sz w:val="22"/>
            <w:szCs w:val="22"/>
          </w:rPr>
          <w:t>ü</w:t>
        </w:r>
        <w:r>
          <w:rPr>
            <w:rFonts w:ascii="Arial Unicode MS"/>
            <w:sz w:val="22"/>
            <w:szCs w:val="22"/>
          </w:rPr>
          <w:t>nschten Ergebnisse mittels vager oder konkreter Sucheingabe zu filtern. Durch die Eingabe eines oder auch mehrerer Recherche-Begriffe in ein Suchfeld kann eine erste Suche erfolgen, welche sp</w:t>
        </w:r>
        <w:r>
          <w:rPr>
            <w:sz w:val="22"/>
            <w:szCs w:val="22"/>
          </w:rPr>
          <w:t>ä</w:t>
        </w:r>
        <w:r>
          <w:rPr>
            <w:rFonts w:ascii="Arial Unicode MS"/>
            <w:sz w:val="22"/>
            <w:szCs w:val="22"/>
          </w:rPr>
          <w:t>ter noch weiter differenziert werden kann. Diese Differenzierung entsteht auf der einen Seite durch einf</w:t>
        </w:r>
        <w:r>
          <w:rPr>
            <w:sz w:val="22"/>
            <w:szCs w:val="22"/>
          </w:rPr>
          <w:t>ü</w:t>
        </w:r>
        <w:r>
          <w:rPr>
            <w:rFonts w:ascii="Arial Unicode MS"/>
            <w:sz w:val="22"/>
            <w:szCs w:val="22"/>
          </w:rPr>
          <w:t xml:space="preserve">gen der Optionen wie </w:t>
        </w:r>
        <w:r>
          <w:rPr>
            <w:sz w:val="22"/>
            <w:szCs w:val="22"/>
          </w:rPr>
          <w:t>„</w:t>
        </w:r>
        <w:r>
          <w:rPr>
            <w:rFonts w:ascii="Arial Unicode MS"/>
            <w:sz w:val="22"/>
            <w:szCs w:val="22"/>
          </w:rPr>
          <w:t>und</w:t>
        </w:r>
        <w:r>
          <w:rPr>
            <w:sz w:val="22"/>
            <w:szCs w:val="22"/>
          </w:rPr>
          <w:t>“</w:t>
        </w:r>
        <w:r>
          <w:rPr>
            <w:rFonts w:ascii="Arial Unicode MS"/>
            <w:sz w:val="22"/>
            <w:szCs w:val="22"/>
          </w:rPr>
          <w:t xml:space="preserve">, </w:t>
        </w:r>
        <w:r>
          <w:rPr>
            <w:sz w:val="22"/>
            <w:szCs w:val="22"/>
          </w:rPr>
          <w:t>„</w:t>
        </w:r>
        <w:r>
          <w:rPr>
            <w:rFonts w:ascii="Arial Unicode MS"/>
            <w:sz w:val="22"/>
            <w:szCs w:val="22"/>
          </w:rPr>
          <w:t>oder</w:t>
        </w:r>
        <w:r>
          <w:rPr>
            <w:sz w:val="22"/>
            <w:szCs w:val="22"/>
          </w:rPr>
          <w:t xml:space="preserve">“ </w:t>
        </w:r>
        <w:r>
          <w:rPr>
            <w:rFonts w:ascii="Arial Unicode MS"/>
            <w:sz w:val="22"/>
            <w:szCs w:val="22"/>
          </w:rPr>
          <w:t xml:space="preserve">und </w:t>
        </w:r>
        <w:r>
          <w:rPr>
            <w:sz w:val="22"/>
            <w:szCs w:val="22"/>
          </w:rPr>
          <w:t>„</w:t>
        </w:r>
        <w:r>
          <w:rPr>
            <w:rFonts w:ascii="Arial Unicode MS"/>
            <w:sz w:val="22"/>
            <w:szCs w:val="22"/>
          </w:rPr>
          <w:t>Index bl</w:t>
        </w:r>
        <w:r>
          <w:rPr>
            <w:sz w:val="22"/>
            <w:szCs w:val="22"/>
          </w:rPr>
          <w:t>ä</w:t>
        </w:r>
        <w:r>
          <w:rPr>
            <w:rFonts w:ascii="Arial Unicode MS"/>
            <w:sz w:val="22"/>
            <w:szCs w:val="22"/>
          </w:rPr>
          <w:t>ttern</w:t>
        </w:r>
        <w:r>
          <w:rPr>
            <w:sz w:val="22"/>
            <w:szCs w:val="22"/>
          </w:rPr>
          <w:t>“</w:t>
        </w:r>
        <w:r>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Pr>
            <w:sz w:val="22"/>
            <w:szCs w:val="22"/>
          </w:rPr>
          <w:t>ü</w:t>
        </w:r>
        <w:r>
          <w:rPr>
            <w:rFonts w:ascii="Arial Unicode MS"/>
            <w:sz w:val="22"/>
            <w:szCs w:val="22"/>
          </w:rPr>
          <w:t>gung, die zu einem besseren Suchergebnis f</w:t>
        </w:r>
        <w:r>
          <w:rPr>
            <w:sz w:val="22"/>
            <w:szCs w:val="22"/>
          </w:rPr>
          <w:t>ü</w:t>
        </w:r>
        <w:r>
          <w:rPr>
            <w:rFonts w:ascii="Arial Unicode MS"/>
            <w:sz w:val="22"/>
            <w:szCs w:val="22"/>
          </w:rPr>
          <w:t>hren. Die Wildcard-Option bringt noch eine weitere M</w:t>
        </w:r>
        <w:r>
          <w:rPr>
            <w:sz w:val="22"/>
            <w:szCs w:val="22"/>
          </w:rPr>
          <w:t>ö</w:t>
        </w:r>
        <w:r>
          <w:rPr>
            <w:rFonts w:ascii="Arial Unicode MS"/>
            <w:sz w:val="22"/>
            <w:szCs w:val="22"/>
          </w:rPr>
          <w:t>glichkeit mit sich und zwar werden hier Platzhalterzeichen (?, *, _, %, #, usw.) verwendet, um die Ergebnisliste besser steuern zu k</w:t>
        </w:r>
        <w:r>
          <w:rPr>
            <w:sz w:val="22"/>
            <w:szCs w:val="22"/>
          </w:rPr>
          <w:t>ö</w:t>
        </w:r>
        <w:r>
          <w:rPr>
            <w:rFonts w:ascii="Arial Unicode MS"/>
            <w:sz w:val="22"/>
            <w:szCs w:val="22"/>
          </w:rPr>
          <w:t>nnen. Wie diese Platzhalterzeichen allerdings zu verwenden oder einzusetzen sind bedarf eines gewissen Vorwissens des Users in der Bedienung der Suche.</w:t>
        </w:r>
      </w:moveTo>
    </w:p>
    <w:p w14:paraId="591DBE77" w14:textId="77777777" w:rsidR="00A410FA" w:rsidRDefault="00A410FA" w:rsidP="00A410FA">
      <w:pPr>
        <w:rPr>
          <w:rFonts w:ascii="Arial Unicode MS" w:eastAsia="Arial Unicode MS" w:hAnsi="Arial Unicode MS" w:cs="Arial Unicode MS"/>
          <w:sz w:val="22"/>
          <w:szCs w:val="22"/>
        </w:rPr>
      </w:pPr>
      <w:moveTo w:id="314" w:author="stefan zedlacher" w:date="2016-03-07T12:45:00Z">
        <w:r>
          <w:rPr>
            <w:rFonts w:ascii="Arial Unicode MS"/>
            <w:sz w:val="22"/>
            <w:szCs w:val="22"/>
          </w:rPr>
          <w:t>Manche Suchanfragen stellen die Kategorien der Suchergebnisse mit einem Icon auf dem Bildschirm das, das die Ergebnisse nach Entit</w:t>
        </w:r>
        <w:r>
          <w:rPr>
            <w:sz w:val="22"/>
            <w:szCs w:val="22"/>
          </w:rPr>
          <w:t>ä</w:t>
        </w:r>
        <w:r>
          <w:rPr>
            <w:rFonts w:ascii="Arial Unicode MS"/>
            <w:sz w:val="22"/>
            <w:szCs w:val="22"/>
          </w:rPr>
          <w:t>ten kategorisiert und ihnen definierte Symbole zuweist.  Anhand dieser Symbole kann ausgehend vom Suchauftrag bereits die Art des Normsatzes erkannt werden und der/die BenutzerIn erh</w:t>
        </w:r>
        <w:r>
          <w:rPr>
            <w:sz w:val="22"/>
            <w:szCs w:val="22"/>
          </w:rPr>
          <w:t>ä</w:t>
        </w:r>
        <w:r>
          <w:rPr>
            <w:rFonts w:ascii="Arial Unicode MS"/>
            <w:sz w:val="22"/>
            <w:szCs w:val="22"/>
          </w:rPr>
          <w:t xml:space="preserve">lt bereits vorab eine Information zum Ergebnis. Die gesamte  Suche erfolgt </w:t>
        </w:r>
        <w:r>
          <w:rPr>
            <w:sz w:val="22"/>
            <w:szCs w:val="22"/>
          </w:rPr>
          <w:t>ü</w:t>
        </w:r>
        <w:r>
          <w:rPr>
            <w:rFonts w:ascii="Arial Unicode MS"/>
            <w:sz w:val="22"/>
            <w:szCs w:val="22"/>
          </w:rPr>
          <w:t>ber Metadaten und der User muss vorab genau wissen, was er/sie sucht, um schlie</w:t>
        </w:r>
        <w:r>
          <w:rPr>
            <w:sz w:val="22"/>
            <w:szCs w:val="22"/>
          </w:rPr>
          <w:t>ß</w:t>
        </w:r>
        <w:r>
          <w:rPr>
            <w:rFonts w:ascii="Arial Unicode MS"/>
            <w:sz w:val="22"/>
            <w:szCs w:val="22"/>
          </w:rPr>
          <w:t>lich die richtige Abfrage zu starten und zum gew</w:t>
        </w:r>
        <w:r>
          <w:rPr>
            <w:sz w:val="22"/>
            <w:szCs w:val="22"/>
          </w:rPr>
          <w:t>ü</w:t>
        </w:r>
        <w:r>
          <w:rPr>
            <w:rFonts w:ascii="Arial Unicode MS"/>
            <w:sz w:val="22"/>
            <w:szCs w:val="22"/>
          </w:rPr>
          <w:t xml:space="preserve">nschten Ziel zu kommen. </w:t>
        </w:r>
        <w:r>
          <w:rPr>
            <w:rFonts w:ascii="Arial Unicode MS" w:eastAsia="Arial Unicode MS" w:hAnsi="Arial Unicode MS" w:cs="Arial Unicode MS"/>
            <w:sz w:val="22"/>
            <w:szCs w:val="22"/>
          </w:rPr>
          <w:cr/>
        </w:r>
        <w:r>
          <w:rPr>
            <w:rFonts w:ascii="Arial Unicode MS"/>
            <w:sz w:val="22"/>
            <w:szCs w:val="22"/>
          </w:rPr>
          <w:t>Die Gemeinsame Normdatei (GND) umfasst alle Entit</w:t>
        </w:r>
        <w:r>
          <w:rPr>
            <w:sz w:val="22"/>
            <w:szCs w:val="22"/>
          </w:rPr>
          <w:t>ä</w:t>
        </w:r>
        <w:r>
          <w:rPr>
            <w:rFonts w:ascii="Arial Unicode MS"/>
            <w:sz w:val="22"/>
            <w:szCs w:val="22"/>
          </w:rPr>
          <w:t>ten uns stellt ein eindeutiges Bezugssystem f</w:t>
        </w:r>
        <w:r>
          <w:rPr>
            <w:sz w:val="22"/>
            <w:szCs w:val="22"/>
          </w:rPr>
          <w:t>ü</w:t>
        </w:r>
        <w:r>
          <w:rPr>
            <w:rFonts w:ascii="Arial Unicode MS"/>
            <w:sz w:val="22"/>
            <w:szCs w:val="22"/>
          </w:rPr>
          <w:t>r bibliografische Daten von Bibliotheken, Archive, Museen und dergleichen dar. Mit Hilfe der GND ist es m</w:t>
        </w:r>
        <w:r>
          <w:rPr>
            <w:sz w:val="22"/>
            <w:szCs w:val="22"/>
          </w:rPr>
          <w:t>ö</w:t>
        </w:r>
        <w:r>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Pr>
            <w:sz w:val="22"/>
            <w:szCs w:val="22"/>
          </w:rPr>
          <w:t>ä</w:t>
        </w:r>
        <w:r>
          <w:rPr>
            <w:rFonts w:ascii="Arial Unicode MS"/>
            <w:sz w:val="22"/>
            <w:szCs w:val="22"/>
          </w:rPr>
          <w:t>ssliche Ergebnisse zu erzielen. In naher Zukunft soll die im deutschsprachigen Raum verwendete GND in das internationale  RDA-System (Resource Description and Access)</w:t>
        </w:r>
        <w:r>
          <w:rPr>
            <w:rFonts w:ascii="Arial Unicode MS" w:eastAsia="Arial Unicode MS" w:hAnsi="Arial Unicode MS" w:cs="Arial Unicode MS"/>
            <w:sz w:val="22"/>
            <w:szCs w:val="22"/>
            <w:vertAlign w:val="superscript"/>
          </w:rPr>
          <w:footnoteReference w:id="20"/>
        </w:r>
        <w:r>
          <w:rPr>
            <w:rFonts w:ascii="Arial Unicode MS"/>
            <w:sz w:val="22"/>
            <w:szCs w:val="22"/>
          </w:rPr>
          <w:t xml:space="preserve"> implementiert werden. Diese xml</w:t>
        </w:r>
        <w:r>
          <w:rPr>
            <w:rFonts w:eastAsia="Arial Unicode MS" w:hAnsi="Arial Unicode MS" w:cs="Arial Unicode MS"/>
            <w:sz w:val="22"/>
            <w:szCs w:val="22"/>
          </w:rPr>
          <w:t>-Anwendung stellt Metadaten f</w:t>
        </w:r>
        <w:r>
          <w:rPr>
            <w:rFonts w:ascii="Arial Unicode MS" w:eastAsia="Arial Unicode MS" w:hAnsi="Arial Unicode MS" w:cs="Arial Unicode MS"/>
            <w:sz w:val="22"/>
            <w:szCs w:val="22"/>
          </w:rPr>
          <w:t>ü</w:t>
        </w:r>
        <w:r>
          <w:rPr>
            <w:rFonts w:eastAsia="Arial Unicode MS" w:hAnsi="Arial Unicode MS" w:cs="Arial Unicode MS"/>
            <w:sz w:val="22"/>
            <w:szCs w:val="22"/>
          </w:rPr>
          <w:t>r unterschiedliche Applikationen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und dient als textbasiertes Beschreibungsformat dem</w:t>
        </w:r>
        <w:r>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Pr>
            <w:sz w:val="22"/>
            <w:szCs w:val="22"/>
          </w:rPr>
          <w:t>ü</w:t>
        </w:r>
        <w:r>
          <w:rPr>
            <w:rFonts w:ascii="Arial Unicode MS"/>
            <w:sz w:val="22"/>
            <w:szCs w:val="22"/>
          </w:rPr>
          <w:t xml:space="preserve">gung zu stellen. Das hier besprochene RDF-Framework soll in Zukunft auch den Austausch von Anwendungen im Semantischen Web </w:t>
        </w:r>
        <w:r>
          <w:rPr>
            <w:sz w:val="22"/>
            <w:szCs w:val="22"/>
          </w:rPr>
          <w:t>ü</w:t>
        </w:r>
        <w:r>
          <w:rPr>
            <w:rFonts w:ascii="Arial Unicode MS"/>
            <w:sz w:val="22"/>
            <w:szCs w:val="22"/>
          </w:rPr>
          <w:t>bernehmen, obwohl diese Struktur sich rein auf die Titel (</w:t>
        </w:r>
        <w:r>
          <w:rPr>
            <w:sz w:val="22"/>
            <w:szCs w:val="22"/>
          </w:rPr>
          <w:t>Ü</w:t>
        </w:r>
        <w:r>
          <w:rPr>
            <w:rFonts w:ascii="Arial Unicode MS"/>
            <w:sz w:val="22"/>
            <w:szCs w:val="22"/>
          </w:rPr>
          <w:t>berschriften), die Zusammenfassungen und die URL von Webseiten beschr</w:t>
        </w:r>
        <w:r>
          <w:rPr>
            <w:sz w:val="22"/>
            <w:szCs w:val="22"/>
          </w:rPr>
          <w:t>ä</w:t>
        </w:r>
        <w:r>
          <w:rPr>
            <w:rFonts w:ascii="Arial Unicode MS"/>
            <w:sz w:val="22"/>
            <w:szCs w:val="22"/>
          </w:rPr>
          <w:t>nkt. Wichtig ist hier nur, dass die ausgegebenen Informationen maschinenlesbar und mit Tags versehen bzw. codiert sind, dann k</w:t>
        </w:r>
        <w:r>
          <w:rPr>
            <w:sz w:val="22"/>
            <w:szCs w:val="22"/>
          </w:rPr>
          <w:t>ö</w:t>
        </w:r>
        <w:r>
          <w:rPr>
            <w:rFonts w:ascii="Arial Unicode MS"/>
            <w:sz w:val="22"/>
            <w:szCs w:val="22"/>
          </w:rPr>
          <w:t>nnen in Folge Daten auch ausgetauscht und wiederverwendet werden.</w:t>
        </w:r>
      </w:moveTo>
    </w:p>
    <w:p w14:paraId="6520C9F9" w14:textId="77777777" w:rsidR="00A410FA" w:rsidRDefault="00A410FA" w:rsidP="00A410FA">
      <w:pPr>
        <w:rPr>
          <w:rFonts w:ascii="Arial Unicode MS" w:eastAsia="Arial Unicode MS" w:hAnsi="Arial Unicode MS" w:cs="Arial Unicode MS"/>
          <w:color w:val="FF2C21"/>
          <w:sz w:val="22"/>
          <w:szCs w:val="22"/>
        </w:rPr>
      </w:pPr>
      <w:moveTo w:id="317" w:author="stefan zedlacher" w:date="2016-03-07T12:45:00Z">
        <w:r>
          <w:rPr>
            <w:rFonts w:ascii="Arial Unicode MS"/>
            <w:color w:val="000000"/>
            <w:sz w:val="22"/>
            <w:szCs w:val="22"/>
          </w:rPr>
          <w:t>Als n</w:t>
        </w:r>
        <w:r>
          <w:rPr>
            <w:color w:val="000000"/>
            <w:sz w:val="22"/>
            <w:szCs w:val="22"/>
          </w:rPr>
          <w:t>ä</w:t>
        </w:r>
        <w:r>
          <w:rPr>
            <w:rFonts w:ascii="Arial Unicode MS"/>
            <w:color w:val="000000"/>
            <w:sz w:val="22"/>
            <w:szCs w:val="22"/>
          </w:rPr>
          <w:t xml:space="preserve">chster Schritt folgt dann die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der virtuelle Normdaten mit internationalen Standards in das VIAF</w:t>
        </w:r>
        <w:r>
          <w:rPr>
            <w:color w:val="000000"/>
            <w:sz w:val="22"/>
            <w:szCs w:val="22"/>
          </w:rPr>
          <w:t xml:space="preserve">™ </w:t>
        </w:r>
        <w:r>
          <w:rPr>
            <w:rFonts w:ascii="Arial Unicode MS"/>
            <w:color w:val="000000"/>
            <w:sz w:val="22"/>
            <w:szCs w:val="22"/>
          </w:rPr>
          <w:t>(Virtual International Authority File) Modell, das mehrere Normdateien in einem von OCLC (Online Computer Library Center, eine weltweit t</w:t>
        </w:r>
        <w:r>
          <w:rPr>
            <w:color w:val="000000"/>
            <w:sz w:val="22"/>
            <w:szCs w:val="22"/>
          </w:rPr>
          <w:t>ä</w:t>
        </w:r>
        <w:r>
          <w:rPr>
            <w:rFonts w:ascii="Arial Unicode MS"/>
            <w:color w:val="000000"/>
            <w:sz w:val="22"/>
            <w:szCs w:val="22"/>
          </w:rPr>
          <w:t>tige Non-Profit-Organisation und ein Dienstleister f</w:t>
        </w:r>
        <w:r>
          <w:rPr>
            <w:color w:val="000000"/>
            <w:sz w:val="22"/>
            <w:szCs w:val="22"/>
          </w:rPr>
          <w:t>ü</w:t>
        </w:r>
        <w:r>
          <w:rPr>
            <w:rFonts w:ascii="Arial Unicode MS"/>
            <w:color w:val="000000"/>
            <w:sz w:val="22"/>
            <w:szCs w:val="22"/>
          </w:rPr>
          <w:t>r Bibliotheken aller Art, gehosteten Normdatendienst kombiniert. Das vorl</w:t>
        </w:r>
        <w:r>
          <w:rPr>
            <w:color w:val="000000"/>
            <w:sz w:val="22"/>
            <w:szCs w:val="22"/>
          </w:rPr>
          <w:t>ä</w:t>
        </w:r>
        <w:r>
          <w:rPr>
            <w:rFonts w:ascii="Arial Unicode MS"/>
            <w:color w:val="000000"/>
            <w:sz w:val="22"/>
            <w:szCs w:val="22"/>
          </w:rPr>
          <w:t xml:space="preserve">ufige Ziel dieser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in einen internationalen Standard ist der einer bibliothekarischen Normdatei, in der gro</w:t>
        </w:r>
        <w:r>
          <w:rPr>
            <w:color w:val="000000"/>
            <w:sz w:val="22"/>
            <w:szCs w:val="22"/>
          </w:rPr>
          <w:t>ß</w:t>
        </w:r>
        <w:r>
          <w:rPr>
            <w:rFonts w:ascii="Arial Unicode MS"/>
            <w:color w:val="000000"/>
            <w:sz w:val="22"/>
            <w:szCs w:val="22"/>
          </w:rPr>
          <w:t>fl</w:t>
        </w:r>
        <w:r>
          <w:rPr>
            <w:color w:val="000000"/>
            <w:sz w:val="22"/>
            <w:szCs w:val="22"/>
          </w:rPr>
          <w:t>ä</w:t>
        </w:r>
        <w:r>
          <w:rPr>
            <w:rFonts w:ascii="Arial Unicode MS"/>
            <w:color w:val="000000"/>
            <w:sz w:val="22"/>
            <w:szCs w:val="22"/>
          </w:rPr>
          <w:t>chig und vor allem international Daten im Web sichtbar gemacht werden und vor allem verlinkt werden k</w:t>
        </w:r>
        <w:r>
          <w:rPr>
            <w:color w:val="000000"/>
            <w:sz w:val="22"/>
            <w:szCs w:val="22"/>
          </w:rPr>
          <w:t>ö</w:t>
        </w:r>
        <w:r>
          <w:rPr>
            <w:rFonts w:ascii="Arial Unicode MS"/>
            <w:color w:val="000000"/>
            <w:sz w:val="22"/>
            <w:szCs w:val="22"/>
          </w:rPr>
          <w:t>nnen.</w:t>
        </w:r>
      </w:moveTo>
    </w:p>
    <w:moveToRangeEnd w:id="309"/>
    <w:p w14:paraId="7402789B" w14:textId="2E4CC5E7" w:rsidR="00F1736A" w:rsidDel="00A410FA" w:rsidRDefault="00F1736A" w:rsidP="005B3FCB">
      <w:pPr>
        <w:widowControl w:val="0"/>
        <w:autoSpaceDE w:val="0"/>
        <w:autoSpaceDN w:val="0"/>
        <w:adjustRightInd w:val="0"/>
        <w:spacing w:after="0"/>
        <w:jc w:val="both"/>
        <w:rPr>
          <w:ins w:id="318" w:author="Christoph Breser" w:date="2016-02-25T09:58:00Z"/>
          <w:del w:id="319" w:author="stefan zedlacher" w:date="2016-03-07T12:45:00Z"/>
          <w:rFonts w:cs="Helvetica"/>
          <w:sz w:val="22"/>
          <w:szCs w:val="30"/>
        </w:rPr>
      </w:pPr>
    </w:p>
    <w:p w14:paraId="1DD9C567" w14:textId="77777777" w:rsidR="004F179C" w:rsidRDefault="004F179C" w:rsidP="005B3FCB">
      <w:pPr>
        <w:widowControl w:val="0"/>
        <w:autoSpaceDE w:val="0"/>
        <w:autoSpaceDN w:val="0"/>
        <w:adjustRightInd w:val="0"/>
        <w:spacing w:after="0"/>
        <w:jc w:val="both"/>
        <w:rPr>
          <w:rFonts w:cs="Helvetica"/>
          <w:sz w:val="22"/>
          <w:szCs w:val="30"/>
        </w:rPr>
      </w:pPr>
    </w:p>
    <w:p w14:paraId="4676B3E5" w14:textId="77777777"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14:paraId="52E029DD" w14:textId="77777777" w:rsidR="001F24FF" w:rsidRDefault="001F24FF" w:rsidP="001F24FF">
      <w:pPr>
        <w:widowControl w:val="0"/>
        <w:autoSpaceDE w:val="0"/>
        <w:autoSpaceDN w:val="0"/>
        <w:adjustRightInd w:val="0"/>
        <w:spacing w:after="0"/>
        <w:jc w:val="both"/>
        <w:rPr>
          <w:sz w:val="22"/>
          <w:szCs w:val="28"/>
          <w:highlight w:val="yellow"/>
          <w:lang w:eastAsia="de-DE"/>
        </w:rPr>
      </w:pPr>
    </w:p>
    <w:p w14:paraId="7CB2DCAC" w14:textId="77777777"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r w:rsidR="00C97AB3">
        <w:rPr>
          <w:sz w:val="22"/>
          <w:szCs w:val="28"/>
          <w:lang w:eastAsia="de-DE"/>
        </w:rPr>
        <w:t xml:space="preserve"> Herausforderungen für NETZWERKSTRUKTUR</w:t>
      </w:r>
    </w:p>
    <w:p w14:paraId="74C8A712" w14:textId="77777777" w:rsidR="00C97AB3" w:rsidRPr="00C97AB3" w:rsidRDefault="004F179C" w:rsidP="00C97AB3">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14:paraId="50BE4FA7" w14:textId="77777777" w:rsidR="007639C2" w:rsidRDefault="00B126EC" w:rsidP="005007B5">
      <w:pPr>
        <w:widowControl w:val="0"/>
        <w:autoSpaceDE w:val="0"/>
        <w:autoSpaceDN w:val="0"/>
        <w:adjustRightInd w:val="0"/>
        <w:spacing w:after="0"/>
        <w:jc w:val="both"/>
        <w:rPr>
          <w:rFonts w:cs="Helvetica"/>
          <w:sz w:val="22"/>
          <w:szCs w:val="30"/>
        </w:rPr>
      </w:pPr>
      <w:r w:rsidRPr="0042470D">
        <w:rPr>
          <w:rFonts w:cs="Helvetica"/>
          <w:sz w:val="22"/>
          <w:szCs w:val="30"/>
          <w:highlight w:val="yellow"/>
        </w:rPr>
        <w:t>[welche Möglichkeiten gibt es in der Web-Anwendung</w:t>
      </w:r>
      <w:r w:rsidR="007639C2">
        <w:rPr>
          <w:rFonts w:cs="Helvetica"/>
          <w:sz w:val="22"/>
          <w:szCs w:val="30"/>
          <w:highlight w:val="yellow"/>
        </w:rPr>
        <w:t xml:space="preserve"> um</w:t>
      </w:r>
      <w:r w:rsidRPr="0042470D">
        <w:rPr>
          <w:rFonts w:cs="Helvetica"/>
          <w:sz w:val="22"/>
          <w:szCs w:val="30"/>
          <w:highlight w:val="yellow"/>
        </w:rPr>
        <w:t xml:space="preserve"> Verknüpfungen nach „außen“ zu erstellen; was sind ihre Vo</w:t>
      </w:r>
      <w:r w:rsidR="007639C2">
        <w:rPr>
          <w:rFonts w:cs="Helvetica"/>
          <w:sz w:val="22"/>
          <w:szCs w:val="30"/>
          <w:highlight w:val="yellow"/>
        </w:rPr>
        <w:t xml:space="preserve">rteile, wo gibt es Nachteile, </w:t>
      </w:r>
      <w:r w:rsidRPr="0042470D">
        <w:rPr>
          <w:rFonts w:cs="Helvetica"/>
          <w:sz w:val="22"/>
          <w:szCs w:val="30"/>
          <w:highlight w:val="yellow"/>
        </w:rPr>
        <w:t>die womöglich durch die Verortung zu lösen wären]</w:t>
      </w:r>
    </w:p>
    <w:p w14:paraId="3002AC16" w14:textId="77777777" w:rsidR="00C32512" w:rsidRDefault="00C32512" w:rsidP="005B3FCB">
      <w:pPr>
        <w:widowControl w:val="0"/>
        <w:autoSpaceDE w:val="0"/>
        <w:autoSpaceDN w:val="0"/>
        <w:adjustRightInd w:val="0"/>
        <w:spacing w:after="0"/>
        <w:jc w:val="both"/>
        <w:rPr>
          <w:ins w:id="320" w:author="stefan zedlacher" w:date="2016-03-07T12:46:00Z"/>
          <w:rFonts w:cs="Helvetica"/>
          <w:sz w:val="22"/>
          <w:szCs w:val="30"/>
        </w:rPr>
      </w:pPr>
    </w:p>
    <w:p w14:paraId="05501FD6" w14:textId="77777777" w:rsidR="00A410FA" w:rsidRDefault="00A410FA" w:rsidP="005B3FCB">
      <w:pPr>
        <w:widowControl w:val="0"/>
        <w:autoSpaceDE w:val="0"/>
        <w:autoSpaceDN w:val="0"/>
        <w:adjustRightInd w:val="0"/>
        <w:spacing w:after="0"/>
        <w:jc w:val="both"/>
        <w:rPr>
          <w:ins w:id="321" w:author="stefan zedlacher" w:date="2016-03-07T12:46:00Z"/>
          <w:rFonts w:cs="Helvetica"/>
          <w:sz w:val="22"/>
          <w:szCs w:val="30"/>
        </w:rPr>
      </w:pPr>
    </w:p>
    <w:p w14:paraId="147BD158" w14:textId="77777777" w:rsidR="00A410FA" w:rsidRDefault="00A410FA" w:rsidP="00A410FA">
      <w:pPr>
        <w:rPr>
          <w:b/>
          <w:bCs/>
          <w:sz w:val="22"/>
          <w:szCs w:val="22"/>
        </w:rPr>
      </w:pPr>
      <w:moveToRangeStart w:id="322" w:author="stefan zedlacher" w:date="2016-03-07T12:46:00Z" w:name="move318974128"/>
      <w:moveTo w:id="323" w:author="stefan zedlacher" w:date="2016-03-07T12:46:00Z">
        <w:r>
          <w:rPr>
            <w:b/>
            <w:bCs/>
            <w:sz w:val="22"/>
            <w:szCs w:val="22"/>
          </w:rPr>
          <w:t>Webanwendung (Webapplikation, Web-App)</w:t>
        </w:r>
      </w:moveTo>
    </w:p>
    <w:p w14:paraId="6D1AE220" w14:textId="77777777" w:rsidR="00A410FA" w:rsidRDefault="00A410FA" w:rsidP="00A410FA">
      <w:pPr>
        <w:rPr>
          <w:rFonts w:ascii="Arial Unicode MS" w:eastAsia="Arial Unicode MS" w:hAnsi="Arial Unicode MS" w:cs="Arial Unicode MS"/>
          <w:sz w:val="22"/>
          <w:szCs w:val="22"/>
        </w:rPr>
      </w:pPr>
      <w:moveTo w:id="324" w:author="stefan zedlacher" w:date="2016-03-07T12:46:00Z">
        <w:r>
          <w:rPr>
            <w:rFonts w:ascii="Arial Unicode MS"/>
            <w:sz w:val="22"/>
            <w:szCs w:val="22"/>
          </w:rPr>
          <w:t xml:space="preserve">Das Ziel unserer Forschungsarbeit ist die </w:t>
        </w:r>
        <w:r>
          <w:rPr>
            <w:sz w:val="22"/>
            <w:szCs w:val="22"/>
          </w:rPr>
          <w:t>Ü</w:t>
        </w:r>
        <w:r>
          <w:rPr>
            <w:rFonts w:ascii="Arial Unicode MS"/>
            <w:sz w:val="22"/>
            <w:szCs w:val="22"/>
          </w:rPr>
          <w:t>berf</w:t>
        </w:r>
        <w:r>
          <w:rPr>
            <w:sz w:val="22"/>
            <w:szCs w:val="22"/>
          </w:rPr>
          <w:t>ü</w:t>
        </w:r>
        <w:r>
          <w:rPr>
            <w:rFonts w:ascii="Arial Unicode MS"/>
            <w:sz w:val="22"/>
            <w:szCs w:val="22"/>
          </w:rPr>
          <w:t xml:space="preserve">hrung der vorliegenden Daten und Inhalte des Projekts </w:t>
        </w:r>
        <w:r>
          <w:rPr>
            <w:sz w:val="22"/>
            <w:szCs w:val="22"/>
          </w:rPr>
          <w:t>„</w:t>
        </w:r>
        <w:r>
          <w:rPr>
            <w:rFonts w:ascii="Arial Unicode MS"/>
            <w:sz w:val="22"/>
            <w:szCs w:val="22"/>
          </w:rPr>
          <w:t>Geym</w:t>
        </w:r>
        <w:r>
          <w:rPr>
            <w:sz w:val="22"/>
            <w:szCs w:val="22"/>
          </w:rPr>
          <w:t>ü</w:t>
        </w:r>
        <w:r>
          <w:rPr>
            <w:rFonts w:ascii="Arial Unicode MS"/>
            <w:sz w:val="22"/>
            <w:szCs w:val="22"/>
          </w:rPr>
          <w:t>ller</w:t>
        </w:r>
        <w:r>
          <w:rPr>
            <w:sz w:val="22"/>
            <w:szCs w:val="22"/>
          </w:rPr>
          <w:t xml:space="preserve">“ </w:t>
        </w:r>
        <w:r>
          <w:rPr>
            <w:rFonts w:ascii="Arial Unicode MS"/>
            <w:sz w:val="22"/>
            <w:szCs w:val="22"/>
          </w:rPr>
          <w:t xml:space="preserve">in eine Webanwendung, die </w:t>
        </w:r>
        <w:r>
          <w:rPr>
            <w:sz w:val="22"/>
            <w:szCs w:val="22"/>
          </w:rPr>
          <w:t>ü</w:t>
        </w:r>
        <w:r>
          <w:rPr>
            <w:rFonts w:ascii="Arial Unicode MS"/>
            <w:sz w:val="22"/>
            <w:szCs w:val="22"/>
          </w:rPr>
          <w:t>ber den Browser auf einem Smart-Device angezeigt wird. Einen besonderen Vorteil der Webanwendung stellt eben der Einsatz mobiler Ger</w:t>
        </w:r>
        <w:r>
          <w:rPr>
            <w:sz w:val="22"/>
            <w:szCs w:val="22"/>
          </w:rPr>
          <w:t>ä</w:t>
        </w:r>
        <w:r>
          <w:rPr>
            <w:rFonts w:ascii="Arial Unicode MS"/>
            <w:sz w:val="22"/>
            <w:szCs w:val="22"/>
          </w:rPr>
          <w:t>te dar. Smartphones und Tablets ales Endger</w:t>
        </w:r>
        <w:r>
          <w:rPr>
            <w:sz w:val="22"/>
            <w:szCs w:val="22"/>
          </w:rPr>
          <w:t>ä</w:t>
        </w:r>
        <w:r>
          <w:rPr>
            <w:rFonts w:ascii="Arial Unicode MS"/>
            <w:sz w:val="22"/>
            <w:szCs w:val="22"/>
          </w:rPr>
          <w:t>te f</w:t>
        </w:r>
        <w:r>
          <w:rPr>
            <w:sz w:val="22"/>
            <w:szCs w:val="22"/>
          </w:rPr>
          <w:t>ü</w:t>
        </w:r>
        <w:r>
          <w:rPr>
            <w:rFonts w:ascii="Arial Unicode MS"/>
            <w:sz w:val="22"/>
            <w:szCs w:val="22"/>
          </w:rPr>
          <w:t>r die Arbeit vor Ort hat man sehr gerne immer dabei und diese kosteng</w:t>
        </w:r>
        <w:r>
          <w:rPr>
            <w:sz w:val="22"/>
            <w:szCs w:val="22"/>
          </w:rPr>
          <w:t>ü</w:t>
        </w:r>
        <w:r>
          <w:rPr>
            <w:rFonts w:ascii="Arial Unicode MS"/>
            <w:sz w:val="22"/>
            <w:szCs w:val="22"/>
          </w:rPr>
          <w:t>nstige L</w:t>
        </w:r>
        <w:r>
          <w:rPr>
            <w:sz w:val="22"/>
            <w:szCs w:val="22"/>
          </w:rPr>
          <w:t>ö</w:t>
        </w:r>
        <w:r>
          <w:rPr>
            <w:rFonts w:ascii="Arial Unicode MS"/>
            <w:sz w:val="22"/>
            <w:szCs w:val="22"/>
          </w:rPr>
          <w:t>sung bei Datenerhebungen, helfen den Personalaufwand gering zu halten und die erhobenen Daten werden direkt digital erfasst.</w:t>
        </w:r>
      </w:moveTo>
    </w:p>
    <w:p w14:paraId="3B61D891" w14:textId="77777777" w:rsidR="00A410FA" w:rsidRDefault="00A410FA" w:rsidP="00A410FA">
      <w:pPr>
        <w:rPr>
          <w:rFonts w:ascii="Arial Unicode MS" w:eastAsia="Arial Unicode MS" w:hAnsi="Arial Unicode MS" w:cs="Arial Unicode MS"/>
          <w:sz w:val="22"/>
          <w:szCs w:val="22"/>
        </w:rPr>
      </w:pPr>
      <w:moveTo w:id="325" w:author="stefan zedlacher" w:date="2016-03-07T12:46:00Z">
        <w:r>
          <w:rPr>
            <w:rFonts w:ascii="Arial Unicode MS"/>
            <w:sz w:val="22"/>
            <w:szCs w:val="22"/>
          </w:rPr>
          <w:t xml:space="preserve">Somit gestaltet sich der Arbeitsprozess effektiver und die Daten sind von </w:t>
        </w:r>
        <w:r>
          <w:rPr>
            <w:sz w:val="22"/>
            <w:szCs w:val="22"/>
          </w:rPr>
          <w:t>ü</w:t>
        </w:r>
        <w:r>
          <w:rPr>
            <w:rFonts w:ascii="Arial Unicode MS"/>
            <w:sz w:val="22"/>
            <w:szCs w:val="22"/>
          </w:rPr>
          <w:t xml:space="preserve">berall aus abrufbar. Es ist mittlerweile </w:t>
        </w:r>
        <w:r>
          <w:rPr>
            <w:sz w:val="22"/>
            <w:szCs w:val="22"/>
          </w:rPr>
          <w:t>„</w:t>
        </w:r>
        <w:r>
          <w:rPr>
            <w:rFonts w:ascii="Arial Unicode MS"/>
            <w:sz w:val="22"/>
            <w:szCs w:val="22"/>
          </w:rPr>
          <w:t>state of the art</w:t>
        </w:r>
        <w:r>
          <w:rPr>
            <w:sz w:val="22"/>
            <w:szCs w:val="22"/>
          </w:rPr>
          <w:t xml:space="preserve">“ </w:t>
        </w:r>
        <w:r>
          <w:rPr>
            <w:rFonts w:ascii="Arial Unicode MS"/>
            <w:sz w:val="22"/>
            <w:szCs w:val="22"/>
          </w:rPr>
          <w:t>mit einem SmartDevice seinen Arbeitsalltag zu bestreiten und daher scheint es uns eine logische Konsequenz zu sein, den Fokus auf die Verwendung von Smartphones und Tablets zu legen. Je mehr Personen an der Aufnahme eines Projekts arbeiten, desto abstimmungsintensiver verl</w:t>
        </w:r>
        <w:r>
          <w:rPr>
            <w:sz w:val="22"/>
            <w:szCs w:val="22"/>
          </w:rPr>
          <w:t>ä</w:t>
        </w:r>
        <w:r>
          <w:rPr>
            <w:rFonts w:ascii="Arial Unicode MS"/>
            <w:sz w:val="22"/>
            <w:szCs w:val="22"/>
          </w:rPr>
          <w:t>uft die Zusammenarbeit, und schlie</w:t>
        </w:r>
        <w:r>
          <w:rPr>
            <w:sz w:val="22"/>
            <w:szCs w:val="22"/>
          </w:rPr>
          <w:t>ß</w:t>
        </w:r>
        <w:r>
          <w:rPr>
            <w:rFonts w:ascii="Arial Unicode MS"/>
            <w:sz w:val="22"/>
            <w:szCs w:val="22"/>
          </w:rPr>
          <w:t xml:space="preserve">lich ist auch die </w:t>
        </w:r>
        <w:r>
          <w:rPr>
            <w:sz w:val="22"/>
            <w:szCs w:val="22"/>
          </w:rPr>
          <w:t>Ü</w:t>
        </w:r>
        <w:r>
          <w:rPr>
            <w:rFonts w:ascii="Arial Unicode MS"/>
            <w:sz w:val="22"/>
            <w:szCs w:val="22"/>
          </w:rPr>
          <w:t>bersetzung der vorliegenden zu bearbeitenden Daten in ein allgemein g</w:t>
        </w:r>
        <w:r>
          <w:rPr>
            <w:sz w:val="22"/>
            <w:szCs w:val="22"/>
          </w:rPr>
          <w:t>ü</w:t>
        </w:r>
        <w:r>
          <w:rPr>
            <w:rFonts w:ascii="Arial Unicode MS"/>
            <w:sz w:val="22"/>
            <w:szCs w:val="22"/>
          </w:rPr>
          <w:t xml:space="preserve">ltiges System zu </w:t>
        </w:r>
        <w:r>
          <w:rPr>
            <w:sz w:val="22"/>
            <w:szCs w:val="22"/>
          </w:rPr>
          <w:t>ü</w:t>
        </w:r>
        <w:r>
          <w:rPr>
            <w:rFonts w:ascii="Arial Unicode MS"/>
            <w:sz w:val="22"/>
            <w:szCs w:val="22"/>
          </w:rPr>
          <w: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t>
        </w:r>
        <w:r>
          <w:rPr>
            <w:sz w:val="22"/>
            <w:szCs w:val="22"/>
          </w:rPr>
          <w:t>ß</w:t>
        </w:r>
        <w:r>
          <w:rPr>
            <w:rFonts w:ascii="Arial Unicode MS"/>
            <w:sz w:val="22"/>
            <w:szCs w:val="22"/>
          </w:rPr>
          <w:t>ende Suchanfragen mit bestm</w:t>
        </w:r>
        <w:r>
          <w:rPr>
            <w:sz w:val="22"/>
            <w:szCs w:val="22"/>
          </w:rPr>
          <w:t>ö</w:t>
        </w:r>
        <w:r>
          <w:rPr>
            <w:rFonts w:ascii="Arial Unicode MS"/>
            <w:sz w:val="22"/>
            <w:szCs w:val="22"/>
          </w:rPr>
          <w:t xml:space="preserve">glichen Trefferquoten aufzubereiten. Vor allem wollen wir hiermit Fehlerquellen, wie zum Beispiel die </w:t>
        </w:r>
        <w:r>
          <w:rPr>
            <w:sz w:val="22"/>
            <w:szCs w:val="22"/>
          </w:rPr>
          <w:t>Ü</w:t>
        </w:r>
        <w:r>
          <w:rPr>
            <w:rFonts w:ascii="Arial Unicode MS"/>
            <w:sz w:val="22"/>
            <w:szCs w:val="22"/>
          </w:rPr>
          <w:t xml:space="preserve">bertragung von Papier in ein digitales Datenmodell im Zwischenschritt tunlichst vermeiden. Ebenfalls kann bei dieser Methode ausgeschlossen werden, dass mehrere Bearbeitungsversionen gleichzeitig existieren. </w:t>
        </w:r>
      </w:moveTo>
    </w:p>
    <w:moveToRangeEnd w:id="322"/>
    <w:p w14:paraId="6DE20F8F" w14:textId="77777777" w:rsidR="00A410FA" w:rsidRDefault="00A410FA" w:rsidP="005B3FCB">
      <w:pPr>
        <w:widowControl w:val="0"/>
        <w:autoSpaceDE w:val="0"/>
        <w:autoSpaceDN w:val="0"/>
        <w:adjustRightInd w:val="0"/>
        <w:spacing w:after="0"/>
        <w:jc w:val="both"/>
        <w:rPr>
          <w:ins w:id="326" w:author="stefan zedlacher" w:date="2016-03-07T12:46:00Z"/>
          <w:rFonts w:cs="Helvetica"/>
          <w:sz w:val="22"/>
          <w:szCs w:val="30"/>
        </w:rPr>
      </w:pPr>
    </w:p>
    <w:p w14:paraId="33BDFEBB" w14:textId="77777777" w:rsidR="00A410FA" w:rsidRDefault="00A410FA" w:rsidP="005B3FCB">
      <w:pPr>
        <w:widowControl w:val="0"/>
        <w:autoSpaceDE w:val="0"/>
        <w:autoSpaceDN w:val="0"/>
        <w:adjustRightInd w:val="0"/>
        <w:spacing w:after="0"/>
        <w:jc w:val="both"/>
        <w:rPr>
          <w:rFonts w:cs="Helvetica"/>
          <w:sz w:val="22"/>
          <w:szCs w:val="30"/>
        </w:rPr>
      </w:pPr>
    </w:p>
    <w:p w14:paraId="7190897A" w14:textId="77777777" w:rsidR="00C32512" w:rsidRDefault="00C32512" w:rsidP="005B3FCB">
      <w:pPr>
        <w:widowControl w:val="0"/>
        <w:autoSpaceDE w:val="0"/>
        <w:autoSpaceDN w:val="0"/>
        <w:adjustRightInd w:val="0"/>
        <w:spacing w:after="0"/>
        <w:jc w:val="both"/>
        <w:rPr>
          <w:sz w:val="22"/>
        </w:rPr>
      </w:pPr>
    </w:p>
    <w:p w14:paraId="50F70415" w14:textId="77777777" w:rsidR="0042470D" w:rsidRPr="00255E43" w:rsidRDefault="0042470D" w:rsidP="005B3FCB">
      <w:pPr>
        <w:widowControl w:val="0"/>
        <w:autoSpaceDE w:val="0"/>
        <w:autoSpaceDN w:val="0"/>
        <w:adjustRightInd w:val="0"/>
        <w:spacing w:after="0"/>
        <w:jc w:val="both"/>
        <w:rPr>
          <w:rFonts w:cs="Helvetica"/>
          <w:sz w:val="22"/>
          <w:szCs w:val="30"/>
        </w:rPr>
      </w:pPr>
    </w:p>
    <w:p w14:paraId="2F646FB9" w14:textId="77777777" w:rsidR="00C32512" w:rsidRDefault="00C32512" w:rsidP="00F700B7">
      <w:pPr>
        <w:widowControl w:val="0"/>
        <w:autoSpaceDE w:val="0"/>
        <w:autoSpaceDN w:val="0"/>
        <w:adjustRightInd w:val="0"/>
        <w:spacing w:after="0"/>
        <w:jc w:val="both"/>
        <w:rPr>
          <w:sz w:val="18"/>
        </w:rPr>
      </w:pPr>
    </w:p>
    <w:p w14:paraId="3B1EDABC" w14:textId="77777777" w:rsidR="00FA2CD3" w:rsidRDefault="00FA2CD3" w:rsidP="00FA2CD3">
      <w:pPr>
        <w:widowControl w:val="0"/>
        <w:autoSpaceDE w:val="0"/>
        <w:autoSpaceDN w:val="0"/>
        <w:adjustRightInd w:val="0"/>
        <w:spacing w:after="0"/>
        <w:jc w:val="both"/>
        <w:rPr>
          <w:rFonts w:cs="Helvetica"/>
          <w:sz w:val="22"/>
          <w:szCs w:val="30"/>
        </w:rPr>
      </w:pPr>
    </w:p>
    <w:p w14:paraId="29BA1F90" w14:textId="77777777" w:rsidR="004F179C" w:rsidRDefault="004F179C" w:rsidP="004F179C">
      <w:pPr>
        <w:jc w:val="both"/>
        <w:rPr>
          <w:sz w:val="22"/>
        </w:rPr>
      </w:pPr>
    </w:p>
    <w:p w14:paraId="645992CE" w14:textId="77777777" w:rsidR="00FD205C" w:rsidRDefault="00FD205C" w:rsidP="0005253A">
      <w:pPr>
        <w:jc w:val="both"/>
        <w:rPr>
          <w:sz w:val="22"/>
        </w:rPr>
      </w:pPr>
    </w:p>
    <w:p w14:paraId="5B61CB37" w14:textId="77777777" w:rsidR="002246E9" w:rsidRDefault="002246E9">
      <w:pPr>
        <w:rPr>
          <w:b/>
          <w:sz w:val="22"/>
          <w:szCs w:val="28"/>
          <w:u w:val="single"/>
          <w:lang w:eastAsia="de-DE"/>
        </w:rPr>
      </w:pPr>
    </w:p>
    <w:p w14:paraId="51BDE9C7" w14:textId="77777777" w:rsidR="00C97AB3" w:rsidRDefault="00C97AB3">
      <w:pPr>
        <w:rPr>
          <w:b/>
          <w:sz w:val="22"/>
          <w:szCs w:val="28"/>
          <w:u w:val="single"/>
          <w:lang w:eastAsia="de-DE"/>
        </w:rPr>
      </w:pPr>
      <w:r>
        <w:rPr>
          <w:b/>
          <w:sz w:val="22"/>
          <w:szCs w:val="28"/>
          <w:u w:val="single"/>
          <w:lang w:eastAsia="de-DE"/>
        </w:rPr>
        <w:br w:type="page"/>
      </w:r>
    </w:p>
    <w:p w14:paraId="7DBE473D" w14:textId="77777777"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327" w:author="Christoph Breser" w:date="2016-02-25T09:58:00Z">
        <w:r>
          <w:rPr>
            <w:b/>
            <w:sz w:val="22"/>
            <w:szCs w:val="28"/>
            <w:u w:val="single"/>
            <w:lang w:eastAsia="de-DE"/>
          </w:rPr>
          <w:t xml:space="preserve"> </w:t>
        </w:r>
      </w:ins>
      <w:r w:rsidR="007342BC">
        <w:rPr>
          <w:b/>
          <w:sz w:val="22"/>
          <w:szCs w:val="28"/>
          <w:u w:val="single"/>
          <w:lang w:eastAsia="de-DE"/>
        </w:rPr>
        <w:t>/</w:t>
      </w:r>
      <w:ins w:id="328" w:author="Christoph Breser" w:date="2016-02-25T09:58:00Z">
        <w:r>
          <w:rPr>
            <w:b/>
            <w:sz w:val="22"/>
            <w:szCs w:val="28"/>
            <w:u w:val="single"/>
            <w:lang w:eastAsia="de-DE"/>
          </w:rPr>
          <w:t xml:space="preserve"> CASE STUDY</w:t>
        </w:r>
      </w:ins>
    </w:p>
    <w:p w14:paraId="07BFE819" w14:textId="77777777" w:rsidR="007A0B72" w:rsidRDefault="007A0B72" w:rsidP="00AA3F18">
      <w:pPr>
        <w:jc w:val="both"/>
        <w:rPr>
          <w:sz w:val="22"/>
          <w:szCs w:val="28"/>
          <w:lang w:eastAsia="de-DE"/>
        </w:rPr>
      </w:pPr>
    </w:p>
    <w:p w14:paraId="6837C126" w14:textId="50BEB27C" w:rsidR="004F52A0" w:rsidRPr="007A0B72" w:rsidDel="00A410FA" w:rsidRDefault="007A0B72" w:rsidP="00AA3F18">
      <w:pPr>
        <w:jc w:val="both"/>
        <w:rPr>
          <w:del w:id="329" w:author="stefan zedlacher" w:date="2016-03-07T12:39:00Z"/>
          <w:b/>
          <w:sz w:val="22"/>
          <w:szCs w:val="28"/>
          <w:lang w:eastAsia="de-DE"/>
        </w:rPr>
      </w:pPr>
      <w:del w:id="330" w:author="stefan zedlacher" w:date="2016-03-07T12:39:00Z">
        <w:r w:rsidDel="00A410FA">
          <w:rPr>
            <w:b/>
            <w:sz w:val="22"/>
            <w:szCs w:val="28"/>
            <w:lang w:eastAsia="de-DE"/>
          </w:rPr>
          <w:delText xml:space="preserve">1. </w:delText>
        </w:r>
        <w:r w:rsidRPr="007A0B72" w:rsidDel="00A410FA">
          <w:rPr>
            <w:b/>
            <w:sz w:val="22"/>
            <w:szCs w:val="28"/>
            <w:lang w:eastAsia="de-DE"/>
          </w:rPr>
          <w:delText>Das Referenz-Ebenen-Modell als semantische Dankenbank-Lösung</w:delText>
        </w:r>
      </w:del>
    </w:p>
    <w:p w14:paraId="0EA436D8" w14:textId="749CF4DE" w:rsidR="00A410FA" w:rsidRDefault="00A410FA" w:rsidP="00A410FA">
      <w:pPr>
        <w:rPr>
          <w:ins w:id="331" w:author="stefan zedlacher" w:date="2016-03-07T12:48:00Z"/>
          <w:sz w:val="22"/>
          <w:szCs w:val="22"/>
        </w:rPr>
      </w:pPr>
      <w:moveToRangeStart w:id="332" w:author="stefan zedlacher" w:date="2016-03-07T12:38:00Z" w:name="move318973649"/>
      <w:moveTo w:id="333" w:author="stefan zedlacher" w:date="2016-03-07T12:38:00Z">
        <w:r>
          <w:rPr>
            <w:sz w:val="22"/>
            <w:szCs w:val="22"/>
          </w:rPr>
          <w:t>An dieser Stelle wollen wir kurz das Semantische Web (Web 3.0) erklären und auch die für unsere Arbeit grundlegende Datenstruktur und Funktionsweise desselben aufzeigen. Beim Web 3.0 handelt es sich um eine W</w:t>
        </w:r>
      </w:moveTo>
      <w:ins w:id="334" w:author="stefan zedlacher" w:date="2016-03-07T12:47:00Z">
        <w:r w:rsidR="00E16D28">
          <w:rPr>
            <w:sz w:val="22"/>
            <w:szCs w:val="22"/>
          </w:rPr>
          <w:t>e</w:t>
        </w:r>
      </w:ins>
      <w:moveTo w:id="335" w:author="stefan zedlacher" w:date="2016-03-07T12:38:00Z">
        <w:del w:id="336" w:author="stefan zedlacher" w:date="2016-03-07T12:47:00Z">
          <w:r w:rsidDel="00E16D28">
            <w:rPr>
              <w:sz w:val="22"/>
              <w:szCs w:val="22"/>
            </w:rPr>
            <w:delText>E</w:delText>
          </w:r>
        </w:del>
        <w:r>
          <w:rPr>
            <w:sz w:val="22"/>
            <w:szCs w:val="22"/>
          </w:rPr>
          <w:t>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t>
        </w:r>
      </w:moveTo>
    </w:p>
    <w:p w14:paraId="446AD691" w14:textId="77777777" w:rsidR="00E16D28" w:rsidRDefault="00E16D28" w:rsidP="00A410FA">
      <w:pPr>
        <w:rPr>
          <w:ins w:id="337" w:author="stefan zedlacher" w:date="2016-03-07T12:49:00Z"/>
          <w:sz w:val="22"/>
          <w:szCs w:val="22"/>
        </w:rPr>
      </w:pPr>
    </w:p>
    <w:p w14:paraId="0BE8AF97" w14:textId="6999160F" w:rsidR="00E16D28" w:rsidRDefault="00E16D28" w:rsidP="00E16D28">
      <w:pPr>
        <w:rPr>
          <w:ins w:id="338" w:author="stefan zedlacher" w:date="2016-03-07T12:49:00Z"/>
          <w:sz w:val="22"/>
          <w:szCs w:val="22"/>
        </w:rPr>
      </w:pPr>
      <w:ins w:id="339" w:author="stefan zedlacher" w:date="2016-03-07T12:49:00Z">
        <w:r>
          <w:rPr>
            <w:sz w:val="22"/>
            <w:szCs w:val="22"/>
          </w:rPr>
          <w:t>&gt;&gt;&gt;&gt;&gt;&gt;&gt;&gt;&gt; Als Zitat könnte der Text hier drinnen bleiben &lt;&lt;&lt;&lt;&lt;&lt;&lt;&lt;&lt;&lt;&lt;&lt;&lt;&lt;&lt;&lt;&lt;&lt;&lt;&lt;&lt;&lt;</w:t>
        </w:r>
      </w:ins>
    </w:p>
    <w:p w14:paraId="78A4E95A" w14:textId="77777777" w:rsidR="00E16D28" w:rsidDel="00E16D28" w:rsidRDefault="00E16D28" w:rsidP="00E16D28">
      <w:pPr>
        <w:rPr>
          <w:ins w:id="340" w:author="stefan zedlacher" w:date="2016-03-07T12:49:00Z"/>
          <w:del w:id="341" w:author="stefan zedlacher" w:date="2016-03-07T12:48:00Z"/>
          <w:strike/>
          <w:sz w:val="22"/>
          <w:szCs w:val="22"/>
        </w:rPr>
      </w:pPr>
      <w:ins w:id="342" w:author="stefan zedlacher" w:date="2016-03-07T12:49:00Z">
        <w:r>
          <w:rPr>
            <w:strike/>
            <w:sz w:val="22"/>
            <w:szCs w:val="22"/>
          </w:rPr>
          <w: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t>
        </w:r>
      </w:ins>
    </w:p>
    <w:p w14:paraId="421071C0" w14:textId="77777777" w:rsidR="00E16D28" w:rsidRDefault="00E16D28" w:rsidP="00A410FA">
      <w:pPr>
        <w:rPr>
          <w:ins w:id="343" w:author="stefan zedlacher" w:date="2016-03-07T12:48:00Z"/>
          <w:sz w:val="22"/>
          <w:szCs w:val="22"/>
        </w:rPr>
      </w:pPr>
    </w:p>
    <w:p w14:paraId="063E7D9C" w14:textId="1D67E236" w:rsidR="00E16D28" w:rsidRDefault="00E16D28" w:rsidP="00E16D28">
      <w:pPr>
        <w:rPr>
          <w:ins w:id="344" w:author="stefan zedlacher" w:date="2016-03-07T12:49:00Z"/>
          <w:sz w:val="22"/>
          <w:szCs w:val="22"/>
        </w:rPr>
      </w:pPr>
      <w:ins w:id="345" w:author="stefan zedlacher" w:date="2016-03-07T12:49:00Z">
        <w:r>
          <w:rPr>
            <w:sz w:val="22"/>
            <w:szCs w:val="22"/>
          </w:rPr>
          <w:t xml:space="preserve">&gt;&gt;&gt;&gt;&gt;&gt;&gt;&gt;&gt; </w:t>
        </w:r>
        <w:r>
          <w:rPr>
            <w:sz w:val="22"/>
            <w:szCs w:val="22"/>
          </w:rPr>
          <w:t>ENDE</w:t>
        </w:r>
        <w:r>
          <w:rPr>
            <w:sz w:val="22"/>
            <w:szCs w:val="22"/>
          </w:rPr>
          <w:t xml:space="preserve"> Zitat </w:t>
        </w:r>
        <w:r>
          <w:rPr>
            <w:sz w:val="22"/>
            <w:szCs w:val="22"/>
          </w:rPr>
          <w:t xml:space="preserve"> &lt;&lt;&lt;&lt;&lt;&lt;&lt;&lt;&lt;&lt;&lt;&lt;&lt;&lt;&lt;&lt;&lt;&lt;&lt;&lt;&lt;&lt;&lt;&lt;&lt;</w:t>
        </w:r>
        <w:r>
          <w:rPr>
            <w:sz w:val="22"/>
            <w:szCs w:val="22"/>
          </w:rPr>
          <w:t>&lt;&lt;&lt;&lt;&lt;&lt;&lt;&lt;&lt;&lt;&lt;&lt;&lt;&lt;&lt;&lt;&lt;&lt;&lt;&lt;&lt;&lt;</w:t>
        </w:r>
      </w:ins>
    </w:p>
    <w:p w14:paraId="51B6647F" w14:textId="77777777" w:rsidR="00E16D28" w:rsidRDefault="00E16D28" w:rsidP="00A410FA">
      <w:pPr>
        <w:rPr>
          <w:ins w:id="346" w:author="stefan zedlacher" w:date="2016-03-07T12:39:00Z"/>
          <w:sz w:val="22"/>
          <w:szCs w:val="22"/>
        </w:rPr>
      </w:pPr>
    </w:p>
    <w:p w14:paraId="18E16492" w14:textId="77777777" w:rsidR="00A410FA" w:rsidRDefault="00A410FA" w:rsidP="00A410FA">
      <w:pPr>
        <w:rPr>
          <w:ins w:id="347" w:author="stefan zedlacher" w:date="2016-03-07T12:39:00Z"/>
          <w:sz w:val="22"/>
          <w:szCs w:val="22"/>
        </w:rPr>
      </w:pPr>
      <w:ins w:id="348" w:author="stefan zedlacher" w:date="2016-03-07T12:39:00Z">
        <w:r>
          <w:rPr>
            <w:sz w:val="22"/>
            <w:szCs w:val="22"/>
          </w:rPr>
          <w: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t>
        </w:r>
      </w:ins>
    </w:p>
    <w:p w14:paraId="25FAD00A" w14:textId="77777777" w:rsidR="00A410FA" w:rsidRPr="007A0B72" w:rsidRDefault="00A410FA" w:rsidP="00A410FA">
      <w:pPr>
        <w:jc w:val="both"/>
        <w:rPr>
          <w:ins w:id="349" w:author="stefan zedlacher" w:date="2016-03-07T12:39:00Z"/>
          <w:b/>
          <w:sz w:val="22"/>
          <w:szCs w:val="28"/>
          <w:lang w:eastAsia="de-DE"/>
        </w:rPr>
      </w:pPr>
      <w:ins w:id="350" w:author="stefan zedlacher" w:date="2016-03-07T12:39:00Z">
        <w:r>
          <w:rPr>
            <w:b/>
            <w:sz w:val="22"/>
            <w:szCs w:val="28"/>
            <w:lang w:eastAsia="de-DE"/>
          </w:rPr>
          <w:t xml:space="preserve">1. </w:t>
        </w:r>
        <w:r w:rsidRPr="007A0B72">
          <w:rPr>
            <w:b/>
            <w:sz w:val="22"/>
            <w:szCs w:val="28"/>
            <w:lang w:eastAsia="de-DE"/>
          </w:rPr>
          <w:t>Das Referenz-Ebenen-Modell als semantische Dankenbank-Lösung</w:t>
        </w:r>
      </w:ins>
    </w:p>
    <w:p w14:paraId="63A901E5" w14:textId="220BD1A6" w:rsidR="00A410FA" w:rsidDel="00A410FA" w:rsidRDefault="00A410FA" w:rsidP="00A410FA">
      <w:pPr>
        <w:rPr>
          <w:del w:id="351" w:author="stefan zedlacher" w:date="2016-03-07T12:39:00Z"/>
          <w:sz w:val="22"/>
          <w:szCs w:val="22"/>
        </w:rPr>
      </w:pPr>
    </w:p>
    <w:moveToRangeEnd w:id="332"/>
    <w:p w14:paraId="744177F7" w14:textId="77777777" w:rsidR="00A410FA" w:rsidRDefault="00A410FA" w:rsidP="00141B54">
      <w:pPr>
        <w:widowControl w:val="0"/>
        <w:autoSpaceDE w:val="0"/>
        <w:autoSpaceDN w:val="0"/>
        <w:adjustRightInd w:val="0"/>
        <w:spacing w:after="0"/>
        <w:jc w:val="both"/>
        <w:rPr>
          <w:ins w:id="352" w:author="stefan zedlacher" w:date="2016-03-07T12:38:00Z"/>
          <w:rFonts w:cs="Helvetica"/>
          <w:sz w:val="22"/>
          <w:szCs w:val="30"/>
        </w:rPr>
      </w:pPr>
    </w:p>
    <w:p w14:paraId="3DF9C63E"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21"/>
      </w:r>
      <w:r w:rsidR="00931284">
        <w:rPr>
          <w:rFonts w:cs="Helvetica"/>
          <w:sz w:val="22"/>
          <w:szCs w:val="30"/>
          <w:u w:color="386EFF"/>
        </w:rPr>
        <w:t xml:space="preserve"> </w:t>
      </w:r>
    </w:p>
    <w:p w14:paraId="32370088" w14:textId="77777777" w:rsidR="00141B54" w:rsidRDefault="00141B54" w:rsidP="00FA2CD3">
      <w:pPr>
        <w:widowControl w:val="0"/>
        <w:autoSpaceDE w:val="0"/>
        <w:autoSpaceDN w:val="0"/>
        <w:adjustRightInd w:val="0"/>
        <w:spacing w:after="0"/>
        <w:jc w:val="both"/>
        <w:rPr>
          <w:ins w:id="353" w:author="stefan zedlacher" w:date="2016-03-07T11:48:00Z"/>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79F901BF" w14:textId="77777777" w:rsidR="00DE3A2A" w:rsidRDefault="00DE3A2A" w:rsidP="00FA2CD3">
      <w:pPr>
        <w:widowControl w:val="0"/>
        <w:autoSpaceDE w:val="0"/>
        <w:autoSpaceDN w:val="0"/>
        <w:adjustRightInd w:val="0"/>
        <w:spacing w:after="0"/>
        <w:jc w:val="both"/>
        <w:rPr>
          <w:ins w:id="354" w:author="stefan zedlacher" w:date="2016-03-07T11:48:00Z"/>
          <w:rFonts w:cs="Helvetica"/>
          <w:sz w:val="22"/>
          <w:szCs w:val="30"/>
          <w:u w:color="386EFF"/>
        </w:rPr>
      </w:pPr>
    </w:p>
    <w:p w14:paraId="7C5DC9BD" w14:textId="77777777" w:rsidR="00DE3A2A" w:rsidRDefault="00DE3A2A" w:rsidP="00DE3A2A">
      <w:pPr>
        <w:jc w:val="both"/>
        <w:rPr>
          <w:sz w:val="22"/>
          <w:szCs w:val="28"/>
          <w:lang w:eastAsia="de-DE"/>
        </w:rPr>
      </w:pPr>
      <w:moveToRangeStart w:id="355" w:author="stefan zedlacher" w:date="2016-03-07T11:48:00Z" w:name="move318970644"/>
      <w:moveTo w:id="356" w:author="stefan zedlacher" w:date="2016-03-07T11:48:00Z">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moveTo>
    </w:p>
    <w:p w14:paraId="35115C95" w14:textId="77777777" w:rsidR="00DE3A2A" w:rsidRDefault="00DE3A2A" w:rsidP="00DE3A2A">
      <w:pPr>
        <w:jc w:val="both"/>
        <w:rPr>
          <w:sz w:val="22"/>
          <w:szCs w:val="28"/>
          <w:lang w:eastAsia="de-DE"/>
        </w:rPr>
      </w:pPr>
      <w:moveTo w:id="357" w:author="stefan zedlacher" w:date="2016-03-07T11:48:00Z">
        <w:r>
          <w:rPr>
            <w:sz w:val="22"/>
            <w:szCs w:val="28"/>
            <w:lang w:eastAsia="de-DE"/>
          </w:rPr>
          <w:t xml:space="preserve">[Skizze Datenmodell – kommt noch] </w:t>
        </w:r>
      </w:moveTo>
    </w:p>
    <w:p w14:paraId="7619A2F5" w14:textId="77777777" w:rsidR="00DE3A2A" w:rsidRDefault="00DE3A2A" w:rsidP="00DE3A2A">
      <w:pPr>
        <w:jc w:val="both"/>
        <w:rPr>
          <w:sz w:val="22"/>
          <w:szCs w:val="28"/>
          <w:lang w:eastAsia="de-DE"/>
        </w:rPr>
      </w:pPr>
      <w:moveTo w:id="358" w:author="stefan zedlacher" w:date="2016-03-07T11:48:00Z">
        <w:r>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moveTo>
    </w:p>
    <w:moveToRangeEnd w:id="355"/>
    <w:p w14:paraId="60C4E3A3" w14:textId="77777777" w:rsidR="00DE3A2A" w:rsidRPr="006330B3" w:rsidRDefault="00DE3A2A" w:rsidP="00FA2CD3">
      <w:pPr>
        <w:widowControl w:val="0"/>
        <w:autoSpaceDE w:val="0"/>
        <w:autoSpaceDN w:val="0"/>
        <w:adjustRightInd w:val="0"/>
        <w:spacing w:after="0"/>
        <w:jc w:val="both"/>
        <w:rPr>
          <w:rFonts w:cs="Helvetica"/>
          <w:sz w:val="22"/>
          <w:szCs w:val="30"/>
          <w:u w:color="386EFF"/>
        </w:rPr>
      </w:pPr>
    </w:p>
    <w:p w14:paraId="031C2A3E" w14:textId="77777777" w:rsidR="00931284" w:rsidRDefault="00931284" w:rsidP="00FA2CD3">
      <w:pPr>
        <w:widowControl w:val="0"/>
        <w:autoSpaceDE w:val="0"/>
        <w:autoSpaceDN w:val="0"/>
        <w:adjustRightInd w:val="0"/>
        <w:spacing w:after="0"/>
        <w:jc w:val="both"/>
        <w:rPr>
          <w:b/>
          <w:sz w:val="22"/>
          <w:szCs w:val="28"/>
          <w:lang w:eastAsia="de-DE"/>
        </w:rPr>
      </w:pPr>
    </w:p>
    <w:p w14:paraId="6A8D2EEA" w14:textId="77777777" w:rsidR="00F0275B" w:rsidRDefault="00F0275B">
      <w:pPr>
        <w:rPr>
          <w:b/>
          <w:sz w:val="22"/>
          <w:szCs w:val="28"/>
          <w:lang w:eastAsia="de-DE"/>
        </w:rPr>
      </w:pPr>
      <w:r>
        <w:rPr>
          <w:b/>
          <w:sz w:val="22"/>
          <w:szCs w:val="28"/>
          <w:lang w:eastAsia="de-DE"/>
        </w:rPr>
        <w:br w:type="page"/>
      </w:r>
    </w:p>
    <w:p w14:paraId="454DAF29"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504594CE" w14:textId="77777777" w:rsidR="00B44D73" w:rsidRDefault="00B44D73" w:rsidP="00FA2CD3">
      <w:pPr>
        <w:widowControl w:val="0"/>
        <w:autoSpaceDE w:val="0"/>
        <w:autoSpaceDN w:val="0"/>
        <w:adjustRightInd w:val="0"/>
        <w:spacing w:after="0"/>
        <w:jc w:val="both"/>
        <w:rPr>
          <w:rFonts w:cs="Helvetica"/>
          <w:sz w:val="22"/>
          <w:szCs w:val="30"/>
        </w:rPr>
      </w:pPr>
    </w:p>
    <w:p w14:paraId="186A85AB" w14:textId="77777777" w:rsidR="000338D3" w:rsidRDefault="0001111B" w:rsidP="00B44D73">
      <w:pPr>
        <w:jc w:val="both"/>
        <w:rPr>
          <w:ins w:id="359" w:author="stefan zedlacher" w:date="2016-03-07T11:28:00Z"/>
          <w:sz w:val="22"/>
          <w:szCs w:val="28"/>
          <w:lang w:eastAsia="de-DE"/>
        </w:rPr>
      </w:pPr>
      <w:ins w:id="360" w:author="stefan zedlacher" w:date="2016-03-07T11:25:00Z">
        <w:r>
          <w:rPr>
            <w:sz w:val="22"/>
            <w:szCs w:val="28"/>
            <w:lang w:eastAsia="de-DE"/>
          </w:rPr>
          <w:t xml:space="preserve">Welche Erweiterung kann nun diese ca. 150 Jahre alte Archiv, das </w:t>
        </w:r>
      </w:ins>
      <w:ins w:id="361" w:author="stefan zedlacher" w:date="2016-03-07T11:26:00Z">
        <w:r w:rsidR="000338D3">
          <w:rPr>
            <w:sz w:val="22"/>
            <w:szCs w:val="28"/>
            <w:lang w:eastAsia="de-DE"/>
          </w:rPr>
          <w:t xml:space="preserve">zu einem großen Teil </w:t>
        </w:r>
      </w:ins>
      <w:ins w:id="362" w:author="stefan zedlacher" w:date="2016-03-07T11:27:00Z">
        <w:r w:rsidR="000338D3">
          <w:rPr>
            <w:sz w:val="22"/>
            <w:szCs w:val="28"/>
            <w:lang w:eastAsia="de-DE"/>
          </w:rPr>
          <w:t>„vor Ort“ mit Hilfe von Skizzenbüchern und Recherche erarbeitet wurde, durch die mode</w:t>
        </w:r>
      </w:ins>
      <w:ins w:id="363" w:author="stefan zedlacher" w:date="2016-03-07T11:31:00Z">
        <w:r w:rsidR="000338D3">
          <w:rPr>
            <w:sz w:val="22"/>
            <w:szCs w:val="28"/>
            <w:lang w:eastAsia="de-DE"/>
          </w:rPr>
          <w:t>r</w:t>
        </w:r>
      </w:ins>
      <w:ins w:id="364" w:author="stefan zedlacher" w:date="2016-03-07T11:27:00Z">
        <w:r w:rsidR="000338D3">
          <w:rPr>
            <w:sz w:val="22"/>
            <w:szCs w:val="28"/>
            <w:lang w:eastAsia="de-DE"/>
          </w:rPr>
          <w:t>ne Informationstechnologie</w:t>
        </w:r>
      </w:ins>
      <w:ins w:id="365" w:author="stefan zedlacher" w:date="2016-03-07T11:31:00Z">
        <w:r w:rsidR="000338D3">
          <w:rPr>
            <w:sz w:val="22"/>
            <w:szCs w:val="28"/>
            <w:lang w:eastAsia="de-DE"/>
          </w:rPr>
          <w:t xml:space="preserve"> und im speziellen durch dieses Projekt </w:t>
        </w:r>
      </w:ins>
      <w:ins w:id="366" w:author="stefan zedlacher" w:date="2016-03-07T11:27:00Z">
        <w:r w:rsidR="000338D3">
          <w:rPr>
            <w:sz w:val="22"/>
            <w:szCs w:val="28"/>
            <w:lang w:eastAsia="de-DE"/>
          </w:rPr>
          <w:t>erfahren?</w:t>
        </w:r>
      </w:ins>
      <w:ins w:id="367" w:author="stefan zedlacher" w:date="2016-03-07T11:29:00Z">
        <w:r w:rsidR="000338D3">
          <w:rPr>
            <w:sz w:val="22"/>
            <w:szCs w:val="28"/>
            <w:lang w:eastAsia="de-DE"/>
          </w:rPr>
          <w:t xml:space="preserve"> Was sind die Verbesserungen und Unterschied, die wir in der case study darlegen?</w:t>
        </w:r>
      </w:ins>
      <w:ins w:id="368" w:author="stefan zedlacher" w:date="2016-03-07T11:27:00Z">
        <w:r w:rsidR="000338D3">
          <w:rPr>
            <w:sz w:val="22"/>
            <w:szCs w:val="28"/>
            <w:lang w:eastAsia="de-DE"/>
          </w:rPr>
          <w:t xml:space="preserve"> </w:t>
        </w:r>
      </w:ins>
    </w:p>
    <w:p w14:paraId="4996BB00" w14:textId="77777777" w:rsidR="000338D3" w:rsidRPr="000338D3" w:rsidRDefault="000338D3">
      <w:pPr>
        <w:pStyle w:val="Listenabsatz"/>
        <w:numPr>
          <w:ilvl w:val="0"/>
          <w:numId w:val="24"/>
        </w:numPr>
        <w:jc w:val="both"/>
        <w:rPr>
          <w:ins w:id="369" w:author="stefan zedlacher" w:date="2016-03-07T11:30:00Z"/>
          <w:sz w:val="22"/>
          <w:szCs w:val="28"/>
          <w:lang w:eastAsia="de-DE"/>
          <w:rPrChange w:id="370" w:author="stefan zedlacher" w:date="2016-03-07T11:30:00Z">
            <w:rPr>
              <w:ins w:id="371" w:author="stefan zedlacher" w:date="2016-03-07T11:30:00Z"/>
              <w:lang w:eastAsia="de-DE"/>
            </w:rPr>
          </w:rPrChange>
        </w:rPr>
        <w:pPrChange w:id="372" w:author="stefan zedlacher" w:date="2016-03-07T11:30:00Z">
          <w:pPr>
            <w:jc w:val="both"/>
          </w:pPr>
        </w:pPrChange>
      </w:pPr>
      <w:ins w:id="373" w:author="stefan zedlacher" w:date="2016-03-07T11:28:00Z">
        <w:r w:rsidRPr="000338D3">
          <w:rPr>
            <w:sz w:val="22"/>
            <w:szCs w:val="28"/>
            <w:lang w:eastAsia="de-DE"/>
            <w:rPrChange w:id="374" w:author="stefan zedlacher" w:date="2016-03-07T11:30:00Z">
              <w:rPr>
                <w:lang w:eastAsia="de-DE"/>
              </w:rPr>
            </w:rPrChange>
          </w:rPr>
          <w:t xml:space="preserve">Das Archiv </w:t>
        </w:r>
      </w:ins>
      <w:ins w:id="375" w:author="stefan zedlacher" w:date="2016-03-07T11:29:00Z">
        <w:r w:rsidRPr="000338D3">
          <w:rPr>
            <w:sz w:val="22"/>
            <w:szCs w:val="28"/>
            <w:lang w:eastAsia="de-DE"/>
            <w:rPrChange w:id="376" w:author="stefan zedlacher" w:date="2016-03-07T11:30:00Z">
              <w:rPr>
                <w:lang w:eastAsia="de-DE"/>
              </w:rPr>
            </w:rPrChange>
          </w:rPr>
          <w:t>kann</w:t>
        </w:r>
      </w:ins>
      <w:ins w:id="377" w:author="stefan zedlacher" w:date="2016-03-07T11:28:00Z">
        <w:r w:rsidRPr="000338D3">
          <w:rPr>
            <w:sz w:val="22"/>
            <w:szCs w:val="28"/>
            <w:lang w:eastAsia="de-DE"/>
            <w:rPrChange w:id="378" w:author="stefan zedlacher" w:date="2016-03-07T11:30:00Z">
              <w:rPr>
                <w:lang w:eastAsia="de-DE"/>
              </w:rPr>
            </w:rPrChange>
          </w:rPr>
          <w:t xml:space="preserve"> durch seine Digitalisierung </w:t>
        </w:r>
      </w:ins>
      <w:ins w:id="379" w:author="stefan zedlacher" w:date="2016-03-07T11:29:00Z">
        <w:r w:rsidRPr="000338D3">
          <w:rPr>
            <w:sz w:val="22"/>
            <w:szCs w:val="28"/>
            <w:lang w:eastAsia="de-DE"/>
            <w:rPrChange w:id="380" w:author="stefan zedlacher" w:date="2016-03-07T11:30:00Z">
              <w:rPr>
                <w:lang w:eastAsia="de-DE"/>
              </w:rPr>
            </w:rPrChange>
          </w:rPr>
          <w:t xml:space="preserve">zukünftig auf Reisen mit genommen werden. </w:t>
        </w:r>
      </w:ins>
      <w:ins w:id="381" w:author="stefan zedlacher" w:date="2016-03-07T11:30:00Z">
        <w:r w:rsidRPr="000338D3">
          <w:rPr>
            <w:sz w:val="22"/>
            <w:szCs w:val="28"/>
            <w:lang w:eastAsia="de-DE"/>
            <w:rPrChange w:id="382" w:author="stefan zedlacher" w:date="2016-03-07T11:30:00Z">
              <w:rPr>
                <w:lang w:eastAsia="de-DE"/>
              </w:rPr>
            </w:rPrChange>
          </w:rPr>
          <w:t>Wenngleich trivial, stellt dies jedenfalls eine Verbesserung für den Vergleich und die Suche dar.</w:t>
        </w:r>
      </w:ins>
    </w:p>
    <w:p w14:paraId="3690CC96" w14:textId="18D6FF2A" w:rsidR="000338D3" w:rsidRPr="000338D3" w:rsidRDefault="000338D3">
      <w:pPr>
        <w:pStyle w:val="Listenabsatz"/>
        <w:numPr>
          <w:ilvl w:val="0"/>
          <w:numId w:val="24"/>
        </w:numPr>
        <w:jc w:val="both"/>
        <w:rPr>
          <w:ins w:id="383" w:author="stefan zedlacher" w:date="2016-03-07T11:27:00Z"/>
          <w:sz w:val="22"/>
          <w:szCs w:val="28"/>
          <w:lang w:eastAsia="de-DE"/>
          <w:rPrChange w:id="384" w:author="stefan zedlacher" w:date="2016-03-07T11:30:00Z">
            <w:rPr>
              <w:ins w:id="385" w:author="stefan zedlacher" w:date="2016-03-07T11:27:00Z"/>
              <w:lang w:eastAsia="de-DE"/>
            </w:rPr>
          </w:rPrChange>
        </w:rPr>
        <w:pPrChange w:id="386" w:author="stefan zedlacher" w:date="2016-03-07T11:30:00Z">
          <w:pPr>
            <w:jc w:val="both"/>
          </w:pPr>
        </w:pPrChange>
      </w:pPr>
      <w:ins w:id="387" w:author="stefan zedlacher" w:date="2016-03-07T11:30:00Z">
        <w:r>
          <w:rPr>
            <w:sz w:val="22"/>
            <w:szCs w:val="28"/>
            <w:lang w:eastAsia="de-DE"/>
          </w:rPr>
          <w:t>Die Suche im gesamte Bestand wird nicht nur ermöglicht</w:t>
        </w:r>
      </w:ins>
      <w:ins w:id="388" w:author="stefan zedlacher" w:date="2016-03-07T11:31:00Z">
        <w:r>
          <w:rPr>
            <w:sz w:val="22"/>
            <w:szCs w:val="28"/>
            <w:lang w:eastAsia="de-DE"/>
          </w:rPr>
          <w:t xml:space="preserve"> (Metadaten und Beschreibungen) sondern </w:t>
        </w:r>
      </w:ins>
      <w:ins w:id="389" w:author="stefan zedlacher" w:date="2016-03-07T11:30:00Z">
        <w:r>
          <w:rPr>
            <w:sz w:val="22"/>
            <w:szCs w:val="28"/>
            <w:lang w:eastAsia="de-DE"/>
          </w:rPr>
          <w:t>speziell in diesem Projekt auf Bezi</w:t>
        </w:r>
      </w:ins>
      <w:ins w:id="390" w:author="stefan zedlacher" w:date="2016-03-07T11:32:00Z">
        <w:r>
          <w:rPr>
            <w:sz w:val="22"/>
            <w:szCs w:val="28"/>
            <w:lang w:eastAsia="de-DE"/>
          </w:rPr>
          <w:t>e</w:t>
        </w:r>
      </w:ins>
      <w:ins w:id="391" w:author="stefan zedlacher" w:date="2016-03-07T11:30:00Z">
        <w:r>
          <w:rPr>
            <w:sz w:val="22"/>
            <w:szCs w:val="28"/>
            <w:lang w:eastAsia="de-DE"/>
          </w:rPr>
          <w:t>hungen und Bedeutungen erweitert</w:t>
        </w:r>
      </w:ins>
      <w:ins w:id="392" w:author="stefan zedlacher" w:date="2016-03-07T11:55:00Z">
        <w:r w:rsidR="00DE3A2A">
          <w:rPr>
            <w:sz w:val="22"/>
            <w:szCs w:val="28"/>
            <w:lang w:eastAsia="de-DE"/>
          </w:rPr>
          <w:t>, was wir als eine Vorstufe zur semantischen Suche</w:t>
        </w:r>
      </w:ins>
      <w:ins w:id="393" w:author="stefan zedlacher" w:date="2016-03-07T11:56:00Z">
        <w:r w:rsidR="00DE3A2A">
          <w:rPr>
            <w:rStyle w:val="Funotenzeichen"/>
            <w:szCs w:val="28"/>
            <w:lang w:eastAsia="de-DE"/>
          </w:rPr>
          <w:footnoteReference w:id="22"/>
        </w:r>
      </w:ins>
      <w:ins w:id="395" w:author="stefan zedlacher" w:date="2016-03-07T11:55:00Z">
        <w:r w:rsidR="00DE3A2A">
          <w:rPr>
            <w:sz w:val="22"/>
            <w:szCs w:val="28"/>
            <w:lang w:eastAsia="de-DE"/>
          </w:rPr>
          <w:t xml:space="preserve"> definieren</w:t>
        </w:r>
      </w:ins>
      <w:ins w:id="396" w:author="stefan zedlacher" w:date="2016-03-07T11:30:00Z">
        <w:r>
          <w:rPr>
            <w:sz w:val="22"/>
            <w:szCs w:val="28"/>
            <w:lang w:eastAsia="de-DE"/>
          </w:rPr>
          <w:t xml:space="preserve">. </w:t>
        </w:r>
      </w:ins>
    </w:p>
    <w:p w14:paraId="6C056B4F" w14:textId="77777777" w:rsidR="000338D3" w:rsidRDefault="000338D3" w:rsidP="00B44D73">
      <w:pPr>
        <w:jc w:val="both"/>
        <w:rPr>
          <w:ins w:id="397" w:author="stefan zedlacher" w:date="2016-03-07T11:34:00Z"/>
          <w:sz w:val="22"/>
          <w:szCs w:val="28"/>
          <w:lang w:eastAsia="de-DE"/>
        </w:rPr>
      </w:pPr>
      <w:ins w:id="398" w:author="stefan zedlacher" w:date="2016-03-07T11:32:00Z">
        <w:r>
          <w:rPr>
            <w:sz w:val="22"/>
            <w:szCs w:val="28"/>
            <w:lang w:eastAsia="de-DE"/>
          </w:rPr>
          <w:t>In einer semi-digitalen Prototyp Version</w:t>
        </w:r>
      </w:ins>
      <w:ins w:id="399" w:author="stefan zedlacher" w:date="2016-03-07T11:33:00Z">
        <w:r>
          <w:rPr>
            <w:sz w:val="22"/>
            <w:szCs w:val="28"/>
            <w:lang w:eastAsia="de-DE"/>
          </w:rPr>
          <w:t xml:space="preserve"> wurden auf diese Art neue Skizzenbücher aus den spezifischen Suchen generiert, die dem Forscher ein zum Teil vorausgefülltes Skizzenbuch liefern, mit / in dem er weiter Arbeiten kann. Das </w:t>
        </w:r>
      </w:ins>
      <w:ins w:id="400" w:author="stefan zedlacher" w:date="2016-03-07T11:34:00Z">
        <w:r>
          <w:rPr>
            <w:sz w:val="22"/>
            <w:szCs w:val="28"/>
            <w:lang w:eastAsia="de-DE"/>
          </w:rPr>
          <w:t xml:space="preserve">Buch enthält demnach eine Zusammenstellung aus den Quellen und aus anderen Archiven, die als Ausgangspunkt für weitere Bearbeitungen dienen. </w:t>
        </w:r>
      </w:ins>
    </w:p>
    <w:p w14:paraId="26F2A738" w14:textId="77777777" w:rsidR="000338D3" w:rsidRPr="000719A6" w:rsidRDefault="000338D3">
      <w:pPr>
        <w:pStyle w:val="Listenabsatz"/>
        <w:numPr>
          <w:ilvl w:val="0"/>
          <w:numId w:val="24"/>
        </w:numPr>
        <w:jc w:val="both"/>
        <w:rPr>
          <w:ins w:id="401" w:author="stefan zedlacher" w:date="2016-03-07T11:37:00Z"/>
          <w:sz w:val="22"/>
          <w:szCs w:val="28"/>
          <w:lang w:eastAsia="de-DE"/>
          <w:rPrChange w:id="402" w:author="stefan zedlacher" w:date="2016-03-07T11:37:00Z">
            <w:rPr>
              <w:ins w:id="403" w:author="stefan zedlacher" w:date="2016-03-07T11:37:00Z"/>
              <w:lang w:eastAsia="de-DE"/>
            </w:rPr>
          </w:rPrChange>
        </w:rPr>
        <w:pPrChange w:id="404" w:author="stefan zedlacher" w:date="2016-03-07T11:37:00Z">
          <w:pPr>
            <w:jc w:val="both"/>
          </w:pPr>
        </w:pPrChange>
      </w:pPr>
      <w:ins w:id="405" w:author="stefan zedlacher" w:date="2016-03-07T11:35:00Z">
        <w:r w:rsidRPr="000719A6">
          <w:rPr>
            <w:sz w:val="22"/>
            <w:szCs w:val="28"/>
            <w:lang w:eastAsia="de-DE"/>
            <w:rPrChange w:id="406" w:author="stefan zedlacher" w:date="2016-03-07T11:37:00Z">
              <w:rPr>
                <w:lang w:eastAsia="de-DE"/>
              </w:rPr>
            </w:rPrChange>
          </w:rPr>
          <w:t>Ein semi-analoges Skizzenbuch hat den Nachteil, dass die Daten aus Quellen und Archiven nur zu einem bestimmten Zeitpunkt erstellt werden. Darüber hinaus können neue</w:t>
        </w:r>
        <w:r w:rsidR="000719A6" w:rsidRPr="000719A6">
          <w:rPr>
            <w:sz w:val="22"/>
            <w:szCs w:val="28"/>
            <w:lang w:eastAsia="de-DE"/>
            <w:rPrChange w:id="407" w:author="stefan zedlacher" w:date="2016-03-07T11:37:00Z">
              <w:rPr>
                <w:lang w:eastAsia="de-DE"/>
              </w:rPr>
            </w:rPrChange>
          </w:rPr>
          <w:t xml:space="preserve"> Informationen, die von Forschern erarbeitet werden, wieder nur durch Digitalisierung </w:t>
        </w:r>
      </w:ins>
      <w:ins w:id="408" w:author="stefan zedlacher" w:date="2016-03-07T11:32:00Z">
        <w:r w:rsidRPr="000719A6">
          <w:rPr>
            <w:sz w:val="22"/>
            <w:szCs w:val="28"/>
            <w:lang w:eastAsia="de-DE"/>
            <w:rPrChange w:id="409" w:author="stefan zedlacher" w:date="2016-03-07T11:37:00Z">
              <w:rPr>
                <w:lang w:eastAsia="de-DE"/>
              </w:rPr>
            </w:rPrChange>
          </w:rPr>
          <w:t xml:space="preserve"> </w:t>
        </w:r>
      </w:ins>
      <w:ins w:id="410" w:author="stefan zedlacher" w:date="2016-03-07T11:37:00Z">
        <w:r w:rsidR="000719A6" w:rsidRPr="000719A6">
          <w:rPr>
            <w:sz w:val="22"/>
            <w:szCs w:val="28"/>
            <w:lang w:eastAsia="de-DE"/>
            <w:rPrChange w:id="411" w:author="stefan zedlacher" w:date="2016-03-07T11:37:00Z">
              <w:rPr>
                <w:lang w:eastAsia="de-DE"/>
              </w:rPr>
            </w:rPrChange>
          </w:rPr>
          <w:t>in das Archiv eingegliedert werden.</w:t>
        </w:r>
      </w:ins>
    </w:p>
    <w:p w14:paraId="4605CA03" w14:textId="77777777" w:rsidR="000719A6" w:rsidRDefault="000719A6">
      <w:pPr>
        <w:pStyle w:val="Listenabsatz"/>
        <w:numPr>
          <w:ilvl w:val="0"/>
          <w:numId w:val="24"/>
        </w:numPr>
        <w:jc w:val="both"/>
        <w:rPr>
          <w:ins w:id="412" w:author="stefan zedlacher" w:date="2016-03-07T11:43:00Z"/>
          <w:sz w:val="22"/>
          <w:szCs w:val="28"/>
          <w:lang w:eastAsia="de-DE"/>
        </w:rPr>
        <w:pPrChange w:id="413" w:author="stefan zedlacher" w:date="2016-03-07T11:37:00Z">
          <w:pPr>
            <w:jc w:val="both"/>
          </w:pPr>
        </w:pPrChange>
      </w:pPr>
      <w:ins w:id="414" w:author="stefan zedlacher" w:date="2016-03-07T11:37:00Z">
        <w:r>
          <w:rPr>
            <w:sz w:val="22"/>
            <w:szCs w:val="28"/>
            <w:lang w:eastAsia="de-DE"/>
          </w:rPr>
          <w:t xml:space="preserve">Durch ein digitales Skizzenbuch (auf einem Tablet / Smartphone als Web-Applikation benutzbar) können Informationen, Skizzen, Fotos, </w:t>
        </w:r>
      </w:ins>
      <w:ins w:id="415" w:author="stefan zedlacher" w:date="2016-03-07T11:39:00Z">
        <w:r>
          <w:rPr>
            <w:sz w:val="22"/>
            <w:szCs w:val="28"/>
            <w:lang w:eastAsia="de-DE"/>
          </w:rPr>
          <w:t xml:space="preserve">Beschreibungen </w:t>
        </w:r>
      </w:ins>
      <w:ins w:id="416" w:author="stefan zedlacher" w:date="2016-03-07T11:37:00Z">
        <w:r>
          <w:rPr>
            <w:sz w:val="22"/>
            <w:szCs w:val="28"/>
            <w:lang w:eastAsia="de-DE"/>
          </w:rPr>
          <w:t>.... also sämtliche Formen von neuen Quellen (</w:t>
        </w:r>
      </w:ins>
      <w:ins w:id="417" w:author="stefan zedlacher" w:date="2016-03-07T11:39:00Z">
        <w:r>
          <w:rPr>
            <w:sz w:val="22"/>
            <w:szCs w:val="28"/>
            <w:lang w:eastAsia="de-DE"/>
          </w:rPr>
          <w:t>siehe Punkt 1.) dem Archiv bzw. den bestehenden Quelle zugeordnet werden. Dies wird in diesem Projekt auch für Beziehungen und Bedeutunge</w:t>
        </w:r>
      </w:ins>
      <w:ins w:id="418" w:author="stefan zedlacher" w:date="2016-03-07T11:40:00Z">
        <w:r>
          <w:rPr>
            <w:sz w:val="22"/>
            <w:szCs w:val="28"/>
            <w:lang w:eastAsia="de-DE"/>
          </w:rPr>
          <w:t>n</w:t>
        </w:r>
      </w:ins>
      <w:ins w:id="419" w:author="stefan zedlacher" w:date="2016-03-07T11:39:00Z">
        <w:r>
          <w:rPr>
            <w:sz w:val="22"/>
            <w:szCs w:val="28"/>
            <w:lang w:eastAsia="de-DE"/>
          </w:rPr>
          <w:t xml:space="preserve"> ermöglicht, da die technische Umsetzung (als Graphendaten mit RDF Triplets) dem keine Grenzen setzt</w:t>
        </w:r>
      </w:ins>
      <w:ins w:id="420" w:author="stefan zedlacher" w:date="2016-03-07T11:42:00Z">
        <w:r>
          <w:rPr>
            <w:sz w:val="22"/>
            <w:szCs w:val="28"/>
            <w:lang w:eastAsia="de-DE"/>
          </w:rPr>
          <w:t xml:space="preserve"> (wie etwa die Umsetzung in klassischen, relational modellierten Datenbanken)</w:t>
        </w:r>
      </w:ins>
      <w:ins w:id="421" w:author="stefan zedlacher" w:date="2016-03-07T11:39:00Z">
        <w:r>
          <w:rPr>
            <w:sz w:val="22"/>
            <w:szCs w:val="28"/>
            <w:lang w:eastAsia="de-DE"/>
          </w:rPr>
          <w:t xml:space="preserve">. </w:t>
        </w:r>
      </w:ins>
    </w:p>
    <w:p w14:paraId="7E465F93" w14:textId="76448959" w:rsidR="00DE3A2A" w:rsidRDefault="00CF7AF0">
      <w:pPr>
        <w:ind w:left="360"/>
        <w:jc w:val="both"/>
        <w:rPr>
          <w:ins w:id="422" w:author="stefan zedlacher" w:date="2016-03-07T11:50:00Z"/>
          <w:sz w:val="22"/>
          <w:szCs w:val="28"/>
          <w:lang w:eastAsia="de-DE"/>
        </w:rPr>
        <w:pPrChange w:id="423" w:author="stefan zedlacher" w:date="2016-03-07T11:43:00Z">
          <w:pPr>
            <w:jc w:val="both"/>
          </w:pPr>
        </w:pPrChange>
      </w:pPr>
      <w:ins w:id="424" w:author="stefan zedlacher" w:date="2016-03-07T11:43:00Z">
        <w:r>
          <w:rPr>
            <w:sz w:val="22"/>
            <w:szCs w:val="28"/>
            <w:lang w:eastAsia="de-DE"/>
          </w:rPr>
          <w:t>Das Archiv kann somit in Echtzeit erweitert werden. Zwei schöne Beispiele dafür sind ein Skizzenblatt, auf dem drei Besitzer des Archivs Geymüller ihre Notizen hin</w:t>
        </w:r>
        <w:r w:rsidR="008938A8">
          <w:rPr>
            <w:sz w:val="22"/>
            <w:szCs w:val="28"/>
            <w:lang w:eastAsia="de-DE"/>
          </w:rPr>
          <w:t>ter</w:t>
        </w:r>
        <w:r>
          <w:rPr>
            <w:sz w:val="22"/>
            <w:szCs w:val="28"/>
            <w:lang w:eastAsia="de-DE"/>
          </w:rPr>
          <w:t>ließen. Dies passierte damals mit unterschiedlichen Farben und lässt sich auch an der Handschrift nachvollziehen. Am Ende steht aber ein Skizzenblatt und nicht</w:t>
        </w:r>
      </w:ins>
      <w:ins w:id="425" w:author="stefan zedlacher" w:date="2016-03-07T11:45:00Z">
        <w:r>
          <w:rPr>
            <w:sz w:val="22"/>
            <w:szCs w:val="28"/>
            <w:lang w:eastAsia="de-DE"/>
          </w:rPr>
          <w:t>, wie von uns in der Webapplikation ermöglicht,</w:t>
        </w:r>
      </w:ins>
      <w:ins w:id="426" w:author="stefan zedlacher" w:date="2016-03-07T11:43:00Z">
        <w:r>
          <w:rPr>
            <w:sz w:val="22"/>
            <w:szCs w:val="28"/>
            <w:lang w:eastAsia="de-DE"/>
          </w:rPr>
          <w:t xml:space="preserve"> mehrer</w:t>
        </w:r>
      </w:ins>
      <w:ins w:id="427" w:author="stefan zedlacher" w:date="2016-03-07T11:46:00Z">
        <w:r>
          <w:rPr>
            <w:sz w:val="22"/>
            <w:szCs w:val="28"/>
            <w:lang w:eastAsia="de-DE"/>
          </w:rPr>
          <w:t>e</w:t>
        </w:r>
      </w:ins>
      <w:ins w:id="428" w:author="stefan zedlacher" w:date="2016-03-07T11:43:00Z">
        <w:r>
          <w:rPr>
            <w:sz w:val="22"/>
            <w:szCs w:val="28"/>
            <w:lang w:eastAsia="de-DE"/>
          </w:rPr>
          <w:t xml:space="preserve"> Ebenen in denen nicht nur </w:t>
        </w:r>
      </w:ins>
      <w:ins w:id="429" w:author="stefan zedlacher" w:date="2016-03-07T11:46:00Z">
        <w:r>
          <w:rPr>
            <w:sz w:val="22"/>
            <w:szCs w:val="28"/>
            <w:lang w:eastAsia="de-DE"/>
          </w:rPr>
          <w:t>die</w:t>
        </w:r>
      </w:ins>
      <w:ins w:id="430" w:author="stefan zedlacher" w:date="2016-03-07T11:43:00Z">
        <w:r>
          <w:rPr>
            <w:sz w:val="22"/>
            <w:szCs w:val="28"/>
            <w:lang w:eastAsia="de-DE"/>
          </w:rPr>
          <w:t xml:space="preserve"> </w:t>
        </w:r>
      </w:ins>
      <w:ins w:id="431" w:author="stefan zedlacher" w:date="2016-03-07T11:46:00Z">
        <w:r>
          <w:rPr>
            <w:sz w:val="22"/>
            <w:szCs w:val="28"/>
            <w:lang w:eastAsia="de-DE"/>
          </w:rPr>
          <w:t xml:space="preserve">Bearbeitung nachvollziehbar ist  sondern das Anfügen von Informationen nicht den Besitz </w:t>
        </w:r>
      </w:ins>
      <w:ins w:id="432" w:author="stefan zedlacher" w:date="2016-03-07T11:59:00Z">
        <w:r w:rsidR="008938A8">
          <w:rPr>
            <w:sz w:val="22"/>
            <w:szCs w:val="28"/>
            <w:lang w:eastAsia="de-DE"/>
          </w:rPr>
          <w:t xml:space="preserve">bzw. die Bearbeitung </w:t>
        </w:r>
      </w:ins>
      <w:ins w:id="433" w:author="stefan zedlacher" w:date="2016-03-07T11:46:00Z">
        <w:r>
          <w:rPr>
            <w:sz w:val="22"/>
            <w:szCs w:val="28"/>
            <w:lang w:eastAsia="de-DE"/>
          </w:rPr>
          <w:t xml:space="preserve">des Originals voraus setzt. </w:t>
        </w:r>
      </w:ins>
    </w:p>
    <w:p w14:paraId="6587FB9F" w14:textId="4AD5EA81" w:rsidR="00DE3A2A" w:rsidRDefault="00DE3A2A">
      <w:pPr>
        <w:ind w:left="360"/>
        <w:jc w:val="both"/>
        <w:rPr>
          <w:ins w:id="434" w:author="stefan zedlacher" w:date="2016-03-07T11:49:00Z"/>
          <w:sz w:val="22"/>
          <w:szCs w:val="28"/>
          <w:lang w:eastAsia="de-DE"/>
        </w:rPr>
        <w:pPrChange w:id="435" w:author="stefan zedlacher" w:date="2016-03-07T11:43:00Z">
          <w:pPr>
            <w:jc w:val="both"/>
          </w:pPr>
        </w:pPrChange>
      </w:pPr>
      <w:ins w:id="436" w:author="stefan zedlacher" w:date="2016-03-07T11:50:00Z">
        <w:r>
          <w:rPr>
            <w:sz w:val="22"/>
            <w:szCs w:val="28"/>
            <w:lang w:eastAsia="de-DE"/>
          </w:rPr>
          <w:t>[Bild von der Skizze, wo alle drei in unterschiedlichen Farben gearbeitet haben]</w:t>
        </w:r>
      </w:ins>
    </w:p>
    <w:p w14:paraId="193D4421" w14:textId="4E8C9420" w:rsidR="00CF7AF0" w:rsidRDefault="00DE3A2A">
      <w:pPr>
        <w:ind w:left="360"/>
        <w:jc w:val="both"/>
        <w:rPr>
          <w:ins w:id="437" w:author="stefan zedlacher" w:date="2016-03-07T11:58:00Z"/>
          <w:sz w:val="22"/>
          <w:szCs w:val="28"/>
          <w:lang w:eastAsia="de-DE"/>
        </w:rPr>
        <w:pPrChange w:id="438" w:author="stefan zedlacher" w:date="2016-03-07T11:43:00Z">
          <w:pPr>
            <w:jc w:val="both"/>
          </w:pPr>
        </w:pPrChange>
      </w:pPr>
      <w:ins w:id="439" w:author="stefan zedlacher" w:date="2016-03-07T11:49:00Z">
        <w:r>
          <w:rPr>
            <w:sz w:val="22"/>
            <w:szCs w:val="28"/>
            <w:lang w:eastAsia="de-DE"/>
          </w:rPr>
          <w:t xml:space="preserve">Ein zweites, sehr eindrückliches Beispiel ist eine Postkarte, die vom Projektleiter in Florenz gefunden wurde. </w:t>
        </w:r>
      </w:ins>
      <w:ins w:id="440" w:author="stefan zedlacher" w:date="2016-03-07T11:52:00Z">
        <w:r>
          <w:rPr>
            <w:sz w:val="22"/>
            <w:szCs w:val="28"/>
            <w:lang w:eastAsia="de-DE"/>
          </w:rPr>
          <w:t>Diese</w:t>
        </w:r>
      </w:ins>
      <w:ins w:id="441" w:author="stefan zedlacher" w:date="2016-03-07T11:49:00Z">
        <w:r>
          <w:rPr>
            <w:sz w:val="22"/>
            <w:szCs w:val="28"/>
            <w:lang w:eastAsia="de-DE"/>
          </w:rPr>
          <w:t xml:space="preserve"> </w:t>
        </w:r>
      </w:ins>
      <w:ins w:id="442" w:author="stefan zedlacher" w:date="2016-03-07T11:52:00Z">
        <w:r>
          <w:rPr>
            <w:sz w:val="22"/>
            <w:szCs w:val="28"/>
            <w:lang w:eastAsia="de-DE"/>
          </w:rPr>
          <w:t xml:space="preserve">kann als zeitgenössisches Artefakt behandelt werden und als solches in Echtzeit in das Archiv integriert werden. Es </w:t>
        </w:r>
      </w:ins>
      <w:ins w:id="443" w:author="stefan zedlacher" w:date="2016-03-07T11:53:00Z">
        <w:r>
          <w:rPr>
            <w:sz w:val="22"/>
            <w:szCs w:val="28"/>
            <w:lang w:eastAsia="de-DE"/>
          </w:rPr>
          <w:t xml:space="preserve">ist durch die Webapplikation nun möglich auch ohne den Erwerb solcher Artefakte (wie noch zur Zeit </w:t>
        </w:r>
      </w:ins>
      <w:ins w:id="444" w:author="stefan zedlacher" w:date="2016-03-07T11:54:00Z">
        <w:r>
          <w:rPr>
            <w:sz w:val="22"/>
            <w:szCs w:val="28"/>
            <w:lang w:eastAsia="de-DE"/>
          </w:rPr>
          <w:t xml:space="preserve">Geymüllers) diese Quellen vor Ort in das Archiv zu integrieren. </w:t>
        </w:r>
      </w:ins>
    </w:p>
    <w:p w14:paraId="1B71099C" w14:textId="0887F89C" w:rsidR="008938A8" w:rsidRDefault="008938A8">
      <w:pPr>
        <w:ind w:left="360"/>
        <w:jc w:val="both"/>
        <w:rPr>
          <w:ins w:id="445" w:author="stefan zedlacher" w:date="2016-03-07T11:49:00Z"/>
          <w:sz w:val="22"/>
          <w:szCs w:val="28"/>
          <w:lang w:eastAsia="de-DE"/>
        </w:rPr>
        <w:pPrChange w:id="446" w:author="stefan zedlacher" w:date="2016-03-07T11:43:00Z">
          <w:pPr>
            <w:jc w:val="both"/>
          </w:pPr>
        </w:pPrChange>
      </w:pPr>
      <w:ins w:id="447" w:author="stefan zedlacher" w:date="2016-03-07T11:58:00Z">
        <w:r>
          <w:rPr>
            <w:sz w:val="22"/>
            <w:szCs w:val="28"/>
            <w:lang w:eastAsia="de-DE"/>
          </w:rPr>
          <w:t>[Bild Foto Postkarte Flock]</w:t>
        </w:r>
      </w:ins>
    </w:p>
    <w:p w14:paraId="508D813F" w14:textId="64B2EB55" w:rsidR="00DE3A2A" w:rsidRDefault="00DE3A2A">
      <w:pPr>
        <w:pStyle w:val="Listenabsatz"/>
        <w:numPr>
          <w:ilvl w:val="0"/>
          <w:numId w:val="24"/>
        </w:numPr>
        <w:jc w:val="both"/>
        <w:rPr>
          <w:ins w:id="448" w:author="stefan zedlacher" w:date="2016-03-07T11:56:00Z"/>
          <w:sz w:val="22"/>
          <w:szCs w:val="28"/>
          <w:lang w:eastAsia="de-DE"/>
        </w:rPr>
        <w:pPrChange w:id="449" w:author="stefan zedlacher" w:date="2016-03-07T11:49:00Z">
          <w:pPr>
            <w:jc w:val="both"/>
          </w:pPr>
        </w:pPrChange>
      </w:pPr>
      <w:ins w:id="450" w:author="stefan zedlacher" w:date="2016-03-07T11:49:00Z">
        <w:r w:rsidRPr="00DE3A2A">
          <w:rPr>
            <w:sz w:val="22"/>
            <w:szCs w:val="28"/>
            <w:lang w:eastAsia="de-DE"/>
            <w:rPrChange w:id="451" w:author="stefan zedlacher" w:date="2016-03-07T11:49:00Z">
              <w:rPr>
                <w:lang w:eastAsia="de-DE"/>
              </w:rPr>
            </w:rPrChange>
          </w:rPr>
          <w:t>Browsen und Stöbern wird durch die Webapplikation auch vor Ort ermöglicht.</w:t>
        </w:r>
      </w:ins>
    </w:p>
    <w:p w14:paraId="60454342" w14:textId="7CF7D6F2" w:rsidR="006D23C9" w:rsidRPr="00DE3A2A" w:rsidDel="00E16D28" w:rsidRDefault="00B44D73" w:rsidP="00B44D73">
      <w:pPr>
        <w:jc w:val="both"/>
        <w:rPr>
          <w:del w:id="452" w:author="stefan zedlacher" w:date="2016-03-07T12:50:00Z"/>
          <w:strike/>
          <w:sz w:val="22"/>
          <w:szCs w:val="28"/>
          <w:lang w:eastAsia="de-DE"/>
          <w:rPrChange w:id="453" w:author="stefan zedlacher" w:date="2016-03-07T11:47:00Z">
            <w:rPr>
              <w:del w:id="454" w:author="stefan zedlacher" w:date="2016-03-07T12:50:00Z"/>
              <w:sz w:val="22"/>
              <w:szCs w:val="28"/>
              <w:lang w:eastAsia="de-DE"/>
            </w:rPr>
          </w:rPrChange>
        </w:rPr>
      </w:pPr>
      <w:del w:id="455" w:author="stefan zedlacher" w:date="2016-03-07T11:25:00Z">
        <w:r w:rsidRPr="00DE3A2A" w:rsidDel="0001111B">
          <w:rPr>
            <w:strike/>
            <w:sz w:val="22"/>
            <w:szCs w:val="28"/>
            <w:lang w:eastAsia="de-DE"/>
            <w:rPrChange w:id="456" w:author="stefan zedlacher" w:date="2016-03-07T11:47:00Z">
              <w:rPr>
                <w:sz w:val="22"/>
                <w:szCs w:val="28"/>
                <w:lang w:eastAsia="de-DE"/>
              </w:rPr>
            </w:rPrChange>
          </w:rPr>
          <w:delText xml:space="preserve">&gt;&gt; </w:delText>
        </w:r>
      </w:del>
      <w:del w:id="457" w:author="stefan zedlacher" w:date="2016-03-07T12:50:00Z">
        <w:r w:rsidRPr="00DE3A2A" w:rsidDel="00E16D28">
          <w:rPr>
            <w:strike/>
            <w:sz w:val="22"/>
            <w:szCs w:val="28"/>
            <w:lang w:eastAsia="de-DE"/>
            <w:rPrChange w:id="458" w:author="stefan zedlacher" w:date="2016-03-07T11:47:00Z">
              <w:rPr>
                <w:sz w:val="22"/>
                <w:szCs w:val="28"/>
                <w:lang w:eastAsia="de-DE"/>
              </w:rPr>
            </w:rPrChange>
          </w:rPr>
          <w:delText xml:space="preserve">Herstellung </w:delText>
        </w:r>
        <w:r w:rsidR="006D23C9" w:rsidRPr="00DE3A2A" w:rsidDel="00E16D28">
          <w:rPr>
            <w:strike/>
            <w:sz w:val="22"/>
            <w:szCs w:val="28"/>
            <w:lang w:eastAsia="de-DE"/>
            <w:rPrChange w:id="459" w:author="stefan zedlacher" w:date="2016-03-07T11:47:00Z">
              <w:rPr>
                <w:sz w:val="22"/>
                <w:szCs w:val="28"/>
                <w:lang w:eastAsia="de-DE"/>
              </w:rPr>
            </w:rPrChange>
          </w:rPr>
          <w:delText xml:space="preserve">von </w:delText>
        </w:r>
        <w:r w:rsidRPr="00DE3A2A" w:rsidDel="00E16D28">
          <w:rPr>
            <w:strike/>
            <w:sz w:val="22"/>
            <w:szCs w:val="28"/>
            <w:lang w:eastAsia="de-DE"/>
            <w:rPrChange w:id="460" w:author="stefan zedlacher" w:date="2016-03-07T11:47:00Z">
              <w:rPr>
                <w:sz w:val="22"/>
                <w:szCs w:val="28"/>
                <w:lang w:eastAsia="de-DE"/>
              </w:rPr>
            </w:rPrChange>
          </w:rPr>
          <w:delText>Bezüge</w:delText>
        </w:r>
        <w:r w:rsidR="006D23C9" w:rsidRPr="00DE3A2A" w:rsidDel="00E16D28">
          <w:rPr>
            <w:strike/>
            <w:sz w:val="22"/>
            <w:szCs w:val="28"/>
            <w:lang w:eastAsia="de-DE"/>
            <w:rPrChange w:id="461" w:author="stefan zedlacher" w:date="2016-03-07T11:47:00Z">
              <w:rPr>
                <w:sz w:val="22"/>
                <w:szCs w:val="28"/>
                <w:lang w:eastAsia="de-DE"/>
              </w:rPr>
            </w:rPrChange>
          </w:rPr>
          <w:delText xml:space="preserve">n </w:delText>
        </w:r>
        <w:r w:rsidR="006D23C9" w:rsidRPr="00DE3A2A" w:rsidDel="00E16D28">
          <w:rPr>
            <w:strike/>
            <w:sz w:val="22"/>
            <w:szCs w:val="28"/>
            <w:u w:val="single"/>
            <w:lang w:eastAsia="de-DE"/>
            <w:rPrChange w:id="462" w:author="stefan zedlacher" w:date="2016-03-07T11:47:00Z">
              <w:rPr>
                <w:sz w:val="22"/>
                <w:szCs w:val="28"/>
                <w:u w:val="single"/>
                <w:lang w:eastAsia="de-DE"/>
              </w:rPr>
            </w:rPrChange>
          </w:rPr>
          <w:delText>am Ort</w:delText>
        </w:r>
        <w:r w:rsidRPr="00DE3A2A" w:rsidDel="00E16D28">
          <w:rPr>
            <w:strike/>
            <w:sz w:val="22"/>
            <w:szCs w:val="28"/>
            <w:lang w:eastAsia="de-DE"/>
            <w:rPrChange w:id="463" w:author="stefan zedlacher" w:date="2016-03-07T11:47:00Z">
              <w:rPr>
                <w:sz w:val="22"/>
                <w:szCs w:val="28"/>
                <w:lang w:eastAsia="de-DE"/>
              </w:rPr>
            </w:rPrChange>
          </w:rPr>
          <w:delText>:</w:delText>
        </w:r>
        <w:r w:rsidR="006D23C9" w:rsidRPr="00DE3A2A" w:rsidDel="00E16D28">
          <w:rPr>
            <w:strike/>
            <w:sz w:val="22"/>
            <w:szCs w:val="28"/>
            <w:lang w:eastAsia="de-DE"/>
            <w:rPrChange w:id="464" w:author="stefan zedlacher" w:date="2016-03-07T11:47:00Z">
              <w:rPr>
                <w:sz w:val="22"/>
                <w:szCs w:val="28"/>
                <w:lang w:eastAsia="de-DE"/>
              </w:rPr>
            </w:rPrChange>
          </w:rPr>
          <w:delText xml:space="preserve"> durch Web-Applikation</w:delText>
        </w:r>
        <w:r w:rsidR="00DF502A" w:rsidRPr="00DE3A2A" w:rsidDel="00E16D28">
          <w:rPr>
            <w:strike/>
            <w:sz w:val="22"/>
            <w:szCs w:val="28"/>
            <w:lang w:eastAsia="de-DE"/>
            <w:rPrChange w:id="465" w:author="stefan zedlacher" w:date="2016-03-07T11:47:00Z">
              <w:rPr>
                <w:sz w:val="22"/>
                <w:szCs w:val="28"/>
                <w:lang w:eastAsia="de-DE"/>
              </w:rPr>
            </w:rPrChange>
          </w:rPr>
          <w:delText>,</w:delText>
        </w:r>
      </w:del>
    </w:p>
    <w:p w14:paraId="5C322D2A" w14:textId="0A0C3408" w:rsidR="00DF502A" w:rsidRPr="00DE3A2A" w:rsidDel="00E16D28" w:rsidRDefault="00DF502A" w:rsidP="00DF502A">
      <w:pPr>
        <w:widowControl w:val="0"/>
        <w:autoSpaceDE w:val="0"/>
        <w:autoSpaceDN w:val="0"/>
        <w:adjustRightInd w:val="0"/>
        <w:spacing w:after="0"/>
        <w:jc w:val="both"/>
        <w:rPr>
          <w:del w:id="466" w:author="stefan zedlacher" w:date="2016-03-07T12:50:00Z"/>
          <w:rFonts w:cs="Helvetica"/>
          <w:strike/>
          <w:sz w:val="22"/>
          <w:szCs w:val="30"/>
          <w:highlight w:val="yellow"/>
          <w:u w:color="386EFF"/>
          <w:rPrChange w:id="467" w:author="stefan zedlacher" w:date="2016-03-07T11:47:00Z">
            <w:rPr>
              <w:del w:id="468" w:author="stefan zedlacher" w:date="2016-03-07T12:50:00Z"/>
              <w:rFonts w:cs="Helvetica"/>
              <w:sz w:val="22"/>
              <w:szCs w:val="30"/>
              <w:highlight w:val="yellow"/>
              <w:u w:color="386EFF"/>
            </w:rPr>
          </w:rPrChange>
        </w:rPr>
      </w:pPr>
      <w:ins w:id="469" w:author="Christoph Breser" w:date="2016-02-25T09:58:00Z">
        <w:del w:id="470" w:author="stefan zedlacher" w:date="2016-03-07T12:50:00Z">
          <w:r w:rsidRPr="00DE3A2A" w:rsidDel="00E16D28">
            <w:rPr>
              <w:rFonts w:cs="Helvetica"/>
              <w:strike/>
              <w:sz w:val="22"/>
              <w:szCs w:val="30"/>
              <w:highlight w:val="yellow"/>
              <w:u w:color="386EFF"/>
              <w:rPrChange w:id="471" w:author="stefan zedlacher" w:date="2016-03-07T11:47:00Z">
                <w:rPr>
                  <w:rFonts w:cs="Helvetica"/>
                  <w:sz w:val="22"/>
                  <w:szCs w:val="30"/>
                  <w:highlight w:val="yellow"/>
                  <w:u w:color="386EFF"/>
                </w:rPr>
              </w:rPrChange>
            </w:rPr>
            <w:delText xml:space="preserve">Ansätze: </w:delText>
          </w:r>
        </w:del>
      </w:ins>
    </w:p>
    <w:p w14:paraId="0BFB9D92" w14:textId="14189909" w:rsidR="006D23C9" w:rsidRPr="00DE3A2A" w:rsidDel="00E16D28" w:rsidRDefault="00DF502A" w:rsidP="00DF502A">
      <w:pPr>
        <w:pStyle w:val="Listenabsatz"/>
        <w:widowControl w:val="0"/>
        <w:numPr>
          <w:ilvl w:val="0"/>
          <w:numId w:val="8"/>
        </w:numPr>
        <w:autoSpaceDE w:val="0"/>
        <w:autoSpaceDN w:val="0"/>
        <w:adjustRightInd w:val="0"/>
        <w:spacing w:after="0"/>
        <w:jc w:val="both"/>
        <w:rPr>
          <w:del w:id="472" w:author="stefan zedlacher" w:date="2016-03-07T12:50:00Z"/>
          <w:strike/>
          <w:sz w:val="22"/>
          <w:szCs w:val="28"/>
          <w:lang w:eastAsia="de-DE"/>
          <w:rPrChange w:id="473" w:author="stefan zedlacher" w:date="2016-03-07T11:47:00Z">
            <w:rPr>
              <w:del w:id="474" w:author="stefan zedlacher" w:date="2016-03-07T12:50:00Z"/>
              <w:sz w:val="22"/>
              <w:szCs w:val="28"/>
              <w:lang w:eastAsia="de-DE"/>
            </w:rPr>
          </w:rPrChange>
        </w:rPr>
      </w:pPr>
      <w:ins w:id="475" w:author="Christoph Breser" w:date="2016-02-25T09:58:00Z">
        <w:del w:id="476" w:author="stefan zedlacher" w:date="2016-03-07T12:50:00Z">
          <w:r w:rsidRPr="00DE3A2A" w:rsidDel="00E16D28">
            <w:rPr>
              <w:rFonts w:cs="Helvetica"/>
              <w:strike/>
              <w:sz w:val="22"/>
              <w:szCs w:val="30"/>
              <w:highlight w:val="yellow"/>
              <w:u w:color="386EFF"/>
              <w:rPrChange w:id="477" w:author="stefan zedlacher" w:date="2016-03-07T11:47:00Z">
                <w:rPr>
                  <w:rFonts w:cs="Helvetica"/>
                  <w:sz w:val="22"/>
                  <w:szCs w:val="30"/>
                  <w:highlight w:val="yellow"/>
                  <w:u w:color="386EFF"/>
                </w:rPr>
              </w:rPrChange>
            </w:rPr>
            <w:delText xml:space="preserve">Beziehung zwischen Referent und Quelle verdichten </w:delText>
          </w:r>
        </w:del>
      </w:ins>
      <w:del w:id="478" w:author="stefan zedlacher" w:date="2016-03-07T12:50:00Z">
        <w:r w:rsidRPr="00DE3A2A" w:rsidDel="00E16D28">
          <w:rPr>
            <w:rFonts w:cs="Helvetica"/>
            <w:strike/>
            <w:sz w:val="22"/>
            <w:szCs w:val="30"/>
            <w:highlight w:val="yellow"/>
            <w:u w:color="386EFF"/>
            <w:rPrChange w:id="479" w:author="stefan zedlacher" w:date="2016-03-07T11:47:00Z">
              <w:rPr>
                <w:rFonts w:cs="Helvetica"/>
                <w:sz w:val="22"/>
                <w:szCs w:val="30"/>
                <w:highlight w:val="yellow"/>
                <w:u w:color="386EFF"/>
              </w:rPr>
            </w:rPrChange>
          </w:rPr>
          <w:delText xml:space="preserve">indem </w:delText>
        </w:r>
        <w:r w:rsidR="006D23C9" w:rsidRPr="00DE3A2A" w:rsidDel="00E16D28">
          <w:rPr>
            <w:strike/>
            <w:sz w:val="22"/>
            <w:szCs w:val="28"/>
            <w:lang w:eastAsia="de-DE"/>
            <w:rPrChange w:id="480" w:author="stefan zedlacher" w:date="2016-03-07T11:47:00Z">
              <w:rPr>
                <w:sz w:val="22"/>
                <w:szCs w:val="28"/>
                <w:lang w:eastAsia="de-DE"/>
              </w:rPr>
            </w:rPrChange>
          </w:rPr>
          <w:delText xml:space="preserve">Suchmöglichkeiten </w:delText>
        </w:r>
        <w:r w:rsidRPr="00DE3A2A" w:rsidDel="00E16D28">
          <w:rPr>
            <w:strike/>
            <w:sz w:val="22"/>
            <w:szCs w:val="28"/>
            <w:lang w:eastAsia="de-DE"/>
            <w:rPrChange w:id="481" w:author="stefan zedlacher" w:date="2016-03-07T11:47:00Z">
              <w:rPr>
                <w:sz w:val="22"/>
                <w:szCs w:val="28"/>
                <w:lang w:eastAsia="de-DE"/>
              </w:rPr>
            </w:rPrChange>
          </w:rPr>
          <w:delText>ge</w:delText>
        </w:r>
        <w:r w:rsidR="006D23C9" w:rsidRPr="00DE3A2A" w:rsidDel="00E16D28">
          <w:rPr>
            <w:strike/>
            <w:sz w:val="22"/>
            <w:szCs w:val="28"/>
            <w:lang w:eastAsia="de-DE"/>
            <w:rPrChange w:id="482" w:author="stefan zedlacher" w:date="2016-03-07T11:47:00Z">
              <w:rPr>
                <w:sz w:val="22"/>
                <w:szCs w:val="28"/>
                <w:lang w:eastAsia="de-DE"/>
              </w:rPr>
            </w:rPrChange>
          </w:rPr>
          <w:delText>schaffen</w:delText>
        </w:r>
        <w:r w:rsidRPr="00DE3A2A" w:rsidDel="00E16D28">
          <w:rPr>
            <w:strike/>
            <w:sz w:val="22"/>
            <w:szCs w:val="28"/>
            <w:lang w:eastAsia="de-DE"/>
            <w:rPrChange w:id="483" w:author="stefan zedlacher" w:date="2016-03-07T11:47:00Z">
              <w:rPr>
                <w:sz w:val="22"/>
                <w:szCs w:val="28"/>
                <w:lang w:eastAsia="de-DE"/>
              </w:rPr>
            </w:rPrChange>
          </w:rPr>
          <w:delText xml:space="preserve"> werden</w:delText>
        </w:r>
        <w:r w:rsidR="006D23C9" w:rsidRPr="00DE3A2A" w:rsidDel="00E16D28">
          <w:rPr>
            <w:strike/>
            <w:sz w:val="22"/>
            <w:szCs w:val="28"/>
            <w:lang w:eastAsia="de-DE"/>
            <w:rPrChange w:id="484" w:author="stefan zedlacher" w:date="2016-03-07T11:47:00Z">
              <w:rPr>
                <w:sz w:val="22"/>
                <w:szCs w:val="28"/>
                <w:lang w:eastAsia="de-DE"/>
              </w:rPr>
            </w:rPrChange>
          </w:rPr>
          <w:delText>, welche Frageste</w:delText>
        </w:r>
        <w:r w:rsidRPr="00DE3A2A" w:rsidDel="00E16D28">
          <w:rPr>
            <w:strike/>
            <w:sz w:val="22"/>
            <w:szCs w:val="28"/>
            <w:lang w:eastAsia="de-DE"/>
            <w:rPrChange w:id="485" w:author="stefan zedlacher" w:date="2016-03-07T11:47:00Z">
              <w:rPr>
                <w:sz w:val="22"/>
                <w:szCs w:val="28"/>
                <w:lang w:eastAsia="de-DE"/>
              </w:rPr>
            </w:rPrChange>
          </w:rPr>
          <w:delText xml:space="preserve">llungen vor Ort mit einbeziehen </w:delText>
        </w:r>
        <w:r w:rsidR="00AC2DBC" w:rsidRPr="00DE3A2A" w:rsidDel="00E16D28">
          <w:rPr>
            <w:strike/>
            <w:sz w:val="22"/>
            <w:szCs w:val="28"/>
            <w:lang w:eastAsia="de-DE"/>
            <w:rPrChange w:id="486" w:author="stefan zedlacher" w:date="2016-03-07T11:47:00Z">
              <w:rPr>
                <w:sz w:val="22"/>
                <w:szCs w:val="28"/>
                <w:lang w:eastAsia="de-DE"/>
              </w:rPr>
            </w:rPrChange>
          </w:rPr>
          <w:delText xml:space="preserve">„Browsen statt suchen“ </w:delText>
        </w:r>
        <w:r w:rsidRPr="00DE3A2A" w:rsidDel="00E16D28">
          <w:rPr>
            <w:strike/>
            <w:sz w:val="22"/>
            <w:szCs w:val="28"/>
            <w:lang w:eastAsia="de-DE"/>
            <w:rPrChange w:id="487" w:author="stefan zedlacher" w:date="2016-03-07T11:47:00Z">
              <w:rPr>
                <w:sz w:val="22"/>
                <w:szCs w:val="28"/>
                <w:lang w:eastAsia="de-DE"/>
              </w:rPr>
            </w:rPrChange>
          </w:rPr>
          <w:delText>...</w:delText>
        </w:r>
      </w:del>
    </w:p>
    <w:p w14:paraId="4ED8A070" w14:textId="0C2200D5" w:rsidR="00B44D73" w:rsidRPr="00DE3A2A" w:rsidDel="00A410FA" w:rsidRDefault="00B44D73" w:rsidP="006D23C9">
      <w:pPr>
        <w:pStyle w:val="Listenabsatz"/>
        <w:numPr>
          <w:ilvl w:val="0"/>
          <w:numId w:val="8"/>
        </w:numPr>
        <w:jc w:val="both"/>
        <w:rPr>
          <w:del w:id="488" w:author="stefan zedlacher" w:date="2016-03-07T12:37:00Z"/>
          <w:strike/>
          <w:sz w:val="22"/>
          <w:szCs w:val="28"/>
          <w:lang w:eastAsia="de-DE"/>
          <w:rPrChange w:id="489" w:author="stefan zedlacher" w:date="2016-03-07T11:47:00Z">
            <w:rPr>
              <w:del w:id="490" w:author="stefan zedlacher" w:date="2016-03-07T12:37:00Z"/>
              <w:sz w:val="22"/>
              <w:szCs w:val="28"/>
              <w:lang w:eastAsia="de-DE"/>
            </w:rPr>
          </w:rPrChange>
        </w:rPr>
      </w:pPr>
      <w:del w:id="491" w:author="stefan zedlacher" w:date="2016-03-07T12:50:00Z">
        <w:r w:rsidRPr="00DE3A2A" w:rsidDel="00E16D28">
          <w:rPr>
            <w:strike/>
            <w:sz w:val="22"/>
            <w:szCs w:val="28"/>
            <w:lang w:eastAsia="de-DE"/>
            <w:rPrChange w:id="492" w:author="stefan zedlacher" w:date="2016-03-07T11:47:00Z">
              <w:rPr>
                <w:sz w:val="22"/>
                <w:szCs w:val="28"/>
                <w:lang w:eastAsia="de-DE"/>
              </w:rPr>
            </w:rPrChange>
          </w:rPr>
          <w:delText>Erweiterungsmöglichkeiten durch Ergänzung</w:delText>
        </w:r>
        <w:r w:rsidR="006D23C9" w:rsidRPr="00DE3A2A" w:rsidDel="00E16D28">
          <w:rPr>
            <w:strike/>
            <w:sz w:val="22"/>
            <w:szCs w:val="28"/>
            <w:lang w:eastAsia="de-DE"/>
            <w:rPrChange w:id="493" w:author="stefan zedlacher" w:date="2016-03-07T11:47:00Z">
              <w:rPr>
                <w:sz w:val="22"/>
                <w:szCs w:val="28"/>
                <w:lang w:eastAsia="de-DE"/>
              </w:rPr>
            </w:rPrChange>
          </w:rPr>
          <w:delText xml:space="preserve"> an der Quelle schaffen</w:delText>
        </w:r>
        <w:r w:rsidR="00DF502A" w:rsidRPr="00DE3A2A" w:rsidDel="00E16D28">
          <w:rPr>
            <w:strike/>
            <w:sz w:val="22"/>
            <w:szCs w:val="28"/>
            <w:lang w:eastAsia="de-DE"/>
            <w:rPrChange w:id="494" w:author="stefan zedlacher" w:date="2016-03-07T11:47:00Z">
              <w:rPr>
                <w:sz w:val="22"/>
                <w:szCs w:val="28"/>
                <w:lang w:eastAsia="de-DE"/>
              </w:rPr>
            </w:rPrChange>
          </w:rPr>
          <w:delText xml:space="preserve"> </w:delText>
        </w:r>
        <w:r w:rsidR="006D23C9" w:rsidRPr="00DE3A2A" w:rsidDel="00E16D28">
          <w:rPr>
            <w:strike/>
            <w:sz w:val="22"/>
            <w:szCs w:val="28"/>
            <w:lang w:eastAsia="de-DE"/>
            <w:rPrChange w:id="495" w:author="stefan zedlacher" w:date="2016-03-07T11:47:00Z">
              <w:rPr>
                <w:sz w:val="22"/>
                <w:szCs w:val="28"/>
                <w:lang w:eastAsia="de-DE"/>
              </w:rPr>
            </w:rPrChange>
          </w:rPr>
          <w:delText>...</w:delText>
        </w:r>
      </w:del>
    </w:p>
    <w:p w14:paraId="678FBD94" w14:textId="00ABEA74" w:rsidR="006D23C9" w:rsidRPr="00A410FA" w:rsidDel="00A410FA" w:rsidRDefault="006D23C9" w:rsidP="006D23C9">
      <w:pPr>
        <w:pStyle w:val="Listenabsatz"/>
        <w:numPr>
          <w:ilvl w:val="0"/>
          <w:numId w:val="8"/>
        </w:numPr>
        <w:jc w:val="both"/>
        <w:rPr>
          <w:del w:id="496" w:author="stefan zedlacher" w:date="2016-03-07T12:37:00Z"/>
          <w:sz w:val="22"/>
          <w:szCs w:val="28"/>
          <w:lang w:eastAsia="de-DE"/>
          <w:rPrChange w:id="497" w:author="stefan zedlacher" w:date="2016-03-07T12:37:00Z">
            <w:rPr>
              <w:del w:id="498" w:author="stefan zedlacher" w:date="2016-03-07T12:37:00Z"/>
              <w:lang w:eastAsia="de-DE"/>
            </w:rPr>
          </w:rPrChange>
        </w:rPr>
        <w:pPrChange w:id="499" w:author="stefan zedlacher" w:date="2016-03-07T12:37:00Z">
          <w:pPr>
            <w:jc w:val="both"/>
          </w:pPr>
        </w:pPrChange>
      </w:pPr>
      <w:moveFromRangeStart w:id="500" w:author="stefan zedlacher" w:date="2016-03-07T11:48:00Z" w:name="move318970644"/>
      <w:moveFrom w:id="501" w:author="stefan zedlacher" w:date="2016-03-07T11:48:00Z">
        <w:del w:id="502" w:author="stefan zedlacher" w:date="2016-03-07T12:37:00Z">
          <w:r w:rsidRPr="00A410FA" w:rsidDel="00A410FA">
            <w:rPr>
              <w:sz w:val="22"/>
              <w:szCs w:val="28"/>
              <w:lang w:eastAsia="de-DE"/>
              <w:rPrChange w:id="503" w:author="stefan zedlacher" w:date="2016-03-07T12:37:00Z">
                <w:rPr>
                  <w:lang w:eastAsia="de-DE"/>
                </w:rPr>
              </w:rPrChange>
            </w:rPr>
            <w:delTex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delText>
          </w:r>
        </w:del>
      </w:moveFrom>
    </w:p>
    <w:p w14:paraId="1068CF41" w14:textId="75DE4F35" w:rsidR="006D23C9" w:rsidDel="00A410FA" w:rsidRDefault="006D23C9" w:rsidP="00A410FA">
      <w:pPr>
        <w:pStyle w:val="Listenabsatz"/>
        <w:rPr>
          <w:del w:id="504" w:author="stefan zedlacher" w:date="2016-03-07T12:37:00Z"/>
          <w:lang w:eastAsia="de-DE"/>
        </w:rPr>
        <w:pPrChange w:id="505" w:author="stefan zedlacher" w:date="2016-03-07T12:37:00Z">
          <w:pPr>
            <w:jc w:val="both"/>
          </w:pPr>
        </w:pPrChange>
      </w:pPr>
      <w:moveFrom w:id="506" w:author="stefan zedlacher" w:date="2016-03-07T11:48:00Z">
        <w:del w:id="507" w:author="stefan zedlacher" w:date="2016-03-07T12:37:00Z">
          <w:r w:rsidDel="00A410FA">
            <w:rPr>
              <w:lang w:eastAsia="de-DE"/>
            </w:rPr>
            <w:delText xml:space="preserve">[Skizze Datenmodell – kommt noch] </w:delText>
          </w:r>
        </w:del>
      </w:moveFrom>
    </w:p>
    <w:p w14:paraId="1FE3A717" w14:textId="559B1FB3" w:rsidR="006D23C9" w:rsidDel="00E16D28" w:rsidRDefault="006D23C9" w:rsidP="00A410FA">
      <w:pPr>
        <w:pStyle w:val="Listenabsatz"/>
        <w:numPr>
          <w:ilvl w:val="0"/>
          <w:numId w:val="8"/>
        </w:numPr>
        <w:jc w:val="both"/>
        <w:rPr>
          <w:del w:id="508" w:author="stefan zedlacher" w:date="2016-03-07T12:50:00Z"/>
          <w:lang w:eastAsia="de-DE"/>
        </w:rPr>
        <w:pPrChange w:id="509" w:author="stefan zedlacher" w:date="2016-03-07T12:37:00Z">
          <w:pPr>
            <w:jc w:val="both"/>
          </w:pPr>
        </w:pPrChange>
      </w:pPr>
      <w:moveFrom w:id="510" w:author="stefan zedlacher" w:date="2016-03-07T11:48:00Z">
        <w:del w:id="511" w:author="stefan zedlacher" w:date="2016-03-07T12:50:00Z">
          <w:r w:rsidDel="00E16D28">
            <w:rPr>
              <w:lang w:eastAsia="de-DE"/>
            </w:rPr>
            <w:delText xml:space="preserve">Diese sind hirarchisch gegliedert und erweiterten die Metadaten um andere Quellen (Medialisierung und Idee bzw. Kommunikation und Interpretation) und um Beziehungen, die immaterielle Eigenschaften wie Prozesse und Handlungen abbilden.  </w:delText>
          </w:r>
        </w:del>
      </w:moveFrom>
    </w:p>
    <w:moveFromRangeEnd w:id="500"/>
    <w:p w14:paraId="7B8DD2DA" w14:textId="77777777" w:rsidR="006D23C9" w:rsidRDefault="006D23C9" w:rsidP="00FA2CD3">
      <w:pPr>
        <w:widowControl w:val="0"/>
        <w:autoSpaceDE w:val="0"/>
        <w:autoSpaceDN w:val="0"/>
        <w:adjustRightInd w:val="0"/>
        <w:spacing w:after="0"/>
        <w:jc w:val="both"/>
        <w:rPr>
          <w:rFonts w:cs="Helvetica"/>
          <w:sz w:val="22"/>
          <w:szCs w:val="30"/>
        </w:rPr>
      </w:pPr>
    </w:p>
    <w:p w14:paraId="0ADEE990" w14:textId="3A138F66"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‚Bibliotheca Hertziana’</w:t>
      </w:r>
      <w:r>
        <w:rPr>
          <w:rStyle w:val="Funotenzeichen"/>
          <w:szCs w:val="28"/>
          <w:lang w:eastAsia="de-DE"/>
        </w:rPr>
        <w:footnoteReference w:id="23"/>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24"/>
      </w:r>
      <w:r>
        <w:rPr>
          <w:sz w:val="22"/>
          <w:szCs w:val="28"/>
          <w:lang w:eastAsia="de-DE"/>
        </w:rPr>
        <w:t xml:space="preserve"> gibt es bereits zwei Archive, die jenen, von uns gewählten Ansatz verfolgen. Der Besucher wird über Kollektionen und Sammlungen an den Archivbestand heran geführt. Dies entspricht der Idee des ‚</w:t>
      </w:r>
      <w:ins w:id="515" w:author="stefan zedlacher" w:date="2016-03-07T11:56:00Z">
        <w:r w:rsidR="00DE3A2A">
          <w:rPr>
            <w:sz w:val="22"/>
            <w:szCs w:val="28"/>
            <w:lang w:eastAsia="de-DE"/>
          </w:rPr>
          <w:t xml:space="preserve">semi-digitalen, </w:t>
        </w:r>
      </w:ins>
      <w:r>
        <w:rPr>
          <w:sz w:val="22"/>
          <w:szCs w:val="28"/>
          <w:lang w:eastAsia="de-DE"/>
        </w:rPr>
        <w:t xml:space="preserve">generierten Skizzenbuchs’, welches als Ausgangspunkt für weitere Forschungen am Objekt dient. Während in der Sammlung des Belvedere die Zusammenstellungen noch von Archivaren/innen erzeugt werden, können </w:t>
      </w:r>
      <w:del w:id="516" w:author="stefan zedlacher" w:date="2016-03-07T11:58:00Z">
        <w:r w:rsidDel="008938A8">
          <w:rPr>
            <w:sz w:val="22"/>
            <w:szCs w:val="28"/>
            <w:lang w:eastAsia="de-DE"/>
          </w:rPr>
          <w:delText xml:space="preserve">damit </w:delText>
        </w:r>
      </w:del>
      <w:ins w:id="517" w:author="stefan zedlacher" w:date="2016-03-07T11:58:00Z">
        <w:r w:rsidR="008938A8">
          <w:rPr>
            <w:sz w:val="22"/>
            <w:szCs w:val="28"/>
            <w:lang w:eastAsia="de-DE"/>
          </w:rPr>
          <w:t xml:space="preserve">wir </w:t>
        </w:r>
      </w:ins>
      <w:r>
        <w:rPr>
          <w:sz w:val="22"/>
          <w:szCs w:val="28"/>
          <w:lang w:eastAsia="de-DE"/>
        </w:rPr>
        <w:t>Kollektionen mit Hilfe der Suchanfragen automatisiert generieren.</w:t>
      </w:r>
    </w:p>
    <w:p w14:paraId="24B2F03D" w14:textId="77777777" w:rsidR="00931284" w:rsidRDefault="00931284" w:rsidP="00FA2CD3">
      <w:pPr>
        <w:widowControl w:val="0"/>
        <w:autoSpaceDE w:val="0"/>
        <w:autoSpaceDN w:val="0"/>
        <w:adjustRightInd w:val="0"/>
        <w:spacing w:after="0"/>
        <w:jc w:val="both"/>
        <w:rPr>
          <w:ins w:id="518" w:author="stefan zedlacher" w:date="2016-03-07T11:20:00Z"/>
          <w:rFonts w:cs="Helvetica"/>
          <w:sz w:val="22"/>
          <w:szCs w:val="30"/>
        </w:rPr>
      </w:pPr>
    </w:p>
    <w:p w14:paraId="6BADAD11" w14:textId="095B8449" w:rsidR="0001111B" w:rsidRDefault="00E16D28" w:rsidP="00E16D28">
      <w:pPr>
        <w:pStyle w:val="Listenabsatz"/>
        <w:widowControl w:val="0"/>
        <w:numPr>
          <w:ilvl w:val="0"/>
          <w:numId w:val="24"/>
        </w:numPr>
        <w:autoSpaceDE w:val="0"/>
        <w:autoSpaceDN w:val="0"/>
        <w:adjustRightInd w:val="0"/>
        <w:spacing w:after="0"/>
        <w:jc w:val="both"/>
        <w:rPr>
          <w:ins w:id="519" w:author="stefan zedlacher" w:date="2016-03-07T12:51:00Z"/>
          <w:rFonts w:cs="Helvetica"/>
          <w:sz w:val="22"/>
          <w:szCs w:val="30"/>
        </w:rPr>
        <w:pPrChange w:id="520" w:author="stefan zedlacher" w:date="2016-03-07T12:50:00Z">
          <w:pPr>
            <w:widowControl w:val="0"/>
            <w:autoSpaceDE w:val="0"/>
            <w:autoSpaceDN w:val="0"/>
            <w:adjustRightInd w:val="0"/>
            <w:spacing w:after="0"/>
            <w:jc w:val="both"/>
          </w:pPr>
        </w:pPrChange>
      </w:pPr>
      <w:ins w:id="521" w:author="stefan zedlacher" w:date="2016-03-07T12:50:00Z">
        <w:r w:rsidRPr="00E16D28">
          <w:rPr>
            <w:rFonts w:cs="Helvetica"/>
            <w:sz w:val="22"/>
            <w:szCs w:val="30"/>
            <w:rPrChange w:id="522" w:author="stefan zedlacher" w:date="2016-03-07T12:50:00Z">
              <w:rPr/>
            </w:rPrChange>
          </w:rPr>
          <w:t>Geotagging</w:t>
        </w:r>
      </w:ins>
    </w:p>
    <w:p w14:paraId="4727C2E8" w14:textId="77777777" w:rsidR="00E16D28" w:rsidRDefault="00E16D28" w:rsidP="00E16D28">
      <w:pPr>
        <w:widowControl w:val="0"/>
        <w:autoSpaceDE w:val="0"/>
        <w:autoSpaceDN w:val="0"/>
        <w:adjustRightInd w:val="0"/>
        <w:spacing w:after="0"/>
        <w:jc w:val="both"/>
        <w:rPr>
          <w:ins w:id="523" w:author="stefan zedlacher" w:date="2016-03-07T12:51:00Z"/>
          <w:rFonts w:cs="Helvetica"/>
          <w:sz w:val="22"/>
          <w:szCs w:val="30"/>
        </w:rPr>
      </w:pPr>
    </w:p>
    <w:p w14:paraId="372FA6BF" w14:textId="77777777" w:rsidR="00E16D28" w:rsidRDefault="00E16D28" w:rsidP="00E16D28">
      <w:pPr>
        <w:rPr>
          <w:sz w:val="22"/>
          <w:szCs w:val="22"/>
        </w:rPr>
      </w:pPr>
      <w:moveToRangeStart w:id="524" w:author="stefan zedlacher" w:date="2016-03-07T12:51:00Z" w:name="move318974419"/>
      <w:moveTo w:id="525" w:author="stefan zedlacher" w:date="2016-03-07T12:51:00Z">
        <w:r>
          <w:rPr>
            <w:rFonts w:eastAsia="Arial Unicode MS" w:hAnsi="Arial Unicode MS" w:cs="Arial Unicode MS"/>
            <w:sz w:val="22"/>
            <w:szCs w:val="22"/>
          </w:rPr>
          <w: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t>
        </w:r>
      </w:moveTo>
    </w:p>
    <w:p w14:paraId="3A1CD16B" w14:textId="77777777" w:rsidR="00E16D28" w:rsidRDefault="00E16D28" w:rsidP="00E16D28">
      <w:pPr>
        <w:rPr>
          <w:sz w:val="22"/>
          <w:szCs w:val="22"/>
        </w:rPr>
      </w:pPr>
      <w:moveTo w:id="526" w:author="stefan zedlacher" w:date="2016-03-07T12:51:00Z">
        <w:r>
          <w:rPr>
            <w:rFonts w:eastAsia="Arial Unicode MS" w:hAnsi="Arial Unicode MS" w:cs="Arial Unicode MS"/>
            <w:sz w:val="22"/>
            <w:szCs w:val="22"/>
          </w:rPr>
          <w: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t>
        </w:r>
      </w:moveTo>
    </w:p>
    <w:p w14:paraId="7E9ABC26" w14:textId="77777777" w:rsidR="00E16D28" w:rsidRDefault="00E16D28" w:rsidP="00E16D28">
      <w:pPr>
        <w:rPr>
          <w:sz w:val="22"/>
          <w:szCs w:val="22"/>
        </w:rPr>
      </w:pPr>
      <w:moveTo w:id="527" w:author="stefan zedlacher" w:date="2016-03-07T12:51:00Z">
        <w:r>
          <w:rPr>
            <w:rFonts w:eastAsia="Arial Unicode MS" w:hAnsi="Arial Unicode MS" w:cs="Arial Unicode MS"/>
            <w:sz w:val="22"/>
            <w:szCs w:val="22"/>
          </w:rPr>
          <w:t>Bilddaten sind das wohl bekannteste Beispiel f</w:t>
        </w:r>
        <w:r>
          <w:rPr>
            <w:rFonts w:ascii="Arial Unicode MS" w:eastAsia="Arial Unicode MS" w:hAnsi="Arial Unicode MS" w:cs="Arial Unicode MS"/>
            <w:sz w:val="22"/>
            <w:szCs w:val="22"/>
          </w:rPr>
          <w:t>ü</w:t>
        </w:r>
        <w:r>
          <w:rPr>
            <w:rFonts w:eastAsia="Arial Unicode MS" w:hAnsi="Arial Unicode MS" w:cs="Arial Unicode MS"/>
            <w:sz w:val="22"/>
            <w:szCs w:val="22"/>
          </w:rPr>
          <w:t>r die Anwendung von Geotagging. Diese Art der Datengenerierung stellt eine sehr effiziente Form f</w:t>
        </w:r>
        <w:r>
          <w:rPr>
            <w:rFonts w:ascii="Arial Unicode MS" w:eastAsia="Arial Unicode MS" w:hAnsi="Arial Unicode MS" w:cs="Arial Unicode MS"/>
            <w:sz w:val="22"/>
            <w:szCs w:val="22"/>
          </w:rPr>
          <w:t>ü</w:t>
        </w:r>
        <w:r>
          <w:rPr>
            <w:rFonts w:eastAsia="Arial Unicode MS" w:hAnsi="Arial Unicode MS" w:cs="Arial Unicode MS"/>
            <w:sz w:val="22"/>
            <w:szCs w:val="22"/>
          </w:rPr>
          <w:t>r die Einbindung von ortsspezifischen Daten dar. Da wie bereits angesprochen nicht nur Fotos, sondern auch alle anderen Daten mit Geotagging verortet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 bietet diese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 der ortsspezifischen Datenverwaltung einen besonderen Mehrwert f</w:t>
        </w:r>
        <w:r>
          <w:rPr>
            <w:rFonts w:ascii="Arial Unicode MS" w:eastAsia="Arial Unicode MS" w:hAnsi="Arial Unicode MS" w:cs="Arial Unicode MS"/>
            <w:sz w:val="22"/>
            <w:szCs w:val="22"/>
          </w:rPr>
          <w:t>ü</w:t>
        </w:r>
        <w:r>
          <w:rPr>
            <w:rFonts w:eastAsia="Arial Unicode MS" w:hAnsi="Arial Unicode MS" w:cs="Arial Unicode MS"/>
            <w:sz w:val="22"/>
            <w:szCs w:val="22"/>
          </w:rPr>
          <w:t>r uns. Das Geospatial Semantic Web der Zukunft wird genau wie f</w:t>
        </w:r>
        <w:r>
          <w:rPr>
            <w:rFonts w:ascii="Arial Unicode MS" w:eastAsia="Arial Unicode MS" w:hAnsi="Arial Unicode MS" w:cs="Arial Unicode MS"/>
            <w:sz w:val="22"/>
            <w:szCs w:val="22"/>
          </w:rPr>
          <w:t>ü</w:t>
        </w:r>
        <w:r>
          <w:rPr>
            <w:rFonts w:eastAsia="Arial Unicode MS" w:hAnsi="Arial Unicode MS" w:cs="Arial Unicode MS"/>
            <w:sz w:val="22"/>
            <w:szCs w:val="22"/>
          </w:rPr>
          <w:t>r unser Projekt geplant, die lockere Dateistruktur der bereitgestellten Datenmodelle zeigen, und eine flexible Umgebung f</w:t>
        </w:r>
        <w:r>
          <w:rPr>
            <w:rFonts w:ascii="Arial Unicode MS" w:eastAsia="Arial Unicode MS" w:hAnsi="Arial Unicode MS" w:cs="Arial Unicode MS"/>
            <w:sz w:val="22"/>
            <w:szCs w:val="22"/>
          </w:rPr>
          <w:t>ü</w:t>
        </w:r>
        <w:r>
          <w:rPr>
            <w:rFonts w:eastAsia="Arial Unicode MS" w:hAnsi="Arial Unicode MS" w:cs="Arial Unicode MS"/>
            <w:sz w:val="22"/>
            <w:szCs w:val="22"/>
          </w:rPr>
          <w:t>r Anwendungen au</w:t>
        </w:r>
        <w:r>
          <w:rPr>
            <w:rFonts w:ascii="Arial Unicode MS" w:eastAsia="Arial Unicode MS" w:hAnsi="Arial Unicode MS" w:cs="Arial Unicode MS"/>
            <w:sz w:val="22"/>
            <w:szCs w:val="22"/>
          </w:rPr>
          <w:t>ß</w:t>
        </w:r>
        <w:r>
          <w:rPr>
            <w:rFonts w:eastAsia="Arial Unicode MS" w:hAnsi="Arial Unicode MS" w:cs="Arial Unicode MS"/>
            <w:sz w:val="22"/>
            <w:szCs w:val="22"/>
          </w:rPr>
          <w:t>erhalb eines reinen ortsspezifischen Modells bereitstellen, in dem Geodaten mit nativen Daten durchmischt/erg</w:t>
        </w:r>
        <w:r>
          <w:rPr>
            <w:rFonts w:ascii="Arial Unicode MS" w:eastAsia="Arial Unicode MS" w:hAnsi="Arial Unicode MS" w:cs="Arial Unicode MS"/>
            <w:sz w:val="22"/>
            <w:szCs w:val="22"/>
          </w:rPr>
          <w:t>ä</w:t>
        </w:r>
        <w:r>
          <w:rPr>
            <w:rFonts w:eastAsia="Arial Unicode MS" w:hAnsi="Arial Unicode MS" w:cs="Arial Unicode MS"/>
            <w:sz w:val="22"/>
            <w:szCs w:val="22"/>
          </w:rPr>
          <w:t>nzt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w:t>
        </w:r>
      </w:moveTo>
    </w:p>
    <w:moveToRangeEnd w:id="524"/>
    <w:p w14:paraId="455C8190" w14:textId="77777777" w:rsidR="00E16D28" w:rsidRDefault="00E16D28" w:rsidP="00E16D28">
      <w:pPr>
        <w:widowControl w:val="0"/>
        <w:autoSpaceDE w:val="0"/>
        <w:autoSpaceDN w:val="0"/>
        <w:adjustRightInd w:val="0"/>
        <w:spacing w:after="0"/>
        <w:jc w:val="both"/>
        <w:rPr>
          <w:ins w:id="528" w:author="stefan zedlacher" w:date="2016-03-07T12:51:00Z"/>
          <w:rFonts w:cs="Helvetica"/>
          <w:sz w:val="22"/>
          <w:szCs w:val="30"/>
        </w:rPr>
      </w:pPr>
    </w:p>
    <w:p w14:paraId="08E345EA" w14:textId="77777777" w:rsidR="00E16D28" w:rsidRPr="00E16D28" w:rsidRDefault="00E16D28" w:rsidP="00E16D28">
      <w:pPr>
        <w:widowControl w:val="0"/>
        <w:autoSpaceDE w:val="0"/>
        <w:autoSpaceDN w:val="0"/>
        <w:adjustRightInd w:val="0"/>
        <w:spacing w:after="0"/>
        <w:jc w:val="both"/>
        <w:rPr>
          <w:ins w:id="529" w:author="stefan zedlacher" w:date="2016-03-07T12:50:00Z"/>
          <w:rFonts w:cs="Helvetica"/>
          <w:sz w:val="22"/>
          <w:szCs w:val="30"/>
          <w:rPrChange w:id="530" w:author="stefan zedlacher" w:date="2016-03-07T12:51:00Z">
            <w:rPr>
              <w:ins w:id="531" w:author="stefan zedlacher" w:date="2016-03-07T12:50:00Z"/>
            </w:rPr>
          </w:rPrChange>
        </w:rPr>
      </w:pPr>
    </w:p>
    <w:p w14:paraId="3B353928" w14:textId="304F0E11" w:rsidR="00E16D28" w:rsidRPr="00E16D28" w:rsidDel="00E16D28" w:rsidRDefault="00E16D28" w:rsidP="00E16D28">
      <w:pPr>
        <w:pStyle w:val="Listenabsatz"/>
        <w:widowControl w:val="0"/>
        <w:numPr>
          <w:ilvl w:val="0"/>
          <w:numId w:val="24"/>
        </w:numPr>
        <w:autoSpaceDE w:val="0"/>
        <w:autoSpaceDN w:val="0"/>
        <w:adjustRightInd w:val="0"/>
        <w:spacing w:after="0"/>
        <w:jc w:val="both"/>
        <w:rPr>
          <w:del w:id="532" w:author="stefan zedlacher" w:date="2016-03-07T12:51:00Z"/>
          <w:rFonts w:cs="Helvetica"/>
          <w:sz w:val="22"/>
          <w:szCs w:val="30"/>
          <w:rPrChange w:id="533" w:author="stefan zedlacher" w:date="2016-03-07T12:50:00Z">
            <w:rPr>
              <w:del w:id="534" w:author="stefan zedlacher" w:date="2016-03-07T12:51:00Z"/>
            </w:rPr>
          </w:rPrChange>
        </w:rPr>
        <w:pPrChange w:id="535" w:author="stefan zedlacher" w:date="2016-03-07T12:50:00Z">
          <w:pPr>
            <w:widowControl w:val="0"/>
            <w:autoSpaceDE w:val="0"/>
            <w:autoSpaceDN w:val="0"/>
            <w:adjustRightInd w:val="0"/>
            <w:spacing w:after="0"/>
            <w:jc w:val="both"/>
          </w:pPr>
        </w:pPrChange>
      </w:pPr>
    </w:p>
    <w:p w14:paraId="00D56156" w14:textId="77777777" w:rsidR="00F0275B" w:rsidRPr="00E16D28" w:rsidDel="00E16D28" w:rsidRDefault="00F0275B" w:rsidP="00FA2CD3">
      <w:pPr>
        <w:pStyle w:val="Listenabsatz"/>
        <w:widowControl w:val="0"/>
        <w:numPr>
          <w:ilvl w:val="0"/>
          <w:numId w:val="24"/>
        </w:numPr>
        <w:autoSpaceDE w:val="0"/>
        <w:autoSpaceDN w:val="0"/>
        <w:adjustRightInd w:val="0"/>
        <w:spacing w:after="0"/>
        <w:jc w:val="both"/>
        <w:rPr>
          <w:del w:id="536" w:author="stefan zedlacher" w:date="2016-03-07T12:51:00Z"/>
          <w:rFonts w:cs="Arial"/>
          <w:sz w:val="22"/>
          <w:szCs w:val="30"/>
          <w:rPrChange w:id="537" w:author="stefan zedlacher" w:date="2016-03-07T12:51:00Z">
            <w:rPr>
              <w:del w:id="538" w:author="stefan zedlacher" w:date="2016-03-07T12:51:00Z"/>
              <w:rFonts w:cs="Arial"/>
              <w:szCs w:val="30"/>
            </w:rPr>
          </w:rPrChange>
        </w:rPr>
        <w:pPrChange w:id="539" w:author="stefan zedlacher" w:date="2016-03-07T12:51:00Z">
          <w:pPr>
            <w:widowControl w:val="0"/>
            <w:autoSpaceDE w:val="0"/>
            <w:autoSpaceDN w:val="0"/>
            <w:adjustRightInd w:val="0"/>
            <w:spacing w:after="0"/>
            <w:jc w:val="both"/>
          </w:pPr>
        </w:pPrChange>
      </w:pPr>
    </w:p>
    <w:p w14:paraId="010344E5" w14:textId="77777777" w:rsidR="00E16D28" w:rsidRDefault="00E16D28" w:rsidP="00E16D28">
      <w:pPr>
        <w:pStyle w:val="Listenabsatz"/>
        <w:widowControl w:val="0"/>
        <w:numPr>
          <w:ilvl w:val="0"/>
          <w:numId w:val="24"/>
        </w:numPr>
        <w:autoSpaceDE w:val="0"/>
        <w:autoSpaceDN w:val="0"/>
        <w:adjustRightInd w:val="0"/>
        <w:spacing w:after="0"/>
        <w:jc w:val="both"/>
        <w:rPr>
          <w:ins w:id="540" w:author="stefan zedlacher" w:date="2016-03-07T12:52:00Z"/>
        </w:rPr>
        <w:pPrChange w:id="541" w:author="stefan zedlacher" w:date="2016-03-07T12:51:00Z">
          <w:pPr/>
        </w:pPrChange>
      </w:pPr>
      <w:moveToRangeStart w:id="542" w:author="stefan zedlacher" w:date="2016-03-07T12:51:00Z" w:name="move318974436"/>
      <w:moveTo w:id="543" w:author="stefan zedlacher" w:date="2016-03-07T12:51:00Z">
        <w:r>
          <w:t>Augmented Reality</w:t>
        </w:r>
        <w:r>
          <w:rPr>
            <w:rFonts w:eastAsia="Helvetica Neue" w:cs="Helvetica Neue"/>
            <w:vertAlign w:val="superscript"/>
          </w:rPr>
          <w:footnoteReference w:id="25"/>
        </w:r>
        <w:r>
          <w:t xml:space="preserve"> </w:t>
        </w:r>
      </w:moveTo>
    </w:p>
    <w:p w14:paraId="48F584E3" w14:textId="77777777" w:rsidR="00E16D28" w:rsidRDefault="00E16D28" w:rsidP="00E16D28">
      <w:pPr>
        <w:pStyle w:val="Listenabsatz"/>
        <w:widowControl w:val="0"/>
        <w:autoSpaceDE w:val="0"/>
        <w:autoSpaceDN w:val="0"/>
        <w:adjustRightInd w:val="0"/>
        <w:spacing w:after="0"/>
        <w:jc w:val="both"/>
        <w:pPrChange w:id="546" w:author="stefan zedlacher" w:date="2016-03-07T12:52:00Z">
          <w:pPr/>
        </w:pPrChange>
      </w:pPr>
    </w:p>
    <w:p w14:paraId="7576B152" w14:textId="77777777" w:rsidR="00E16D28" w:rsidRDefault="00E16D28" w:rsidP="00E16D28">
      <w:pPr>
        <w:rPr>
          <w:sz w:val="22"/>
          <w:szCs w:val="22"/>
        </w:rPr>
      </w:pPr>
      <w:moveTo w:id="547" w:author="stefan zedlacher" w:date="2016-03-07T12:51:00Z">
        <w:r>
          <w:rPr>
            <w:rFonts w:eastAsia="Arial Unicode MS" w:hAnsi="Arial Unicode MS" w:cs="Arial Unicode MS"/>
            <w:sz w:val="22"/>
            <w:szCs w:val="22"/>
          </w:rPr>
          <w:t>Mit der Verortung der Daten im Projekt Geym</w:t>
        </w:r>
        <w:r>
          <w:rPr>
            <w:rFonts w:ascii="Arial Unicode MS" w:eastAsia="Arial Unicode MS" w:hAnsi="Arial Unicode MS" w:cs="Arial Unicode MS"/>
            <w:sz w:val="22"/>
            <w:szCs w:val="22"/>
          </w:rPr>
          <w:t>ü</w:t>
        </w:r>
        <w:r>
          <w:rPr>
            <w:rFonts w:eastAsia="Arial Unicode MS" w:hAnsi="Arial Unicode MS" w:cs="Arial Unicode MS"/>
            <w:sz w:val="22"/>
            <w:szCs w:val="22"/>
          </w:rPr>
          <w:t>ller und auch der Web-App als geeignetes Werkzeug f</w:t>
        </w:r>
        <w:r>
          <w:rPr>
            <w:rFonts w:ascii="Arial Unicode MS" w:eastAsia="Arial Unicode MS" w:hAnsi="Arial Unicode MS" w:cs="Arial Unicode MS"/>
            <w:sz w:val="22"/>
            <w:szCs w:val="22"/>
          </w:rPr>
          <w:t>ü</w:t>
        </w:r>
        <w:r>
          <w:rPr>
            <w:rFonts w:eastAsia="Arial Unicode MS" w:hAnsi="Arial Unicode MS" w:cs="Arial Unicode MS"/>
            <w:sz w:val="22"/>
            <w:szCs w:val="22"/>
          </w:rPr>
          <w:t>r das Vorhaben der verrotteten Daten, kann der User vor Ort Informationen abrufen und verkn</w:t>
        </w:r>
        <w:r>
          <w:rPr>
            <w:rFonts w:ascii="Arial Unicode MS" w:eastAsia="Arial Unicode MS" w:hAnsi="Arial Unicode MS" w:cs="Arial Unicode MS"/>
            <w:sz w:val="22"/>
            <w:szCs w:val="22"/>
          </w:rPr>
          <w:t>ü</w:t>
        </w:r>
        <w:r>
          <w:rPr>
            <w:rFonts w:eastAsia="Arial Unicode MS" w:hAnsi="Arial Unicode MS" w:cs="Arial Unicode MS"/>
            <w:sz w:val="22"/>
            <w:szCs w:val="22"/>
          </w:rPr>
          <w:t>pfen. Er/Sie erh</w:t>
        </w:r>
        <w:r>
          <w:rPr>
            <w:rFonts w:ascii="Arial Unicode MS" w:eastAsia="Arial Unicode MS" w:hAnsi="Arial Unicode MS" w:cs="Arial Unicode MS"/>
            <w:sz w:val="22"/>
            <w:szCs w:val="22"/>
          </w:rPr>
          <w:t>ä</w:t>
        </w:r>
        <w:r>
          <w:rPr>
            <w:rFonts w:eastAsia="Arial Unicode MS" w:hAnsi="Arial Unicode MS" w:cs="Arial Unicode MS"/>
            <w:sz w:val="22"/>
            <w:szCs w:val="22"/>
          </w:rPr>
          <w:t>lt weiterf</w:t>
        </w:r>
        <w:r>
          <w:rPr>
            <w:rFonts w:ascii="Arial Unicode MS" w:eastAsia="Arial Unicode MS" w:hAnsi="Arial Unicode MS" w:cs="Arial Unicode MS"/>
            <w:sz w:val="22"/>
            <w:szCs w:val="22"/>
          </w:rPr>
          <w:t>ü</w:t>
        </w:r>
        <w:r>
          <w:rPr>
            <w:rFonts w:eastAsia="Arial Unicode MS" w:hAnsi="Arial Unicode MS" w:cs="Arial Unicode MS"/>
            <w:sz w:val="22"/>
            <w:szCs w:val="22"/>
          </w:rPr>
          <w:t>hrende Informationen ganz im Sinne der Augmented Reality, bei der in Echtzeit digitale Informationen eingeblendet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nnen. Der aktuelle Wissensstand wird folglich mit verwandten Themen, </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hnlichen Informationen und konsekutiven Aspekten </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berlagert. </w:t>
        </w:r>
      </w:moveTo>
    </w:p>
    <w:p w14:paraId="1503D2F9" w14:textId="657D9677" w:rsidR="00F0275B" w:rsidDel="00A410FA" w:rsidRDefault="00E16D28" w:rsidP="00E16D28">
      <w:pPr>
        <w:rPr>
          <w:del w:id="548" w:author="stefan zedlacher" w:date="2016-03-07T12:42:00Z"/>
          <w:sz w:val="22"/>
          <w:szCs w:val="22"/>
          <w:shd w:val="clear" w:color="auto" w:fill="9CE159"/>
        </w:rPr>
      </w:pPr>
      <w:moveTo w:id="549" w:author="stefan zedlacher" w:date="2016-03-07T12:51:00Z">
        <w:r>
          <w:rPr>
            <w:rFonts w:eastAsia="Arial Unicode MS" w:hAnsi="Arial Unicode MS" w:cs="Arial Unicode MS"/>
            <w:sz w:val="22"/>
            <w:szCs w:val="22"/>
          </w:rPr>
          <w:t xml:space="preserve">Die </w:t>
        </w:r>
        <w:r>
          <w:rPr>
            <w:rFonts w:ascii="Arial Unicode MS" w:eastAsia="Arial Unicode MS" w:hAnsi="Arial Unicode MS" w:cs="Arial Unicode MS"/>
            <w:sz w:val="22"/>
            <w:szCs w:val="22"/>
          </w:rPr>
          <w:t>Ö</w:t>
        </w:r>
        <w:r>
          <w:rPr>
            <w:rFonts w:eastAsia="Arial Unicode MS" w:hAnsi="Arial Unicode MS" w:cs="Arial Unicode MS"/>
            <w:sz w:val="22"/>
            <w:szCs w:val="22"/>
          </w:rPr>
          <w:t>sterreichische Akademie der Wissenschaften arbeitet genauso wie viele andere Einrichtungen daran, Infrastrukturen und Methoden zur Verkn</w:t>
        </w:r>
        <w:r>
          <w:rPr>
            <w:rFonts w:ascii="Arial Unicode MS" w:eastAsia="Arial Unicode MS" w:hAnsi="Arial Unicode MS" w:cs="Arial Unicode MS"/>
            <w:sz w:val="22"/>
            <w:szCs w:val="22"/>
          </w:rPr>
          <w:t>ü</w:t>
        </w:r>
        <w:r>
          <w:rPr>
            <w:rFonts w:eastAsia="Arial Unicode MS" w:hAnsi="Arial Unicode MS" w:cs="Arial Unicode MS"/>
            <w:sz w:val="22"/>
            <w:szCs w:val="22"/>
          </w:rPr>
          <w:t>pfung geistes-, sozial- und kulturwissenschaftlicher Forschung aufzubauen und die daraus gewonnenen Erkenntnisse sowohl inhaltlicher als auch methodologischer Natur der Wissenschaft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stellen. Eine Erhebung, Erschlie</w:t>
        </w:r>
        <w:r>
          <w:rPr>
            <w:rFonts w:ascii="Arial Unicode MS" w:eastAsia="Arial Unicode MS" w:hAnsi="Arial Unicode MS" w:cs="Arial Unicode MS"/>
            <w:sz w:val="22"/>
            <w:szCs w:val="22"/>
          </w:rPr>
          <w:t>ß</w:t>
        </w:r>
        <w:r>
          <w:rPr>
            <w:rFonts w:eastAsia="Arial Unicode MS" w:hAnsi="Arial Unicode MS" w:cs="Arial Unicode MS"/>
            <w:sz w:val="22"/>
            <w:szCs w:val="22"/>
          </w:rPr>
          <w:t>ung und Sicherung von Datenbest</w:t>
        </w:r>
        <w:r>
          <w:rPr>
            <w:rFonts w:ascii="Arial Unicode MS" w:eastAsia="Arial Unicode MS" w:hAnsi="Arial Unicode MS" w:cs="Arial Unicode MS"/>
            <w:sz w:val="22"/>
            <w:szCs w:val="22"/>
          </w:rPr>
          <w:t>ä</w:t>
        </w:r>
        <w:r>
          <w:rPr>
            <w:rFonts w:eastAsia="Arial Unicode MS" w:hAnsi="Arial Unicode MS" w:cs="Arial Unicode MS"/>
            <w:sz w:val="22"/>
            <w:szCs w:val="22"/>
          </w:rPr>
          <w:t>nden des kulturellen Erbes sowie deren forschungsgeleitete Aufbereitung und Analyse z</w:t>
        </w:r>
        <w:r>
          <w:rPr>
            <w:rFonts w:ascii="Arial Unicode MS" w:eastAsia="Arial Unicode MS" w:hAnsi="Arial Unicode MS" w:cs="Arial Unicode MS"/>
            <w:sz w:val="22"/>
            <w:szCs w:val="22"/>
          </w:rPr>
          <w:t>ä</w:t>
        </w:r>
        <w:r>
          <w:rPr>
            <w:rFonts w:eastAsia="Arial Unicode MS" w:hAnsi="Arial Unicode MS" w:cs="Arial Unicode MS"/>
            <w:sz w:val="22"/>
            <w:szCs w:val="22"/>
          </w:rPr>
          <w:t>hlen zu den wichtigsten Aufgaben und vor allem die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stehenden digitalen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glichkeiten lassen v</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llig neue Perspektiven in diesem Feld zu. </w:t>
        </w:r>
        <w:r>
          <w:rPr>
            <w:rFonts w:eastAsia="Helvetica Neue" w:cs="Helvetica Neue"/>
            <w:sz w:val="22"/>
            <w:szCs w:val="22"/>
            <w:vertAlign w:val="superscript"/>
          </w:rPr>
          <w:footnoteReference w:id="26"/>
        </w:r>
        <w:r>
          <w:rPr>
            <w:sz w:val="22"/>
            <w:szCs w:val="22"/>
          </w:rPr>
          <w:br/>
        </w:r>
      </w:moveTo>
      <w:moveToRangeEnd w:id="542"/>
      <w:del w:id="552" w:author="stefan zedlacher" w:date="2016-03-07T12:42:00Z">
        <w:r w:rsidR="00F0275B" w:rsidDel="00A410FA">
          <w:rPr>
            <w:rFonts w:eastAsia="Arial Unicode MS" w:hAnsi="Arial Unicode MS" w:cs="Arial Unicode MS"/>
            <w:sz w:val="22"/>
            <w:szCs w:val="22"/>
            <w:shd w:val="clear" w:color="auto" w:fill="9CE159"/>
          </w:rPr>
          <w:delText xml:space="preserve">MONA: </w:delText>
        </w:r>
      </w:del>
    </w:p>
    <w:p w14:paraId="4EC14CCF" w14:textId="3430F97D" w:rsidR="00F0275B" w:rsidDel="00A410FA" w:rsidRDefault="00F0275B" w:rsidP="00F0275B">
      <w:pPr>
        <w:rPr>
          <w:del w:id="553" w:author="stefan zedlacher" w:date="2016-03-07T12:42:00Z"/>
          <w:sz w:val="22"/>
          <w:szCs w:val="22"/>
          <w:shd w:val="clear" w:color="auto" w:fill="9CE159"/>
        </w:rPr>
      </w:pPr>
    </w:p>
    <w:p w14:paraId="68AC88EF" w14:textId="7A978465" w:rsidR="00F0275B" w:rsidDel="00A410FA" w:rsidRDefault="00F0275B" w:rsidP="00F0275B">
      <w:pPr>
        <w:rPr>
          <w:del w:id="554" w:author="stefan zedlacher" w:date="2016-03-07T12:42:00Z"/>
          <w:sz w:val="22"/>
          <w:szCs w:val="22"/>
          <w:shd w:val="clear" w:color="auto" w:fill="9CE159"/>
        </w:rPr>
      </w:pPr>
      <w:del w:id="555" w:author="stefan zedlacher" w:date="2016-03-07T12:42:00Z">
        <w:r w:rsidDel="00A410FA">
          <w:rPr>
            <w:rFonts w:eastAsia="Arial Unicode MS" w:hAnsi="Arial Unicode MS" w:cs="Arial Unicode MS"/>
            <w:sz w:val="22"/>
            <w:szCs w:val="22"/>
          </w:rPr>
          <w:delText>Die traditionelle, analoge Archivarbeit erf</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 xml:space="preserve">hrt seit einigen Jahren Neuerungen im Bezug auf die Digitalisierung von Archivalien. Mit dem Einzug der Informationstechnologien in den Archiven </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ndert sich die Aufarbeitung, Speicherung und Ordnung dieser ma</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 xml:space="preserve">geblich. Die im Archiv aufgenommenen und systematisierten Daten werden in Datenbanken </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bertragen, abgespeichert und dadurch unabh</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ngig von Raum und Zeit im World Wide Web den BenutzerInnen zur Verf</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gung gestellt. Die urspr</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nglich sehr zeitintensive Recherche vor Ort und vor allem oftmals in unterschiedlichen Archiven wird nun auf ein Minimum reduziert und durch vor-sondieren der Informationen und Best</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 k</w:delText>
        </w:r>
        <w:r w:rsidDel="00A410FA">
          <w:rPr>
            <w:rFonts w:ascii="Arial Unicode MS" w:eastAsia="Arial Unicode MS" w:hAnsi="Arial Unicode MS" w:cs="Arial Unicode MS"/>
            <w:sz w:val="22"/>
            <w:szCs w:val="22"/>
          </w:rPr>
          <w:delText>ö</w:delText>
        </w:r>
        <w:r w:rsidDel="00A410FA">
          <w:rPr>
            <w:rFonts w:eastAsia="Arial Unicode MS" w:hAnsi="Arial Unicode MS" w:cs="Arial Unicode MS"/>
            <w:sz w:val="22"/>
            <w:szCs w:val="22"/>
          </w:rPr>
          <w:delText>nnen Internetuser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lich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Suchergebnisse zu erhalten</w:delText>
        </w:r>
      </w:del>
      <w:del w:id="556" w:author="stefan zedlacher" w:date="2016-03-07T12:17:00Z">
        <w:r w:rsidDel="006511D6">
          <w:rPr>
            <w:rFonts w:eastAsia="Arial Unicode MS" w:hAnsi="Arial Unicode MS" w:cs="Arial Unicode MS"/>
            <w:sz w:val="22"/>
            <w:szCs w:val="22"/>
          </w:rPr>
          <w:delText>.</w:delText>
        </w:r>
      </w:del>
    </w:p>
    <w:p w14:paraId="67968AD6" w14:textId="62666D07" w:rsidR="006511D6" w:rsidDel="00A410FA" w:rsidRDefault="00F0275B" w:rsidP="00F0275B">
      <w:pPr>
        <w:rPr>
          <w:del w:id="557" w:author="stefan zedlacher" w:date="2016-03-07T12:42:00Z"/>
          <w:sz w:val="22"/>
          <w:szCs w:val="22"/>
        </w:rPr>
      </w:pPr>
      <w:del w:id="558" w:author="stefan zedlacher" w:date="2016-03-07T12:42:00Z">
        <w:r w:rsidDel="00A410FA">
          <w:rPr>
            <w:sz w:val="22"/>
            <w:szCs w:val="22"/>
          </w:rPr>
          <w:delTex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delText>
        </w:r>
      </w:del>
      <w:del w:id="559" w:author="stefan zedlacher" w:date="2016-03-07T12:18:00Z">
        <w:r w:rsidDel="006511D6">
          <w:rPr>
            <w:sz w:val="22"/>
            <w:szCs w:val="22"/>
          </w:rPr>
          <w:delText>.</w:delText>
        </w:r>
      </w:del>
    </w:p>
    <w:p w14:paraId="4294B461" w14:textId="0B3A79F3" w:rsidR="00F0275B" w:rsidDel="00A410FA" w:rsidRDefault="00F0275B" w:rsidP="00F0275B">
      <w:pPr>
        <w:rPr>
          <w:del w:id="560" w:author="stefan zedlacher" w:date="2016-03-07T12:42:00Z"/>
          <w:sz w:val="22"/>
          <w:szCs w:val="22"/>
        </w:rPr>
      </w:pPr>
      <w:del w:id="561" w:author="stefan zedlacher" w:date="2016-03-07T12:42:00Z">
        <w:r w:rsidDel="00A410FA">
          <w:rPr>
            <w:sz w:val="22"/>
            <w:szCs w:val="22"/>
          </w:rPr>
          <w:delText>Seit dem Jahr 2000 gibt es für Archive einen Standard, den ISAD-G (General International Standard Archival Description</w:delText>
        </w:r>
        <w:r w:rsidDel="00A410FA">
          <w:rPr>
            <w:rFonts w:ascii="Times New Roman" w:eastAsia="Times New Roman" w:hAnsi="Times New Roman" w:cs="Times New Roman"/>
            <w:sz w:val="22"/>
            <w:szCs w:val="22"/>
            <w:vertAlign w:val="superscript"/>
          </w:rPr>
          <w:footnoteReference w:id="27"/>
        </w:r>
        <w:r w:rsidDel="00A410FA">
          <w:rPr>
            <w:sz w:val="22"/>
            <w:szCs w:val="22"/>
          </w:rPr>
          <w:delTex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delText>
        </w:r>
      </w:del>
    </w:p>
    <w:p w14:paraId="575281F6" w14:textId="6F454FCF" w:rsidR="006511D6" w:rsidDel="00E16D28" w:rsidRDefault="00F0275B" w:rsidP="00F0275B">
      <w:pPr>
        <w:rPr>
          <w:del w:id="566" w:author="stefan zedlacher" w:date="2016-03-07T12:48:00Z"/>
          <w:sz w:val="22"/>
          <w:szCs w:val="22"/>
        </w:rPr>
      </w:pPr>
      <w:del w:id="567" w:author="stefan zedlacher" w:date="2016-03-07T12:42:00Z">
        <w:r w:rsidDel="00A410FA">
          <w:rPr>
            <w:sz w:val="22"/>
            <w:szCs w:val="22"/>
          </w:rPr>
          <w:delTex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delText>
        </w:r>
      </w:del>
    </w:p>
    <w:p w14:paraId="6017FEE9" w14:textId="4F32C7AB" w:rsidR="00F0275B" w:rsidDel="00E16D28" w:rsidRDefault="00F0275B" w:rsidP="00F0275B">
      <w:pPr>
        <w:rPr>
          <w:del w:id="568" w:author="stefan zedlacher" w:date="2016-03-07T12:48:00Z"/>
          <w:sz w:val="22"/>
          <w:szCs w:val="22"/>
        </w:rPr>
      </w:pPr>
      <w:moveFromRangeStart w:id="569" w:author="stefan zedlacher" w:date="2016-03-07T12:38:00Z" w:name="move318973649"/>
      <w:moveFrom w:id="570" w:author="stefan zedlacher" w:date="2016-03-07T12:38:00Z">
        <w:del w:id="571" w:author="stefan zedlacher" w:date="2016-03-07T12:48:00Z">
          <w:r w:rsidDel="00E16D28">
            <w:rPr>
              <w:sz w:val="22"/>
              <w:szCs w:val="22"/>
            </w:rPr>
            <w:delText>An dieser Stelle wollen wir kurz das Semantische Web (Web 3.0) erklären und auch die für unsere Arbeit grundlegende Datenstruktur und Funktionsweise desselben aufzeigen. Beim Web 3.0 handelt es sich um eine WEb-Technologie,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delText>
          </w:r>
        </w:del>
      </w:moveFrom>
    </w:p>
    <w:moveFromRangeEnd w:id="569"/>
    <w:p w14:paraId="139B1C18" w14:textId="76C6C214" w:rsidR="00F0275B" w:rsidDel="00E16D28" w:rsidRDefault="00F0275B" w:rsidP="00F0275B">
      <w:pPr>
        <w:rPr>
          <w:del w:id="572" w:author="stefan zedlacher" w:date="2016-03-07T12:48:00Z"/>
          <w:strike/>
          <w:sz w:val="22"/>
          <w:szCs w:val="22"/>
        </w:rPr>
      </w:pPr>
      <w:del w:id="573" w:author="stefan zedlacher" w:date="2016-03-07T12:48:00Z">
        <w:r w:rsidDel="00E16D28">
          <w:rPr>
            <w:strike/>
            <w:sz w:val="22"/>
            <w:szCs w:val="22"/>
          </w:rPr>
          <w:delTex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delText>
        </w:r>
      </w:del>
    </w:p>
    <w:p w14:paraId="40918A54" w14:textId="3BB47C35" w:rsidR="00F0275B" w:rsidDel="00E16D28" w:rsidRDefault="00F0275B" w:rsidP="00F0275B">
      <w:pPr>
        <w:rPr>
          <w:del w:id="574" w:author="stefan zedlacher" w:date="2016-03-07T12:48:00Z"/>
          <w:sz w:val="22"/>
          <w:szCs w:val="22"/>
          <w:shd w:val="clear" w:color="auto" w:fill="FFE061"/>
        </w:rPr>
      </w:pPr>
      <w:del w:id="575" w:author="stefan zedlacher" w:date="2016-03-07T12:48:00Z">
        <w:r w:rsidDel="00E16D28">
          <w:rPr>
            <w:sz w:val="22"/>
            <w:szCs w:val="22"/>
            <w:shd w:val="clear" w:color="auto" w:fill="FFE061"/>
          </w:rPr>
          <w:delText>INFOGRAFIK SEMANTIK WEB ???</w:delText>
        </w:r>
      </w:del>
    </w:p>
    <w:p w14:paraId="2A74888A" w14:textId="0FD7C4E3" w:rsidR="00F0275B" w:rsidDel="00A410FA" w:rsidRDefault="00F0275B" w:rsidP="00F0275B">
      <w:pPr>
        <w:rPr>
          <w:del w:id="576" w:author="stefan zedlacher" w:date="2016-03-07T12:39:00Z"/>
          <w:sz w:val="22"/>
          <w:szCs w:val="22"/>
        </w:rPr>
      </w:pPr>
      <w:del w:id="577" w:author="stefan zedlacher" w:date="2016-03-07T12:39:00Z">
        <w:r w:rsidDel="00A410FA">
          <w:rPr>
            <w:sz w:val="22"/>
            <w:szCs w:val="22"/>
          </w:rPr>
          <w:delTex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delText>
        </w:r>
      </w:del>
    </w:p>
    <w:p w14:paraId="53A6EFAC" w14:textId="5B3040AE" w:rsidR="00F0275B" w:rsidDel="00A410FA" w:rsidRDefault="00F0275B" w:rsidP="00F0275B">
      <w:pPr>
        <w:rPr>
          <w:sz w:val="22"/>
          <w:szCs w:val="22"/>
        </w:rPr>
      </w:pPr>
      <w:moveFromRangeStart w:id="578" w:author="stefan zedlacher" w:date="2016-03-07T12:45:00Z" w:name="move318974067"/>
      <w:moveFrom w:id="579" w:author="stefan zedlacher" w:date="2016-03-07T12:45:00Z">
        <w:r w:rsidDel="00A410FA">
          <w:rPr>
            <w:rFonts w:eastAsia="Arial Unicode MS" w:hAnsi="Arial Unicode MS" w:cs="Arial Unicode MS"/>
            <w:b/>
            <w:bCs/>
            <w:sz w:val="22"/>
            <w:szCs w:val="22"/>
          </w:rPr>
          <w:t>beispielhafte Web-Portale</w:t>
        </w:r>
      </w:moveFrom>
    </w:p>
    <w:p w14:paraId="464575A5" w14:textId="1B9A404F" w:rsidR="00F0275B" w:rsidDel="00A410FA" w:rsidRDefault="00F0275B" w:rsidP="00F0275B">
      <w:pPr>
        <w:rPr>
          <w:rFonts w:ascii="Arial Unicode MS" w:eastAsia="Arial Unicode MS" w:hAnsi="Arial Unicode MS" w:cs="Arial Unicode MS"/>
          <w:sz w:val="22"/>
          <w:szCs w:val="22"/>
        </w:rPr>
      </w:pPr>
      <w:moveFrom w:id="580" w:author="stefan zedlacher" w:date="2016-03-07T12:45:00Z">
        <w:r w:rsidDel="00A410FA">
          <w:rPr>
            <w:rFonts w:eastAsia="Arial Unicode MS" w:hAnsi="Arial Unicode MS" w:cs="Arial Unicode MS"/>
            <w:sz w:val="22"/>
            <w:szCs w:val="22"/>
          </w:rPr>
          <w:t>An einer beispielhaften Suchabfrage in derzeitig g</w:t>
        </w:r>
        <w:r w:rsidDel="00A410FA">
          <w:rPr>
            <w:rFonts w:ascii="Arial Unicode MS" w:eastAsia="Arial Unicode MS" w:hAnsi="Arial Unicode MS" w:cs="Arial Unicode MS"/>
            <w:sz w:val="22"/>
            <w:szCs w:val="22"/>
          </w:rPr>
          <w:t>ä</w:t>
        </w:r>
        <w:r w:rsidDel="00A410FA">
          <w:rPr>
            <w:rFonts w:eastAsia="Arial Unicode MS" w:hAnsi="Arial Unicode MS" w:cs="Arial Unicode MS"/>
            <w:sz w:val="22"/>
            <w:szCs w:val="22"/>
          </w:rPr>
          <w:t>ngigen Metadaten bzw. Volltextsuche von Online - Archiven m</w:t>
        </w:r>
        <w:r w:rsidDel="00A410FA">
          <w:rPr>
            <w:rFonts w:ascii="Arial Unicode MS" w:eastAsia="Arial Unicode MS" w:hAnsi="Arial Unicode MS" w:cs="Arial Unicode MS"/>
            <w:sz w:val="22"/>
            <w:szCs w:val="22"/>
          </w:rPr>
          <w:t>ö</w:t>
        </w:r>
        <w:r w:rsidDel="00A410FA">
          <w:rPr>
            <w:rFonts w:eastAsia="Arial Unicode MS" w:hAnsi="Arial Unicode MS" w:cs="Arial Unicode MS"/>
            <w:sz w:val="22"/>
            <w:szCs w:val="22"/>
          </w:rPr>
          <w:t>chten wir hier kurz die derzeitige Situation und die Abl</w:t>
        </w:r>
        <w:r w:rsidDel="00A410FA">
          <w:rPr>
            <w:rFonts w:ascii="Arial Unicode MS" w:eastAsia="Arial Unicode MS" w:hAnsi="Arial Unicode MS" w:cs="Arial Unicode MS"/>
            <w:sz w:val="22"/>
            <w:szCs w:val="22"/>
          </w:rPr>
          <w:t>ä</w:t>
        </w:r>
        <w:r w:rsidDel="00A410FA">
          <w:rPr>
            <w:rFonts w:eastAsia="Arial Unicode MS" w:hAnsi="Arial Unicode MS" w:cs="Arial Unicode MS"/>
            <w:sz w:val="22"/>
            <w:szCs w:val="22"/>
          </w:rPr>
          <w:t>ufe dieser darlegen.</w:t>
        </w:r>
      </w:moveFrom>
    </w:p>
    <w:p w14:paraId="71BF24D0" w14:textId="68230BFF" w:rsidR="00F0275B" w:rsidDel="00A410FA" w:rsidRDefault="00F0275B" w:rsidP="00F0275B">
      <w:pPr>
        <w:rPr>
          <w:rFonts w:ascii="Arial Unicode MS" w:eastAsia="Arial Unicode MS" w:hAnsi="Arial Unicode MS" w:cs="Arial Unicode MS"/>
          <w:sz w:val="22"/>
          <w:szCs w:val="22"/>
        </w:rPr>
      </w:pPr>
      <w:moveFrom w:id="581" w:author="stefan zedlacher" w:date="2016-03-07T12:45:00Z">
        <w:r w:rsidDel="00A410FA">
          <w:rPr>
            <w:rFonts w:ascii="Arial Unicode MS"/>
            <w:sz w:val="22"/>
            <w:szCs w:val="22"/>
          </w:rPr>
          <w:t>GND (Gemeinsame Normdatei) &gt; RDF &gt; VIAF</w:t>
        </w:r>
      </w:moveFrom>
    </w:p>
    <w:p w14:paraId="4CF432A7" w14:textId="5B070529" w:rsidR="00F0275B" w:rsidDel="00A410FA" w:rsidRDefault="00F0275B" w:rsidP="00F0275B">
      <w:pPr>
        <w:rPr>
          <w:rFonts w:ascii="Arial Unicode MS" w:eastAsia="Arial Unicode MS" w:hAnsi="Arial Unicode MS" w:cs="Arial Unicode MS"/>
          <w:sz w:val="22"/>
          <w:szCs w:val="22"/>
        </w:rPr>
      </w:pPr>
      <w:moveFrom w:id="582" w:author="stefan zedlacher" w:date="2016-03-07T12:45:00Z">
        <w:r w:rsidDel="00A410FA">
          <w:rPr>
            <w:rFonts w:ascii="Arial Unicode MS"/>
            <w:sz w:val="22"/>
            <w:szCs w:val="22"/>
          </w:rPr>
          <w:t>Die Suchfunktion auf einer Website bietet dem Nutzer mehrere M</w:t>
        </w:r>
        <w:r w:rsidDel="00A410FA">
          <w:rPr>
            <w:sz w:val="22"/>
            <w:szCs w:val="22"/>
          </w:rPr>
          <w:t>ö</w:t>
        </w:r>
        <w:r w:rsidDel="00A410FA">
          <w:rPr>
            <w:rFonts w:ascii="Arial Unicode MS"/>
            <w:sz w:val="22"/>
            <w:szCs w:val="22"/>
          </w:rPr>
          <w:t>glichkeiten an, die gew</w:t>
        </w:r>
        <w:r w:rsidDel="00A410FA">
          <w:rPr>
            <w:sz w:val="22"/>
            <w:szCs w:val="22"/>
          </w:rPr>
          <w:t>ü</w:t>
        </w:r>
        <w:r w:rsidDel="00A410FA">
          <w:rPr>
            <w:rFonts w:ascii="Arial Unicode MS"/>
            <w:sz w:val="22"/>
            <w:szCs w:val="22"/>
          </w:rPr>
          <w:t>nschten Ergebnisse mittels vager oder konkreter Sucheingabe zu filtern. Durch die Eingabe eines oder auch mehrerer Recherche-Begriffe in ein Suchfeld kann eine erste Suche erfolgen, welche sp</w:t>
        </w:r>
        <w:r w:rsidDel="00A410FA">
          <w:rPr>
            <w:sz w:val="22"/>
            <w:szCs w:val="22"/>
          </w:rPr>
          <w:t>ä</w:t>
        </w:r>
        <w:r w:rsidDel="00A410FA">
          <w:rPr>
            <w:rFonts w:ascii="Arial Unicode MS"/>
            <w:sz w:val="22"/>
            <w:szCs w:val="22"/>
          </w:rPr>
          <w:t>ter noch weiter differenziert werden kann. Diese Differenzierung entsteht auf der einen Seite durch einf</w:t>
        </w:r>
        <w:r w:rsidDel="00A410FA">
          <w:rPr>
            <w:sz w:val="22"/>
            <w:szCs w:val="22"/>
          </w:rPr>
          <w:t>ü</w:t>
        </w:r>
        <w:r w:rsidDel="00A410FA">
          <w:rPr>
            <w:rFonts w:ascii="Arial Unicode MS"/>
            <w:sz w:val="22"/>
            <w:szCs w:val="22"/>
          </w:rPr>
          <w:t xml:space="preserve">gen der Optionen wie </w:t>
        </w:r>
        <w:r w:rsidDel="00A410FA">
          <w:rPr>
            <w:sz w:val="22"/>
            <w:szCs w:val="22"/>
          </w:rPr>
          <w:t>„</w:t>
        </w:r>
        <w:r w:rsidDel="00A410FA">
          <w:rPr>
            <w:rFonts w:ascii="Arial Unicode MS"/>
            <w:sz w:val="22"/>
            <w:szCs w:val="22"/>
          </w:rPr>
          <w:t>und</w:t>
        </w:r>
        <w:r w:rsidDel="00A410FA">
          <w:rPr>
            <w:sz w:val="22"/>
            <w:szCs w:val="22"/>
          </w:rPr>
          <w:t>“</w:t>
        </w:r>
        <w:r w:rsidDel="00A410FA">
          <w:rPr>
            <w:rFonts w:ascii="Arial Unicode MS"/>
            <w:sz w:val="22"/>
            <w:szCs w:val="22"/>
          </w:rPr>
          <w:t xml:space="preserve">, </w:t>
        </w:r>
        <w:r w:rsidDel="00A410FA">
          <w:rPr>
            <w:sz w:val="22"/>
            <w:szCs w:val="22"/>
          </w:rPr>
          <w:t>„</w:t>
        </w:r>
        <w:r w:rsidDel="00A410FA">
          <w:rPr>
            <w:rFonts w:ascii="Arial Unicode MS"/>
            <w:sz w:val="22"/>
            <w:szCs w:val="22"/>
          </w:rPr>
          <w:t>oder</w:t>
        </w:r>
        <w:r w:rsidDel="00A410FA">
          <w:rPr>
            <w:sz w:val="22"/>
            <w:szCs w:val="22"/>
          </w:rPr>
          <w:t xml:space="preserve">“ </w:t>
        </w:r>
        <w:r w:rsidDel="00A410FA">
          <w:rPr>
            <w:rFonts w:ascii="Arial Unicode MS"/>
            <w:sz w:val="22"/>
            <w:szCs w:val="22"/>
          </w:rPr>
          <w:t xml:space="preserve">und </w:t>
        </w:r>
        <w:r w:rsidDel="00A410FA">
          <w:rPr>
            <w:sz w:val="22"/>
            <w:szCs w:val="22"/>
          </w:rPr>
          <w:t>„</w:t>
        </w:r>
        <w:r w:rsidDel="00A410FA">
          <w:rPr>
            <w:rFonts w:ascii="Arial Unicode MS"/>
            <w:sz w:val="22"/>
            <w:szCs w:val="22"/>
          </w:rPr>
          <w:t>Index bl</w:t>
        </w:r>
        <w:r w:rsidDel="00A410FA">
          <w:rPr>
            <w:sz w:val="22"/>
            <w:szCs w:val="22"/>
          </w:rPr>
          <w:t>ä</w:t>
        </w:r>
        <w:r w:rsidDel="00A410FA">
          <w:rPr>
            <w:rFonts w:ascii="Arial Unicode MS"/>
            <w:sz w:val="22"/>
            <w:szCs w:val="22"/>
          </w:rPr>
          <w:t>ttern</w:t>
        </w:r>
        <w:r w:rsidDel="00A410FA">
          <w:rPr>
            <w:sz w:val="22"/>
            <w:szCs w:val="22"/>
          </w:rPr>
          <w:t>“</w:t>
        </w:r>
        <w:r w:rsidDel="00A410FA">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sidDel="00A410FA">
          <w:rPr>
            <w:sz w:val="22"/>
            <w:szCs w:val="22"/>
          </w:rPr>
          <w:t>ü</w:t>
        </w:r>
        <w:r w:rsidDel="00A410FA">
          <w:rPr>
            <w:rFonts w:ascii="Arial Unicode MS"/>
            <w:sz w:val="22"/>
            <w:szCs w:val="22"/>
          </w:rPr>
          <w:t>gung, die zu einem besseren Suchergebnis f</w:t>
        </w:r>
        <w:r w:rsidDel="00A410FA">
          <w:rPr>
            <w:sz w:val="22"/>
            <w:szCs w:val="22"/>
          </w:rPr>
          <w:t>ü</w:t>
        </w:r>
        <w:r w:rsidDel="00A410FA">
          <w:rPr>
            <w:rFonts w:ascii="Arial Unicode MS"/>
            <w:sz w:val="22"/>
            <w:szCs w:val="22"/>
          </w:rPr>
          <w:t>hren. Die Wildcard-Option bringt noch eine weitere M</w:t>
        </w:r>
        <w:r w:rsidDel="00A410FA">
          <w:rPr>
            <w:sz w:val="22"/>
            <w:szCs w:val="22"/>
          </w:rPr>
          <w:t>ö</w:t>
        </w:r>
        <w:r w:rsidDel="00A410FA">
          <w:rPr>
            <w:rFonts w:ascii="Arial Unicode MS"/>
            <w:sz w:val="22"/>
            <w:szCs w:val="22"/>
          </w:rPr>
          <w:t>glichkeit mit sich und zwar werden hier Platzhalterzeichen (?, *, _, %, #, usw.) verwendet, um die Ergebnisliste besser steuern zu k</w:t>
        </w:r>
        <w:r w:rsidDel="00A410FA">
          <w:rPr>
            <w:sz w:val="22"/>
            <w:szCs w:val="22"/>
          </w:rPr>
          <w:t>ö</w:t>
        </w:r>
        <w:r w:rsidDel="00A410FA">
          <w:rPr>
            <w:rFonts w:ascii="Arial Unicode MS"/>
            <w:sz w:val="22"/>
            <w:szCs w:val="22"/>
          </w:rPr>
          <w:t>nnen. Wie diese Platzhalterzeichen allerdings zu verwenden oder einzusetzen sind bedarf eines gewissen Vorwissens des Users in der Bedienung der Suche.</w:t>
        </w:r>
      </w:moveFrom>
    </w:p>
    <w:p w14:paraId="4F480A82" w14:textId="2BDEE2ED" w:rsidR="00F0275B" w:rsidDel="00A410FA" w:rsidRDefault="00F0275B" w:rsidP="00F0275B">
      <w:pPr>
        <w:rPr>
          <w:rFonts w:ascii="Arial Unicode MS" w:eastAsia="Arial Unicode MS" w:hAnsi="Arial Unicode MS" w:cs="Arial Unicode MS"/>
          <w:sz w:val="22"/>
          <w:szCs w:val="22"/>
        </w:rPr>
      </w:pPr>
      <w:moveFrom w:id="583" w:author="stefan zedlacher" w:date="2016-03-07T12:45:00Z">
        <w:r w:rsidDel="00A410FA">
          <w:rPr>
            <w:rFonts w:ascii="Arial Unicode MS"/>
            <w:sz w:val="22"/>
            <w:szCs w:val="22"/>
          </w:rPr>
          <w:t>Manche Suchanfragen stellen die Kategorien der Suchergebnisse mit einem Icon auf dem Bildschirm das, das die Ergebnisse nach Entit</w:t>
        </w:r>
        <w:r w:rsidDel="00A410FA">
          <w:rPr>
            <w:sz w:val="22"/>
            <w:szCs w:val="22"/>
          </w:rPr>
          <w:t>ä</w:t>
        </w:r>
        <w:r w:rsidDel="00A410FA">
          <w:rPr>
            <w:rFonts w:ascii="Arial Unicode MS"/>
            <w:sz w:val="22"/>
            <w:szCs w:val="22"/>
          </w:rPr>
          <w:t>ten kategorisiert und ihnen definierte Symbole zuweist.  Anhand dieser Symbole kann ausgehend vom Suchauftrag bereits die Art des Normsatzes erkannt werden und der/die BenutzerIn erh</w:t>
        </w:r>
        <w:r w:rsidDel="00A410FA">
          <w:rPr>
            <w:sz w:val="22"/>
            <w:szCs w:val="22"/>
          </w:rPr>
          <w:t>ä</w:t>
        </w:r>
        <w:r w:rsidDel="00A410FA">
          <w:rPr>
            <w:rFonts w:ascii="Arial Unicode MS"/>
            <w:sz w:val="22"/>
            <w:szCs w:val="22"/>
          </w:rPr>
          <w:t xml:space="preserve">lt bereits vorab eine Information zum Ergebnis. Die gesamte  Suche erfolgt </w:t>
        </w:r>
        <w:r w:rsidDel="00A410FA">
          <w:rPr>
            <w:sz w:val="22"/>
            <w:szCs w:val="22"/>
          </w:rPr>
          <w:t>ü</w:t>
        </w:r>
        <w:r w:rsidDel="00A410FA">
          <w:rPr>
            <w:rFonts w:ascii="Arial Unicode MS"/>
            <w:sz w:val="22"/>
            <w:szCs w:val="22"/>
          </w:rPr>
          <w:t>ber Metadaten und der User muss vorab genau wissen, was er/sie sucht, um schlie</w:t>
        </w:r>
        <w:r w:rsidDel="00A410FA">
          <w:rPr>
            <w:sz w:val="22"/>
            <w:szCs w:val="22"/>
          </w:rPr>
          <w:t>ß</w:t>
        </w:r>
        <w:r w:rsidDel="00A410FA">
          <w:rPr>
            <w:rFonts w:ascii="Arial Unicode MS"/>
            <w:sz w:val="22"/>
            <w:szCs w:val="22"/>
          </w:rPr>
          <w:t>lich die richtige Abfrage zu starten und zum gew</w:t>
        </w:r>
        <w:r w:rsidDel="00A410FA">
          <w:rPr>
            <w:sz w:val="22"/>
            <w:szCs w:val="22"/>
          </w:rPr>
          <w:t>ü</w:t>
        </w:r>
        <w:r w:rsidDel="00A410FA">
          <w:rPr>
            <w:rFonts w:ascii="Arial Unicode MS"/>
            <w:sz w:val="22"/>
            <w:szCs w:val="22"/>
          </w:rPr>
          <w:t xml:space="preserve">nschten Ziel zu kommen. </w:t>
        </w:r>
        <w:r w:rsidDel="00A410FA">
          <w:rPr>
            <w:rFonts w:ascii="Arial Unicode MS" w:eastAsia="Arial Unicode MS" w:hAnsi="Arial Unicode MS" w:cs="Arial Unicode MS"/>
            <w:sz w:val="22"/>
            <w:szCs w:val="22"/>
          </w:rPr>
          <w:cr/>
        </w:r>
        <w:r w:rsidDel="00A410FA">
          <w:rPr>
            <w:rFonts w:ascii="Arial Unicode MS"/>
            <w:sz w:val="22"/>
            <w:szCs w:val="22"/>
          </w:rPr>
          <w:t>Die Gemeinsame Normdatei (GND) umfasst alle Entit</w:t>
        </w:r>
        <w:r w:rsidDel="00A410FA">
          <w:rPr>
            <w:sz w:val="22"/>
            <w:szCs w:val="22"/>
          </w:rPr>
          <w:t>ä</w:t>
        </w:r>
        <w:r w:rsidDel="00A410FA">
          <w:rPr>
            <w:rFonts w:ascii="Arial Unicode MS"/>
            <w:sz w:val="22"/>
            <w:szCs w:val="22"/>
          </w:rPr>
          <w:t>ten uns stellt ein eindeutiges Bezugssystem f</w:t>
        </w:r>
        <w:r w:rsidDel="00A410FA">
          <w:rPr>
            <w:sz w:val="22"/>
            <w:szCs w:val="22"/>
          </w:rPr>
          <w:t>ü</w:t>
        </w:r>
        <w:r w:rsidDel="00A410FA">
          <w:rPr>
            <w:rFonts w:ascii="Arial Unicode MS"/>
            <w:sz w:val="22"/>
            <w:szCs w:val="22"/>
          </w:rPr>
          <w:t>r bibliografische Daten von Bibliotheken, Archive, Museen und dergleichen dar. Mit Hilfe der GND ist es m</w:t>
        </w:r>
        <w:r w:rsidDel="00A410FA">
          <w:rPr>
            <w:sz w:val="22"/>
            <w:szCs w:val="22"/>
          </w:rPr>
          <w:t>ö</w:t>
        </w:r>
        <w:r w:rsidDel="00A410FA">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sidDel="00A410FA">
          <w:rPr>
            <w:sz w:val="22"/>
            <w:szCs w:val="22"/>
          </w:rPr>
          <w:t>ä</w:t>
        </w:r>
        <w:r w:rsidDel="00A410FA">
          <w:rPr>
            <w:rFonts w:ascii="Arial Unicode MS"/>
            <w:sz w:val="22"/>
            <w:szCs w:val="22"/>
          </w:rPr>
          <w:t>ssliche Ergebnisse zu erzielen. In naher Zukunft soll die im deutschsprachigen Raum verwendete GND in das internationale  RDA-System (Resource Description and Access)</w:t>
        </w:r>
        <w:r w:rsidDel="00A410FA">
          <w:rPr>
            <w:rFonts w:ascii="Arial Unicode MS" w:eastAsia="Arial Unicode MS" w:hAnsi="Arial Unicode MS" w:cs="Arial Unicode MS"/>
            <w:sz w:val="22"/>
            <w:szCs w:val="22"/>
            <w:vertAlign w:val="superscript"/>
          </w:rPr>
          <w:footnoteReference w:id="28"/>
        </w:r>
        <w:r w:rsidDel="00A410FA">
          <w:rPr>
            <w:rFonts w:ascii="Arial Unicode MS"/>
            <w:sz w:val="22"/>
            <w:szCs w:val="22"/>
          </w:rPr>
          <w:t xml:space="preserve"> implementiert werden. Diese xml</w:t>
        </w:r>
        <w:r w:rsidDel="00A410FA">
          <w:rPr>
            <w:rFonts w:eastAsia="Arial Unicode MS" w:hAnsi="Arial Unicode MS" w:cs="Arial Unicode MS"/>
            <w:sz w:val="22"/>
            <w:szCs w:val="22"/>
          </w:rPr>
          <w:t>-Anwendung stellt Metadaten 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r unterschiedliche Applikationen zur Verf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gung und dient als textbasiertes Beschreibungsformat dem</w:t>
        </w:r>
        <w:r w:rsidDel="00A410FA">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sidDel="00A410FA">
          <w:rPr>
            <w:sz w:val="22"/>
            <w:szCs w:val="22"/>
          </w:rPr>
          <w:t>ü</w:t>
        </w:r>
        <w:r w:rsidDel="00A410FA">
          <w:rPr>
            <w:rFonts w:ascii="Arial Unicode MS"/>
            <w:sz w:val="22"/>
            <w:szCs w:val="22"/>
          </w:rPr>
          <w:t xml:space="preserve">gung zu stellen. Das hier besprochene RDF-Framework soll in Zukunft auch den Austausch von Anwendungen im Semantischen Web </w:t>
        </w:r>
        <w:r w:rsidDel="00A410FA">
          <w:rPr>
            <w:sz w:val="22"/>
            <w:szCs w:val="22"/>
          </w:rPr>
          <w:t>ü</w:t>
        </w:r>
        <w:r w:rsidDel="00A410FA">
          <w:rPr>
            <w:rFonts w:ascii="Arial Unicode MS"/>
            <w:sz w:val="22"/>
            <w:szCs w:val="22"/>
          </w:rPr>
          <w:t>bernehmen, obwohl diese Struktur sich rein auf die Titel (</w:t>
        </w:r>
        <w:r w:rsidDel="00A410FA">
          <w:rPr>
            <w:sz w:val="22"/>
            <w:szCs w:val="22"/>
          </w:rPr>
          <w:t>Ü</w:t>
        </w:r>
        <w:r w:rsidDel="00A410FA">
          <w:rPr>
            <w:rFonts w:ascii="Arial Unicode MS"/>
            <w:sz w:val="22"/>
            <w:szCs w:val="22"/>
          </w:rPr>
          <w:t>berschriften), die Zusammenfassungen und die URL von Webseiten beschr</w:t>
        </w:r>
        <w:r w:rsidDel="00A410FA">
          <w:rPr>
            <w:sz w:val="22"/>
            <w:szCs w:val="22"/>
          </w:rPr>
          <w:t>ä</w:t>
        </w:r>
        <w:r w:rsidDel="00A410FA">
          <w:rPr>
            <w:rFonts w:ascii="Arial Unicode MS"/>
            <w:sz w:val="22"/>
            <w:szCs w:val="22"/>
          </w:rPr>
          <w:t>nkt. Wichtig ist hier nur, dass die ausgegebenen Informationen maschinenlesbar und mit Tags versehen bzw. codiert sind, dann k</w:t>
        </w:r>
        <w:r w:rsidDel="00A410FA">
          <w:rPr>
            <w:sz w:val="22"/>
            <w:szCs w:val="22"/>
          </w:rPr>
          <w:t>ö</w:t>
        </w:r>
        <w:r w:rsidDel="00A410FA">
          <w:rPr>
            <w:rFonts w:ascii="Arial Unicode MS"/>
            <w:sz w:val="22"/>
            <w:szCs w:val="22"/>
          </w:rPr>
          <w:t>nnen in Folge Daten auch ausgetauscht und wiederverwendet werden.</w:t>
        </w:r>
      </w:moveFrom>
    </w:p>
    <w:p w14:paraId="19C7EEE7" w14:textId="27800341" w:rsidR="00F0275B" w:rsidDel="00A410FA" w:rsidRDefault="00F0275B" w:rsidP="00F0275B">
      <w:pPr>
        <w:rPr>
          <w:rFonts w:ascii="Arial Unicode MS" w:eastAsia="Arial Unicode MS" w:hAnsi="Arial Unicode MS" w:cs="Arial Unicode MS"/>
          <w:color w:val="FF2C21"/>
          <w:sz w:val="22"/>
          <w:szCs w:val="22"/>
        </w:rPr>
      </w:pPr>
      <w:moveFrom w:id="588" w:author="stefan zedlacher" w:date="2016-03-07T12:45:00Z">
        <w:r w:rsidDel="00A410FA">
          <w:rPr>
            <w:rFonts w:ascii="Arial Unicode MS"/>
            <w:color w:val="000000"/>
            <w:sz w:val="22"/>
            <w:szCs w:val="22"/>
          </w:rPr>
          <w:t>Als n</w:t>
        </w:r>
        <w:r w:rsidDel="00A410FA">
          <w:rPr>
            <w:color w:val="000000"/>
            <w:sz w:val="22"/>
            <w:szCs w:val="22"/>
          </w:rPr>
          <w:t>ä</w:t>
        </w:r>
        <w:r w:rsidDel="00A410FA">
          <w:rPr>
            <w:rFonts w:ascii="Arial Unicode MS"/>
            <w:color w:val="000000"/>
            <w:sz w:val="22"/>
            <w:szCs w:val="22"/>
          </w:rPr>
          <w:t xml:space="preserve">chster Schritt folgt dann die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der virtuelle Normdaten mit internationalen Standards in das VIAF</w:t>
        </w:r>
        <w:r w:rsidDel="00A410FA">
          <w:rPr>
            <w:color w:val="000000"/>
            <w:sz w:val="22"/>
            <w:szCs w:val="22"/>
          </w:rPr>
          <w:t xml:space="preserve">™ </w:t>
        </w:r>
        <w:r w:rsidDel="00A410FA">
          <w:rPr>
            <w:rFonts w:ascii="Arial Unicode MS"/>
            <w:color w:val="000000"/>
            <w:sz w:val="22"/>
            <w:szCs w:val="22"/>
          </w:rPr>
          <w:t>(Virtual International Authority File) Modell, das mehrere Normdateien in einem von OCLC (Online Computer Library Center, eine weltweit t</w:t>
        </w:r>
        <w:r w:rsidDel="00A410FA">
          <w:rPr>
            <w:color w:val="000000"/>
            <w:sz w:val="22"/>
            <w:szCs w:val="22"/>
          </w:rPr>
          <w:t>ä</w:t>
        </w:r>
        <w:r w:rsidDel="00A410FA">
          <w:rPr>
            <w:rFonts w:ascii="Arial Unicode MS"/>
            <w:color w:val="000000"/>
            <w:sz w:val="22"/>
            <w:szCs w:val="22"/>
          </w:rPr>
          <w:t>tige Non-Profit-Organisation und ein Dienstleister f</w:t>
        </w:r>
        <w:r w:rsidDel="00A410FA">
          <w:rPr>
            <w:color w:val="000000"/>
            <w:sz w:val="22"/>
            <w:szCs w:val="22"/>
          </w:rPr>
          <w:t>ü</w:t>
        </w:r>
        <w:r w:rsidDel="00A410FA">
          <w:rPr>
            <w:rFonts w:ascii="Arial Unicode MS"/>
            <w:color w:val="000000"/>
            <w:sz w:val="22"/>
            <w:szCs w:val="22"/>
          </w:rPr>
          <w:t>r Bibliotheken aller Art, gehosteten Normdatendienst kombiniert. Das vorl</w:t>
        </w:r>
        <w:r w:rsidDel="00A410FA">
          <w:rPr>
            <w:color w:val="000000"/>
            <w:sz w:val="22"/>
            <w:szCs w:val="22"/>
          </w:rPr>
          <w:t>ä</w:t>
        </w:r>
        <w:r w:rsidDel="00A410FA">
          <w:rPr>
            <w:rFonts w:ascii="Arial Unicode MS"/>
            <w:color w:val="000000"/>
            <w:sz w:val="22"/>
            <w:szCs w:val="22"/>
          </w:rPr>
          <w:t xml:space="preserve">ufige Ziel dieser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in einen internationalen Standard ist der einer bibliothekarischen Normdatei, in der gro</w:t>
        </w:r>
        <w:r w:rsidDel="00A410FA">
          <w:rPr>
            <w:color w:val="000000"/>
            <w:sz w:val="22"/>
            <w:szCs w:val="22"/>
          </w:rPr>
          <w:t>ß</w:t>
        </w:r>
        <w:r w:rsidDel="00A410FA">
          <w:rPr>
            <w:rFonts w:ascii="Arial Unicode MS"/>
            <w:color w:val="000000"/>
            <w:sz w:val="22"/>
            <w:szCs w:val="22"/>
          </w:rPr>
          <w:t>fl</w:t>
        </w:r>
        <w:r w:rsidDel="00A410FA">
          <w:rPr>
            <w:color w:val="000000"/>
            <w:sz w:val="22"/>
            <w:szCs w:val="22"/>
          </w:rPr>
          <w:t>ä</w:t>
        </w:r>
        <w:r w:rsidDel="00A410FA">
          <w:rPr>
            <w:rFonts w:ascii="Arial Unicode MS"/>
            <w:color w:val="000000"/>
            <w:sz w:val="22"/>
            <w:szCs w:val="22"/>
          </w:rPr>
          <w:t>chig und vor allem international Daten im Web sichtbar gemacht werden und vor allem verlinkt werden k</w:t>
        </w:r>
        <w:r w:rsidDel="00A410FA">
          <w:rPr>
            <w:color w:val="000000"/>
            <w:sz w:val="22"/>
            <w:szCs w:val="22"/>
          </w:rPr>
          <w:t>ö</w:t>
        </w:r>
        <w:r w:rsidDel="00A410FA">
          <w:rPr>
            <w:rFonts w:ascii="Arial Unicode MS"/>
            <w:color w:val="000000"/>
            <w:sz w:val="22"/>
            <w:szCs w:val="22"/>
          </w:rPr>
          <w:t>nnen.</w:t>
        </w:r>
      </w:moveFrom>
    </w:p>
    <w:moveFromRangeEnd w:id="578"/>
    <w:p w14:paraId="2624C6F2" w14:textId="77777777" w:rsidR="00F0275B" w:rsidRDefault="00F0275B" w:rsidP="00F0275B">
      <w:pPr>
        <w:rPr>
          <w:strike/>
          <w:sz w:val="22"/>
          <w:szCs w:val="22"/>
          <w:shd w:val="clear" w:color="auto" w:fill="FF5F5D"/>
        </w:rPr>
      </w:pPr>
    </w:p>
    <w:p w14:paraId="6BF10023" w14:textId="0DF7CF9C" w:rsidR="00F0275B" w:rsidDel="00E16D28" w:rsidRDefault="00F0275B" w:rsidP="00F0275B">
      <w:pPr>
        <w:rPr>
          <w:del w:id="589" w:author="stefan zedlacher" w:date="2016-03-07T12:52:00Z"/>
          <w:b/>
          <w:bCs/>
          <w:sz w:val="22"/>
          <w:szCs w:val="22"/>
        </w:rPr>
      </w:pPr>
    </w:p>
    <w:p w14:paraId="179F30D5" w14:textId="76E450A9" w:rsidR="00F0275B" w:rsidDel="00E16D28" w:rsidRDefault="00F0275B" w:rsidP="00F0275B">
      <w:pPr>
        <w:rPr>
          <w:del w:id="590" w:author="stefan zedlacher" w:date="2016-03-07T12:52:00Z"/>
          <w:b/>
          <w:bCs/>
          <w:sz w:val="22"/>
          <w:szCs w:val="22"/>
        </w:rPr>
      </w:pPr>
      <w:moveFromRangeStart w:id="591" w:author="stefan zedlacher" w:date="2016-03-07T12:46:00Z" w:name="move318974128"/>
      <w:moveFrom w:id="592" w:author="stefan zedlacher" w:date="2016-03-07T12:46:00Z">
        <w:del w:id="593" w:author="stefan zedlacher" w:date="2016-03-07T12:52:00Z">
          <w:r w:rsidDel="00E16D28">
            <w:rPr>
              <w:b/>
              <w:bCs/>
              <w:sz w:val="22"/>
              <w:szCs w:val="22"/>
            </w:rPr>
            <w:delText>Webanwendung (Webapplikation, Web-App)</w:delText>
          </w:r>
        </w:del>
      </w:moveFrom>
    </w:p>
    <w:p w14:paraId="5121276E" w14:textId="2B1C84D5" w:rsidR="00F0275B" w:rsidDel="00E16D28" w:rsidRDefault="00F0275B" w:rsidP="00F0275B">
      <w:pPr>
        <w:rPr>
          <w:del w:id="594" w:author="stefan zedlacher" w:date="2016-03-07T12:52:00Z"/>
          <w:rFonts w:ascii="Arial Unicode MS" w:eastAsia="Arial Unicode MS" w:hAnsi="Arial Unicode MS" w:cs="Arial Unicode MS"/>
          <w:sz w:val="22"/>
          <w:szCs w:val="22"/>
        </w:rPr>
      </w:pPr>
      <w:moveFrom w:id="595" w:author="stefan zedlacher" w:date="2016-03-07T12:46:00Z">
        <w:del w:id="596" w:author="stefan zedlacher" w:date="2016-03-07T12:52:00Z">
          <w:r w:rsidDel="00E16D28">
            <w:rPr>
              <w:rFonts w:ascii="Arial Unicode MS"/>
              <w:sz w:val="22"/>
              <w:szCs w:val="22"/>
            </w:rPr>
            <w:delText xml:space="preserve">Das Ziel unserer Forschungsarbeit ist die </w:delText>
          </w:r>
          <w:r w:rsidDel="00E16D28">
            <w:rPr>
              <w:sz w:val="22"/>
              <w:szCs w:val="22"/>
            </w:rPr>
            <w:delText>Ü</w:delText>
          </w:r>
          <w:r w:rsidDel="00E16D28">
            <w:rPr>
              <w:rFonts w:ascii="Arial Unicode MS"/>
              <w:sz w:val="22"/>
              <w:szCs w:val="22"/>
            </w:rPr>
            <w:delText>berf</w:delText>
          </w:r>
          <w:r w:rsidDel="00E16D28">
            <w:rPr>
              <w:sz w:val="22"/>
              <w:szCs w:val="22"/>
            </w:rPr>
            <w:delText>ü</w:delText>
          </w:r>
          <w:r w:rsidDel="00E16D28">
            <w:rPr>
              <w:rFonts w:ascii="Arial Unicode MS"/>
              <w:sz w:val="22"/>
              <w:szCs w:val="22"/>
            </w:rPr>
            <w:delText xml:space="preserve">hrung der vorliegenden Daten und Inhalte des Projekts </w:delText>
          </w:r>
          <w:r w:rsidDel="00E16D28">
            <w:rPr>
              <w:sz w:val="22"/>
              <w:szCs w:val="22"/>
            </w:rPr>
            <w:delText>„</w:delText>
          </w:r>
          <w:r w:rsidDel="00E16D28">
            <w:rPr>
              <w:rFonts w:ascii="Arial Unicode MS"/>
              <w:sz w:val="22"/>
              <w:szCs w:val="22"/>
            </w:rPr>
            <w:delText>Geym</w:delText>
          </w:r>
          <w:r w:rsidDel="00E16D28">
            <w:rPr>
              <w:sz w:val="22"/>
              <w:szCs w:val="22"/>
            </w:rPr>
            <w:delText>ü</w:delText>
          </w:r>
          <w:r w:rsidDel="00E16D28">
            <w:rPr>
              <w:rFonts w:ascii="Arial Unicode MS"/>
              <w:sz w:val="22"/>
              <w:szCs w:val="22"/>
            </w:rPr>
            <w:delText>ller</w:delText>
          </w:r>
          <w:r w:rsidDel="00E16D28">
            <w:rPr>
              <w:sz w:val="22"/>
              <w:szCs w:val="22"/>
            </w:rPr>
            <w:delText xml:space="preserve">“ </w:delText>
          </w:r>
          <w:r w:rsidDel="00E16D28">
            <w:rPr>
              <w:rFonts w:ascii="Arial Unicode MS"/>
              <w:sz w:val="22"/>
              <w:szCs w:val="22"/>
            </w:rPr>
            <w:delText xml:space="preserve">in eine Webanwendung, die </w:delText>
          </w:r>
          <w:r w:rsidDel="00E16D28">
            <w:rPr>
              <w:sz w:val="22"/>
              <w:szCs w:val="22"/>
            </w:rPr>
            <w:delText>ü</w:delText>
          </w:r>
          <w:r w:rsidDel="00E16D28">
            <w:rPr>
              <w:rFonts w:ascii="Arial Unicode MS"/>
              <w:sz w:val="22"/>
              <w:szCs w:val="22"/>
            </w:rPr>
            <w:delText>ber den Browser auf einem Smart-Device angezeigt wird. Einen besonderen Vorteil der Webanwendung stellt eben der Einsatz mobiler Ger</w:delText>
          </w:r>
          <w:r w:rsidDel="00E16D28">
            <w:rPr>
              <w:sz w:val="22"/>
              <w:szCs w:val="22"/>
            </w:rPr>
            <w:delText>ä</w:delText>
          </w:r>
          <w:r w:rsidDel="00E16D28">
            <w:rPr>
              <w:rFonts w:ascii="Arial Unicode MS"/>
              <w:sz w:val="22"/>
              <w:szCs w:val="22"/>
            </w:rPr>
            <w:delText>te dar. Smartphones und Tablets ales Endger</w:delText>
          </w:r>
          <w:r w:rsidDel="00E16D28">
            <w:rPr>
              <w:sz w:val="22"/>
              <w:szCs w:val="22"/>
            </w:rPr>
            <w:delText>ä</w:delText>
          </w:r>
          <w:r w:rsidDel="00E16D28">
            <w:rPr>
              <w:rFonts w:ascii="Arial Unicode MS"/>
              <w:sz w:val="22"/>
              <w:szCs w:val="22"/>
            </w:rPr>
            <w:delText>te f</w:delText>
          </w:r>
          <w:r w:rsidDel="00E16D28">
            <w:rPr>
              <w:sz w:val="22"/>
              <w:szCs w:val="22"/>
            </w:rPr>
            <w:delText>ü</w:delText>
          </w:r>
          <w:r w:rsidDel="00E16D28">
            <w:rPr>
              <w:rFonts w:ascii="Arial Unicode MS"/>
              <w:sz w:val="22"/>
              <w:szCs w:val="22"/>
            </w:rPr>
            <w:delText>r die Arbeit vor Ort hat man sehr gerne immer dabei und diese kosteng</w:delText>
          </w:r>
          <w:r w:rsidDel="00E16D28">
            <w:rPr>
              <w:sz w:val="22"/>
              <w:szCs w:val="22"/>
            </w:rPr>
            <w:delText>ü</w:delText>
          </w:r>
          <w:r w:rsidDel="00E16D28">
            <w:rPr>
              <w:rFonts w:ascii="Arial Unicode MS"/>
              <w:sz w:val="22"/>
              <w:szCs w:val="22"/>
            </w:rPr>
            <w:delText>nstige L</w:delText>
          </w:r>
          <w:r w:rsidDel="00E16D28">
            <w:rPr>
              <w:sz w:val="22"/>
              <w:szCs w:val="22"/>
            </w:rPr>
            <w:delText>ö</w:delText>
          </w:r>
          <w:r w:rsidDel="00E16D28">
            <w:rPr>
              <w:rFonts w:ascii="Arial Unicode MS"/>
              <w:sz w:val="22"/>
              <w:szCs w:val="22"/>
            </w:rPr>
            <w:delText>sung bei Datenerhebungen, helfen den Personalaufwand gering zu halten und die erhobenen Daten werden direkt digital erfasst.</w:delText>
          </w:r>
        </w:del>
      </w:moveFrom>
    </w:p>
    <w:p w14:paraId="7FF28ECF" w14:textId="5635437A" w:rsidR="00F0275B" w:rsidDel="00E16D28" w:rsidRDefault="00F0275B" w:rsidP="00F0275B">
      <w:pPr>
        <w:rPr>
          <w:del w:id="597" w:author="stefan zedlacher" w:date="2016-03-07T12:52:00Z"/>
          <w:rFonts w:ascii="Arial Unicode MS" w:eastAsia="Arial Unicode MS" w:hAnsi="Arial Unicode MS" w:cs="Arial Unicode MS"/>
          <w:sz w:val="22"/>
          <w:szCs w:val="22"/>
        </w:rPr>
      </w:pPr>
      <w:moveFrom w:id="598" w:author="stefan zedlacher" w:date="2016-03-07T12:46:00Z">
        <w:del w:id="599" w:author="stefan zedlacher" w:date="2016-03-07T12:52:00Z">
          <w:r w:rsidDel="00E16D28">
            <w:rPr>
              <w:rFonts w:ascii="Arial Unicode MS"/>
              <w:sz w:val="22"/>
              <w:szCs w:val="22"/>
            </w:rPr>
            <w:delText xml:space="preserve">Somit gestaltet sich der Arbeitsprozess effektiver und die Daten sind von </w:delText>
          </w:r>
          <w:r w:rsidDel="00E16D28">
            <w:rPr>
              <w:sz w:val="22"/>
              <w:szCs w:val="22"/>
            </w:rPr>
            <w:delText>ü</w:delText>
          </w:r>
          <w:r w:rsidDel="00E16D28">
            <w:rPr>
              <w:rFonts w:ascii="Arial Unicode MS"/>
              <w:sz w:val="22"/>
              <w:szCs w:val="22"/>
            </w:rPr>
            <w:delText xml:space="preserve">berall aus abrufbar. Es ist mittlerweile </w:delText>
          </w:r>
          <w:r w:rsidDel="00E16D28">
            <w:rPr>
              <w:sz w:val="22"/>
              <w:szCs w:val="22"/>
            </w:rPr>
            <w:delText>„</w:delText>
          </w:r>
          <w:r w:rsidDel="00E16D28">
            <w:rPr>
              <w:rFonts w:ascii="Arial Unicode MS"/>
              <w:sz w:val="22"/>
              <w:szCs w:val="22"/>
            </w:rPr>
            <w:delText>state of the art</w:delText>
          </w:r>
          <w:r w:rsidDel="00E16D28">
            <w:rPr>
              <w:sz w:val="22"/>
              <w:szCs w:val="22"/>
            </w:rPr>
            <w:delText xml:space="preserve">“ </w:delText>
          </w:r>
          <w:r w:rsidDel="00E16D28">
            <w:rPr>
              <w:rFonts w:ascii="Arial Unicode MS"/>
              <w:sz w:val="22"/>
              <w:szCs w:val="22"/>
            </w:rPr>
            <w:delText>mit einem SmartDevice seinen Arbeitsalltag zu bestreiten und daher scheint es uns eine logische Konsequenz zu sein, den Fokus auf die Verwendung von Smartphones und Tablets zu legen. Je mehr Personen an der Aufnahme eines Projekts arbeiten, desto abstimmungsintensiver verl</w:delText>
          </w:r>
          <w:r w:rsidDel="00E16D28">
            <w:rPr>
              <w:sz w:val="22"/>
              <w:szCs w:val="22"/>
            </w:rPr>
            <w:delText>ä</w:delText>
          </w:r>
          <w:r w:rsidDel="00E16D28">
            <w:rPr>
              <w:rFonts w:ascii="Arial Unicode MS"/>
              <w:sz w:val="22"/>
              <w:szCs w:val="22"/>
            </w:rPr>
            <w:delText>uft die Zusammenarbeit, und schlie</w:delText>
          </w:r>
          <w:r w:rsidDel="00E16D28">
            <w:rPr>
              <w:sz w:val="22"/>
              <w:szCs w:val="22"/>
            </w:rPr>
            <w:delText>ß</w:delText>
          </w:r>
          <w:r w:rsidDel="00E16D28">
            <w:rPr>
              <w:rFonts w:ascii="Arial Unicode MS"/>
              <w:sz w:val="22"/>
              <w:szCs w:val="22"/>
            </w:rPr>
            <w:delText xml:space="preserve">lich ist auch die </w:delText>
          </w:r>
          <w:r w:rsidDel="00E16D28">
            <w:rPr>
              <w:sz w:val="22"/>
              <w:szCs w:val="22"/>
            </w:rPr>
            <w:delText>Ü</w:delText>
          </w:r>
          <w:r w:rsidDel="00E16D28">
            <w:rPr>
              <w:rFonts w:ascii="Arial Unicode MS"/>
              <w:sz w:val="22"/>
              <w:szCs w:val="22"/>
            </w:rPr>
            <w:delText>bersetzung der vorliegenden zu bearbeitenden Daten in ein allgemein g</w:delText>
          </w:r>
          <w:r w:rsidDel="00E16D28">
            <w:rPr>
              <w:sz w:val="22"/>
              <w:szCs w:val="22"/>
            </w:rPr>
            <w:delText>ü</w:delText>
          </w:r>
          <w:r w:rsidDel="00E16D28">
            <w:rPr>
              <w:rFonts w:ascii="Arial Unicode MS"/>
              <w:sz w:val="22"/>
              <w:szCs w:val="22"/>
            </w:rPr>
            <w:delText xml:space="preserve">ltiges System zu </w:delText>
          </w:r>
          <w:r w:rsidDel="00E16D28">
            <w:rPr>
              <w:sz w:val="22"/>
              <w:szCs w:val="22"/>
            </w:rPr>
            <w:delText>ü</w:delText>
          </w:r>
          <w:r w:rsidDel="00E16D28">
            <w:rPr>
              <w:rFonts w:ascii="Arial Unicode MS"/>
              <w:sz w:val="22"/>
              <w:szCs w:val="22"/>
            </w:rPr>
            <w:delTex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delText>
          </w:r>
          <w:r w:rsidDel="00E16D28">
            <w:rPr>
              <w:sz w:val="22"/>
              <w:szCs w:val="22"/>
            </w:rPr>
            <w:delText>ß</w:delText>
          </w:r>
          <w:r w:rsidDel="00E16D28">
            <w:rPr>
              <w:rFonts w:ascii="Arial Unicode MS"/>
              <w:sz w:val="22"/>
              <w:szCs w:val="22"/>
            </w:rPr>
            <w:delText>ende Suchanfragen mit bestm</w:delText>
          </w:r>
          <w:r w:rsidDel="00E16D28">
            <w:rPr>
              <w:sz w:val="22"/>
              <w:szCs w:val="22"/>
            </w:rPr>
            <w:delText>ö</w:delText>
          </w:r>
          <w:r w:rsidDel="00E16D28">
            <w:rPr>
              <w:rFonts w:ascii="Arial Unicode MS"/>
              <w:sz w:val="22"/>
              <w:szCs w:val="22"/>
            </w:rPr>
            <w:delText xml:space="preserve">glichen Trefferquoten aufzubereiten. Vor allem wollen wir hiermit Fehlerquellen, wie zum Beispiel die </w:delText>
          </w:r>
          <w:r w:rsidDel="00E16D28">
            <w:rPr>
              <w:sz w:val="22"/>
              <w:szCs w:val="22"/>
            </w:rPr>
            <w:delText>Ü</w:delText>
          </w:r>
          <w:r w:rsidDel="00E16D28">
            <w:rPr>
              <w:rFonts w:ascii="Arial Unicode MS"/>
              <w:sz w:val="22"/>
              <w:szCs w:val="22"/>
            </w:rPr>
            <w:delText xml:space="preserve">bertragung von Papier in ein digitales Datenmodell im Zwischenschritt tunlichst vermeiden. Ebenfalls kann bei dieser Methode ausgeschlossen werden, dass mehrere Bearbeitungsversionen gleichzeitig existieren. </w:delText>
          </w:r>
        </w:del>
      </w:moveFrom>
    </w:p>
    <w:moveFromRangeEnd w:id="591"/>
    <w:p w14:paraId="175D91F7" w14:textId="1FEA06C1" w:rsidR="00F0275B" w:rsidDel="00E16D28" w:rsidRDefault="00F0275B" w:rsidP="00F0275B">
      <w:pPr>
        <w:rPr>
          <w:del w:id="600" w:author="stefan zedlacher" w:date="2016-03-07T12:52:00Z"/>
          <w:color w:val="1F497D"/>
          <w:sz w:val="22"/>
          <w:szCs w:val="22"/>
          <w:u w:color="1F497D"/>
          <w:shd w:val="clear" w:color="auto" w:fill="9CE159"/>
          <w:lang w:val="en-US"/>
        </w:rPr>
      </w:pPr>
      <w:del w:id="601" w:author="stefan zedlacher" w:date="2016-03-07T12:52:00Z">
        <w:r w:rsidDel="00E16D28">
          <w:rPr>
            <w:b/>
            <w:bCs/>
            <w:sz w:val="22"/>
            <w:szCs w:val="22"/>
          </w:rPr>
          <w:delText xml:space="preserve">&gt;&gt;&gt; </w:delText>
        </w:r>
        <w:r w:rsidDel="00E16D28">
          <w:rPr>
            <w:rFonts w:eastAsia="Arial Unicode MS" w:hAnsi="Arial Unicode MS" w:cs="Arial Unicode MS"/>
            <w:sz w:val="22"/>
            <w:szCs w:val="22"/>
          </w:rPr>
          <w:delText>Geotagging &amp; Augmented Reality</w:delText>
        </w:r>
      </w:del>
    </w:p>
    <w:p w14:paraId="7BB56075" w14:textId="7011DFDE" w:rsidR="00F0275B" w:rsidDel="00E16D28" w:rsidRDefault="00F0275B" w:rsidP="00F0275B">
      <w:pPr>
        <w:widowControl w:val="0"/>
        <w:spacing w:after="0"/>
        <w:jc w:val="both"/>
        <w:rPr>
          <w:del w:id="602" w:author="stefan zedlacher" w:date="2016-03-07T12:52:00Z"/>
          <w:color w:val="1F497D"/>
          <w:sz w:val="22"/>
          <w:szCs w:val="22"/>
          <w:u w:color="1F497D"/>
          <w:shd w:val="clear" w:color="auto" w:fill="9CE159"/>
          <w:lang w:val="en-US"/>
        </w:rPr>
      </w:pPr>
    </w:p>
    <w:p w14:paraId="78425D64" w14:textId="6A5D60E7" w:rsidR="00F0275B" w:rsidDel="00E16D28" w:rsidRDefault="00F0275B" w:rsidP="00F0275B">
      <w:pPr>
        <w:rPr>
          <w:del w:id="603" w:author="stefan zedlacher" w:date="2016-03-07T12:52:00Z"/>
          <w:b/>
          <w:bCs/>
          <w:sz w:val="22"/>
          <w:szCs w:val="22"/>
        </w:rPr>
      </w:pPr>
      <w:del w:id="604" w:author="stefan zedlacher" w:date="2016-03-07T12:52:00Z">
        <w:r w:rsidDel="00E16D28">
          <w:rPr>
            <w:rFonts w:eastAsia="Arial Unicode MS" w:hAnsi="Arial Unicode MS" w:cs="Arial Unicode MS"/>
            <w:b/>
            <w:bCs/>
            <w:sz w:val="22"/>
            <w:szCs w:val="22"/>
          </w:rPr>
          <w:delText>Geotagging</w:delText>
        </w:r>
      </w:del>
    </w:p>
    <w:p w14:paraId="2505ACF5" w14:textId="3ACAFD44" w:rsidR="00F0275B" w:rsidDel="00E16D28" w:rsidRDefault="00F0275B" w:rsidP="00F0275B">
      <w:pPr>
        <w:rPr>
          <w:del w:id="605" w:author="stefan zedlacher" w:date="2016-03-07T12:52:00Z"/>
          <w:sz w:val="22"/>
          <w:szCs w:val="22"/>
        </w:rPr>
      </w:pPr>
      <w:moveFromRangeStart w:id="606" w:author="stefan zedlacher" w:date="2016-03-07T12:51:00Z" w:name="move318974419"/>
      <w:moveFrom w:id="607" w:author="stefan zedlacher" w:date="2016-03-07T12:51:00Z">
        <w:del w:id="608" w:author="stefan zedlacher" w:date="2016-03-07T12:52:00Z">
          <w:r w:rsidDel="00E16D28">
            <w:rPr>
              <w:rFonts w:eastAsia="Arial Unicode MS" w:hAnsi="Arial Unicode MS" w:cs="Arial Unicode MS"/>
              <w:sz w:val="22"/>
              <w:szCs w:val="22"/>
            </w:rPr>
            <w:delTex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delText>
          </w:r>
        </w:del>
      </w:moveFrom>
    </w:p>
    <w:p w14:paraId="65C8EE92" w14:textId="5D515D68" w:rsidR="00F0275B" w:rsidDel="00E16D28" w:rsidRDefault="00F0275B" w:rsidP="00F0275B">
      <w:pPr>
        <w:rPr>
          <w:del w:id="609" w:author="stefan zedlacher" w:date="2016-03-07T12:52:00Z"/>
          <w:sz w:val="22"/>
          <w:szCs w:val="22"/>
        </w:rPr>
      </w:pPr>
      <w:moveFrom w:id="610" w:author="stefan zedlacher" w:date="2016-03-07T12:51:00Z">
        <w:del w:id="611" w:author="stefan zedlacher" w:date="2016-03-07T12:52:00Z">
          <w:r w:rsidDel="00E16D28">
            <w:rPr>
              <w:rFonts w:eastAsia="Arial Unicode MS" w:hAnsi="Arial Unicode MS" w:cs="Arial Unicode MS"/>
              <w:sz w:val="22"/>
              <w:szCs w:val="22"/>
            </w:rPr>
            <w:delTex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delText>
          </w:r>
        </w:del>
      </w:moveFrom>
    </w:p>
    <w:p w14:paraId="68754063" w14:textId="68BB9118" w:rsidR="00F0275B" w:rsidDel="00E16D28" w:rsidRDefault="00F0275B" w:rsidP="00F0275B">
      <w:pPr>
        <w:rPr>
          <w:del w:id="612" w:author="stefan zedlacher" w:date="2016-03-07T12:52:00Z"/>
          <w:sz w:val="22"/>
          <w:szCs w:val="22"/>
        </w:rPr>
      </w:pPr>
      <w:moveFrom w:id="613" w:author="stefan zedlacher" w:date="2016-03-07T12:51:00Z">
        <w:del w:id="614" w:author="stefan zedlacher" w:date="2016-03-07T12:52:00Z">
          <w:r w:rsidDel="00E16D28">
            <w:rPr>
              <w:rFonts w:eastAsia="Arial Unicode MS" w:hAnsi="Arial Unicode MS" w:cs="Arial Unicode MS"/>
              <w:sz w:val="22"/>
              <w:szCs w:val="22"/>
            </w:rPr>
            <w:delText>Bilddaten sind das wohl bekannteste Beispiel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Anwendung von Geotagging. Diese Art der Datengenerierung stellt eine sehr effiziente Form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Einbindung von ortsspezifischen Daten dar. Da wie bereits angesprochen nicht nur Fotos, sondern auch alle anderen Daten mit Geotagging verortet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 bietet diese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 der ortsspezifischen Datenverwaltung einen besonderen Mehrwert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 Das Geospatial Semantic Web der Zukunft wird genau wie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unser Projekt geplant, die lockere Dateistruktur der bereitgestellten Datenmodelle zeigen, und eine flexible Umgebung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Anwendungen au</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erhalb eines reinen ortsspezifischen Modells bereitstellen, in dem Geodaten mit nativen Daten durchmischt/erg</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nzt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w:delText>
          </w:r>
        </w:del>
      </w:moveFrom>
    </w:p>
    <w:p w14:paraId="7533FEA3" w14:textId="399BC4C9" w:rsidR="00F0275B" w:rsidDel="00E16D28" w:rsidRDefault="00F0275B" w:rsidP="00F0275B">
      <w:pPr>
        <w:rPr>
          <w:del w:id="615" w:author="stefan zedlacher" w:date="2016-03-07T12:52:00Z"/>
          <w:sz w:val="22"/>
          <w:szCs w:val="22"/>
        </w:rPr>
      </w:pPr>
      <w:moveFromRangeStart w:id="616" w:author="stefan zedlacher" w:date="2016-03-07T12:51:00Z" w:name="move318974436"/>
      <w:moveFromRangeEnd w:id="606"/>
      <w:moveFrom w:id="617" w:author="stefan zedlacher" w:date="2016-03-07T12:51:00Z">
        <w:del w:id="618" w:author="stefan zedlacher" w:date="2016-03-07T12:52:00Z">
          <w:r w:rsidDel="00E16D28">
            <w:rPr>
              <w:rFonts w:eastAsia="Arial Unicode MS" w:hAnsi="Arial Unicode MS" w:cs="Arial Unicode MS"/>
              <w:b/>
              <w:bCs/>
              <w:sz w:val="22"/>
              <w:szCs w:val="22"/>
            </w:rPr>
            <w:delText>Augmented Reality</w:delText>
          </w:r>
          <w:r w:rsidDel="00E16D28">
            <w:rPr>
              <w:rFonts w:eastAsia="Helvetica Neue" w:cs="Helvetica Neue"/>
              <w:sz w:val="22"/>
              <w:szCs w:val="22"/>
              <w:vertAlign w:val="superscript"/>
            </w:rPr>
            <w:footnoteReference w:id="29"/>
          </w:r>
          <w:r w:rsidDel="00E16D28">
            <w:rPr>
              <w:rFonts w:eastAsia="Arial Unicode MS" w:hAnsi="Arial Unicode MS" w:cs="Arial Unicode MS"/>
              <w:sz w:val="22"/>
              <w:szCs w:val="22"/>
            </w:rPr>
            <w:delText xml:space="preserve"> </w:delText>
          </w:r>
        </w:del>
      </w:moveFrom>
    </w:p>
    <w:p w14:paraId="66BCA9E6" w14:textId="121E8F51" w:rsidR="00F0275B" w:rsidDel="00E16D28" w:rsidRDefault="00F0275B" w:rsidP="00F0275B">
      <w:pPr>
        <w:rPr>
          <w:del w:id="623" w:author="stefan zedlacher" w:date="2016-03-07T12:52:00Z"/>
          <w:sz w:val="22"/>
          <w:szCs w:val="22"/>
        </w:rPr>
      </w:pPr>
      <w:moveFrom w:id="624" w:author="stefan zedlacher" w:date="2016-03-07T12:51:00Z">
        <w:del w:id="625" w:author="stefan zedlacher" w:date="2016-03-07T12:52:00Z">
          <w:r w:rsidDel="00E16D28">
            <w:rPr>
              <w:rFonts w:eastAsia="Arial Unicode MS" w:hAnsi="Arial Unicode MS" w:cs="Arial Unicode MS"/>
              <w:sz w:val="22"/>
              <w:szCs w:val="22"/>
            </w:rPr>
            <w:delText>Mit der Verortung der Daten im Projekt Geym</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ller und auch der Web-App als geeignetes Werkzeug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das Vorhaben der verrotteten Daten, kann der User vor Ort Informationen abrufen und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pfen. Er/Sie erh</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lt weiterf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hrende Informationen ganz im Sinne der Augmented Reality, bei der in Echtzeit digitale Informationen eingeblendet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nnen. Der aktuelle Wissensstand wird folglich mit verwandten Themen, </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 xml:space="preserve">hnlichen Informationen und konsekutiven Aspekten </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 xml:space="preserve">berlagert. </w:delText>
          </w:r>
        </w:del>
      </w:moveFrom>
    </w:p>
    <w:p w14:paraId="6ECED1F7" w14:textId="4690343C" w:rsidR="00F0275B" w:rsidDel="00E16D28" w:rsidRDefault="00F0275B" w:rsidP="00F0275B">
      <w:pPr>
        <w:rPr>
          <w:del w:id="626" w:author="stefan zedlacher" w:date="2016-03-07T12:52:00Z"/>
          <w:sz w:val="22"/>
          <w:szCs w:val="22"/>
        </w:rPr>
      </w:pPr>
      <w:moveFrom w:id="627" w:author="stefan zedlacher" w:date="2016-03-07T12:51:00Z">
        <w:del w:id="628" w:author="stefan zedlacher" w:date="2016-03-07T12:52:00Z">
          <w:r w:rsidDel="00E16D28">
            <w:rPr>
              <w:rFonts w:eastAsia="Arial Unicode MS" w:hAnsi="Arial Unicode MS" w:cs="Arial Unicode MS"/>
              <w:sz w:val="22"/>
              <w:szCs w:val="22"/>
            </w:rPr>
            <w:delText xml:space="preserve">Die </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sterreichische Akademie der Wissenschaften arbeitet genauso wie viele andere Einrichtungen daran, Infrastrukturen und Methoden zur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pfung geistes-, sozial- und kulturwissenschaftlicher Forschung aufzubauen und die daraus gewonnenen Erkenntnisse sowohl inhaltlicher als auch methodologischer Natur der Wissenschaft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stellen. Eine Erhebung, Erschlie</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ung und Sicherung von Datenbest</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nden des kulturellen Erbes sowie deren forschungsgeleitete Aufbereitung und Analyse z</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hlen zu den wichtigsten Aufgaben und vor allem die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stehenden digitalen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glichkeiten lassen v</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llig neue Perspektiven in diesem Feld zu. </w:delText>
          </w:r>
          <w:r w:rsidDel="00E16D28">
            <w:rPr>
              <w:rFonts w:eastAsia="Helvetica Neue" w:cs="Helvetica Neue"/>
              <w:sz w:val="22"/>
              <w:szCs w:val="22"/>
              <w:vertAlign w:val="superscript"/>
            </w:rPr>
            <w:footnoteReference w:id="30"/>
          </w:r>
          <w:commentRangeStart w:id="634"/>
          <w:r w:rsidDel="00E16D28">
            <w:rPr>
              <w:sz w:val="22"/>
              <w:szCs w:val="22"/>
            </w:rPr>
            <w:br/>
          </w:r>
        </w:del>
      </w:moveFrom>
      <w:moveFromRangeEnd w:id="616"/>
      <w:commentRangeEnd w:id="634"/>
      <w:del w:id="635" w:author="stefan zedlacher" w:date="2016-03-07T12:52:00Z">
        <w:r w:rsidDel="00E16D28">
          <w:rPr>
            <w:vanish/>
          </w:rPr>
          <w:commentReference w:id="634"/>
        </w:r>
      </w:del>
    </w:p>
    <w:p w14:paraId="0F59E2C6" w14:textId="2530BEEF" w:rsidR="00F0275B" w:rsidDel="00E16D28" w:rsidRDefault="00F0275B" w:rsidP="00F0275B">
      <w:pPr>
        <w:rPr>
          <w:del w:id="636" w:author="stefan zedlacher" w:date="2016-03-07T12:52:00Z"/>
          <w:sz w:val="22"/>
          <w:szCs w:val="22"/>
          <w:shd w:val="clear" w:color="auto" w:fill="FFE061"/>
        </w:rPr>
      </w:pPr>
      <w:del w:id="637" w:author="stefan zedlacher" w:date="2016-03-07T12:52:00Z">
        <w:r w:rsidDel="00E16D28">
          <w:rPr>
            <w:sz w:val="22"/>
            <w:szCs w:val="22"/>
            <w:shd w:val="clear" w:color="auto" w:fill="FFE061"/>
          </w:rPr>
          <w:delText>[STEFAN oder CHRISTOPH &gt; AR im Geymüller Projekt und in der Umsetzung als Web-App aufzeigen - da kenne ich leider das Projekt noch zu wenig.]</w:delText>
        </w:r>
        <w:bookmarkStart w:id="638" w:name="_GoBack"/>
        <w:bookmarkEnd w:id="638"/>
      </w:del>
    </w:p>
    <w:p w14:paraId="065D8B18" w14:textId="5A19A832" w:rsidR="00B44D73" w:rsidDel="00E16D28" w:rsidRDefault="00B44D73" w:rsidP="00FA2CD3">
      <w:pPr>
        <w:widowControl w:val="0"/>
        <w:autoSpaceDE w:val="0"/>
        <w:autoSpaceDN w:val="0"/>
        <w:adjustRightInd w:val="0"/>
        <w:spacing w:after="0"/>
        <w:jc w:val="both"/>
        <w:rPr>
          <w:del w:id="639" w:author="stefan zedlacher" w:date="2016-03-07T12:52:00Z"/>
          <w:rFonts w:cs="Arial"/>
          <w:sz w:val="22"/>
          <w:szCs w:val="30"/>
        </w:rPr>
      </w:pPr>
    </w:p>
    <w:p w14:paraId="4DADBDEF" w14:textId="25566A0C" w:rsidR="00B44D73" w:rsidDel="00E16D28" w:rsidRDefault="00B44D73" w:rsidP="00FA2CD3">
      <w:pPr>
        <w:widowControl w:val="0"/>
        <w:autoSpaceDE w:val="0"/>
        <w:autoSpaceDN w:val="0"/>
        <w:adjustRightInd w:val="0"/>
        <w:spacing w:after="0"/>
        <w:jc w:val="both"/>
        <w:rPr>
          <w:del w:id="640" w:author="stefan zedlacher" w:date="2016-03-07T12:52:00Z"/>
          <w:rFonts w:cs="Arial"/>
          <w:sz w:val="22"/>
          <w:szCs w:val="30"/>
        </w:rPr>
      </w:pPr>
    </w:p>
    <w:p w14:paraId="1D5C45BB" w14:textId="7F2F06B4" w:rsidR="00B44D73" w:rsidDel="00E16D28" w:rsidRDefault="00B44D73" w:rsidP="00FA2CD3">
      <w:pPr>
        <w:widowControl w:val="0"/>
        <w:autoSpaceDE w:val="0"/>
        <w:autoSpaceDN w:val="0"/>
        <w:adjustRightInd w:val="0"/>
        <w:spacing w:after="0"/>
        <w:jc w:val="both"/>
        <w:rPr>
          <w:del w:id="641" w:author="stefan zedlacher" w:date="2016-03-07T12:52:00Z"/>
          <w:rFonts w:cs="Arial"/>
          <w:sz w:val="22"/>
          <w:szCs w:val="30"/>
        </w:rPr>
      </w:pPr>
    </w:p>
    <w:p w14:paraId="77EBCA7B" w14:textId="77777777" w:rsidR="006D23C9" w:rsidRDefault="006D23C9">
      <w:pPr>
        <w:rPr>
          <w:rFonts w:cs="Arial"/>
          <w:sz w:val="22"/>
          <w:szCs w:val="30"/>
        </w:rPr>
      </w:pPr>
      <w:r>
        <w:rPr>
          <w:rFonts w:cs="Arial"/>
          <w:sz w:val="22"/>
          <w:szCs w:val="30"/>
        </w:rPr>
        <w:br w:type="page"/>
      </w:r>
    </w:p>
    <w:p w14:paraId="2BC3CFB0" w14:textId="77777777" w:rsidR="001174F6" w:rsidRDefault="001174F6">
      <w:pPr>
        <w:rPr>
          <w:sz w:val="22"/>
          <w:szCs w:val="28"/>
          <w:lang w:val="en-GB" w:eastAsia="de-DE"/>
        </w:rPr>
      </w:pPr>
      <w:r>
        <w:rPr>
          <w:b/>
          <w:sz w:val="22"/>
          <w:szCs w:val="28"/>
          <w:lang w:eastAsia="de-DE"/>
        </w:rPr>
        <w:t>LITERATUR</w:t>
      </w:r>
    </w:p>
    <w:p w14:paraId="12036849" w14:textId="77777777" w:rsidR="00C7046E" w:rsidRPr="00C7046E" w:rsidRDefault="00C7046E">
      <w:pPr>
        <w:rPr>
          <w:sz w:val="22"/>
          <w:szCs w:val="28"/>
          <w:lang w:val="en-GB" w:eastAsia="de-DE"/>
        </w:rPr>
      </w:pPr>
    </w:p>
    <w:p w14:paraId="27C467BA" w14:textId="77777777"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14:paraId="34CC0EAE" w14:textId="77777777"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135C0753"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4C91B406" w14:textId="77777777"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0CB41EDA"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14:paraId="75104E69" w14:textId="77777777" w:rsidR="00556DB3" w:rsidRDefault="00556DB3" w:rsidP="00DF6ADD">
      <w:pPr>
        <w:widowControl w:val="0"/>
        <w:autoSpaceDE w:val="0"/>
        <w:autoSpaceDN w:val="0"/>
        <w:adjustRightInd w:val="0"/>
        <w:spacing w:after="0"/>
        <w:rPr>
          <w:sz w:val="18"/>
          <w:szCs w:val="28"/>
          <w:lang w:val="en-GB" w:eastAsia="de-DE"/>
        </w:rPr>
      </w:pPr>
    </w:p>
    <w:p w14:paraId="0D9CFB59"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14:paraId="5A6339B5" w14:textId="77777777" w:rsidR="00556DB3" w:rsidRDefault="00556DB3" w:rsidP="00DF6ADD">
      <w:pPr>
        <w:widowControl w:val="0"/>
        <w:autoSpaceDE w:val="0"/>
        <w:autoSpaceDN w:val="0"/>
        <w:adjustRightInd w:val="0"/>
        <w:spacing w:after="0"/>
        <w:rPr>
          <w:sz w:val="18"/>
          <w:szCs w:val="28"/>
          <w:lang w:val="en-GB" w:eastAsia="de-DE"/>
        </w:rPr>
      </w:pPr>
    </w:p>
    <w:p w14:paraId="2BA9AD52" w14:textId="77777777"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14:paraId="276AF117"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14:paraId="4CAFD213"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101B1120" w14:textId="77777777"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14:paraId="796CB384"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5A2FC650" w14:textId="77777777"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14:paraId="75D7D289"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14:paraId="73B4CC0D" w14:textId="77777777" w:rsidR="00442C25" w:rsidRDefault="00442C25" w:rsidP="008034D7">
      <w:pPr>
        <w:rPr>
          <w:sz w:val="18"/>
          <w:szCs w:val="28"/>
          <w:lang w:val="en-GB" w:eastAsia="de-DE"/>
        </w:rPr>
      </w:pPr>
    </w:p>
    <w:p w14:paraId="7A04F958"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14:paraId="2BDE9118" w14:textId="77777777" w:rsidR="00442C25" w:rsidRDefault="00442C25" w:rsidP="008034D7">
      <w:pPr>
        <w:rPr>
          <w:sz w:val="18"/>
          <w:szCs w:val="28"/>
          <w:lang w:val="en-GB" w:eastAsia="de-DE"/>
        </w:rPr>
      </w:pPr>
    </w:p>
    <w:p w14:paraId="1470FD65" w14:textId="77777777" w:rsidR="00E6304D" w:rsidRPr="008034D7" w:rsidRDefault="00E6304D" w:rsidP="008034D7">
      <w:pPr>
        <w:rPr>
          <w:sz w:val="18"/>
          <w:szCs w:val="28"/>
          <w:lang w:val="en-GB" w:eastAsia="de-DE"/>
        </w:rPr>
      </w:pPr>
    </w:p>
    <w:sectPr w:rsidR="00E6304D" w:rsidRPr="008034D7" w:rsidSect="00E6304D">
      <w:footerReference w:type="even"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 Breser" w:date="2016-03-04T09:24:00Z" w:initials="CB">
    <w:p w14:paraId="4DB5BD98" w14:textId="77777777" w:rsidR="00A410FA" w:rsidRDefault="00A410FA" w:rsidP="00AE3EF3">
      <w:pPr>
        <w:pStyle w:val="Kommentartext"/>
      </w:pPr>
      <w:r>
        <w:rPr>
          <w:rStyle w:val="Kommentarzeichen"/>
        </w:rPr>
        <w:annotationRef/>
      </w:r>
      <w:r>
        <w:t>Mona</w:t>
      </w:r>
    </w:p>
  </w:comment>
  <w:comment w:id="0" w:author="Christoph Breser" w:date="2016-03-04T12:10:00Z" w:initials="CB">
    <w:p w14:paraId="50374902" w14:textId="77777777" w:rsidR="00A410FA" w:rsidRDefault="00A410FA">
      <w:pPr>
        <w:pStyle w:val="Kommentartext"/>
      </w:pPr>
      <w:r>
        <w:rPr>
          <w:rStyle w:val="Kommentarzeichen"/>
        </w:rPr>
        <w:annotationRef/>
      </w:r>
      <w:r>
        <w:t>Steffen Tranche I</w:t>
      </w:r>
    </w:p>
  </w:comment>
  <w:comment w:id="26" w:author="Christoph Breser" w:date="2016-03-04T12:14:00Z" w:initials="CB">
    <w:p w14:paraId="73F8B4EE" w14:textId="77777777" w:rsidR="00A410FA" w:rsidRDefault="00A410FA">
      <w:pPr>
        <w:pStyle w:val="Kommentartext"/>
      </w:pPr>
      <w:r>
        <w:rPr>
          <w:rStyle w:val="Kommentarzeichen"/>
        </w:rPr>
        <w:annotationRef/>
      </w:r>
      <w:r>
        <w:t>Steffen Tranche I</w:t>
      </w:r>
    </w:p>
  </w:comment>
  <w:comment w:id="27" w:author="Christoph Breser" w:date="2016-03-06T22:06:00Z" w:initials="CB">
    <w:p w14:paraId="2741FB2F" w14:textId="77777777" w:rsidR="00A410FA" w:rsidRDefault="00A410FA">
      <w:pPr>
        <w:pStyle w:val="Kommentartext"/>
      </w:pPr>
      <w:r>
        <w:rPr>
          <w:rStyle w:val="Kommentarzeichen"/>
        </w:rPr>
        <w:annotationRef/>
      </w:r>
      <w:r>
        <w:t>Steffen Tranche II</w:t>
      </w:r>
    </w:p>
  </w:comment>
  <w:comment w:id="89" w:author="Christoph Breser" w:date="2016-03-06T22:01:00Z" w:initials="CB">
    <w:p w14:paraId="294E0322" w14:textId="77777777" w:rsidR="00A410FA" w:rsidRDefault="00A410FA">
      <w:pPr>
        <w:pStyle w:val="Kommentartext"/>
      </w:pPr>
      <w:r>
        <w:rPr>
          <w:rStyle w:val="Kommentarzeichen"/>
        </w:rPr>
        <w:annotationRef/>
      </w:r>
      <w:r>
        <w:t>Steffen Tranche II</w:t>
      </w:r>
    </w:p>
  </w:comment>
  <w:comment w:id="103" w:author="Christoph Breser" w:date="2016-03-06T22:01:00Z" w:initials="CB">
    <w:p w14:paraId="30DAE6A6" w14:textId="77777777" w:rsidR="00A410FA" w:rsidRDefault="00A410FA">
      <w:pPr>
        <w:pStyle w:val="Kommentartext"/>
      </w:pPr>
      <w:r>
        <w:rPr>
          <w:rStyle w:val="Kommentarzeichen"/>
        </w:rPr>
        <w:annotationRef/>
      </w:r>
      <w:r>
        <w:t>Steffen Tranche II</w:t>
      </w:r>
    </w:p>
    <w:p w14:paraId="58CF4A17" w14:textId="77777777" w:rsidR="00A410FA" w:rsidRDefault="00A410FA">
      <w:pPr>
        <w:pStyle w:val="Kommentartext"/>
      </w:pPr>
    </w:p>
  </w:comment>
  <w:comment w:id="34" w:author="Christoph Breser" w:date="2016-03-04T12:16:00Z" w:initials="CB">
    <w:p w14:paraId="235A41C1" w14:textId="77777777" w:rsidR="00A410FA" w:rsidRDefault="00A410FA">
      <w:pPr>
        <w:pStyle w:val="Kommentartext"/>
      </w:pPr>
      <w:r>
        <w:rPr>
          <w:rStyle w:val="Kommentarzeichen"/>
        </w:rPr>
        <w:annotationRef/>
      </w:r>
      <w:r>
        <w:t>Steffen Tranche I</w:t>
      </w:r>
    </w:p>
  </w:comment>
  <w:comment w:id="124" w:author="Christoph Breser" w:date="2016-03-06T22:34:00Z" w:initials="CB">
    <w:p w14:paraId="58994415" w14:textId="77777777" w:rsidR="00A410FA" w:rsidRDefault="00A410FA">
      <w:pPr>
        <w:pStyle w:val="Kommentartext"/>
      </w:pPr>
      <w:r>
        <w:rPr>
          <w:rStyle w:val="Kommentarzeichen"/>
        </w:rPr>
        <w:annotationRef/>
      </w:r>
      <w:r>
        <w:t>Steffen Tranche II</w:t>
      </w:r>
    </w:p>
  </w:comment>
  <w:comment w:id="159" w:author="Christoph Breser" w:date="2016-03-04T12:17:00Z" w:initials="CB">
    <w:p w14:paraId="0AD5B199" w14:textId="77777777" w:rsidR="00A410FA" w:rsidRDefault="00A410FA">
      <w:pPr>
        <w:pStyle w:val="Kommentartext"/>
      </w:pPr>
      <w:r>
        <w:rPr>
          <w:rStyle w:val="Kommentarzeichen"/>
        </w:rPr>
        <w:annotationRef/>
      </w:r>
      <w:r>
        <w:t>Steffen Tranche I</w:t>
      </w:r>
    </w:p>
  </w:comment>
  <w:comment w:id="634" w:author="Mona" w:date="2016-03-07T09:44:00Z" w:initials="M">
    <w:p w14:paraId="430AF780" w14:textId="77777777" w:rsidR="00A410FA" w:rsidRDefault="00A410FA" w:rsidP="00F0275B">
      <w:pPr>
        <w:rPr>
          <w:rFonts w:ascii="Times New Roman" w:eastAsia="Arial Unicode MS" w:hAnsi="Times New Roman" w:cs="Times New Roman"/>
          <w:sz w:val="20"/>
          <w:szCs w:val="20"/>
        </w:rPr>
      </w:pPr>
    </w:p>
    <w:p w14:paraId="16C5B6D4" w14:textId="77777777" w:rsidR="00A410FA" w:rsidRDefault="00A410FA" w:rsidP="00F0275B">
      <w:r>
        <w:cr/>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71F3" w14:textId="77777777" w:rsidR="00A410FA" w:rsidRDefault="00A410FA">
      <w:pPr>
        <w:spacing w:after="0"/>
      </w:pPr>
      <w:r>
        <w:separator/>
      </w:r>
    </w:p>
  </w:endnote>
  <w:endnote w:type="continuationSeparator" w:id="0">
    <w:p w14:paraId="2AE11DE7" w14:textId="77777777" w:rsidR="00A410FA" w:rsidRDefault="00A4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altName w:val="ヒラギノ角ゴ Pro W3"/>
    <w:panose1 w:val="020B0604020202020204"/>
    <w:charset w:val="00"/>
    <w:family w:val="roman"/>
    <w:pitch w:val="default"/>
  </w:font>
  <w:font w:name="Times Roman">
    <w:charset w:val="00"/>
    <w:family w:val="roman"/>
    <w:pitch w:val="default"/>
  </w:font>
  <w:font w:name="Helvetica Neue Light">
    <w:panose1 w:val="02000403000000020004"/>
    <w:charset w:val="00"/>
    <w:family w:val="auto"/>
    <w:pitch w:val="variable"/>
    <w:sig w:usb0="80000067"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EE80" w14:textId="77777777" w:rsidR="00A410FA" w:rsidRDefault="00A410FA"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34E47F2" w14:textId="77777777" w:rsidR="00A410FA" w:rsidRDefault="00A410FA" w:rsidP="00DD230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4AD91" w14:textId="77777777" w:rsidR="00A410FA" w:rsidRPr="00DD230C" w:rsidRDefault="00A410FA" w:rsidP="00DD230C">
    <w:pPr>
      <w:pStyle w:val="Fuzeile"/>
      <w:framePr w:wrap="around" w:vAnchor="text" w:hAnchor="margin" w:xAlign="right" w:y="1"/>
      <w:rPr>
        <w:rStyle w:val="Seitenzahl"/>
      </w:rPr>
    </w:pPr>
    <w:r w:rsidRPr="00DD230C">
      <w:rPr>
        <w:rStyle w:val="Seitenzahl"/>
        <w:sz w:val="18"/>
      </w:rPr>
      <w:fldChar w:fldCharType="begin"/>
    </w:r>
    <w:r w:rsidRPr="00DD230C">
      <w:rPr>
        <w:rStyle w:val="Seitenzahl"/>
        <w:sz w:val="18"/>
      </w:rPr>
      <w:instrText xml:space="preserve">PAGE  </w:instrText>
    </w:r>
    <w:r w:rsidRPr="00DD230C">
      <w:rPr>
        <w:rStyle w:val="Seitenzahl"/>
        <w:sz w:val="18"/>
      </w:rPr>
      <w:fldChar w:fldCharType="separate"/>
    </w:r>
    <w:r w:rsidR="00E16D28">
      <w:rPr>
        <w:rStyle w:val="Seitenzahl"/>
        <w:noProof/>
        <w:sz w:val="18"/>
      </w:rPr>
      <w:t>1</w:t>
    </w:r>
    <w:r w:rsidRPr="00DD230C">
      <w:rPr>
        <w:rStyle w:val="Seitenzahl"/>
        <w:sz w:val="18"/>
      </w:rPr>
      <w:fldChar w:fldCharType="end"/>
    </w:r>
  </w:p>
  <w:p w14:paraId="14B34F19" w14:textId="77777777" w:rsidR="00A410FA" w:rsidRDefault="00A410FA" w:rsidP="00DD230C">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1371" w14:textId="77777777" w:rsidR="00A410FA" w:rsidRDefault="00A410FA">
      <w:pPr>
        <w:spacing w:after="0"/>
      </w:pPr>
      <w:r>
        <w:separator/>
      </w:r>
    </w:p>
  </w:footnote>
  <w:footnote w:type="continuationSeparator" w:id="0">
    <w:p w14:paraId="34D44B1B" w14:textId="77777777" w:rsidR="00A410FA" w:rsidRDefault="00A410FA">
      <w:pPr>
        <w:spacing w:after="0"/>
      </w:pPr>
      <w:r>
        <w:continuationSeparator/>
      </w:r>
    </w:p>
  </w:footnote>
  <w:footnote w:id="1">
    <w:p w14:paraId="24024CDB" w14:textId="77777777" w:rsidR="00A410FA" w:rsidRDefault="00A410FA"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2">
    <w:p w14:paraId="65B340C7" w14:textId="77777777" w:rsidR="00A410FA" w:rsidRDefault="00A410FA" w:rsidP="00A410FA">
      <w:pPr>
        <w:pStyle w:val="Default"/>
        <w:rPr>
          <w:ins w:id="22" w:author="stefan zedlacher" w:date="2016-03-07T12:43:00Z"/>
          <w:rFonts w:eastAsia="Arial Unicode MS"/>
          <w:color w:val="auto"/>
          <w:sz w:val="20"/>
          <w:szCs w:val="20"/>
        </w:rPr>
      </w:pPr>
      <w:ins w:id="23" w:author="stefan zedlacher" w:date="2016-03-07T12:43:00Z">
        <w:r>
          <w:rPr>
            <w:vertAlign w:val="superscript"/>
          </w:rPr>
          <w:footnoteRef/>
        </w:r>
        <w:r>
          <w:rPr>
            <w:rFonts w:eastAsia="Arial Unicode MS" w:hAnsi="Arial Unicode MS" w:cs="Arial Unicode MS"/>
          </w:rPr>
          <w:t xml:space="preserve"> </w:t>
        </w:r>
        <w:r>
          <w:rPr>
            <w:rStyle w:val="Hyperlink0"/>
          </w:rPr>
          <w:fldChar w:fldCharType="begin"/>
        </w:r>
        <w:r>
          <w:rPr>
            <w:rStyle w:val="Hyperlink0"/>
          </w:rPr>
          <w:instrText xml:space="preserve"> HYPERLINK "http://www.ica.org/10207/standards/isadg-general-international-standard-archival-description-second-edition.html"</w:instrText>
        </w:r>
        <w:r>
          <w:rPr>
            <w:rStyle w:val="Hyperlink0"/>
          </w:rPr>
          <w:fldChar w:fldCharType="separate"/>
        </w:r>
        <w:r>
          <w:rPr>
            <w:rStyle w:val="Hyperlink0"/>
            <w:rFonts w:eastAsia="Arial Unicode MS" w:hAnsi="Arial Unicode MS" w:cs="Arial Unicode MS"/>
          </w:rPr>
          <w:t>http://www.ica.org/10207/standards/isadg-general-international-standard-archival-description-second-edition.html</w:t>
        </w:r>
        <w:r>
          <w:rPr>
            <w:rStyle w:val="Hyperlink0"/>
          </w:rPr>
          <w:fldChar w:fldCharType="end"/>
        </w:r>
      </w:ins>
    </w:p>
  </w:footnote>
  <w:footnote w:id="3">
    <w:p w14:paraId="074B43CE" w14:textId="77777777" w:rsidR="00A410FA" w:rsidRDefault="00A410FA">
      <w:pPr>
        <w:pStyle w:val="Funotentext"/>
      </w:pPr>
      <w:r>
        <w:rPr>
          <w:rStyle w:val="Funotenzeichen"/>
        </w:rPr>
        <w:footnoteRef/>
      </w:r>
      <w:r>
        <w:t xml:space="preserve"> 2nd DHA Conference of the Austrian Academy of Science, Vienna 2015.</w:t>
      </w:r>
    </w:p>
  </w:footnote>
  <w:footnote w:id="4">
    <w:p w14:paraId="6D74EBEF" w14:textId="77777777" w:rsidR="00A410FA" w:rsidRPr="00EA7E46" w:rsidRDefault="00A410FA" w:rsidP="00EA7E46">
      <w:pPr>
        <w:pStyle w:val="Funotentext"/>
      </w:pPr>
      <w:ins w:id="28" w:author="stefan zedlacher" w:date="2016-03-04T22:33:00Z">
        <w:r>
          <w:rPr>
            <w:rStyle w:val="Funotenzeichen"/>
          </w:rPr>
          <w:footnoteRef/>
        </w:r>
        <w:r>
          <w:t xml:space="preserve"> </w:t>
        </w:r>
        <w:r w:rsidRPr="00EA7E46">
          <w:t>Otl Aicher: analog und digital, Ernst &amp; Sohn, 1991</w:t>
        </w:r>
      </w:ins>
    </w:p>
  </w:footnote>
  <w:footnote w:id="5">
    <w:p w14:paraId="398C0F35" w14:textId="77777777" w:rsidR="00A410FA" w:rsidRPr="00EA7E46" w:rsidRDefault="00A410FA" w:rsidP="00EA7E46">
      <w:pPr>
        <w:pStyle w:val="Funotentext"/>
      </w:pPr>
      <w:ins w:id="29" w:author="stefan zedlacher" w:date="2016-03-04T22:44:00Z">
        <w:r w:rsidRPr="00EA7E46">
          <w:rPr>
            <w:rStyle w:val="Funotenzeichen"/>
          </w:rPr>
          <w:footnoteRef/>
        </w:r>
        <w:r w:rsidRPr="00EA7E46">
          <w:t xml:space="preserve"> </w:t>
        </w:r>
        <w:r w:rsidRPr="00EA7E46">
          <w:fldChar w:fldCharType="begin"/>
        </w:r>
        <w:r w:rsidRPr="00EA7E46">
          <w:instrText xml:space="preserve"> HYPERLINK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6">
    <w:p w14:paraId="4D3046EF" w14:textId="77777777" w:rsidR="00A410FA" w:rsidRPr="00EA7E46" w:rsidRDefault="00A410FA" w:rsidP="00EA7E46">
      <w:pPr>
        <w:pStyle w:val="Funotentext"/>
      </w:pPr>
      <w:ins w:id="30" w:author="stefan zedlacher" w:date="2016-03-04T22:45:00Z">
        <w:r w:rsidRPr="00EA7E46">
          <w:rPr>
            <w:rStyle w:val="Funotenzeichen"/>
          </w:rPr>
          <w:footnoteRef/>
        </w:r>
        <w:r w:rsidRPr="00EA7E46">
          <w:t xml:space="preserve"> </w:t>
        </w:r>
        <w:r w:rsidRPr="00EA7E46">
          <w:fldChar w:fldCharType="begin"/>
        </w:r>
        <w:r w:rsidRPr="00EA7E46">
          <w:instrText xml:space="preserve"> HYPERLINK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7">
    <w:p w14:paraId="501E2121" w14:textId="77777777" w:rsidR="00A410FA" w:rsidRPr="00EA7E46" w:rsidRDefault="00A410FA" w:rsidP="00EA7E46">
      <w:pPr>
        <w:pStyle w:val="Funotentext"/>
      </w:pPr>
      <w:ins w:id="31" w:author="stefan zedlacher" w:date="2016-03-04T22:41:00Z">
        <w:r w:rsidRPr="00EA7E46">
          <w:rPr>
            <w:rStyle w:val="Funotenzeichen"/>
          </w:rPr>
          <w:footnoteRef/>
        </w:r>
        <w:r w:rsidRPr="00EA7E46">
          <w:t xml:space="preserve"> http://www.tei-c.org/index.xml , 10.2.2016</w:t>
        </w:r>
      </w:ins>
    </w:p>
  </w:footnote>
  <w:footnote w:id="8">
    <w:p w14:paraId="2EE9D4D1" w14:textId="77777777" w:rsidR="00A410FA" w:rsidRDefault="00A410FA" w:rsidP="00EA7E46">
      <w:pPr>
        <w:pStyle w:val="Funotentext"/>
      </w:pPr>
      <w:ins w:id="32" w:author="stefan zedlacher" w:date="2016-03-04T22:42:00Z">
        <w:r w:rsidRPr="00EA7E46">
          <w:rPr>
            <w:rStyle w:val="Funotenzeichen"/>
          </w:rPr>
          <w:footnoteRef/>
        </w:r>
        <w:r w:rsidRPr="00EA7E46">
          <w:t xml:space="preserve"> https://de.wikipedia.org/wiki/Resource_Description_Framework , 12.2.2016</w:t>
        </w:r>
      </w:ins>
    </w:p>
  </w:footnote>
  <w:footnote w:id="9">
    <w:p w14:paraId="5B9629FE" w14:textId="77777777" w:rsidR="00A410FA" w:rsidRDefault="00A410FA" w:rsidP="00594126">
      <w:pPr>
        <w:pStyle w:val="Funotentext"/>
      </w:pPr>
      <w:r>
        <w:rPr>
          <w:rStyle w:val="Funotenzeichen"/>
        </w:rPr>
        <w:footnoteRef/>
      </w:r>
      <w:r>
        <w:t xml:space="preserve"> Materielle, formale und semantische Eigenschaften einer Archivquelle, die infolge als ‚Aussagen’ bezeichnet werden.</w:t>
      </w:r>
    </w:p>
  </w:footnote>
  <w:footnote w:id="10">
    <w:p w14:paraId="2AD5EDD6" w14:textId="77777777" w:rsidR="00A410FA" w:rsidRDefault="00A410FA"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11">
    <w:p w14:paraId="6C11E82E" w14:textId="77777777" w:rsidR="00A410FA" w:rsidRPr="00BD3B43" w:rsidRDefault="00A410FA" w:rsidP="0078341C">
      <w:pPr>
        <w:widowControl w:val="0"/>
        <w:autoSpaceDE w:val="0"/>
        <w:autoSpaceDN w:val="0"/>
        <w:adjustRightInd w:val="0"/>
        <w:spacing w:after="0"/>
        <w:jc w:val="both"/>
        <w:rPr>
          <w:ins w:id="62" w:author="Christoph Breser" w:date="2016-02-25T09:58:00Z"/>
          <w:sz w:val="18"/>
        </w:rPr>
      </w:pPr>
      <w:ins w:id="63"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64" w:author="Christoph Breser" w:date="2016-02-25T09:58:00Z">
        <w:r w:rsidRPr="00BD3B43">
          <w:rPr>
            <w:sz w:val="18"/>
          </w:rPr>
          <w:t xml:space="preserve">Erkenntnistheorien aus dem späten 19. </w:t>
        </w:r>
      </w:ins>
      <w:r>
        <w:rPr>
          <w:sz w:val="18"/>
        </w:rPr>
        <w:t xml:space="preserve">bzw. </w:t>
      </w:r>
      <w:ins w:id="65"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66"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67" w:author="Christoph Breser" w:date="2016-02-25T09:58:00Z">
        <w:r w:rsidRPr="00BD3B43">
          <w:rPr>
            <w:sz w:val="18"/>
          </w:rPr>
          <w:t>. Besondere Bedeutung hat</w:t>
        </w:r>
        <w:r>
          <w:rPr>
            <w:sz w:val="18"/>
          </w:rPr>
          <w:t>te</w:t>
        </w:r>
      </w:ins>
      <w:r>
        <w:rPr>
          <w:sz w:val="18"/>
        </w:rPr>
        <w:t xml:space="preserve">n diese </w:t>
      </w:r>
      <w:ins w:id="68"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69" w:author="Christoph Breser" w:date="2016-02-25T09:58:00Z">
        <w:r>
          <w:rPr>
            <w:sz w:val="18"/>
          </w:rPr>
          <w:t>(PLODER 1998)</w:t>
        </w:r>
        <w:r w:rsidRPr="00BD3B43">
          <w:rPr>
            <w:sz w:val="18"/>
          </w:rPr>
          <w:t xml:space="preserve">. Das Projekt konnte </w:t>
        </w:r>
      </w:ins>
      <w:r>
        <w:rPr>
          <w:sz w:val="18"/>
        </w:rPr>
        <w:t xml:space="preserve">wegen </w:t>
      </w:r>
      <w:ins w:id="70" w:author="Christoph Breser" w:date="2016-02-25T09:58:00Z">
        <w:r w:rsidRPr="00BD3B43">
          <w:rPr>
            <w:sz w:val="18"/>
          </w:rPr>
          <w:t xml:space="preserve">Finanzierungsprobleme nicht verwirklicht werden, verbirgt jedoch einen, für </w:t>
        </w:r>
      </w:ins>
      <w:r>
        <w:rPr>
          <w:sz w:val="18"/>
        </w:rPr>
        <w:t>se</w:t>
      </w:r>
      <w:ins w:id="71" w:author="Christoph Breser" w:date="2016-02-25T09:58:00Z">
        <w:r w:rsidRPr="00BD3B43">
          <w:rPr>
            <w:sz w:val="18"/>
          </w:rPr>
          <w:t>i</w:t>
        </w:r>
      </w:ins>
      <w:r>
        <w:rPr>
          <w:sz w:val="18"/>
        </w:rPr>
        <w:t>n</w:t>
      </w:r>
      <w:ins w:id="72" w:author="Christoph Breser" w:date="2016-02-25T09:58:00Z">
        <w:r w:rsidRPr="00BD3B43">
          <w:rPr>
            <w:sz w:val="18"/>
          </w:rPr>
          <w:t xml:space="preserve">e Zeit enorm fortschrittlichen Forschungsansatz, </w:t>
        </w:r>
      </w:ins>
      <w:r>
        <w:rPr>
          <w:sz w:val="18"/>
        </w:rPr>
        <w:t xml:space="preserve">der </w:t>
      </w:r>
      <w:ins w:id="73" w:author="Christoph Breser" w:date="2016-02-25T09:58:00Z">
        <w:r w:rsidRPr="00BD3B43">
          <w:rPr>
            <w:sz w:val="18"/>
          </w:rPr>
          <w:t>infolge der hier vorgestellten I</w:t>
        </w:r>
        <w:r>
          <w:rPr>
            <w:sz w:val="18"/>
          </w:rPr>
          <w:t>dee</w:t>
        </w:r>
      </w:ins>
      <w:r>
        <w:rPr>
          <w:sz w:val="18"/>
        </w:rPr>
        <w:t>n</w:t>
      </w:r>
      <w:ins w:id="74" w:author="Christoph Breser" w:date="2016-02-25T09:58:00Z">
        <w:r>
          <w:rPr>
            <w:sz w:val="18"/>
          </w:rPr>
          <w:t xml:space="preserve"> weitergedacht werden sollte.</w:t>
        </w:r>
      </w:ins>
    </w:p>
  </w:footnote>
  <w:footnote w:id="12">
    <w:p w14:paraId="06052AD2" w14:textId="77777777" w:rsidR="00A410FA" w:rsidRPr="00D97B78" w:rsidRDefault="00A410FA"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3">
    <w:p w14:paraId="0F486261" w14:textId="77777777" w:rsidR="00A410FA" w:rsidRDefault="00A410FA"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4">
    <w:p w14:paraId="66F2DD88" w14:textId="77777777" w:rsidR="00A410FA" w:rsidRPr="00BB6D62" w:rsidRDefault="00A410FA"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5">
    <w:p w14:paraId="0E299063" w14:textId="77777777" w:rsidR="00A410FA" w:rsidRDefault="00A410FA" w:rsidP="00EA7E46">
      <w:pPr>
        <w:pStyle w:val="Funotentext"/>
        <w:rPr>
          <w:ins w:id="104" w:author="stefan zedlacher" w:date="2016-03-04T23:13:00Z"/>
        </w:rPr>
      </w:pPr>
      <w:ins w:id="105" w:author="stefan zedlacher" w:date="2016-03-04T23:13:00Z">
        <w:r>
          <w:rPr>
            <w:rStyle w:val="Funotenzeichen"/>
          </w:rPr>
          <w:footnoteRef/>
        </w:r>
        <w:r>
          <w:t xml:space="preserve"> </w:t>
        </w:r>
        <w:r w:rsidRPr="00B27B7E">
          <w:t>http://neo4j.com</w:t>
        </w:r>
        <w:r>
          <w:t xml:space="preserve"> , 3.3.2016</w:t>
        </w:r>
      </w:ins>
    </w:p>
    <w:p w14:paraId="6B94E19B" w14:textId="77777777" w:rsidR="00A410FA" w:rsidRDefault="00A410FA" w:rsidP="00EA7E46">
      <w:pPr>
        <w:pStyle w:val="Funotentext"/>
      </w:pPr>
    </w:p>
  </w:footnote>
  <w:footnote w:id="16">
    <w:p w14:paraId="499FE7A0" w14:textId="77777777" w:rsidR="00A410FA" w:rsidRDefault="00A410FA"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7">
    <w:p w14:paraId="1685C9C2" w14:textId="77777777" w:rsidR="00A410FA" w:rsidRPr="00CF144E" w:rsidRDefault="00A410FA" w:rsidP="00F1736A">
      <w:pPr>
        <w:widowControl w:val="0"/>
        <w:autoSpaceDE w:val="0"/>
        <w:autoSpaceDN w:val="0"/>
        <w:adjustRightInd w:val="0"/>
        <w:spacing w:after="0"/>
        <w:jc w:val="both"/>
        <w:rPr>
          <w:ins w:id="226" w:author="Christoph Breser" w:date="2016-02-25T09:58:00Z"/>
          <w:sz w:val="18"/>
        </w:rPr>
      </w:pPr>
      <w:ins w:id="227"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28" w:author="Christoph Breser" w:date="2016-02-25T09:58:00Z">
        <w:r>
          <w:rPr>
            <w:sz w:val="18"/>
          </w:rPr>
          <w:t xml:space="preserve">sowie auch </w:t>
        </w:r>
      </w:ins>
      <w:r>
        <w:rPr>
          <w:sz w:val="18"/>
        </w:rPr>
        <w:t xml:space="preserve">von einem </w:t>
      </w:r>
      <w:ins w:id="229" w:author="Christoph Breser" w:date="2016-02-25T09:58:00Z">
        <w:r>
          <w:rPr>
            <w:sz w:val="18"/>
          </w:rPr>
          <w:t xml:space="preserve">Utilitarismus, mit welchem er sich vor allem gegenüber </w:t>
        </w:r>
      </w:ins>
      <w:r>
        <w:rPr>
          <w:sz w:val="18"/>
        </w:rPr>
        <w:t xml:space="preserve">jenem, </w:t>
      </w:r>
      <w:ins w:id="230" w:author="Christoph Breser" w:date="2016-02-25T09:58:00Z">
        <w:r>
          <w:rPr>
            <w:sz w:val="18"/>
          </w:rPr>
          <w:t>zu seiner Zeit vorherrschenden Rationalismus abzugrenzen versuchte.</w:t>
        </w:r>
      </w:ins>
    </w:p>
  </w:footnote>
  <w:footnote w:id="18">
    <w:p w14:paraId="2599C8C8" w14:textId="77777777" w:rsidR="00A410FA" w:rsidRDefault="00A410FA"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9">
    <w:p w14:paraId="17B86811" w14:textId="77777777" w:rsidR="00A410FA" w:rsidRPr="00FA2CD3" w:rsidRDefault="00A410FA"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301" w:author="Christoph Breser" w:date="2016-02-25T09:58:00Z">
        <w:r w:rsidRPr="00FA2CD3">
          <w:t xml:space="preserve">Transparentpapier </w:t>
        </w:r>
      </w:ins>
      <w:r>
        <w:t xml:space="preserve">steht (vermutlich eine Übertragung) </w:t>
      </w:r>
      <w:ins w:id="302" w:author="Christoph Breser" w:date="2016-02-25T09:58:00Z">
        <w:r w:rsidRPr="00FA2CD3">
          <w:t xml:space="preserve">und </w:t>
        </w:r>
      </w:ins>
      <w:r>
        <w:t xml:space="preserve">mit einer </w:t>
      </w:r>
      <w:ins w:id="303" w:author="Christoph Breser" w:date="2016-02-25T09:58:00Z">
        <w:r w:rsidRPr="00FA2CD3">
          <w:t xml:space="preserve">Publikationsvorlage, </w:t>
        </w:r>
      </w:ins>
      <w:r>
        <w:t xml:space="preserve">die schließlich zu einer vorbereiteten, jedoch nicht mehr gedruckten </w:t>
      </w:r>
      <w:ins w:id="304" w:author="Christoph Breser" w:date="2016-02-25T09:58:00Z">
        <w:r w:rsidRPr="00FA2CD3">
          <w:t xml:space="preserve">Publikation </w:t>
        </w:r>
      </w:ins>
      <w:r>
        <w:t>führen hätte sollen</w:t>
      </w:r>
      <w:ins w:id="305"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20">
    <w:p w14:paraId="35F14121" w14:textId="77777777" w:rsidR="00A410FA" w:rsidRDefault="00A410FA" w:rsidP="00A410FA">
      <w:pPr>
        <w:pStyle w:val="Default"/>
        <w:rPr>
          <w:ins w:id="315" w:author="stefan zedlacher" w:date="2016-03-07T12:45:00Z"/>
          <w:rFonts w:eastAsia="Arial Unicode MS"/>
          <w:color w:val="auto"/>
          <w:sz w:val="20"/>
          <w:szCs w:val="20"/>
        </w:rPr>
      </w:pPr>
      <w:ins w:id="316" w:author="stefan zedlacher" w:date="2016-03-07T12:45:00Z">
        <w:r>
          <w:rPr>
            <w:vertAlign w:val="superscript"/>
          </w:rPr>
          <w:footnoteRef/>
        </w:r>
        <w:r>
          <w:rPr>
            <w:rFonts w:eastAsia="Arial Unicode MS" w:hAnsi="Arial Unicode MS" w:cs="Arial Unicode MS"/>
          </w:rPr>
          <w:t xml:space="preserve"> </w:t>
        </w:r>
        <w:r>
          <w:tab/>
        </w:r>
        <w:r>
          <w:rPr>
            <w:rFonts w:eastAsia="Arial Unicode MS" w:hAnsi="Arial Unicode MS" w:cs="Arial Unicode MS"/>
            <w:sz w:val="20"/>
            <w:szCs w:val="20"/>
          </w:rPr>
          <w:t>Weiterf</w:t>
        </w:r>
        <w:r>
          <w:rPr>
            <w:rFonts w:ascii="Arial Unicode MS" w:eastAsia="Arial Unicode MS" w:hAnsi="Arial Unicode MS" w:cs="Arial Unicode MS"/>
            <w:sz w:val="20"/>
            <w:szCs w:val="20"/>
          </w:rPr>
          <w:t>ü</w:t>
        </w:r>
        <w:r>
          <w:rPr>
            <w:rFonts w:eastAsia="Arial Unicode MS" w:hAnsi="Arial Unicode MS" w:cs="Arial Unicode MS"/>
            <w:sz w:val="20"/>
            <w:szCs w:val="20"/>
          </w:rPr>
          <w:t xml:space="preserve">hrende Informationen zu RDA finden Sie unter: </w:t>
        </w:r>
        <w:r>
          <w:rPr>
            <w:sz w:val="20"/>
            <w:szCs w:val="20"/>
          </w:rPr>
          <w:fldChar w:fldCharType="begin"/>
        </w:r>
        <w:r>
          <w:rPr>
            <w:sz w:val="20"/>
            <w:szCs w:val="20"/>
          </w:rPr>
          <w:instrText xml:space="preserve"> HYPERLINK "http://www.rda-rsc.org"</w:instrText>
        </w:r>
        <w:r>
          <w:rPr>
            <w:sz w:val="20"/>
            <w:szCs w:val="20"/>
          </w:rPr>
          <w:fldChar w:fldCharType="separate"/>
        </w:r>
        <w:r>
          <w:rPr>
            <w:rStyle w:val="Hyperlink1"/>
            <w:rFonts w:eastAsia="Arial Unicode MS" w:hAnsi="Arial Unicode MS" w:cs="Arial Unicode MS"/>
          </w:rPr>
          <w:t>http://www.rda-rsc.org</w:t>
        </w:r>
        <w:r>
          <w:rPr>
            <w:sz w:val="20"/>
            <w:szCs w:val="20"/>
          </w:rPr>
          <w:fldChar w:fldCharType="end"/>
        </w:r>
        <w:r>
          <w:rPr>
            <w:rFonts w:eastAsia="Arial Unicode MS" w:hAnsi="Arial Unicode MS" w:cs="Arial Unicode MS"/>
            <w:sz w:val="20"/>
            <w:szCs w:val="20"/>
          </w:rPr>
          <w:t>, Stand: 28.02.2016</w:t>
        </w:r>
      </w:ins>
    </w:p>
  </w:footnote>
  <w:footnote w:id="21">
    <w:p w14:paraId="187D0BA0" w14:textId="77777777" w:rsidR="00A410FA" w:rsidRPr="001C7186" w:rsidRDefault="00A410FA"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22">
    <w:p w14:paraId="0B07B571" w14:textId="4AD1B7AC" w:rsidR="00A410FA" w:rsidRDefault="00A410FA">
      <w:pPr>
        <w:pStyle w:val="Funotentext"/>
      </w:pPr>
      <w:ins w:id="394" w:author="stefan zedlacher" w:date="2016-03-07T11:56:00Z">
        <w:r>
          <w:rPr>
            <w:rStyle w:val="Funotenzeichen"/>
          </w:rPr>
          <w:footnoteRef/>
        </w:r>
        <w:r>
          <w:t xml:space="preserve"> </w:t>
        </w:r>
        <w:r>
          <w:fldChar w:fldCharType="begin"/>
        </w:r>
        <w:r>
          <w:instrText xml:space="preserve"> HYPERLINK "</w:instrText>
        </w:r>
        <w:r w:rsidRPr="00DE3A2A">
          <w:instrText>https://en.wikipedia.org/wiki/Semantic_search</w:instrText>
        </w:r>
        <w:r>
          <w:instrText xml:space="preserve">" </w:instrText>
        </w:r>
        <w:r>
          <w:fldChar w:fldCharType="separate"/>
        </w:r>
        <w:r w:rsidRPr="00D86660">
          <w:rPr>
            <w:rStyle w:val="Link"/>
          </w:rPr>
          <w:t>https://en.wikipedia.org/wiki/Semantic_search</w:t>
        </w:r>
        <w:r>
          <w:fldChar w:fldCharType="end"/>
        </w:r>
        <w:r>
          <w:t xml:space="preserve"> , 5.3.2016 </w:t>
        </w:r>
      </w:ins>
    </w:p>
  </w:footnote>
  <w:footnote w:id="23">
    <w:p w14:paraId="1033BC7D" w14:textId="77777777" w:rsidR="00A410FA" w:rsidRDefault="00A410FA" w:rsidP="006D23C9">
      <w:pPr>
        <w:pStyle w:val="Funotentext"/>
        <w:rPr>
          <w:ins w:id="512" w:author="stefan zedlacher" w:date="2016-03-04T23:37:00Z"/>
        </w:rPr>
      </w:pPr>
      <w:ins w:id="513" w:author="stefan zedlacher" w:date="2016-03-04T23:37:00Z">
        <w:r>
          <w:rPr>
            <w:rStyle w:val="Funotenzeichen"/>
          </w:rPr>
          <w:footnoteRef/>
        </w:r>
        <w:r>
          <w:t xml:space="preserve"> </w:t>
        </w:r>
        <w:r>
          <w:fldChar w:fldCharType="begin"/>
        </w:r>
        <w:r>
          <w:instrText xml:space="preserve"> HYPERLINK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14:paraId="2BD2C634" w14:textId="77777777" w:rsidR="00A410FA" w:rsidRDefault="00A410FA" w:rsidP="006D23C9">
      <w:pPr>
        <w:pStyle w:val="Funotentext"/>
      </w:pPr>
    </w:p>
  </w:footnote>
  <w:footnote w:id="24">
    <w:p w14:paraId="500A749C" w14:textId="77777777" w:rsidR="00A410FA" w:rsidRDefault="00A410FA" w:rsidP="006D23C9">
      <w:pPr>
        <w:pStyle w:val="Funotentext"/>
      </w:pPr>
      <w:ins w:id="514" w:author="stefan zedlacher" w:date="2016-03-04T23:39:00Z">
        <w:r>
          <w:rPr>
            <w:rStyle w:val="Funotenzeichen"/>
          </w:rPr>
          <w:footnoteRef/>
        </w:r>
        <w:r>
          <w:t xml:space="preserve"> </w:t>
        </w:r>
        <w:r>
          <w:fldChar w:fldCharType="begin"/>
        </w:r>
        <w:r>
          <w:instrText xml:space="preserve"> HYPERLINK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25">
    <w:p w14:paraId="1E024C64" w14:textId="77777777" w:rsidR="00E16D28" w:rsidRDefault="00E16D28" w:rsidP="00E16D28">
      <w:pPr>
        <w:pStyle w:val="Default"/>
        <w:rPr>
          <w:ins w:id="544" w:author="stefan zedlacher" w:date="2016-03-07T12:51:00Z"/>
          <w:rFonts w:eastAsia="Arial Unicode MS"/>
          <w:color w:val="auto"/>
          <w:sz w:val="20"/>
          <w:szCs w:val="20"/>
        </w:rPr>
      </w:pPr>
      <w:ins w:id="545" w:author="stefan zedlacher" w:date="2016-03-07T12:51:00Z">
        <w:r>
          <w:rPr>
            <w:vertAlign w:val="superscript"/>
          </w:rPr>
          <w:footnoteRef/>
        </w:r>
        <w:r>
          <w:rPr>
            <w:rFonts w:eastAsia="Arial Unicode MS" w:hAnsi="Arial Unicode MS" w:cs="Arial Unicode MS"/>
          </w:rPr>
          <w:t xml:space="preserve"> </w:t>
        </w:r>
        <w:r>
          <w:rPr>
            <w:rFonts w:ascii="Helvetica Neue" w:eastAsia="Helvetica Neue" w:hAnsi="Helvetica Neue" w:cs="Helvetica Neue"/>
            <w:color w:val="0000FF"/>
            <w:u w:val="single" w:color="0000FF"/>
          </w:rPr>
          <w:fldChar w:fldCharType="begin"/>
        </w:r>
        <w:r>
          <w:rPr>
            <w:rFonts w:ascii="Helvetica Neue" w:eastAsia="Helvetica Neue" w:hAnsi="Helvetica Neue" w:cs="Helvetica Neue"/>
            <w:color w:val="0000FF"/>
            <w:u w:val="single" w:color="0000FF"/>
          </w:rPr>
          <w:instrText xml:space="preserve"> HYPERLINK "http://whatis.techtarget.com/definition/augmented-reality-ar"</w:instrText>
        </w:r>
        <w:r>
          <w:rPr>
            <w:rFonts w:ascii="Helvetica Neue" w:eastAsia="Helvetica Neue" w:hAnsi="Helvetica Neue" w:cs="Helvetica Neue"/>
            <w:color w:val="0000FF"/>
            <w:u w:val="single" w:color="0000FF"/>
          </w:rPr>
          <w:fldChar w:fldCharType="separate"/>
        </w:r>
        <w:r>
          <w:rPr>
            <w:rStyle w:val="Hyperlink6"/>
          </w:rPr>
          <w:t>http://whatis.techtarget.com/definition/augmented-reality-AR</w:t>
        </w:r>
        <w:r>
          <w:rPr>
            <w:rFonts w:ascii="Helvetica Neue" w:eastAsia="Helvetica Neue" w:hAnsi="Helvetica Neue" w:cs="Helvetica Neue"/>
            <w:color w:val="0000FF"/>
            <w:u w:val="single" w:color="0000FF"/>
          </w:rPr>
          <w:fldChar w:fldCharType="end"/>
        </w:r>
        <w:r>
          <w:rPr>
            <w:rFonts w:eastAsia="Arial Unicode MS" w:hAnsi="Arial Unicode MS" w:cs="Arial Unicode MS"/>
          </w:rPr>
          <w:t>,  Stand: 02.03.2016</w:t>
        </w:r>
      </w:ins>
    </w:p>
  </w:footnote>
  <w:footnote w:id="26">
    <w:p w14:paraId="59396727" w14:textId="77777777" w:rsidR="00E16D28" w:rsidRDefault="00E16D28" w:rsidP="00E16D28">
      <w:pPr>
        <w:pStyle w:val="Default"/>
        <w:rPr>
          <w:ins w:id="550" w:author="stefan zedlacher" w:date="2016-03-07T12:51:00Z"/>
          <w:rFonts w:eastAsia="Arial Unicode MS"/>
          <w:color w:val="auto"/>
          <w:sz w:val="20"/>
          <w:szCs w:val="20"/>
        </w:rPr>
      </w:pPr>
      <w:ins w:id="551" w:author="stefan zedlacher" w:date="2016-03-07T12:51:00Z">
        <w:r>
          <w:rPr>
            <w:vertAlign w:val="superscript"/>
          </w:rPr>
          <w:footnoteRef/>
        </w:r>
        <w:r>
          <w:rPr>
            <w:rFonts w:eastAsia="Arial Unicode MS" w:hAnsi="Arial Unicode MS" w:cs="Arial Unicode MS"/>
          </w:rPr>
          <w:t xml:space="preserve"> vgl. !!! </w:t>
        </w:r>
        <w:r>
          <w:rPr>
            <w:rStyle w:val="Hyperlink0"/>
          </w:rPr>
          <w:fldChar w:fldCharType="begin"/>
        </w:r>
        <w:r>
          <w:rPr>
            <w:rStyle w:val="Hyperlink0"/>
          </w:rPr>
          <w:instrText xml:space="preserve"> HYPERLINK "http://www.oeaw.ac.at/stipendien-foerderungen/foerderprogramme/digitales-kulturelles-erbe/"</w:instrText>
        </w:r>
        <w:r>
          <w:rPr>
            <w:rStyle w:val="Hyperlink0"/>
          </w:rPr>
          <w:fldChar w:fldCharType="separate"/>
        </w:r>
        <w:r>
          <w:rPr>
            <w:rStyle w:val="Hyperlink0"/>
            <w:rFonts w:eastAsia="Arial Unicode MS" w:hAnsi="Arial Unicode MS" w:cs="Arial Unicode MS"/>
          </w:rPr>
          <w:t>http://www.oeaw.ac.at/stipendien-foerderungen/foerderprogramme/digitales-kulturelles-erbe/</w:t>
        </w:r>
        <w:r>
          <w:rPr>
            <w:rStyle w:val="Hyperlink0"/>
          </w:rPr>
          <w:fldChar w:fldCharType="end"/>
        </w:r>
      </w:ins>
    </w:p>
  </w:footnote>
  <w:footnote w:id="27">
    <w:p w14:paraId="3C285598" w14:textId="77777777" w:rsidR="00A410FA" w:rsidDel="00A410FA" w:rsidRDefault="00A410FA" w:rsidP="00F0275B">
      <w:pPr>
        <w:pStyle w:val="Default"/>
        <w:rPr>
          <w:del w:id="562" w:author="stefan zedlacher" w:date="2016-03-07T12:42:00Z"/>
          <w:rFonts w:eastAsia="Arial Unicode MS"/>
          <w:color w:val="auto"/>
          <w:sz w:val="20"/>
          <w:szCs w:val="20"/>
        </w:rPr>
      </w:pPr>
      <w:del w:id="563" w:author="stefan zedlacher" w:date="2016-03-07T12:42:00Z">
        <w:r w:rsidDel="00A410FA">
          <w:rPr>
            <w:vertAlign w:val="superscript"/>
          </w:rPr>
          <w:footnoteRef/>
        </w:r>
        <w:r w:rsidDel="00A410FA">
          <w:rPr>
            <w:rFonts w:eastAsia="Arial Unicode MS" w:hAnsi="Arial Unicode MS" w:cs="Arial Unicode MS"/>
          </w:rPr>
          <w:delText xml:space="preserve"> </w:delText>
        </w:r>
      </w:del>
      <w:ins w:id="564" w:author="Mona" w:date="2016-03-06T10:26:00Z">
        <w:del w:id="565" w:author="stefan zedlacher" w:date="2016-03-07T12:42:00Z">
          <w:r w:rsidDel="00A410FA">
            <w:rPr>
              <w:rStyle w:val="Hyperlink0"/>
            </w:rPr>
            <w:fldChar w:fldCharType="begin"/>
          </w:r>
          <w:r w:rsidDel="00A410FA">
            <w:rPr>
              <w:rStyle w:val="Hyperlink0"/>
            </w:rPr>
            <w:delInstrText xml:space="preserve"> HYPERLINK "http://www.ica.org/10207/standards/isadg-general-international-standard-archival-description-second-edition.html"</w:delInstrText>
          </w:r>
          <w:r w:rsidDel="00A410FA">
            <w:rPr>
              <w:rStyle w:val="Hyperlink0"/>
            </w:rPr>
            <w:fldChar w:fldCharType="separate"/>
          </w:r>
          <w:r w:rsidDel="00A410FA">
            <w:rPr>
              <w:rStyle w:val="Hyperlink0"/>
              <w:rFonts w:eastAsia="Arial Unicode MS" w:hAnsi="Arial Unicode MS" w:cs="Arial Unicode MS"/>
            </w:rPr>
            <w:delText>http://www.ica.org/10207/standards/isadg-general-international-standard-archival-description-second-edition.html</w:delText>
          </w:r>
          <w:r w:rsidDel="00A410FA">
            <w:rPr>
              <w:rStyle w:val="Hyperlink0"/>
            </w:rPr>
            <w:fldChar w:fldCharType="end"/>
          </w:r>
        </w:del>
      </w:ins>
    </w:p>
  </w:footnote>
  <w:footnote w:id="28">
    <w:p w14:paraId="726888A6" w14:textId="77777777" w:rsidR="00A410FA" w:rsidDel="00A410FA" w:rsidRDefault="00A410FA" w:rsidP="00F0275B">
      <w:pPr>
        <w:pStyle w:val="Default"/>
        <w:rPr>
          <w:del w:id="584" w:author="stefan zedlacher" w:date="2016-03-07T12:45:00Z"/>
          <w:rFonts w:eastAsia="Arial Unicode MS"/>
          <w:color w:val="auto"/>
          <w:sz w:val="20"/>
          <w:szCs w:val="20"/>
        </w:rPr>
      </w:pPr>
      <w:del w:id="585" w:author="stefan zedlacher" w:date="2016-03-07T12:45:00Z">
        <w:r w:rsidDel="00A410FA">
          <w:rPr>
            <w:vertAlign w:val="superscript"/>
          </w:rPr>
          <w:footnoteRef/>
        </w:r>
        <w:r w:rsidDel="00A410FA">
          <w:rPr>
            <w:rFonts w:eastAsia="Arial Unicode MS" w:hAnsi="Arial Unicode MS" w:cs="Arial Unicode MS"/>
          </w:rPr>
          <w:delText xml:space="preserve"> </w:delText>
        </w:r>
      </w:del>
      <w:ins w:id="586" w:author="Mona" w:date="2016-03-06T14:56:00Z">
        <w:del w:id="587" w:author="stefan zedlacher" w:date="2016-03-07T12:45:00Z">
          <w:r w:rsidDel="00A410FA">
            <w:tab/>
          </w:r>
          <w:r w:rsidDel="00A410FA">
            <w:rPr>
              <w:rFonts w:eastAsia="Arial Unicode MS" w:hAnsi="Arial Unicode MS" w:cs="Arial Unicode MS"/>
              <w:sz w:val="20"/>
              <w:szCs w:val="20"/>
            </w:rPr>
            <w:delText>Weiterf</w:delText>
          </w:r>
          <w:r w:rsidDel="00A410FA">
            <w:rPr>
              <w:rFonts w:ascii="Arial Unicode MS" w:eastAsia="Arial Unicode MS" w:hAnsi="Arial Unicode MS" w:cs="Arial Unicode MS"/>
              <w:sz w:val="20"/>
              <w:szCs w:val="20"/>
            </w:rPr>
            <w:delText>ü</w:delText>
          </w:r>
          <w:r w:rsidDel="00A410FA">
            <w:rPr>
              <w:rFonts w:eastAsia="Arial Unicode MS" w:hAnsi="Arial Unicode MS" w:cs="Arial Unicode MS"/>
              <w:sz w:val="20"/>
              <w:szCs w:val="20"/>
            </w:rPr>
            <w:delText xml:space="preserve">hrende Informationen zu RDA finden Sie unter: </w:delText>
          </w:r>
          <w:r w:rsidDel="00A410FA">
            <w:rPr>
              <w:sz w:val="20"/>
              <w:szCs w:val="20"/>
            </w:rPr>
            <w:fldChar w:fldCharType="begin"/>
          </w:r>
          <w:r w:rsidDel="00A410FA">
            <w:rPr>
              <w:sz w:val="20"/>
              <w:szCs w:val="20"/>
            </w:rPr>
            <w:delInstrText xml:space="preserve"> HYPERLINK "http://www.rda-rsc.org"</w:delInstrText>
          </w:r>
          <w:r w:rsidDel="00A410FA">
            <w:rPr>
              <w:sz w:val="20"/>
              <w:szCs w:val="20"/>
            </w:rPr>
            <w:fldChar w:fldCharType="separate"/>
          </w:r>
          <w:r w:rsidDel="00A410FA">
            <w:rPr>
              <w:rStyle w:val="Hyperlink1"/>
              <w:rFonts w:eastAsia="Arial Unicode MS" w:hAnsi="Arial Unicode MS" w:cs="Arial Unicode MS"/>
            </w:rPr>
            <w:delText>http://www.rda-rsc.org</w:delText>
          </w:r>
          <w:r w:rsidDel="00A410FA">
            <w:rPr>
              <w:sz w:val="20"/>
              <w:szCs w:val="20"/>
            </w:rPr>
            <w:fldChar w:fldCharType="end"/>
          </w:r>
          <w:r w:rsidDel="00A410FA">
            <w:rPr>
              <w:rFonts w:eastAsia="Arial Unicode MS" w:hAnsi="Arial Unicode MS" w:cs="Arial Unicode MS"/>
              <w:sz w:val="20"/>
              <w:szCs w:val="20"/>
            </w:rPr>
            <w:delText>, Stand: 28.02.2016</w:delText>
          </w:r>
        </w:del>
      </w:ins>
    </w:p>
  </w:footnote>
  <w:footnote w:id="29">
    <w:p w14:paraId="2F4F3FBE" w14:textId="77777777" w:rsidR="00A410FA" w:rsidDel="00E16D28" w:rsidRDefault="00A410FA" w:rsidP="00F0275B">
      <w:pPr>
        <w:pStyle w:val="Default"/>
        <w:rPr>
          <w:del w:id="619" w:author="stefan zedlacher" w:date="2016-03-07T12:52:00Z"/>
          <w:rFonts w:eastAsia="Arial Unicode MS"/>
          <w:color w:val="auto"/>
          <w:sz w:val="20"/>
          <w:szCs w:val="20"/>
        </w:rPr>
      </w:pPr>
      <w:del w:id="620" w:author="stefan zedlacher" w:date="2016-03-07T12:52:00Z">
        <w:r w:rsidDel="00E16D28">
          <w:rPr>
            <w:vertAlign w:val="superscript"/>
          </w:rPr>
          <w:footnoteRef/>
        </w:r>
        <w:r w:rsidDel="00E16D28">
          <w:rPr>
            <w:rFonts w:eastAsia="Arial Unicode MS" w:hAnsi="Arial Unicode MS" w:cs="Arial Unicode MS"/>
          </w:rPr>
          <w:delText xml:space="preserve"> </w:delText>
        </w:r>
      </w:del>
      <w:ins w:id="621" w:author="Mona" w:date="2016-03-06T21:21:00Z">
        <w:del w:id="622" w:author="stefan zedlacher" w:date="2016-03-07T12:52:00Z">
          <w:r w:rsidDel="00E16D28">
            <w:rPr>
              <w:rFonts w:ascii="Helvetica Neue" w:eastAsia="Helvetica Neue" w:hAnsi="Helvetica Neue" w:cs="Helvetica Neue"/>
              <w:color w:val="0000FF"/>
              <w:u w:val="single" w:color="0000FF"/>
            </w:rPr>
            <w:fldChar w:fldCharType="begin"/>
          </w:r>
          <w:r w:rsidDel="00E16D28">
            <w:rPr>
              <w:rFonts w:ascii="Helvetica Neue" w:eastAsia="Helvetica Neue" w:hAnsi="Helvetica Neue" w:cs="Helvetica Neue"/>
              <w:color w:val="0000FF"/>
              <w:u w:val="single" w:color="0000FF"/>
            </w:rPr>
            <w:delInstrText xml:space="preserve"> HYPERLINK "http://whatis.techtarget.com/definition/augmented-reality-ar"</w:delInstrText>
          </w:r>
          <w:r w:rsidDel="00E16D28">
            <w:rPr>
              <w:rFonts w:ascii="Helvetica Neue" w:eastAsia="Helvetica Neue" w:hAnsi="Helvetica Neue" w:cs="Helvetica Neue"/>
              <w:color w:val="0000FF"/>
              <w:u w:val="single" w:color="0000FF"/>
            </w:rPr>
            <w:fldChar w:fldCharType="separate"/>
          </w:r>
          <w:r w:rsidDel="00E16D28">
            <w:rPr>
              <w:rStyle w:val="Hyperlink6"/>
            </w:rPr>
            <w:delText>http://whatis.techtarget.com/definition/augmented-reality-AR</w:delText>
          </w:r>
          <w:r w:rsidDel="00E16D28">
            <w:rPr>
              <w:rFonts w:ascii="Helvetica Neue" w:eastAsia="Helvetica Neue" w:hAnsi="Helvetica Neue" w:cs="Helvetica Neue"/>
              <w:color w:val="0000FF"/>
              <w:u w:val="single" w:color="0000FF"/>
            </w:rPr>
            <w:fldChar w:fldCharType="end"/>
          </w:r>
          <w:r w:rsidDel="00E16D28">
            <w:rPr>
              <w:rFonts w:eastAsia="Arial Unicode MS" w:hAnsi="Arial Unicode MS" w:cs="Arial Unicode MS"/>
            </w:rPr>
            <w:delText>,  Stand: 02.03.2016</w:delText>
          </w:r>
        </w:del>
      </w:ins>
    </w:p>
  </w:footnote>
  <w:footnote w:id="30">
    <w:p w14:paraId="0E4D242F" w14:textId="77777777" w:rsidR="00A410FA" w:rsidDel="00E16D28" w:rsidRDefault="00A410FA" w:rsidP="00F0275B">
      <w:pPr>
        <w:pStyle w:val="Default"/>
        <w:rPr>
          <w:del w:id="629" w:author="stefan zedlacher" w:date="2016-03-07T12:52:00Z"/>
          <w:rFonts w:eastAsia="Arial Unicode MS"/>
          <w:color w:val="auto"/>
          <w:sz w:val="20"/>
          <w:szCs w:val="20"/>
        </w:rPr>
      </w:pPr>
      <w:del w:id="630" w:author="stefan zedlacher" w:date="2016-03-07T12:52:00Z">
        <w:r w:rsidDel="00E16D28">
          <w:rPr>
            <w:vertAlign w:val="superscript"/>
          </w:rPr>
          <w:footnoteRef/>
        </w:r>
      </w:del>
      <w:ins w:id="631" w:author="Mona" w:date="2016-03-06T21:26:00Z">
        <w:del w:id="632" w:author="stefan zedlacher" w:date="2016-03-07T12:52:00Z">
          <w:r w:rsidDel="00E16D28">
            <w:rPr>
              <w:rFonts w:eastAsia="Arial Unicode MS" w:hAnsi="Arial Unicode MS" w:cs="Arial Unicode MS"/>
            </w:rPr>
            <w:delText xml:space="preserve"> vgl. !!! </w:delText>
          </w:r>
          <w:r w:rsidDel="00E16D28">
            <w:rPr>
              <w:rStyle w:val="Hyperlink0"/>
            </w:rPr>
            <w:fldChar w:fldCharType="begin"/>
          </w:r>
          <w:r w:rsidDel="00E16D28">
            <w:rPr>
              <w:rStyle w:val="Hyperlink0"/>
            </w:rPr>
            <w:delInstrText xml:space="preserve"> HYPERLINK "http://www.oeaw.ac.at/stipendien-foerderungen/foerderprogramme/digitales-kulturelles-erbe/"</w:delInstrText>
          </w:r>
          <w:r w:rsidDel="00E16D28">
            <w:rPr>
              <w:rStyle w:val="Hyperlink0"/>
            </w:rPr>
            <w:fldChar w:fldCharType="separate"/>
          </w:r>
          <w:r w:rsidDel="00E16D28">
            <w:rPr>
              <w:rStyle w:val="Hyperlink0"/>
              <w:rFonts w:eastAsia="Arial Unicode MS" w:hAnsi="Arial Unicode MS" w:cs="Arial Unicode MS"/>
            </w:rPr>
            <w:delText>http://www.oeaw.ac.at/stipendien-foerderungen/foerderprogramme/digitales-kulturelles-erbe/</w:delText>
          </w:r>
          <w:r w:rsidDel="00E16D28">
            <w:rPr>
              <w:rStyle w:val="Hyperlink0"/>
            </w:rPr>
            <w:fldChar w:fldCharType="end"/>
          </w:r>
        </w:del>
      </w:ins>
      <w:del w:id="633" w:author="stefan zedlacher" w:date="2016-03-07T12:52:00Z">
        <w:r w:rsidDel="00E16D28">
          <w:rPr>
            <w:rFonts w:eastAsia="Arial Unicode MS" w:hAnsi="Arial Unicode MS" w:cs="Arial Unicode MS"/>
          </w:rPr>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613CB4"/>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20">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F5814D1"/>
    <w:multiLevelType w:val="hybridMultilevel"/>
    <w:tmpl w:val="1A822E42"/>
    <w:lvl w:ilvl="0" w:tplc="DD6C34D4">
      <w:numFmt w:val="bullet"/>
      <w:lvlText w:val="-"/>
      <w:lvlJc w:val="left"/>
      <w:pPr>
        <w:ind w:left="720" w:hanging="360"/>
      </w:pPr>
      <w:rPr>
        <w:rFonts w:ascii="Helvetica Neue" w:eastAsiaTheme="minorHAnsi" w:hAnsi="Helvetica Neue" w:cs="Helvetica"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Symbol" w:hAnsi="Symbol" w:hint="default"/>
      </w:rPr>
    </w:lvl>
  </w:abstractNum>
  <w:num w:numId="1">
    <w:abstractNumId w:val="1"/>
  </w:num>
  <w:num w:numId="2">
    <w:abstractNumId w:val="18"/>
  </w:num>
  <w:num w:numId="3">
    <w:abstractNumId w:val="21"/>
  </w:num>
  <w:num w:numId="4">
    <w:abstractNumId w:val="0"/>
  </w:num>
  <w:num w:numId="5">
    <w:abstractNumId w:val="15"/>
  </w:num>
  <w:num w:numId="6">
    <w:abstractNumId w:val="20"/>
  </w:num>
  <w:num w:numId="7">
    <w:abstractNumId w:val="22"/>
  </w:num>
  <w:num w:numId="8">
    <w:abstractNumId w:val="17"/>
  </w:num>
  <w:num w:numId="9">
    <w:abstractNumId w:val="19"/>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6304D"/>
    <w:rsid w:val="00002F28"/>
    <w:rsid w:val="00007597"/>
    <w:rsid w:val="0001111B"/>
    <w:rsid w:val="00014F35"/>
    <w:rsid w:val="000157DD"/>
    <w:rsid w:val="00021A82"/>
    <w:rsid w:val="00022658"/>
    <w:rsid w:val="00022A59"/>
    <w:rsid w:val="000305BB"/>
    <w:rsid w:val="000338D3"/>
    <w:rsid w:val="000379A8"/>
    <w:rsid w:val="00041726"/>
    <w:rsid w:val="000442F4"/>
    <w:rsid w:val="000515B1"/>
    <w:rsid w:val="0005253A"/>
    <w:rsid w:val="000577D7"/>
    <w:rsid w:val="00057BF7"/>
    <w:rsid w:val="0006205D"/>
    <w:rsid w:val="0006209A"/>
    <w:rsid w:val="000636B1"/>
    <w:rsid w:val="0006643B"/>
    <w:rsid w:val="000719A6"/>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11D6"/>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38A8"/>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10FA"/>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08DC"/>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CF7AF0"/>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3A2A"/>
    <w:rsid w:val="00DE52AA"/>
    <w:rsid w:val="00DE72E5"/>
    <w:rsid w:val="00DF502A"/>
    <w:rsid w:val="00DF6679"/>
    <w:rsid w:val="00DF6ADD"/>
    <w:rsid w:val="00DF6B2B"/>
    <w:rsid w:val="00DF7843"/>
    <w:rsid w:val="00E00D29"/>
    <w:rsid w:val="00E019E3"/>
    <w:rsid w:val="00E16D28"/>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1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Sprechblasentext"/>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Sprechblasentext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SprechblasentextZeichen0"/>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Sprechblasentext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SprechblasentextZeichen0">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1Zeichen">
    <w:name w:val="Überschrift 3a"/>
    <w:basedOn w:val="berschrift3"/>
    <w:rsid w:val="00F20119"/>
    <w:pPr>
      <w:ind w:left="567"/>
    </w:pPr>
    <w:rPr>
      <w:i/>
      <w:sz w:val="24"/>
    </w:rPr>
  </w:style>
  <w:style w:type="paragraph" w:customStyle="1" w:styleId="berschrift2Zeichen">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berschrift3Zeichen">
    <w:name w:val="Balloon Text"/>
    <w:basedOn w:val="Standard"/>
    <w:link w:val="berschrift3a"/>
    <w:uiPriority w:val="99"/>
    <w:semiHidden/>
    <w:unhideWhenUsed/>
    <w:rsid w:val="004B7183"/>
    <w:pPr>
      <w:spacing w:after="0"/>
    </w:pPr>
    <w:rPr>
      <w:rFonts w:ascii="Lucida Grande" w:hAnsi="Lucida Grande"/>
      <w:sz w:val="18"/>
      <w:szCs w:val="18"/>
    </w:rPr>
  </w:style>
  <w:style w:type="character" w:customStyle="1" w:styleId="berschrift3a">
    <w:name w:val="Sprechblasentext Zeichen"/>
    <w:basedOn w:val="Absatzstandardschriftart"/>
    <w:link w:val="berschrift3Zeichen"/>
    <w:uiPriority w:val="99"/>
    <w:semiHidden/>
    <w:rsid w:val="004B7183"/>
    <w:rPr>
      <w:rFonts w:ascii="Lucida Grande" w:hAnsi="Lucida Grande"/>
      <w:sz w:val="18"/>
      <w:szCs w:val="18"/>
    </w:rPr>
  </w:style>
  <w:style w:type="numbering" w:customStyle="1" w:styleId="berschrift3b">
    <w:name w:val="List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3761127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ooks.google.de/books?id=3OBsHmBUd_UC&amp;pg=PA31&amp;dq=Urbanit%C3%A4t&amp;hl=de&amp;sa=X&amp;ei=zNqnU5DFMerO0AX99IHYBQ&amp;ved=0CD0QuwUwBA" TargetMode="External"/><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9022</Words>
  <Characters>56844</Characters>
  <Application>Microsoft Macintosh Word</Application>
  <DocSecurity>0</DocSecurity>
  <Lines>473</Lines>
  <Paragraphs>131</Paragraphs>
  <ScaleCrop>false</ScaleCrop>
  <Company>TU Graz</Company>
  <LinksUpToDate>false</LinksUpToDate>
  <CharactersWithSpaces>65735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28</cp:revision>
  <dcterms:created xsi:type="dcterms:W3CDTF">2016-02-29T15:53:00Z</dcterms:created>
  <dcterms:modified xsi:type="dcterms:W3CDTF">2016-03-07T11:52:00Z</dcterms:modified>
</cp:coreProperties>
</file>