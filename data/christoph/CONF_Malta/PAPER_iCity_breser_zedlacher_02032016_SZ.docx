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63B53" w14:textId="77777777" w:rsidR="00267391" w:rsidRDefault="00267391" w:rsidP="00E6304D">
      <w:pPr>
        <w:jc w:val="both"/>
        <w:rPr>
          <w:rFonts w:ascii="Helvetica Neue Light" w:hAnsi="Helvetica Neue Light"/>
          <w:spacing w:val="20"/>
          <w:sz w:val="22"/>
          <w:szCs w:val="28"/>
          <w:lang w:eastAsia="de-DE"/>
        </w:rPr>
      </w:pPr>
    </w:p>
    <w:p w14:paraId="4F1E836B" w14:textId="77777777" w:rsidR="00267391" w:rsidRDefault="00267391" w:rsidP="00E6304D">
      <w:pPr>
        <w:jc w:val="both"/>
        <w:rPr>
          <w:rFonts w:ascii="Helvetica Neue Light" w:hAnsi="Helvetica Neue Light"/>
          <w:spacing w:val="20"/>
          <w:sz w:val="22"/>
          <w:szCs w:val="28"/>
          <w:lang w:eastAsia="de-DE"/>
        </w:rPr>
      </w:pPr>
    </w:p>
    <w:p w14:paraId="60A47669" w14:textId="77777777"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14:paraId="205F927B" w14:textId="77777777" w:rsidR="00E6304D" w:rsidRPr="0070621F" w:rsidRDefault="00E6304D">
      <w:pPr>
        <w:rPr>
          <w:lang w:val="en-GB"/>
        </w:rPr>
      </w:pPr>
    </w:p>
    <w:p w14:paraId="0D834796" w14:textId="77777777"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14:paraId="005E033D" w14:textId="77777777"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14:paraId="31AEE20D" w14:textId="77777777" w:rsidR="00E6304D" w:rsidRPr="0070621F" w:rsidRDefault="00E6304D"/>
    <w:p w14:paraId="1D22CA9E" w14:textId="77777777"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14:paraId="5AC3D29C" w14:textId="77777777"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14:paraId="257381E4" w14:textId="77777777" w:rsidR="00541AC0" w:rsidRDefault="009F1948" w:rsidP="002018D9">
      <w:pPr>
        <w:jc w:val="both"/>
        <w:rPr>
          <w:ins w:id="5" w:author="stefan zedlacher" w:date="2016-03-02T12:46:00Z"/>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14:paraId="5B4ACBC9" w14:textId="77777777" w:rsidR="007257EB" w:rsidRPr="00895C40" w:rsidDel="007257EB" w:rsidRDefault="007257EB" w:rsidP="007257EB">
      <w:pPr>
        <w:jc w:val="both"/>
        <w:rPr>
          <w:del w:id="6" w:author="stefan zedlacher" w:date="2016-03-02T12:50:00Z"/>
          <w:rFonts w:ascii="Helvetica Neue Light" w:hAnsi="Helvetica Neue Light"/>
          <w:sz w:val="22"/>
          <w:szCs w:val="28"/>
          <w:lang w:eastAsia="de-DE"/>
        </w:rPr>
        <w:pPrChange w:id="7" w:author="stefan zedlacher" w:date="2016-03-02T12:50:00Z">
          <w:pPr>
            <w:jc w:val="both"/>
          </w:pPr>
        </w:pPrChange>
      </w:pPr>
      <w:ins w:id="8" w:author="stefan zedlacher" w:date="2016-03-02T12:46:00Z">
        <w:r>
          <w:rPr>
            <w:rFonts w:ascii="Helvetica Neue Light" w:hAnsi="Helvetica Neue Light"/>
            <w:sz w:val="22"/>
            <w:szCs w:val="28"/>
            <w:lang w:eastAsia="de-DE"/>
          </w:rPr>
          <w:t xml:space="preserve">Aus technischer Sicht ist die Formulierung </w:t>
        </w:r>
      </w:ins>
      <w:ins w:id="9" w:author="stefan zedlacher" w:date="2016-03-02T12:47:00Z">
        <w:r>
          <w:rPr>
            <w:rFonts w:ascii="Helvetica Neue Light" w:hAnsi="Helvetica Neue Light"/>
            <w:sz w:val="22"/>
            <w:szCs w:val="28"/>
            <w:lang w:eastAsia="de-DE"/>
          </w:rPr>
          <w:t>„</w:t>
        </w:r>
        <w:proofErr w:type="spellStart"/>
        <w:r>
          <w:rPr>
            <w:rFonts w:ascii="Helvetica Neue Light" w:hAnsi="Helvetica Neue Light"/>
            <w:sz w:val="22"/>
            <w:szCs w:val="28"/>
            <w:lang w:eastAsia="de-DE"/>
          </w:rPr>
          <w:t>Principles</w:t>
        </w:r>
        <w:proofErr w:type="spellEnd"/>
        <w:r>
          <w:rPr>
            <w:rFonts w:ascii="Helvetica Neue Light" w:hAnsi="Helvetica Neue Light"/>
            <w:sz w:val="22"/>
            <w:szCs w:val="28"/>
            <w:lang w:eastAsia="de-DE"/>
          </w:rPr>
          <w:t xml:space="preserve"> </w:t>
        </w:r>
        <w:proofErr w:type="spellStart"/>
        <w:r>
          <w:rPr>
            <w:rFonts w:ascii="Helvetica Neue Light" w:hAnsi="Helvetica Neue Light"/>
            <w:sz w:val="22"/>
            <w:szCs w:val="28"/>
            <w:lang w:eastAsia="de-DE"/>
          </w:rPr>
          <w:t>of</w:t>
        </w:r>
        <w:proofErr w:type="spellEnd"/>
        <w:r>
          <w:rPr>
            <w:rFonts w:ascii="Helvetica Neue Light" w:hAnsi="Helvetica Neue Light"/>
            <w:sz w:val="22"/>
            <w:szCs w:val="28"/>
            <w:lang w:eastAsia="de-DE"/>
          </w:rPr>
          <w:t xml:space="preserve"> Geotagging“ auch als Aufforderung gedacht, ein Nachdenken über die Methoden der Verortung an zu regen. Während zur </w:t>
        </w:r>
      </w:ins>
      <w:ins w:id="10" w:author="stefan zedlacher" w:date="2016-03-02T12:48:00Z">
        <w:r>
          <w:rPr>
            <w:rFonts w:ascii="Helvetica Neue Light" w:hAnsi="Helvetica Neue Light"/>
            <w:sz w:val="22"/>
            <w:szCs w:val="28"/>
            <w:lang w:eastAsia="de-DE"/>
          </w:rPr>
          <w:t xml:space="preserve">„digitalen Verortung“ heute GPS Daten unerlässlich sind (damit verbunden, die Probleme: </w:t>
        </w:r>
        <w:proofErr w:type="spellStart"/>
        <w:r>
          <w:rPr>
            <w:rFonts w:ascii="Helvetica Neue Light" w:hAnsi="Helvetica Neue Light"/>
            <w:sz w:val="22"/>
            <w:szCs w:val="28"/>
            <w:lang w:eastAsia="de-DE"/>
          </w:rPr>
          <w:t>Indoor</w:t>
        </w:r>
        <w:proofErr w:type="spellEnd"/>
        <w:r>
          <w:rPr>
            <w:rFonts w:ascii="Helvetica Neue Light" w:hAnsi="Helvetica Neue Light"/>
            <w:sz w:val="22"/>
            <w:szCs w:val="28"/>
            <w:lang w:eastAsia="de-DE"/>
          </w:rPr>
          <w:t xml:space="preserve">, kein Empfang,...) haben wir auf der analogen Seite eine Vielzahl von Methoden über Zeichen und Beschreibungen Orte und Gebäude eindeutig zu </w:t>
        </w:r>
        <w:proofErr w:type="spellStart"/>
        <w:r>
          <w:rPr>
            <w:rFonts w:ascii="Helvetica Neue Light" w:hAnsi="Helvetica Neue Light"/>
            <w:sz w:val="22"/>
            <w:szCs w:val="28"/>
            <w:lang w:eastAsia="de-DE"/>
          </w:rPr>
          <w:t>zu</w:t>
        </w:r>
        <w:proofErr w:type="spellEnd"/>
        <w:r>
          <w:rPr>
            <w:rFonts w:ascii="Helvetica Neue Light" w:hAnsi="Helvetica Neue Light"/>
            <w:sz w:val="22"/>
            <w:szCs w:val="28"/>
            <w:lang w:eastAsia="de-DE"/>
          </w:rPr>
          <w:t xml:space="preserve"> ordnen. Ein Vergleich bzw. eine Übertragung dieser analogen Methoden in die </w:t>
        </w:r>
      </w:ins>
      <w:ins w:id="11" w:author="stefan zedlacher" w:date="2016-03-02T12:50:00Z">
        <w:r>
          <w:rPr>
            <w:rFonts w:ascii="Helvetica Neue Light" w:hAnsi="Helvetica Neue Light"/>
            <w:sz w:val="22"/>
            <w:szCs w:val="28"/>
            <w:lang w:eastAsia="de-DE"/>
          </w:rPr>
          <w:t xml:space="preserve">„digitale Welt“ scheint sich auf zu drängen. </w:t>
        </w:r>
      </w:ins>
    </w:p>
    <w:p w14:paraId="5F78D48E" w14:textId="77777777" w:rsidR="00FA09EA" w:rsidDel="007257EB" w:rsidRDefault="00FA09EA" w:rsidP="008A1055">
      <w:pPr>
        <w:jc w:val="both"/>
        <w:rPr>
          <w:del w:id="12" w:author="stefan zedlacher" w:date="2016-03-02T12:50:00Z"/>
          <w:sz w:val="22"/>
          <w:szCs w:val="28"/>
          <w:lang w:eastAsia="de-DE"/>
        </w:rPr>
      </w:pPr>
    </w:p>
    <w:p w14:paraId="397F3310" w14:textId="77777777" w:rsidR="00FA09EA" w:rsidRDefault="00FA09EA">
      <w:pPr>
        <w:rPr>
          <w:sz w:val="22"/>
          <w:szCs w:val="28"/>
          <w:lang w:eastAsia="de-DE"/>
        </w:rPr>
      </w:pPr>
      <w:r>
        <w:rPr>
          <w:sz w:val="22"/>
          <w:szCs w:val="28"/>
          <w:lang w:eastAsia="de-DE"/>
        </w:rPr>
        <w:br w:type="page"/>
      </w:r>
    </w:p>
    <w:p w14:paraId="5FD6C0BB" w14:textId="77777777" w:rsidR="00A3529E" w:rsidRPr="00CB7415" w:rsidRDefault="00CB7415" w:rsidP="00A3529E">
      <w:pPr>
        <w:jc w:val="both"/>
        <w:rPr>
          <w:b/>
          <w:sz w:val="22"/>
          <w:szCs w:val="28"/>
          <w:lang w:eastAsia="de-DE"/>
        </w:rPr>
      </w:pPr>
      <w:r w:rsidRPr="00CB7415">
        <w:rPr>
          <w:b/>
          <w:sz w:val="22"/>
          <w:szCs w:val="28"/>
          <w:lang w:eastAsia="de-DE"/>
        </w:rPr>
        <w:lastRenderedPageBreak/>
        <w:t xml:space="preserve">Einleitung </w:t>
      </w:r>
    </w:p>
    <w:p w14:paraId="4CACB08E" w14:textId="77777777"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14:paraId="17FE23A3" w14:textId="77777777"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13"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14"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15"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16"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17"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14:paraId="0BA9D4D9" w14:textId="77777777"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8"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9"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Kontextualisierung mit externen Wissensfeldern außerhalb des Archivs anstrebt. </w:t>
      </w:r>
      <w:r w:rsidR="005353D8" w:rsidRPr="00924DE4">
        <w:rPr>
          <w:sz w:val="22"/>
          <w:szCs w:val="28"/>
          <w:highlight w:val="lightGray"/>
          <w:lang w:eastAsia="de-DE"/>
        </w:rPr>
        <w:t xml:space="preserve">Neben der Erstellung hoch-auflösender Bilddaten wurde demnach bisher auch an einer einheitlichen Repräsentation unterschiedlicher Quellenkategorien gearbeitet, was ein spezielles Datenmodell erforderte. Dieses konzentrierte sich hauptsächlich auf die Kontextualisierung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14:paraId="0D5737E4" w14:textId="77777777" w:rsidR="00A43B7C" w:rsidRDefault="00A43B7C" w:rsidP="0015726D">
      <w:pPr>
        <w:jc w:val="both"/>
        <w:rPr>
          <w:sz w:val="22"/>
          <w:szCs w:val="28"/>
          <w:lang w:eastAsia="de-DE"/>
        </w:rPr>
      </w:pPr>
      <w:r w:rsidRPr="00A43B7C">
        <w:rPr>
          <w:sz w:val="22"/>
          <w:szCs w:val="28"/>
          <w:highlight w:val="yellow"/>
          <w:lang w:eastAsia="de-DE"/>
        </w:rPr>
        <w:t>[Stefan</w:t>
      </w:r>
      <w:ins w:id="20" w:author="stefan zedlacher" w:date="2016-03-02T12:51:00Z">
        <w:r w:rsidR="007257EB">
          <w:rPr>
            <w:sz w:val="22"/>
            <w:szCs w:val="28"/>
            <w:highlight w:val="yellow"/>
            <w:lang w:eastAsia="de-DE"/>
          </w:rPr>
          <w:t xml:space="preserve"> relational vs. Graphen</w:t>
        </w:r>
      </w:ins>
      <w:ins w:id="21" w:author="stefan zedlacher" w:date="2016-03-02T12:52:00Z">
        <w:r w:rsidR="007257EB">
          <w:rPr>
            <w:sz w:val="22"/>
            <w:szCs w:val="28"/>
            <w:highlight w:val="yellow"/>
            <w:lang w:eastAsia="de-DE"/>
          </w:rPr>
          <w:t xml:space="preserve">, </w:t>
        </w:r>
        <w:proofErr w:type="spellStart"/>
        <w:r w:rsidR="007257EB">
          <w:rPr>
            <w:sz w:val="22"/>
            <w:szCs w:val="28"/>
            <w:highlight w:val="yellow"/>
            <w:lang w:eastAsia="de-DE"/>
          </w:rPr>
          <w:t>semantic</w:t>
        </w:r>
        <w:proofErr w:type="spellEnd"/>
        <w:r w:rsidR="007257EB">
          <w:rPr>
            <w:sz w:val="22"/>
            <w:szCs w:val="28"/>
            <w:highlight w:val="yellow"/>
            <w:lang w:eastAsia="de-DE"/>
          </w:rPr>
          <w:t xml:space="preserve"> web</w:t>
        </w:r>
      </w:ins>
      <w:ins w:id="22" w:author="stefan zedlacher" w:date="2016-03-03T11:58:00Z">
        <w:r w:rsidR="004F402A">
          <w:rPr>
            <w:sz w:val="22"/>
            <w:szCs w:val="28"/>
            <w:highlight w:val="yellow"/>
            <w:lang w:eastAsia="de-DE"/>
          </w:rPr>
          <w:t xml:space="preserve">, RDF und Metadaten. Hier müssen wir erklären warum ein Datenmodell </w:t>
        </w:r>
      </w:ins>
      <w:ins w:id="23" w:author="stefan zedlacher" w:date="2016-03-03T11:59:00Z">
        <w:r w:rsidR="004F402A">
          <w:rPr>
            <w:sz w:val="22"/>
            <w:szCs w:val="28"/>
            <w:highlight w:val="yellow"/>
            <w:lang w:eastAsia="de-DE"/>
          </w:rPr>
          <w:t>und</w:t>
        </w:r>
      </w:ins>
      <w:ins w:id="24" w:author="stefan zedlacher" w:date="2016-03-03T11:58:00Z">
        <w:r w:rsidR="004F402A">
          <w:rPr>
            <w:sz w:val="22"/>
            <w:szCs w:val="28"/>
            <w:highlight w:val="yellow"/>
            <w:lang w:eastAsia="de-DE"/>
          </w:rPr>
          <w:t xml:space="preserve"> </w:t>
        </w:r>
      </w:ins>
      <w:ins w:id="25" w:author="stefan zedlacher" w:date="2016-03-03T11:59:00Z">
        <w:r w:rsidR="004F402A">
          <w:rPr>
            <w:sz w:val="22"/>
            <w:szCs w:val="28"/>
            <w:highlight w:val="yellow"/>
            <w:lang w:eastAsia="de-DE"/>
          </w:rPr>
          <w:t xml:space="preserve">die damit verbunden Lösung besser ist, als </w:t>
        </w:r>
        <w:proofErr w:type="spellStart"/>
        <w:r w:rsidR="004F402A">
          <w:rPr>
            <w:sz w:val="22"/>
            <w:szCs w:val="28"/>
            <w:highlight w:val="yellow"/>
            <w:lang w:eastAsia="de-DE"/>
          </w:rPr>
          <w:t>Meta</w:t>
        </w:r>
        <w:proofErr w:type="spellEnd"/>
        <w:r w:rsidR="004F402A">
          <w:rPr>
            <w:sz w:val="22"/>
            <w:szCs w:val="28"/>
            <w:highlight w:val="yellow"/>
            <w:lang w:eastAsia="de-DE"/>
          </w:rPr>
          <w:t xml:space="preserve"> Daten und Volltextsuche.</w:t>
        </w:r>
      </w:ins>
      <w:r w:rsidRPr="00A43B7C">
        <w:rPr>
          <w:sz w:val="22"/>
          <w:szCs w:val="28"/>
          <w:highlight w:val="yellow"/>
          <w:lang w:eastAsia="de-DE"/>
        </w:rPr>
        <w:t>]</w:t>
      </w:r>
    </w:p>
    <w:p w14:paraId="6607DC00" w14:textId="77777777" w:rsidR="0015726D" w:rsidRDefault="0015726D" w:rsidP="0015726D">
      <w:pPr>
        <w:jc w:val="both"/>
        <w:rPr>
          <w:sz w:val="22"/>
          <w:szCs w:val="28"/>
          <w:lang w:eastAsia="de-DE"/>
        </w:rPr>
      </w:pPr>
    </w:p>
    <w:p w14:paraId="568FD25A" w14:textId="77777777"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14:paraId="6685A52E" w14:textId="77777777"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ins w:id="26" w:author="stefan zedlacher" w:date="2016-03-03T12:01:00Z">
        <w:r w:rsidR="004F402A">
          <w:rPr>
            <w:sz w:val="22"/>
            <w:szCs w:val="28"/>
            <w:lang w:eastAsia="de-DE"/>
          </w:rPr>
          <w:t xml:space="preserve">Jedenfalls setzt die Qualität des Suchergebnisses in Archivquelle eine sehr gute Kenntnis der Quelle voraus. </w:t>
        </w:r>
      </w:ins>
    </w:p>
    <w:p w14:paraId="301EB16D" w14:textId="77777777"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Quellenmaterialien:</w:t>
      </w:r>
    </w:p>
    <w:p w14:paraId="248962AA" w14:textId="77777777"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unterschiedlichen </w:t>
      </w:r>
      <w:r w:rsidR="00F7798C">
        <w:rPr>
          <w:sz w:val="22"/>
          <w:szCs w:val="28"/>
          <w:lang w:eastAsia="de-DE"/>
        </w:rPr>
        <w:t xml:space="preserve">Quellkategorien </w:t>
      </w:r>
      <w:r w:rsidR="006373F1">
        <w:rPr>
          <w:sz w:val="22"/>
          <w:szCs w:val="28"/>
          <w:lang w:eastAsia="de-DE"/>
        </w:rPr>
        <w:t xml:space="preserve">auf. Dies wurde in einem Vergleich </w:t>
      </w:r>
      <w:r w:rsidR="00BD2E5E">
        <w:rPr>
          <w:sz w:val="22"/>
          <w:szCs w:val="28"/>
          <w:lang w:eastAsia="de-DE"/>
        </w:rPr>
        <w:t xml:space="preserve">aktueller Digitalisierungsprojekte </w:t>
      </w:r>
      <w:r>
        <w:rPr>
          <w:sz w:val="22"/>
          <w:szCs w:val="28"/>
          <w:lang w:eastAsia="de-DE"/>
        </w:rPr>
        <w:t>deutlich</w:t>
      </w:r>
      <w:r w:rsidR="00F5309A">
        <w:rPr>
          <w:sz w:val="22"/>
          <w:szCs w:val="28"/>
          <w:lang w:eastAsia="de-DE"/>
        </w:rPr>
        <w:t>.</w:t>
      </w:r>
      <w:r w:rsidR="00592F44">
        <w:rPr>
          <w:rStyle w:val="Funotenzeichen"/>
          <w:szCs w:val="28"/>
          <w:lang w:eastAsia="de-DE"/>
        </w:rPr>
        <w:footnoteReference w:id="2"/>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14:paraId="459AD2D9" w14:textId="77777777" w:rsidR="00DE52AA" w:rsidRDefault="00F917E5" w:rsidP="00A13BA4">
      <w:pPr>
        <w:jc w:val="both"/>
        <w:rPr>
          <w:sz w:val="22"/>
          <w:szCs w:val="28"/>
          <w:lang w:eastAsia="de-DE"/>
        </w:rPr>
      </w:pPr>
      <w:r w:rsidRPr="001B6E6D">
        <w:rPr>
          <w:b/>
          <w:sz w:val="22"/>
          <w:szCs w:val="28"/>
          <w:lang w:eastAsia="de-DE"/>
        </w:rPr>
        <w:lastRenderedPageBreak/>
        <w:t xml:space="preserve">Bildquellen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 xml:space="preserve">Funktion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sidR="00C55384">
        <w:rPr>
          <w:sz w:val="22"/>
          <w:szCs w:val="28"/>
          <w:lang w:eastAsia="de-DE"/>
        </w:rPr>
        <w:t xml:space="preserve">dabei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den Bildinhalten </w:t>
      </w:r>
      <w:r w:rsidR="00DE52AA">
        <w:rPr>
          <w:sz w:val="22"/>
          <w:szCs w:val="28"/>
          <w:lang w:eastAsia="de-DE"/>
        </w:rPr>
        <w:t xml:space="preserve">der 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der Archive </w:t>
      </w:r>
      <w:r w:rsidR="00F7798C">
        <w:rPr>
          <w:sz w:val="22"/>
          <w:szCs w:val="28"/>
          <w:lang w:eastAsia="de-DE"/>
        </w:rPr>
        <w:t xml:space="preserve">zudem 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14:paraId="5F97A66C" w14:textId="77777777"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14:paraId="57D86409" w14:textId="77777777" w:rsidR="00A8156F" w:rsidRDefault="00A8156F" w:rsidP="0047628C">
      <w:pPr>
        <w:jc w:val="both"/>
        <w:rPr>
          <w:ins w:id="27" w:author="stefan zedlacher" w:date="2016-03-03T12:03:00Z"/>
          <w:sz w:val="22"/>
          <w:szCs w:val="28"/>
          <w:lang w:eastAsia="de-DE"/>
        </w:rPr>
      </w:pPr>
      <w:r w:rsidRPr="00A8156F">
        <w:rPr>
          <w:b/>
          <w:sz w:val="22"/>
          <w:szCs w:val="28"/>
          <w:lang w:eastAsia="de-DE"/>
        </w:rPr>
        <w:t xml:space="preserve">Hybridquellen </w:t>
      </w:r>
      <w:r w:rsidRPr="00A8156F">
        <w:rPr>
          <w:sz w:val="22"/>
          <w:szCs w:val="28"/>
          <w:lang w:eastAsia="de-DE"/>
        </w:rPr>
        <w:t xml:space="preserve">beinhalten </w:t>
      </w:r>
      <w:r>
        <w:rPr>
          <w:sz w:val="22"/>
          <w:szCs w:val="28"/>
          <w:lang w:eastAsia="de-DE"/>
        </w:rPr>
        <w:t xml:space="preserve">sowohl Bilddarstellungen als auch </w:t>
      </w:r>
      <w:r w:rsidR="005E13AC">
        <w:rPr>
          <w:sz w:val="22"/>
          <w:szCs w:val="28"/>
          <w:lang w:eastAsia="de-DE"/>
        </w:rPr>
        <w:t xml:space="preserve">Schriftteile </w:t>
      </w:r>
      <w:r>
        <w:rPr>
          <w:sz w:val="22"/>
          <w:szCs w:val="28"/>
          <w:lang w:eastAsia="de-DE"/>
        </w:rPr>
        <w:t xml:space="preserve">und können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 xml:space="preserve">als auch linguistisch analysiert werden. In den hier besprochenen 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Pr>
          <w:sz w:val="22"/>
          <w:szCs w:val="28"/>
          <w:lang w:eastAsia="de-DE"/>
        </w:rPr>
        <w:t xml:space="preserve">Fotografien und bezeichnete Briefe, die eine eindeutige Zuordnung zu </w:t>
      </w:r>
      <w:r w:rsidR="001E002E">
        <w:rPr>
          <w:sz w:val="22"/>
          <w:szCs w:val="28"/>
          <w:lang w:eastAsia="de-DE"/>
        </w:rPr>
        <w:t xml:space="preserve">den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14:paraId="23828F34" w14:textId="77777777" w:rsidR="00502C4B" w:rsidRDefault="00502C4B" w:rsidP="0047628C">
      <w:pPr>
        <w:jc w:val="both"/>
        <w:rPr>
          <w:sz w:val="22"/>
          <w:szCs w:val="28"/>
          <w:lang w:eastAsia="de-DE"/>
        </w:rPr>
      </w:pPr>
      <w:ins w:id="28" w:author="stefan zedlacher" w:date="2016-03-03T12:03:00Z">
        <w:r w:rsidRPr="00502C4B">
          <w:rPr>
            <w:b/>
            <w:sz w:val="22"/>
            <w:szCs w:val="28"/>
            <w:lang w:eastAsia="de-DE"/>
            <w:rPrChange w:id="29" w:author="stefan zedlacher" w:date="2016-03-03T12:03:00Z">
              <w:rPr>
                <w:sz w:val="22"/>
                <w:szCs w:val="28"/>
                <w:lang w:eastAsia="de-DE"/>
              </w:rPr>
            </w:rPrChange>
          </w:rPr>
          <w:t>Tonquellen</w:t>
        </w:r>
        <w:r>
          <w:rPr>
            <w:sz w:val="22"/>
            <w:szCs w:val="28"/>
            <w:lang w:eastAsia="de-DE"/>
          </w:rPr>
          <w:t xml:space="preserve"> haben wir in diesem Projekt keine zur Verfügung weswegen sie nur der Vollständigkeit </w:t>
        </w:r>
      </w:ins>
      <w:ins w:id="30" w:author="stefan zedlacher" w:date="2016-03-03T12:04:00Z">
        <w:r>
          <w:rPr>
            <w:sz w:val="22"/>
            <w:szCs w:val="28"/>
            <w:lang w:eastAsia="de-DE"/>
          </w:rPr>
          <w:t xml:space="preserve">erwähnt werden sollen aber in der Folge nicht weiter behandelt werden. </w:t>
        </w:r>
      </w:ins>
    </w:p>
    <w:p w14:paraId="62BC80E0" w14:textId="77777777" w:rsidR="00A8156F" w:rsidRDefault="00A8156F" w:rsidP="0047628C">
      <w:pPr>
        <w:jc w:val="both"/>
        <w:rPr>
          <w:ins w:id="31" w:author="stefan zedlacher" w:date="2016-03-03T12:05:00Z"/>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14:paraId="74A8FA0C" w14:textId="77777777" w:rsidR="00502C4B" w:rsidRDefault="00502C4B" w:rsidP="0047628C">
      <w:pPr>
        <w:jc w:val="both"/>
        <w:rPr>
          <w:sz w:val="22"/>
          <w:szCs w:val="28"/>
          <w:lang w:eastAsia="de-DE"/>
        </w:rPr>
      </w:pPr>
      <w:ins w:id="32" w:author="stefan zedlacher" w:date="2016-03-03T12:05:00Z">
        <w:r>
          <w:rPr>
            <w:sz w:val="22"/>
            <w:szCs w:val="28"/>
            <w:lang w:eastAsia="de-DE"/>
          </w:rPr>
          <w:t xml:space="preserve">Vorgang der Digitalisierung -&gt; Problem der Suche und des </w:t>
        </w:r>
        <w:proofErr w:type="spellStart"/>
        <w:r>
          <w:rPr>
            <w:sz w:val="22"/>
            <w:szCs w:val="28"/>
            <w:lang w:eastAsia="de-DE"/>
          </w:rPr>
          <w:t>Findes</w:t>
        </w:r>
        <w:proofErr w:type="spellEnd"/>
        <w:r>
          <w:rPr>
            <w:sz w:val="22"/>
            <w:szCs w:val="28"/>
            <w:lang w:eastAsia="de-DE"/>
          </w:rPr>
          <w:t>, TEI , RDF und Meta</w:t>
        </w:r>
      </w:ins>
      <w:ins w:id="33" w:author="stefan zedlacher" w:date="2016-03-03T12:06:00Z">
        <w:r>
          <w:rPr>
            <w:sz w:val="22"/>
            <w:szCs w:val="28"/>
            <w:lang w:eastAsia="de-DE"/>
          </w:rPr>
          <w:t>-</w:t>
        </w:r>
      </w:ins>
      <w:ins w:id="34" w:author="stefan zedlacher" w:date="2016-03-03T12:05:00Z">
        <w:r>
          <w:rPr>
            <w:sz w:val="22"/>
            <w:szCs w:val="28"/>
            <w:lang w:eastAsia="de-DE"/>
          </w:rPr>
          <w:t xml:space="preserve">Daten </w:t>
        </w:r>
      </w:ins>
      <w:ins w:id="35" w:author="stefan zedlacher" w:date="2016-03-03T12:06:00Z">
        <w:r>
          <w:rPr>
            <w:sz w:val="22"/>
            <w:szCs w:val="28"/>
            <w:lang w:eastAsia="de-DE"/>
          </w:rPr>
          <w:t xml:space="preserve">Standardisierung. </w:t>
        </w:r>
      </w:ins>
    </w:p>
    <w:p w14:paraId="118D950D" w14:textId="77777777" w:rsidR="001E002E" w:rsidRDefault="00750BBD" w:rsidP="001E002E">
      <w:pPr>
        <w:jc w:val="both"/>
        <w:rPr>
          <w:sz w:val="22"/>
          <w:szCs w:val="28"/>
          <w:lang w:eastAsia="de-DE"/>
        </w:rPr>
      </w:pPr>
      <w:r>
        <w:rPr>
          <w:sz w:val="22"/>
          <w:szCs w:val="28"/>
          <w:lang w:eastAsia="de-DE"/>
        </w:rPr>
        <w:t>[</w:t>
      </w:r>
      <w:r w:rsidRPr="002C7D33">
        <w:rPr>
          <w:sz w:val="22"/>
          <w:szCs w:val="28"/>
          <w:highlight w:val="cyan"/>
          <w:lang w:eastAsia="de-DE"/>
        </w:rPr>
        <w:t>SEMANTIK</w:t>
      </w:r>
      <w:r>
        <w:rPr>
          <w:sz w:val="22"/>
          <w:szCs w:val="28"/>
          <w:lang w:eastAsia="de-DE"/>
        </w:rPr>
        <w:t xml:space="preserve">] </w:t>
      </w:r>
      <w:proofErr w:type="spellStart"/>
      <w:r w:rsidR="001E002E" w:rsidRPr="00A0093F">
        <w:rPr>
          <w:sz w:val="22"/>
          <w:szCs w:val="28"/>
          <w:highlight w:val="yellow"/>
          <w:lang w:eastAsia="de-DE"/>
        </w:rPr>
        <w:t>Sematisches</w:t>
      </w:r>
      <w:proofErr w:type="spellEnd"/>
      <w:r w:rsidR="001E002E" w:rsidRPr="00A0093F">
        <w:rPr>
          <w:sz w:val="22"/>
          <w:szCs w:val="28"/>
          <w:highlight w:val="yellow"/>
          <w:lang w:eastAsia="de-DE"/>
        </w:rPr>
        <w:t xml:space="preserve"> Web</w:t>
      </w:r>
      <w:r w:rsidR="001E002E">
        <w:rPr>
          <w:sz w:val="22"/>
          <w:szCs w:val="28"/>
          <w:lang w:eastAsia="de-DE"/>
        </w:rPr>
        <w:t xml:space="preserve"> </w:t>
      </w:r>
      <w:r w:rsidR="001E002E" w:rsidRPr="007A7C8D">
        <w:rPr>
          <w:sz w:val="22"/>
          <w:szCs w:val="28"/>
          <w:highlight w:val="yellow"/>
          <w:lang w:eastAsia="de-DE"/>
        </w:rPr>
        <w:t xml:space="preserve">[Metadata Encoding &amp; Transmission Standard (METS), Digital Item </w:t>
      </w:r>
      <w:proofErr w:type="spellStart"/>
      <w:r w:rsidR="001E002E" w:rsidRPr="007A7C8D">
        <w:rPr>
          <w:sz w:val="22"/>
          <w:szCs w:val="28"/>
          <w:highlight w:val="yellow"/>
          <w:lang w:eastAsia="de-DE"/>
        </w:rPr>
        <w:t>Declaration</w:t>
      </w:r>
      <w:proofErr w:type="spellEnd"/>
      <w:r w:rsidR="001E002E" w:rsidRPr="007A7C8D">
        <w:rPr>
          <w:sz w:val="22"/>
          <w:szCs w:val="28"/>
          <w:highlight w:val="yellow"/>
          <w:lang w:eastAsia="de-DE"/>
        </w:rPr>
        <w:t xml:space="preserve"> Language (DIDL), TEI, Dublin Core, RDF,</w:t>
      </w:r>
      <w:r w:rsidR="001E002E">
        <w:rPr>
          <w:sz w:val="22"/>
          <w:szCs w:val="28"/>
          <w:highlight w:val="yellow"/>
          <w:lang w:eastAsia="de-DE"/>
        </w:rPr>
        <w:t xml:space="preserve"> PID, </w:t>
      </w:r>
      <w:r w:rsidR="001E002E" w:rsidRPr="007A7C8D">
        <w:rPr>
          <w:sz w:val="22"/>
          <w:szCs w:val="22"/>
          <w:highlight w:val="yellow"/>
        </w:rPr>
        <w:t>(OAI-PMH</w:t>
      </w:r>
      <w:r w:rsidR="001E002E">
        <w:rPr>
          <w:sz w:val="22"/>
          <w:szCs w:val="22"/>
        </w:rPr>
        <w:t xml:space="preserve"> </w:t>
      </w:r>
      <w:r w:rsidR="001E002E" w:rsidRPr="007A7C8D">
        <w:rPr>
          <w:sz w:val="22"/>
          <w:szCs w:val="28"/>
          <w:highlight w:val="yellow"/>
          <w:lang w:eastAsia="de-DE"/>
        </w:rPr>
        <w:t>...]</w:t>
      </w:r>
      <w:r w:rsidR="001E002E">
        <w:rPr>
          <w:sz w:val="22"/>
          <w:szCs w:val="28"/>
          <w:lang w:eastAsia="de-DE"/>
        </w:rPr>
        <w:t xml:space="preserve"> </w:t>
      </w:r>
    </w:p>
    <w:p w14:paraId="7F9BBC68" w14:textId="77777777" w:rsidR="001E002E" w:rsidRDefault="001E002E" w:rsidP="0047628C">
      <w:pPr>
        <w:jc w:val="both"/>
        <w:rPr>
          <w:sz w:val="22"/>
          <w:szCs w:val="28"/>
          <w:lang w:eastAsia="de-DE"/>
        </w:rPr>
      </w:pPr>
      <w:r w:rsidRPr="001E002E">
        <w:rPr>
          <w:sz w:val="22"/>
          <w:szCs w:val="28"/>
          <w:highlight w:val="yellow"/>
          <w:lang w:eastAsia="de-DE"/>
        </w:rPr>
        <w:t>[</w:t>
      </w:r>
      <w:r w:rsidR="0006643B" w:rsidRPr="001E002E">
        <w:rPr>
          <w:sz w:val="22"/>
          <w:szCs w:val="28"/>
          <w:highlight w:val="yellow"/>
          <w:lang w:eastAsia="de-DE"/>
        </w:rPr>
        <w:t>konkr</w:t>
      </w:r>
      <w:r w:rsidRPr="001E002E">
        <w:rPr>
          <w:sz w:val="22"/>
          <w:szCs w:val="28"/>
          <w:highlight w:val="yellow"/>
          <w:lang w:eastAsia="de-DE"/>
        </w:rPr>
        <w:t>ete Problemstellung</w:t>
      </w:r>
      <w:ins w:id="36" w:author="stefan zedlacher" w:date="2016-03-03T12:06:00Z">
        <w:r w:rsidR="00502C4B">
          <w:rPr>
            <w:sz w:val="22"/>
            <w:szCs w:val="28"/>
            <w:highlight w:val="yellow"/>
            <w:lang w:eastAsia="de-DE"/>
          </w:rPr>
          <w:t>en für die Webapplikation</w:t>
        </w:r>
      </w:ins>
      <w:r w:rsidRPr="001E002E">
        <w:rPr>
          <w:sz w:val="22"/>
          <w:szCs w:val="28"/>
          <w:highlight w:val="yellow"/>
          <w:lang w:eastAsia="de-DE"/>
        </w:rPr>
        <w:t xml:space="preserve"> ausarbeiten]</w:t>
      </w:r>
      <w:r w:rsidR="0006643B">
        <w:rPr>
          <w:sz w:val="22"/>
          <w:szCs w:val="28"/>
          <w:lang w:eastAsia="de-DE"/>
        </w:rPr>
        <w:t xml:space="preserve"> </w:t>
      </w:r>
    </w:p>
    <w:p w14:paraId="1497D3D3" w14:textId="77777777" w:rsidR="005B0E83" w:rsidRDefault="00A8156F" w:rsidP="0047628C">
      <w:pPr>
        <w:jc w:val="both"/>
        <w:rPr>
          <w:sz w:val="22"/>
          <w:szCs w:val="28"/>
          <w:lang w:eastAsia="de-DE"/>
        </w:rPr>
      </w:pPr>
      <w:r w:rsidRPr="001E002E">
        <w:rPr>
          <w:sz w:val="22"/>
          <w:szCs w:val="28"/>
          <w:highlight w:val="lightGray"/>
          <w:lang w:eastAsia="de-DE"/>
        </w:rPr>
        <w:t>[Zusammenfassung der Problemstellung]</w:t>
      </w:r>
    </w:p>
    <w:p w14:paraId="1FA60AD0" w14:textId="77777777" w:rsidR="0047628C" w:rsidRDefault="0047628C" w:rsidP="0047628C">
      <w:pPr>
        <w:jc w:val="both"/>
        <w:rPr>
          <w:ins w:id="37" w:author="Christoph Breser" w:date="2016-02-25T09:58:00Z"/>
          <w:sz w:val="22"/>
          <w:szCs w:val="28"/>
          <w:lang w:eastAsia="de-DE"/>
        </w:rPr>
      </w:pPr>
    </w:p>
    <w:p w14:paraId="3FF99A24" w14:textId="77777777"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r w:rsidR="00AD6893">
        <w:rPr>
          <w:sz w:val="22"/>
          <w:szCs w:val="28"/>
          <w:u w:val="single"/>
          <w:lang w:eastAsia="de-DE"/>
        </w:rPr>
        <w:t>referenziellen</w:t>
      </w:r>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Web-Applikationen</w:t>
      </w:r>
      <w:r w:rsidR="00A94CBB">
        <w:rPr>
          <w:sz w:val="22"/>
          <w:szCs w:val="28"/>
          <w:u w:val="single"/>
          <w:lang w:eastAsia="de-DE"/>
        </w:rPr>
        <w:t>:</w:t>
      </w:r>
    </w:p>
    <w:p w14:paraId="659B22FB" w14:textId="77777777" w:rsidR="00420DA7" w:rsidRDefault="00844C98" w:rsidP="00844C98">
      <w:pPr>
        <w:jc w:val="both"/>
        <w:rPr>
          <w:ins w:id="38" w:author="Christoph Breser" w:date="2016-02-25T09:58:00Z"/>
          <w:sz w:val="22"/>
          <w:szCs w:val="28"/>
          <w:lang w:eastAsia="de-DE"/>
        </w:rPr>
      </w:pPr>
      <w:ins w:id="39"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 Analysen</w:t>
        </w:r>
        <w:r>
          <w:rPr>
            <w:sz w:val="22"/>
            <w:szCs w:val="28"/>
            <w:lang w:eastAsia="de-DE"/>
          </w:rPr>
          <w:t xml:space="preserve"> </w:t>
        </w:r>
        <w:r w:rsidR="00420DA7">
          <w:rPr>
            <w:sz w:val="22"/>
            <w:szCs w:val="28"/>
            <w:lang w:eastAsia="de-DE"/>
          </w:rPr>
          <w:t>begleitet</w:t>
        </w:r>
        <w:r>
          <w:rPr>
            <w:sz w:val="22"/>
            <w:szCs w:val="28"/>
            <w:lang w:eastAsia="de-DE"/>
          </w:rPr>
          <w:t xml:space="preserve">. Dabei wurden Vermittlungsprobleme festgestellt, die </w:t>
        </w:r>
      </w:ins>
      <w:r w:rsidR="001E002E">
        <w:rPr>
          <w:sz w:val="22"/>
          <w:szCs w:val="28"/>
          <w:lang w:eastAsia="de-DE"/>
        </w:rPr>
        <w:t xml:space="preserve">sich auf die </w:t>
      </w:r>
      <w:ins w:id="40" w:author="Christoph Breser" w:date="2016-02-25T09:58:00Z">
        <w:r>
          <w:rPr>
            <w:sz w:val="22"/>
            <w:szCs w:val="28"/>
            <w:lang w:eastAsia="de-DE"/>
          </w:rPr>
          <w:t>Arbeit mit Archivquellen 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41"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42" w:author="Christoph Breser" w:date="2016-02-25T09:58:00Z">
        <w:r>
          <w:rPr>
            <w:sz w:val="22"/>
            <w:szCs w:val="28"/>
            <w:lang w:eastAsia="de-DE"/>
          </w:rPr>
          <w:t xml:space="preserve">mit ihren Re-Repräsentationen in Web-Applikationen (digitaler Ort) betrifft. </w:t>
        </w:r>
      </w:ins>
      <w:r w:rsidR="001E002E">
        <w:rPr>
          <w:sz w:val="22"/>
          <w:szCs w:val="28"/>
          <w:lang w:eastAsia="de-DE"/>
        </w:rPr>
        <w:t xml:space="preserve">Jene </w:t>
      </w:r>
      <w:ins w:id="43"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44" w:author="Christoph Breser" w:date="2016-02-25T09:58:00Z">
        <w:r>
          <w:rPr>
            <w:sz w:val="22"/>
            <w:szCs w:val="28"/>
            <w:lang w:eastAsia="de-DE"/>
          </w:rPr>
          <w:t xml:space="preserve"> die Archivquellen mit dem Ort ihrer ursprünglichen Aufnahme zu referenzieren.</w:t>
        </w:r>
      </w:ins>
    </w:p>
    <w:p w14:paraId="0B99D11A" w14:textId="77777777" w:rsidR="00B639EA" w:rsidRDefault="00420DA7" w:rsidP="00420DA7">
      <w:pPr>
        <w:jc w:val="both"/>
        <w:rPr>
          <w:sz w:val="22"/>
          <w:szCs w:val="28"/>
          <w:lang w:eastAsia="de-DE"/>
        </w:rPr>
      </w:pPr>
      <w:r>
        <w:rPr>
          <w:sz w:val="22"/>
          <w:szCs w:val="28"/>
          <w:lang w:eastAsia="de-DE"/>
        </w:rPr>
        <w:t xml:space="preserve">Es stellte sich heraus, dass </w:t>
      </w:r>
      <w:ins w:id="45" w:author="Christoph Breser" w:date="2016-02-25T09:58:00Z">
        <w:r>
          <w:rPr>
            <w:sz w:val="22"/>
            <w:szCs w:val="28"/>
            <w:lang w:eastAsia="de-DE"/>
          </w:rPr>
          <w:t>sich Archivquelle un</w:t>
        </w:r>
        <w:r w:rsidR="00FC7F2F">
          <w:rPr>
            <w:sz w:val="22"/>
            <w:szCs w:val="28"/>
            <w:lang w:eastAsia="de-DE"/>
          </w:rPr>
          <w:t>d Archiv wechselseitig bedingen:</w:t>
        </w:r>
        <w:r>
          <w:rPr>
            <w:sz w:val="22"/>
            <w:szCs w:val="28"/>
            <w:lang w:eastAsia="de-DE"/>
          </w:rPr>
          <w:t xml:space="preserve"> Die</w:t>
        </w:r>
      </w:ins>
      <w:r>
        <w:rPr>
          <w:sz w:val="22"/>
          <w:szCs w:val="28"/>
          <w:lang w:eastAsia="de-DE"/>
        </w:rPr>
        <w:t xml:space="preserve"> Aussagequalität der </w:t>
      </w:r>
      <w:ins w:id="46"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47"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48" w:author="Christoph Breser" w:date="2016-02-25T09:58:00Z">
        <w:r>
          <w:rPr>
            <w:sz w:val="22"/>
            <w:szCs w:val="28"/>
            <w:lang w:eastAsia="de-DE"/>
          </w:rPr>
          <w:t>zur Aussagequalität der Archivquellen.</w:t>
        </w:r>
      </w:ins>
      <w:r>
        <w:rPr>
          <w:sz w:val="22"/>
          <w:szCs w:val="28"/>
          <w:lang w:eastAsia="de-DE"/>
        </w:rPr>
        <w:t xml:space="preserve"> Defizite in der Vermittlung von </w:t>
      </w:r>
      <w:ins w:id="49" w:author="Christoph Breser" w:date="2016-02-25T09:58:00Z">
        <w:r>
          <w:rPr>
            <w:sz w:val="22"/>
            <w:szCs w:val="28"/>
            <w:lang w:eastAsia="de-DE"/>
          </w:rPr>
          <w:t>Inhalten</w:t>
        </w:r>
      </w:ins>
      <w:r>
        <w:rPr>
          <w:sz w:val="22"/>
          <w:szCs w:val="28"/>
          <w:lang w:eastAsia="de-DE"/>
        </w:rPr>
        <w:t xml:space="preserve"> sind demnach sowohl auf den Zugang und die Systematik des Archivs zurückzuführen (Wahrnehmungsmöglichkeiten), als auch auf fehlende Aussagequalitäten von Archivquellen</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50"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51" w:author="Christoph Breser" w:date="2016-02-25T09:58:00Z">
        <w:del w:id="52" w:author="stefan zedlacher" w:date="2016-03-03T12:08:00Z">
          <w:r w:rsidR="00B639EA" w:rsidDel="00502C4B">
            <w:rPr>
              <w:sz w:val="22"/>
              <w:szCs w:val="28"/>
              <w:lang w:eastAsia="de-DE"/>
            </w:rPr>
            <w:delText>aus Gründen ihrer Komplexität nicht gesondert</w:delText>
          </w:r>
        </w:del>
      </w:ins>
      <w:ins w:id="53" w:author="stefan zedlacher" w:date="2016-03-03T12:08:00Z">
        <w:r w:rsidR="00502C4B">
          <w:rPr>
            <w:sz w:val="22"/>
            <w:szCs w:val="28"/>
            <w:lang w:eastAsia="de-DE"/>
          </w:rPr>
          <w:t>gemeinsam</w:t>
        </w:r>
      </w:ins>
      <w:ins w:id="54" w:author="Christoph Breser" w:date="2016-02-25T09:58:00Z">
        <w:r w:rsidR="00B639EA">
          <w:rPr>
            <w:sz w:val="22"/>
            <w:szCs w:val="28"/>
            <w:lang w:eastAsia="de-DE"/>
          </w:rPr>
          <w:t xml:space="preserve"> dargestellt. </w:t>
        </w:r>
      </w:ins>
    </w:p>
    <w:p w14:paraId="26F784B9" w14:textId="77777777"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von Einzelaussagen einer Archivquelle</w:t>
      </w:r>
    </w:p>
    <w:p w14:paraId="00AB827B" w14:textId="77777777" w:rsidR="005B0E83" w:rsidRDefault="00126D8A" w:rsidP="005B0E83">
      <w:pPr>
        <w:jc w:val="both"/>
        <w:rPr>
          <w:ins w:id="55"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56"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57"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3"/>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EF39AD">
        <w:rPr>
          <w:sz w:val="22"/>
          <w:szCs w:val="28"/>
          <w:lang w:eastAsia="de-DE"/>
        </w:rPr>
        <w:t xml:space="preserve">zueinander </w:t>
      </w:r>
      <w:r w:rsidR="008F59D4" w:rsidRPr="00FE5398">
        <w:rPr>
          <w:sz w:val="22"/>
          <w:szCs w:val="28"/>
          <w:lang w:eastAsia="de-DE"/>
        </w:rPr>
        <w:t xml:space="preserve">gesehen </w:t>
      </w:r>
      <w:r w:rsidR="00265FDD" w:rsidRPr="00FE5398">
        <w:rPr>
          <w:sz w:val="22"/>
          <w:szCs w:val="28"/>
          <w:lang w:eastAsia="de-DE"/>
        </w:rPr>
        <w:t>(I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265FDD" w:rsidRPr="00FE5398">
        <w:rPr>
          <w:sz w:val="22"/>
          <w:szCs w:val="28"/>
          <w:lang w:eastAsia="de-DE"/>
        </w:rPr>
        <w:t>(II</w:t>
      </w:r>
      <w:r w:rsidR="00E27589" w:rsidRPr="00FE5398">
        <w:rPr>
          <w:sz w:val="22"/>
          <w:szCs w:val="28"/>
          <w:lang w:eastAsia="de-DE"/>
        </w:rPr>
        <w:t>)</w:t>
      </w:r>
      <w:r w:rsidR="00C240BF">
        <w:rPr>
          <w:rStyle w:val="Funotenzeichen"/>
          <w:szCs w:val="28"/>
          <w:lang w:eastAsia="de-DE"/>
        </w:rPr>
        <w:footnoteReference w:id="4"/>
      </w:r>
      <w:r w:rsidR="008D26D9" w:rsidRPr="00FE5398">
        <w:rPr>
          <w:sz w:val="22"/>
          <w:szCs w:val="28"/>
          <w:lang w:eastAsia="de-DE"/>
        </w:rPr>
        <w:t>.</w:t>
      </w:r>
      <w:r w:rsidR="009F76A3" w:rsidRPr="00FE5398">
        <w:rPr>
          <w:rStyle w:val="Funotenzeichen"/>
          <w:szCs w:val="28"/>
          <w:lang w:eastAsia="de-DE"/>
        </w:rPr>
        <w:footnoteReference w:id="5"/>
      </w:r>
      <w:r w:rsidR="006B7354">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58"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59" w:author="Christoph Breser" w:date="2016-02-25T09:58:00Z">
        <w:r w:rsidR="00FF18FB">
          <w:rPr>
            <w:sz w:val="22"/>
            <w:szCs w:val="28"/>
            <w:lang w:eastAsia="de-DE"/>
          </w:rPr>
          <w:t>.</w:t>
        </w:r>
        <w:r w:rsidR="0078341C">
          <w:rPr>
            <w:rStyle w:val="Funotenzeichen"/>
            <w:rFonts w:cs="Helvetica"/>
            <w:szCs w:val="30"/>
            <w:u w:color="386EFF"/>
          </w:rPr>
          <w:footnoteReference w:id="6"/>
        </w:r>
        <w:r w:rsidR="00E500BA">
          <w:rPr>
            <w:sz w:val="22"/>
            <w:szCs w:val="28"/>
            <w:lang w:eastAsia="de-DE"/>
          </w:rPr>
          <w:t xml:space="preserve"> </w:t>
        </w:r>
      </w:ins>
    </w:p>
    <w:p w14:paraId="4EB950EB" w14:textId="77777777" w:rsidR="00A37833" w:rsidRDefault="005B0E83" w:rsidP="00A37833">
      <w:pPr>
        <w:jc w:val="both"/>
        <w:rPr>
          <w:ins w:id="71" w:author="stefan zedlacher" w:date="2016-03-03T12:09:00Z"/>
          <w:sz w:val="22"/>
          <w:szCs w:val="28"/>
          <w:lang w:eastAsia="de-DE"/>
        </w:rPr>
      </w:pPr>
      <w:ins w:id="72"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73" w:author="Christoph Breser" w:date="2016-02-25T09:58:00Z">
        <w:r>
          <w:rPr>
            <w:sz w:val="22"/>
            <w:szCs w:val="28"/>
            <w:lang w:eastAsia="de-DE"/>
          </w:rPr>
          <w:t xml:space="preserve">von </w:t>
        </w:r>
      </w:ins>
      <w:r w:rsidR="00D20C1A">
        <w:rPr>
          <w:sz w:val="22"/>
          <w:szCs w:val="28"/>
          <w:lang w:eastAsia="de-DE"/>
        </w:rPr>
        <w:t xml:space="preserve">Einzelteilen </w:t>
      </w:r>
      <w:ins w:id="74"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75" w:author="Christoph Breser" w:date="2016-02-25T09:58:00Z">
        <w:r>
          <w:rPr>
            <w:sz w:val="22"/>
            <w:szCs w:val="28"/>
            <w:lang w:eastAsia="de-DE"/>
          </w:rPr>
          <w:t xml:space="preserve">Wahrnehmung </w:t>
        </w:r>
      </w:ins>
      <w:r w:rsidR="00594126">
        <w:rPr>
          <w:sz w:val="22"/>
          <w:szCs w:val="28"/>
          <w:lang w:eastAsia="de-DE"/>
        </w:rPr>
        <w:t xml:space="preserve">bzw. Erkenntnis eines </w:t>
      </w:r>
      <w:ins w:id="76"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77" w:author="Christoph Breser" w:date="2016-02-25T09:58:00Z">
        <w:r w:rsidR="00AD6893">
          <w:rPr>
            <w:sz w:val="22"/>
            <w:szCs w:val="28"/>
            <w:lang w:eastAsia="de-DE"/>
          </w:rPr>
          <w:t xml:space="preserve">auch </w:t>
        </w:r>
        <w:r>
          <w:rPr>
            <w:sz w:val="22"/>
            <w:szCs w:val="28"/>
            <w:lang w:eastAsia="de-DE"/>
          </w:rPr>
          <w:t xml:space="preserve">von den </w:t>
        </w:r>
      </w:ins>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78"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79" w:author="Christoph Breser" w:date="2016-02-25T09:58:00Z">
        <w:r>
          <w:rPr>
            <w:sz w:val="22"/>
            <w:szCs w:val="28"/>
            <w:lang w:eastAsia="de-DE"/>
          </w:rPr>
          <w:t xml:space="preserve">nur </w:t>
        </w:r>
      </w:ins>
      <w:r w:rsidR="00D20C1A">
        <w:rPr>
          <w:sz w:val="22"/>
          <w:szCs w:val="28"/>
          <w:lang w:eastAsia="de-DE"/>
        </w:rPr>
        <w:t xml:space="preserve">die Summe </w:t>
      </w:r>
      <w:ins w:id="80"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7"/>
      </w:r>
      <w:ins w:id="81"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82"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83"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84" w:author="Christoph Breser" w:date="2016-02-25T09:58:00Z">
        <w:r w:rsidR="00A37833">
          <w:rPr>
            <w:sz w:val="22"/>
            <w:szCs w:val="28"/>
            <w:lang w:eastAsia="de-DE"/>
          </w:rPr>
          <w:t xml:space="preserve">Einzelaussagen </w:t>
        </w:r>
      </w:ins>
      <w:r w:rsidR="00594126">
        <w:rPr>
          <w:sz w:val="22"/>
          <w:szCs w:val="28"/>
          <w:lang w:eastAsia="de-DE"/>
        </w:rPr>
        <w:t xml:space="preserve">lässt </w:t>
      </w:r>
      <w:ins w:id="85"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86"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8"/>
      </w:r>
    </w:p>
    <w:p w14:paraId="366235F8" w14:textId="77777777" w:rsidR="00502C4B" w:rsidRPr="006B7354" w:rsidRDefault="00502C4B" w:rsidP="00A37833">
      <w:pPr>
        <w:jc w:val="both"/>
        <w:rPr>
          <w:sz w:val="22"/>
          <w:szCs w:val="28"/>
          <w:lang w:eastAsia="de-DE"/>
        </w:rPr>
      </w:pPr>
      <w:ins w:id="87" w:author="stefan zedlacher" w:date="2016-03-03T12:09:00Z">
        <w:r>
          <w:rPr>
            <w:sz w:val="22"/>
            <w:szCs w:val="28"/>
            <w:lang w:eastAsia="de-DE"/>
          </w:rPr>
          <w:t xml:space="preserve">Dafür ist die digitale Verarbeitung prädestiniert.  </w:t>
        </w:r>
      </w:ins>
      <w:ins w:id="88" w:author="stefan zedlacher" w:date="2016-03-03T12:10:00Z">
        <w:r>
          <w:rPr>
            <w:sz w:val="22"/>
            <w:szCs w:val="28"/>
            <w:lang w:eastAsia="de-DE"/>
          </w:rPr>
          <w:t>Durch geeignete Visualisierungsmethoden und automatisierte Informationsgewinnung kann dieser erste Aussagewert in Form von Bilder und Zahlen herstellen lassen. [</w:t>
        </w:r>
      </w:ins>
      <w:ins w:id="89" w:author="stefan zedlacher" w:date="2016-03-03T12:11:00Z">
        <w:r>
          <w:rPr>
            <w:sz w:val="22"/>
            <w:szCs w:val="28"/>
            <w:lang w:eastAsia="de-DE"/>
          </w:rPr>
          <w:t>-&gt; Beispiel finden</w:t>
        </w:r>
      </w:ins>
      <w:ins w:id="90" w:author="stefan zedlacher" w:date="2016-03-03T12:10:00Z">
        <w:r>
          <w:rPr>
            <w:sz w:val="22"/>
            <w:szCs w:val="28"/>
            <w:lang w:eastAsia="de-DE"/>
          </w:rPr>
          <w:t>]</w:t>
        </w:r>
      </w:ins>
    </w:p>
    <w:p w14:paraId="70BD2DED" w14:textId="77777777" w:rsidR="00D05812" w:rsidRDefault="005B0E83" w:rsidP="00237886">
      <w:pPr>
        <w:jc w:val="both"/>
        <w:rPr>
          <w:ins w:id="91" w:author="stefan zedlacher" w:date="2016-03-03T12:12:00Z"/>
          <w:sz w:val="22"/>
          <w:szCs w:val="28"/>
          <w:lang w:eastAsia="de-DE"/>
        </w:rPr>
      </w:pPr>
      <w:ins w:id="92" w:author="Christoph Breser" w:date="2016-02-25T09:58:00Z">
        <w:r>
          <w:rPr>
            <w:sz w:val="22"/>
            <w:szCs w:val="28"/>
            <w:lang w:eastAsia="de-DE"/>
          </w:rPr>
          <w:t>Der zweite Aussagewert</w:t>
        </w:r>
      </w:ins>
      <w:r w:rsidR="00EF39AD">
        <w:rPr>
          <w:sz w:val="22"/>
          <w:szCs w:val="28"/>
          <w:lang w:eastAsia="de-DE"/>
        </w:rPr>
        <w:t xml:space="preserve"> ist</w:t>
      </w:r>
      <w:ins w:id="93"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94" w:author="Christoph Breser" w:date="2016-02-25T09:58:00Z">
        <w:r w:rsidR="00FC7F2F">
          <w:rPr>
            <w:sz w:val="22"/>
            <w:szCs w:val="28"/>
            <w:lang w:eastAsia="de-DE"/>
          </w:rPr>
          <w:t>’</w:t>
        </w:r>
      </w:ins>
      <w:r w:rsidR="00EF39AD">
        <w:rPr>
          <w:sz w:val="22"/>
          <w:szCs w:val="28"/>
          <w:lang w:eastAsia="de-DE"/>
        </w:rPr>
        <w:t xml:space="preserve"> und</w:t>
      </w:r>
      <w:ins w:id="95"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96"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97"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98"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99"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100"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101"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102"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103"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9"/>
      </w:r>
      <w:r w:rsidR="00FE3A40">
        <w:rPr>
          <w:sz w:val="22"/>
          <w:szCs w:val="28"/>
          <w:lang w:eastAsia="de-DE"/>
        </w:rPr>
        <w:t xml:space="preserve"> </w:t>
      </w:r>
    </w:p>
    <w:p w14:paraId="2497DE33" w14:textId="77777777" w:rsidR="00502C4B" w:rsidRDefault="00554417" w:rsidP="00237886">
      <w:pPr>
        <w:jc w:val="both"/>
        <w:rPr>
          <w:sz w:val="22"/>
          <w:szCs w:val="28"/>
          <w:lang w:eastAsia="de-DE"/>
        </w:rPr>
      </w:pPr>
      <w:ins w:id="104" w:author="stefan zedlacher" w:date="2016-03-03T12:12:00Z">
        <w:r>
          <w:rPr>
            <w:sz w:val="22"/>
            <w:szCs w:val="28"/>
            <w:lang w:eastAsia="de-DE"/>
          </w:rPr>
          <w:t xml:space="preserve">Informationstechnologisch entspricht dies dem RDF </w:t>
        </w:r>
        <w:proofErr w:type="spellStart"/>
        <w:r>
          <w:rPr>
            <w:sz w:val="22"/>
            <w:szCs w:val="28"/>
            <w:lang w:eastAsia="de-DE"/>
          </w:rPr>
          <w:t>triplet</w:t>
        </w:r>
        <w:proofErr w:type="spellEnd"/>
        <w:r>
          <w:rPr>
            <w:sz w:val="22"/>
            <w:szCs w:val="28"/>
            <w:lang w:eastAsia="de-DE"/>
          </w:rPr>
          <w:t>.....</w:t>
        </w:r>
      </w:ins>
    </w:p>
    <w:p w14:paraId="7134232A" w14:textId="77777777"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105"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106" w:author="Christoph Breser" w:date="2016-02-25T09:58:00Z">
        <w:r w:rsidR="00FC7F2F">
          <w:rPr>
            <w:sz w:val="22"/>
            <w:szCs w:val="28"/>
            <w:lang w:eastAsia="de-DE"/>
          </w:rPr>
          <w:t xml:space="preserve">durch </w:t>
        </w:r>
      </w:ins>
      <w:r w:rsidRPr="00AC3303">
        <w:rPr>
          <w:sz w:val="22"/>
          <w:szCs w:val="28"/>
          <w:lang w:eastAsia="de-DE"/>
        </w:rPr>
        <w:t xml:space="preserve">die </w:t>
      </w:r>
      <w:ins w:id="107"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108" w:author="Christoph Breser" w:date="2016-02-25T09:58:00Z">
        <w:r w:rsidR="00FC7F2F">
          <w:rPr>
            <w:sz w:val="22"/>
            <w:szCs w:val="28"/>
            <w:lang w:eastAsia="de-DE"/>
          </w:rPr>
          <w:t xml:space="preserve">zueinander </w:t>
        </w:r>
      </w:ins>
      <w:r w:rsidR="005D6601">
        <w:rPr>
          <w:sz w:val="22"/>
          <w:szCs w:val="28"/>
          <w:lang w:eastAsia="de-DE"/>
        </w:rPr>
        <w:t xml:space="preserve">gilt </w:t>
      </w:r>
      <w:ins w:id="109" w:author="Christoph Breser" w:date="2016-02-25T09:58:00Z">
        <w:r w:rsidR="00265FDD" w:rsidRPr="00AC3303">
          <w:rPr>
            <w:sz w:val="22"/>
            <w:szCs w:val="28"/>
            <w:lang w:eastAsia="de-DE"/>
          </w:rPr>
          <w:t>(I</w:t>
        </w:r>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 xml:space="preserve">‚für-sich’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 xml:space="preserve">erst durch das Bild ‚an-sich’. </w:t>
      </w:r>
    </w:p>
    <w:p w14:paraId="7835FDE3" w14:textId="77777777" w:rsidR="00007597" w:rsidRDefault="00FC7F2F" w:rsidP="0005253A">
      <w:pPr>
        <w:jc w:val="both"/>
        <w:rPr>
          <w:sz w:val="22"/>
          <w:szCs w:val="28"/>
          <w:lang w:eastAsia="de-DE"/>
        </w:rPr>
      </w:pPr>
      <w:ins w:id="110" w:author="Christoph Breser" w:date="2016-02-25T09:58:00Z">
        <w:r>
          <w:rPr>
            <w:sz w:val="22"/>
            <w:szCs w:val="28"/>
            <w:lang w:eastAsia="de-DE"/>
          </w:rPr>
          <w:t xml:space="preserve">Die hier wesentlichste Erkenntnis ist, </w:t>
        </w:r>
        <w:r w:rsidR="00007597">
          <w:rPr>
            <w:sz w:val="22"/>
            <w:szCs w:val="28"/>
            <w:lang w:eastAsia="de-DE"/>
          </w:rPr>
          <w:t xml:space="preserve">dass die Qualität von Aussagewerten immer auf deren Gesamtkontext bezogen ist. Sobald </w:t>
        </w:r>
        <w:r>
          <w:rPr>
            <w:sz w:val="22"/>
            <w:szCs w:val="28"/>
            <w:lang w:eastAsia="de-DE"/>
          </w:rPr>
          <w:t xml:space="preserve">ihre </w:t>
        </w:r>
        <w:r w:rsidR="00007597">
          <w:rPr>
            <w:sz w:val="22"/>
            <w:szCs w:val="28"/>
            <w:lang w:eastAsia="de-DE"/>
          </w:rPr>
          <w:t xml:space="preserve">Summe nicht mehr gegeben ist, lässt sich auch die Qualität von Einzelaussagen nicht gewährleisten.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111" w:author="Christoph Breser" w:date="2016-02-25T09:58:00Z">
        <w:r w:rsidR="00007597">
          <w:rPr>
            <w:sz w:val="22"/>
            <w:szCs w:val="28"/>
            <w:lang w:eastAsia="de-DE"/>
          </w:rPr>
          <w:t xml:space="preserve">bestätigte schließlich </w:t>
        </w:r>
      </w:ins>
      <w:r w:rsidR="00007597">
        <w:rPr>
          <w:sz w:val="22"/>
          <w:szCs w:val="28"/>
          <w:lang w:eastAsia="de-DE"/>
        </w:rPr>
        <w:t xml:space="preserve">die </w:t>
      </w:r>
      <w:r>
        <w:rPr>
          <w:sz w:val="22"/>
          <w:szCs w:val="28"/>
          <w:lang w:eastAsia="de-DE"/>
        </w:rPr>
        <w:t xml:space="preserve">zuvor </w:t>
      </w:r>
      <w:ins w:id="112"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113"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14:paraId="4A59E294" w14:textId="77777777" w:rsidR="007852C4" w:rsidRDefault="007852C4" w:rsidP="0005253A">
      <w:pPr>
        <w:jc w:val="both"/>
        <w:rPr>
          <w:ins w:id="114" w:author="Christoph Breser" w:date="2016-02-25T09:58:00Z"/>
          <w:sz w:val="22"/>
          <w:szCs w:val="28"/>
          <w:lang w:eastAsia="de-DE"/>
        </w:rPr>
      </w:pPr>
    </w:p>
    <w:p w14:paraId="75561E01" w14:textId="77777777" w:rsidR="00B126EC" w:rsidRDefault="007852C4" w:rsidP="00B126EC">
      <w:pPr>
        <w:widowControl w:val="0"/>
        <w:autoSpaceDE w:val="0"/>
        <w:autoSpaceDN w:val="0"/>
        <w:adjustRightInd w:val="0"/>
        <w:spacing w:after="0"/>
        <w:jc w:val="both"/>
        <w:rPr>
          <w:ins w:id="115" w:author="Christoph Breser" w:date="2016-02-25T09:58:00Z"/>
          <w:rFonts w:cs="Helvetica"/>
          <w:sz w:val="22"/>
          <w:szCs w:val="30"/>
        </w:rPr>
      </w:pPr>
      <w:ins w:id="116" w:author="Christoph Breser" w:date="2016-02-25T09:58:00Z">
        <w:r>
          <w:rPr>
            <w:sz w:val="22"/>
            <w:szCs w:val="28"/>
            <w:lang w:eastAsia="de-DE"/>
          </w:rPr>
          <w:t>[</w:t>
        </w:r>
        <w:r w:rsidRPr="007852C4">
          <w:rPr>
            <w:sz w:val="22"/>
            <w:szCs w:val="28"/>
            <w:highlight w:val="yellow"/>
            <w:lang w:eastAsia="de-DE"/>
          </w:rPr>
          <w:t xml:space="preserve">PROBLEMSTELLUNG </w:t>
        </w:r>
        <w:r w:rsidR="00007597">
          <w:rPr>
            <w:sz w:val="22"/>
            <w:szCs w:val="28"/>
            <w:highlight w:val="yellow"/>
            <w:lang w:eastAsia="de-DE"/>
          </w:rPr>
          <w:t>für Web-Applikationen</w:t>
        </w:r>
        <w:r>
          <w:rPr>
            <w:sz w:val="22"/>
            <w:szCs w:val="28"/>
            <w:lang w:eastAsia="de-DE"/>
          </w:rPr>
          <w:t>]</w:t>
        </w:r>
        <w:r w:rsidR="00B126EC">
          <w:rPr>
            <w:sz w:val="22"/>
            <w:szCs w:val="28"/>
            <w:lang w:eastAsia="de-DE"/>
          </w:rPr>
          <w:t xml:space="preserve"> </w:t>
        </w:r>
        <w:r w:rsidR="00B126EC" w:rsidRPr="0042470D">
          <w:rPr>
            <w:rFonts w:cs="Helvetica"/>
            <w:sz w:val="22"/>
            <w:szCs w:val="30"/>
            <w:highlight w:val="yellow"/>
          </w:rPr>
          <w:t>– warum reichen die Meta-Daten nicht aus?</w:t>
        </w:r>
      </w:ins>
      <w:ins w:id="117" w:author="stefan zedlacher" w:date="2016-03-03T12:14:00Z">
        <w:r w:rsidR="00554417">
          <w:rPr>
            <w:rFonts w:cs="Helvetica"/>
            <w:sz w:val="22"/>
            <w:szCs w:val="30"/>
          </w:rPr>
          <w:t xml:space="preserve"> -&gt; würde/habe ich schon weiter oben behandelt.</w:t>
        </w:r>
      </w:ins>
    </w:p>
    <w:p w14:paraId="03CA0F31" w14:textId="77777777" w:rsidR="0018012A" w:rsidRPr="00B126EC" w:rsidRDefault="0018012A" w:rsidP="00B126EC">
      <w:pPr>
        <w:widowControl w:val="0"/>
        <w:autoSpaceDE w:val="0"/>
        <w:autoSpaceDN w:val="0"/>
        <w:adjustRightInd w:val="0"/>
        <w:spacing w:after="0"/>
        <w:jc w:val="both"/>
        <w:rPr>
          <w:ins w:id="118" w:author="Christoph Breser" w:date="2016-02-25T09:58:00Z"/>
          <w:rFonts w:cs="Helvetica"/>
          <w:sz w:val="22"/>
          <w:szCs w:val="30"/>
        </w:rPr>
      </w:pPr>
    </w:p>
    <w:p w14:paraId="79B583F8" w14:textId="77777777" w:rsidR="00DE25F7" w:rsidRDefault="004F5EB8" w:rsidP="00DF6B2B">
      <w:pPr>
        <w:ind w:left="708"/>
        <w:jc w:val="both"/>
        <w:rPr>
          <w:ins w:id="119" w:author="Christoph Breser" w:date="2016-02-25T09:58:00Z"/>
          <w:sz w:val="22"/>
          <w:szCs w:val="28"/>
          <w:lang w:eastAsia="de-DE"/>
        </w:rPr>
      </w:pPr>
      <w:ins w:id="120"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14:paraId="4394B1A3" w14:textId="77777777" w:rsidR="002C5A92" w:rsidRPr="002C5A92" w:rsidRDefault="009A33AA" w:rsidP="009A33AA">
      <w:pPr>
        <w:jc w:val="both"/>
        <w:rPr>
          <w:sz w:val="22"/>
          <w:szCs w:val="28"/>
          <w:lang w:eastAsia="de-DE"/>
        </w:rPr>
      </w:pPr>
      <w:ins w:id="121"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dargestellt, </w:t>
        </w:r>
        <w:r>
          <w:rPr>
            <w:sz w:val="22"/>
            <w:szCs w:val="28"/>
            <w:lang w:eastAsia="de-DE"/>
          </w:rPr>
          <w:t xml:space="preserve">geprägt von kognitiven Einzelschritten, welche sich anhand einer </w:t>
        </w:r>
        <w:r w:rsidR="002C5A92">
          <w:rPr>
            <w:sz w:val="22"/>
            <w:szCs w:val="28"/>
            <w:lang w:eastAsia="de-DE"/>
          </w:rPr>
          <w:t xml:space="preserve">Verkettung </w:t>
        </w:r>
        <w:r w:rsidR="008F7769">
          <w:rPr>
            <w:sz w:val="22"/>
            <w:szCs w:val="28"/>
            <w:lang w:eastAsia="de-DE"/>
          </w:rPr>
          <w:t xml:space="preserve">von Einzelerkenntnissen </w:t>
        </w:r>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r w:rsidR="002C5A92">
          <w:rPr>
            <w:rFonts w:cs="Helvetica"/>
            <w:sz w:val="22"/>
            <w:szCs w:val="30"/>
          </w:rPr>
          <w:t xml:space="preserve">sondern </w:t>
        </w:r>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122"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auch auf die Verbindung</w:t>
        </w:r>
      </w:ins>
      <w:r w:rsidR="00B639EA">
        <w:rPr>
          <w:rFonts w:cs="Helvetica"/>
          <w:sz w:val="22"/>
          <w:szCs w:val="30"/>
        </w:rPr>
        <w:t>en</w:t>
      </w:r>
      <w:ins w:id="123"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24" w:author="Christoph Breser" w:date="2016-02-25T09:58:00Z">
        <w:r w:rsidR="008F7769">
          <w:rPr>
            <w:rFonts w:cs="Helvetica"/>
            <w:sz w:val="22"/>
            <w:szCs w:val="30"/>
          </w:rPr>
          <w:t>bzw. Web-Applikation auszulegen.</w:t>
        </w:r>
      </w:ins>
    </w:p>
    <w:p w14:paraId="3A6F8D76" w14:textId="77777777" w:rsidR="00F0050D" w:rsidRDefault="009A33AA" w:rsidP="009A33AA">
      <w:pPr>
        <w:jc w:val="both"/>
        <w:rPr>
          <w:sz w:val="22"/>
          <w:szCs w:val="28"/>
          <w:lang w:eastAsia="de-DE"/>
        </w:rPr>
      </w:pPr>
      <w:ins w:id="125"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F0050D">
        <w:rPr>
          <w:rFonts w:cs="Helvetica"/>
          <w:sz w:val="22"/>
          <w:szCs w:val="30"/>
        </w:rPr>
        <w:t xml:space="preserve">dessen </w:t>
      </w:r>
      <w:ins w:id="126"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der genauen </w:t>
      </w:r>
      <w:ins w:id="127" w:author="Christoph Breser" w:date="2016-02-25T09:58:00Z">
        <w:r w:rsidR="00A37833">
          <w:rPr>
            <w:rFonts w:cs="Helvetica"/>
            <w:sz w:val="22"/>
            <w:szCs w:val="30"/>
          </w:rPr>
          <w:t xml:space="preserve">Kenntnis über den gesamten Bestand </w:t>
        </w:r>
      </w:ins>
      <w:r w:rsidR="00F0050D">
        <w:rPr>
          <w:rFonts w:cs="Helvetica"/>
          <w:sz w:val="22"/>
          <w:szCs w:val="30"/>
        </w:rPr>
        <w:t xml:space="preserve">zu verfügen. Dies erfordert wiederum </w:t>
      </w:r>
      <w:ins w:id="128"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129"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130"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131" w:author="Christoph Breser" w:date="2016-02-25T09:58:00Z">
        <w:r>
          <w:rPr>
            <w:sz w:val="22"/>
            <w:szCs w:val="28"/>
            <w:lang w:eastAsia="de-DE"/>
          </w:rPr>
          <w:t xml:space="preserve">Einzelaussagen </w:t>
        </w:r>
      </w:ins>
      <w:r w:rsidR="00366F7D">
        <w:rPr>
          <w:sz w:val="22"/>
          <w:szCs w:val="28"/>
          <w:lang w:eastAsia="de-DE"/>
        </w:rPr>
        <w:t xml:space="preserve">von </w:t>
      </w:r>
      <w:ins w:id="132" w:author="Christoph Breser" w:date="2016-02-25T09:58:00Z">
        <w:r>
          <w:rPr>
            <w:sz w:val="22"/>
            <w:szCs w:val="28"/>
            <w:lang w:eastAsia="de-DE"/>
          </w:rPr>
          <w:t>mehrere</w:t>
        </w:r>
      </w:ins>
      <w:r w:rsidR="00366F7D">
        <w:rPr>
          <w:sz w:val="22"/>
          <w:szCs w:val="28"/>
          <w:lang w:eastAsia="de-DE"/>
        </w:rPr>
        <w:t>n</w:t>
      </w:r>
      <w:ins w:id="133" w:author="Christoph Breser" w:date="2016-02-25T09:58:00Z">
        <w:r>
          <w:rPr>
            <w:sz w:val="22"/>
            <w:szCs w:val="28"/>
            <w:lang w:eastAsia="de-DE"/>
          </w:rPr>
          <w:t xml:space="preserve"> Archivquellen </w:t>
        </w:r>
      </w:ins>
      <w:r w:rsidR="00F0050D">
        <w:rPr>
          <w:sz w:val="22"/>
          <w:szCs w:val="28"/>
          <w:lang w:eastAsia="de-DE"/>
        </w:rPr>
        <w:t>zu profitieren</w:t>
      </w:r>
      <w:ins w:id="134" w:author="Christoph Breser" w:date="2016-02-25T09:58:00Z">
        <w:r>
          <w:rPr>
            <w:sz w:val="22"/>
            <w:szCs w:val="28"/>
            <w:lang w:eastAsia="de-DE"/>
          </w:rPr>
          <w:t xml:space="preserve">. </w:t>
        </w:r>
      </w:ins>
    </w:p>
    <w:p w14:paraId="6492BA23" w14:textId="77777777" w:rsidR="009A33AA" w:rsidRDefault="009A33AA" w:rsidP="009A33AA">
      <w:pPr>
        <w:jc w:val="both"/>
        <w:rPr>
          <w:ins w:id="135" w:author="Christoph Breser" w:date="2016-02-25T09:58:00Z"/>
          <w:sz w:val="22"/>
          <w:szCs w:val="28"/>
          <w:lang w:eastAsia="de-DE"/>
        </w:rPr>
      </w:pPr>
      <w:ins w:id="136"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137"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138" w:author="Christoph Breser" w:date="2016-02-25T09:58:00Z">
        <w:r>
          <w:rPr>
            <w:sz w:val="22"/>
            <w:szCs w:val="28"/>
            <w:lang w:eastAsia="de-DE"/>
          </w:rPr>
          <w:t xml:space="preserve">wegen </w:t>
        </w:r>
      </w:ins>
      <w:r w:rsidR="00F0050D">
        <w:rPr>
          <w:sz w:val="22"/>
          <w:szCs w:val="28"/>
          <w:lang w:eastAsia="de-DE"/>
        </w:rPr>
        <w:t xml:space="preserve">der zu erwartenden </w:t>
      </w:r>
      <w:ins w:id="139" w:author="Christoph Breser" w:date="2016-02-25T09:58:00Z">
        <w:r>
          <w:rPr>
            <w:sz w:val="22"/>
            <w:szCs w:val="28"/>
            <w:lang w:eastAsia="de-DE"/>
          </w:rPr>
          <w:t>neue</w:t>
        </w:r>
      </w:ins>
      <w:r w:rsidR="00F0050D">
        <w:rPr>
          <w:sz w:val="22"/>
          <w:szCs w:val="28"/>
          <w:lang w:eastAsia="de-DE"/>
        </w:rPr>
        <w:t>n</w:t>
      </w:r>
      <w:ins w:id="140" w:author="Christoph Breser" w:date="2016-02-25T09:58:00Z">
        <w:r>
          <w:rPr>
            <w:sz w:val="22"/>
            <w:szCs w:val="28"/>
            <w:lang w:eastAsia="de-DE"/>
          </w:rPr>
          <w:t xml:space="preserve"> </w:t>
        </w:r>
        <w:del w:id="141" w:author="stefan zedlacher" w:date="2016-03-03T12:15:00Z">
          <w:r w:rsidDel="00554417">
            <w:rPr>
              <w:sz w:val="22"/>
              <w:szCs w:val="28"/>
              <w:lang w:eastAsia="de-DE"/>
            </w:rPr>
            <w:delText>User</w:delText>
          </w:r>
        </w:del>
      </w:ins>
      <w:ins w:id="142" w:author="stefan zedlacher" w:date="2016-03-03T12:15:00Z">
        <w:r w:rsidR="00554417">
          <w:rPr>
            <w:sz w:val="22"/>
            <w:szCs w:val="28"/>
            <w:lang w:eastAsia="de-DE"/>
          </w:rPr>
          <w:t>Benutzer P</w:t>
        </w:r>
      </w:ins>
      <w:ins w:id="143" w:author="Christoph Breser" w:date="2016-02-25T09:58:00Z">
        <w:del w:id="144" w:author="stefan zedlacher" w:date="2016-03-03T12:15:00Z">
          <w:r w:rsidDel="00554417">
            <w:rPr>
              <w:sz w:val="22"/>
              <w:szCs w:val="28"/>
              <w:lang w:eastAsia="de-DE"/>
            </w:rPr>
            <w:delText>-P</w:delText>
          </w:r>
        </w:del>
        <w:r>
          <w:rPr>
            <w:sz w:val="22"/>
            <w:szCs w:val="28"/>
            <w:lang w:eastAsia="de-DE"/>
          </w:rPr>
          <w:t xml:space="preserve">rofile </w:t>
        </w:r>
      </w:ins>
      <w:r w:rsidR="00F0050D">
        <w:rPr>
          <w:sz w:val="22"/>
          <w:szCs w:val="28"/>
          <w:lang w:eastAsia="de-DE"/>
        </w:rPr>
        <w:t xml:space="preserve">von mitunter auch thematischen Nicht-Experten </w:t>
      </w:r>
      <w:ins w:id="145"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146" w:author="Christoph Breser" w:date="2016-02-25T09:58:00Z">
        <w:r>
          <w:rPr>
            <w:sz w:val="22"/>
            <w:szCs w:val="28"/>
            <w:lang w:eastAsia="de-DE"/>
          </w:rPr>
          <w:t>kognitive</w:t>
        </w:r>
      </w:ins>
      <w:r w:rsidR="00F0050D">
        <w:rPr>
          <w:sz w:val="22"/>
          <w:szCs w:val="28"/>
          <w:lang w:eastAsia="de-DE"/>
        </w:rPr>
        <w:t>n</w:t>
      </w:r>
      <w:ins w:id="147" w:author="Christoph Breser" w:date="2016-02-25T09:58:00Z">
        <w:r>
          <w:rPr>
            <w:sz w:val="22"/>
            <w:szCs w:val="28"/>
            <w:lang w:eastAsia="de-DE"/>
          </w:rPr>
          <w:t xml:space="preserve"> Prozesse </w:t>
        </w:r>
      </w:ins>
      <w:r w:rsidR="00F0050D">
        <w:rPr>
          <w:sz w:val="22"/>
          <w:szCs w:val="28"/>
          <w:lang w:eastAsia="de-DE"/>
        </w:rPr>
        <w:t xml:space="preserve">im analogen Archiv </w:t>
      </w:r>
      <w:ins w:id="148" w:author="Christoph Breser" w:date="2016-02-25T09:58:00Z">
        <w:r>
          <w:rPr>
            <w:sz w:val="22"/>
            <w:szCs w:val="28"/>
            <w:lang w:eastAsia="de-DE"/>
          </w:rPr>
          <w:t xml:space="preserve">teilweise ersetzen und das Gesamtwissen über den gesamten Archivbestand bzw. auch darüber hinaus kompensieren. </w:t>
        </w:r>
      </w:ins>
    </w:p>
    <w:p w14:paraId="6BFBBB7C" w14:textId="19E26F89" w:rsidR="00F0050D" w:rsidDel="006E583A" w:rsidRDefault="00FA12B0" w:rsidP="002C5A92">
      <w:pPr>
        <w:jc w:val="both"/>
        <w:rPr>
          <w:del w:id="149" w:author="stefan zedlacher" w:date="2016-03-03T12:26:00Z"/>
          <w:sz w:val="22"/>
          <w:szCs w:val="28"/>
          <w:highlight w:val="yellow"/>
          <w:lang w:eastAsia="de-DE"/>
        </w:rPr>
      </w:pPr>
      <w:ins w:id="150" w:author="Christoph Breser" w:date="2016-02-25T09:58:00Z">
        <w:del w:id="151" w:author="stefan zedlacher" w:date="2016-03-03T12:26:00Z">
          <w:r w:rsidDel="006E583A">
            <w:rPr>
              <w:sz w:val="22"/>
              <w:szCs w:val="28"/>
              <w:lang w:eastAsia="de-DE"/>
            </w:rPr>
            <w:delText>In der Bezieh</w:delText>
          </w:r>
          <w:r w:rsidR="009A33AA" w:rsidDel="006E583A">
            <w:rPr>
              <w:sz w:val="22"/>
              <w:szCs w:val="28"/>
              <w:lang w:eastAsia="de-DE"/>
            </w:rPr>
            <w:delText>ung z</w:delText>
          </w:r>
          <w:r w:rsidDel="006E583A">
            <w:rPr>
              <w:sz w:val="22"/>
              <w:szCs w:val="28"/>
              <w:lang w:eastAsia="de-DE"/>
            </w:rPr>
            <w:delText xml:space="preserve">wischen Archivquelle und Archiv </w:delText>
          </w:r>
          <w:r w:rsidR="00FB3CEE" w:rsidRPr="00FB3CEE" w:rsidDel="006E583A">
            <w:rPr>
              <w:sz w:val="22"/>
              <w:szCs w:val="28"/>
              <w:highlight w:val="yellow"/>
              <w:lang w:eastAsia="de-DE"/>
            </w:rPr>
            <w:delText xml:space="preserve">... </w:delText>
          </w:r>
        </w:del>
      </w:ins>
    </w:p>
    <w:p w14:paraId="33BF4E33" w14:textId="77898F3A" w:rsidR="00554417" w:rsidRDefault="00F0050D" w:rsidP="00F0050D">
      <w:pPr>
        <w:jc w:val="both"/>
        <w:rPr>
          <w:ins w:id="152" w:author="Christoph Breser" w:date="2016-02-25T09:58:00Z"/>
          <w:sz w:val="22"/>
          <w:szCs w:val="28"/>
          <w:lang w:eastAsia="de-DE"/>
        </w:rPr>
      </w:pPr>
      <w:ins w:id="153" w:author="Christoph Breser" w:date="2016-02-25T09:58:00Z">
        <w:del w:id="154" w:author="stefan zedlacher" w:date="2016-03-03T12:26:00Z">
          <w:r w:rsidDel="006E583A">
            <w:rPr>
              <w:sz w:val="22"/>
              <w:szCs w:val="28"/>
              <w:lang w:eastAsia="de-DE"/>
            </w:rPr>
            <w:delText>[</w:delText>
          </w:r>
          <w:r w:rsidRPr="002C7D33" w:rsidDel="006E583A">
            <w:rPr>
              <w:sz w:val="22"/>
              <w:szCs w:val="28"/>
              <w:highlight w:val="cyan"/>
              <w:lang w:eastAsia="de-DE"/>
            </w:rPr>
            <w:delText>DATENMODELL</w:delText>
          </w:r>
          <w:r w:rsidDel="006E583A">
            <w:rPr>
              <w:sz w:val="22"/>
              <w:szCs w:val="28"/>
              <w:lang w:eastAsia="de-DE"/>
            </w:rPr>
            <w:delText xml:space="preserve"> </w:delText>
          </w:r>
          <w:r w:rsidRPr="00FB3CEE" w:rsidDel="006E583A">
            <w:rPr>
              <w:sz w:val="22"/>
              <w:szCs w:val="28"/>
              <w:highlight w:val="yellow"/>
              <w:lang w:eastAsia="de-DE"/>
            </w:rPr>
            <w:delText>(Baumstruktur?)</w:delText>
          </w:r>
          <w:r w:rsidDel="006E583A">
            <w:rPr>
              <w:sz w:val="22"/>
              <w:szCs w:val="28"/>
              <w:lang w:eastAsia="de-DE"/>
            </w:rPr>
            <w:delText xml:space="preserve"> – </w:delText>
          </w:r>
          <w:r w:rsidRPr="00100B24" w:rsidDel="006E583A">
            <w:rPr>
              <w:sz w:val="22"/>
              <w:szCs w:val="28"/>
              <w:highlight w:val="yellow"/>
              <w:lang w:eastAsia="de-DE"/>
            </w:rPr>
            <w:delText>Metadaten-Repository</w:delText>
          </w:r>
          <w:r w:rsidDel="006E583A">
            <w:rPr>
              <w:sz w:val="22"/>
              <w:szCs w:val="28"/>
              <w:lang w:eastAsia="de-DE"/>
            </w:rPr>
            <w:delText>] [</w:delText>
          </w:r>
          <w:r w:rsidRPr="00FB3CEE" w:rsidDel="006E583A">
            <w:rPr>
              <w:sz w:val="22"/>
              <w:szCs w:val="28"/>
              <w:highlight w:val="yellow"/>
              <w:lang w:eastAsia="de-DE"/>
            </w:rPr>
            <w:delText>STANDARDS</w:delText>
          </w:r>
          <w:r w:rsidDel="006E583A">
            <w:rPr>
              <w:sz w:val="22"/>
              <w:szCs w:val="28"/>
              <w:lang w:eastAsia="de-DE"/>
            </w:rPr>
            <w:delText>]</w:delText>
          </w:r>
        </w:del>
      </w:ins>
    </w:p>
    <w:p w14:paraId="4D27D005" w14:textId="77777777" w:rsidR="00FB3CEE" w:rsidRDefault="00FB3CEE" w:rsidP="002C5A92">
      <w:pPr>
        <w:jc w:val="both"/>
        <w:rPr>
          <w:ins w:id="155" w:author="Christoph Breser" w:date="2016-02-25T09:58:00Z"/>
          <w:sz w:val="22"/>
          <w:szCs w:val="28"/>
          <w:lang w:eastAsia="de-DE"/>
        </w:rPr>
      </w:pPr>
      <w:ins w:id="156" w:author="Christoph Breser" w:date="2016-02-25T09:58:00Z">
        <w:r w:rsidRPr="00FB3CEE">
          <w:rPr>
            <w:sz w:val="22"/>
            <w:szCs w:val="28"/>
            <w:highlight w:val="yellow"/>
            <w:lang w:eastAsia="de-DE"/>
          </w:rPr>
          <w:t>These: selbe</w:t>
        </w:r>
      </w:ins>
      <w:r w:rsidR="00F0050D">
        <w:rPr>
          <w:sz w:val="22"/>
          <w:szCs w:val="28"/>
          <w:highlight w:val="yellow"/>
          <w:lang w:eastAsia="de-DE"/>
        </w:rPr>
        <w:t xml:space="preserve"> bzw.</w:t>
      </w:r>
      <w:ins w:id="157" w:author="Christoph Breser" w:date="2016-02-25T09:58:00Z">
        <w:r w:rsidRPr="00FB3CEE">
          <w:rPr>
            <w:sz w:val="22"/>
            <w:szCs w:val="28"/>
            <w:highlight w:val="yellow"/>
            <w:lang w:eastAsia="de-DE"/>
          </w:rPr>
          <w:t xml:space="preserve"> ähnliche [oder andere</w:t>
        </w:r>
      </w:ins>
      <w:r w:rsidR="00F0050D">
        <w:rPr>
          <w:sz w:val="22"/>
          <w:szCs w:val="28"/>
          <w:highlight w:val="yellow"/>
          <w:lang w:eastAsia="de-DE"/>
        </w:rPr>
        <w:t>?</w:t>
      </w:r>
      <w:ins w:id="158" w:author="Christoph Breser" w:date="2016-02-25T09:58:00Z">
        <w:r w:rsidRPr="00FB3CEE">
          <w:rPr>
            <w:sz w:val="22"/>
            <w:szCs w:val="28"/>
            <w:highlight w:val="yellow"/>
            <w:lang w:eastAsia="de-DE"/>
          </w:rPr>
          <w:t>] Systematik</w:t>
        </w:r>
      </w:ins>
      <w:r w:rsidR="00F0050D">
        <w:rPr>
          <w:sz w:val="22"/>
          <w:szCs w:val="28"/>
          <w:highlight w:val="yellow"/>
          <w:lang w:eastAsia="de-DE"/>
        </w:rPr>
        <w:t>en</w:t>
      </w:r>
      <w:ins w:id="159" w:author="Christoph Breser" w:date="2016-02-25T09:58:00Z">
        <w:r w:rsidRPr="00FB3CEE">
          <w:rPr>
            <w:sz w:val="22"/>
            <w:szCs w:val="28"/>
            <w:highlight w:val="yellow"/>
            <w:lang w:eastAsia="de-DE"/>
          </w:rPr>
          <w:t xml:space="preserve"> </w:t>
        </w:r>
      </w:ins>
      <w:r w:rsidR="00F0050D">
        <w:rPr>
          <w:sz w:val="22"/>
          <w:szCs w:val="28"/>
          <w:highlight w:val="yellow"/>
          <w:lang w:eastAsia="de-DE"/>
        </w:rPr>
        <w:t xml:space="preserve">von analogem und digitalem </w:t>
      </w:r>
      <w:ins w:id="160" w:author="Christoph Breser" w:date="2016-02-25T09:58:00Z">
        <w:r w:rsidRPr="00FB3CEE">
          <w:rPr>
            <w:sz w:val="22"/>
            <w:szCs w:val="28"/>
            <w:highlight w:val="yellow"/>
            <w:lang w:eastAsia="de-DE"/>
          </w:rPr>
          <w:t>Archiv</w:t>
        </w:r>
      </w:ins>
    </w:p>
    <w:p w14:paraId="0B643353" w14:textId="77777777"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Es stellte zudem eine der größten Herausforderungen für die digitale Arbeit in Web-Applikationen dar, weil ihre Suchmöglichkeiten zumeist so ausgearbeitet sind, dass die Suchangaben bereits ein Vorwissen erfordern.</w:t>
      </w:r>
    </w:p>
    <w:p w14:paraId="1E11B306" w14:textId="77777777" w:rsidR="00FA12B0" w:rsidRPr="00F0050D" w:rsidRDefault="00F4324B" w:rsidP="00F4324B">
      <w:pPr>
        <w:widowControl w:val="0"/>
        <w:autoSpaceDE w:val="0"/>
        <w:autoSpaceDN w:val="0"/>
        <w:adjustRightInd w:val="0"/>
        <w:spacing w:after="0"/>
        <w:jc w:val="both"/>
        <w:rPr>
          <w:i/>
          <w:sz w:val="22"/>
          <w:szCs w:val="28"/>
          <w:lang w:eastAsia="de-DE"/>
        </w:rPr>
      </w:pPr>
      <w:r w:rsidRPr="00F0050D">
        <w:rPr>
          <w:rFonts w:cs="Helvetica"/>
          <w:i/>
          <w:sz w:val="22"/>
          <w:szCs w:val="30"/>
        </w:rPr>
        <w:t xml:space="preserve"> </w:t>
      </w:r>
    </w:p>
    <w:p w14:paraId="280DA5AD" w14:textId="77777777"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 xml:space="preserve">wie die Suchabfrage gestaltet wird bedingt bei Web-App bereits das Wissen über den gesamten Bestand, sowie der Möglichkeiten von Verbindungen zwischen </w:t>
      </w:r>
      <w:r w:rsidR="00D6069A" w:rsidRPr="00F0050D">
        <w:rPr>
          <w:rFonts w:cs="Helvetica"/>
          <w:i/>
          <w:sz w:val="22"/>
          <w:szCs w:val="30"/>
          <w:highlight w:val="yellow"/>
        </w:rPr>
        <w:t>E</w:t>
      </w:r>
      <w:ins w:id="161" w:author="Christoph Breser" w:date="2016-02-25T09:58:00Z">
        <w:r w:rsidR="00A64E07" w:rsidRPr="00F0050D">
          <w:rPr>
            <w:rFonts w:cs="Helvetica"/>
            <w:i/>
            <w:sz w:val="22"/>
            <w:szCs w:val="30"/>
            <w:highlight w:val="yellow"/>
          </w:rPr>
          <w:t>inzelaussagen</w:t>
        </w:r>
      </w:ins>
    </w:p>
    <w:p w14:paraId="2E99B60A" w14:textId="77777777" w:rsidR="00F0050D" w:rsidRDefault="00F0050D" w:rsidP="00F4324B">
      <w:pPr>
        <w:widowControl w:val="0"/>
        <w:autoSpaceDE w:val="0"/>
        <w:autoSpaceDN w:val="0"/>
        <w:adjustRightInd w:val="0"/>
        <w:spacing w:after="0"/>
        <w:jc w:val="both"/>
        <w:rPr>
          <w:rFonts w:cs="Helvetica"/>
          <w:sz w:val="22"/>
          <w:szCs w:val="30"/>
        </w:rPr>
      </w:pPr>
    </w:p>
    <w:p w14:paraId="73489117" w14:textId="77777777" w:rsidR="006E583A" w:rsidRDefault="006E583A" w:rsidP="006E583A">
      <w:pPr>
        <w:jc w:val="both"/>
        <w:rPr>
          <w:ins w:id="162" w:author="stefan zedlacher" w:date="2016-03-03T12:26:00Z"/>
          <w:sz w:val="22"/>
          <w:szCs w:val="28"/>
          <w:highlight w:val="yellow"/>
          <w:lang w:eastAsia="de-DE"/>
        </w:rPr>
      </w:pPr>
      <w:ins w:id="163" w:author="stefan zedlacher" w:date="2016-03-03T12:26:00Z">
        <w:r>
          <w:rPr>
            <w:sz w:val="22"/>
            <w:szCs w:val="28"/>
            <w:lang w:eastAsia="de-DE"/>
          </w:rPr>
          <w:t xml:space="preserve">In der Beziehung zwischen Archivquelle und Archiv </w:t>
        </w:r>
        <w:r w:rsidRPr="00FB3CEE">
          <w:rPr>
            <w:sz w:val="22"/>
            <w:szCs w:val="28"/>
            <w:highlight w:val="yellow"/>
            <w:lang w:eastAsia="de-DE"/>
          </w:rPr>
          <w:t xml:space="preserve">... </w:t>
        </w:r>
      </w:ins>
    </w:p>
    <w:p w14:paraId="41F30449" w14:textId="77777777" w:rsidR="006E583A" w:rsidRDefault="006E583A" w:rsidP="006E583A">
      <w:pPr>
        <w:jc w:val="both"/>
        <w:rPr>
          <w:ins w:id="164" w:author="stefan zedlacher" w:date="2016-03-03T12:26:00Z"/>
          <w:sz w:val="22"/>
          <w:szCs w:val="28"/>
          <w:lang w:eastAsia="de-DE"/>
        </w:rPr>
      </w:pPr>
      <w:ins w:id="165" w:author="stefan zedlacher" w:date="2016-03-03T12:26: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r w:rsidRPr="00100B24">
          <w:rPr>
            <w:sz w:val="22"/>
            <w:szCs w:val="28"/>
            <w:highlight w:val="yellow"/>
            <w:lang w:eastAsia="de-DE"/>
          </w:rPr>
          <w:t>Metadaten-Repository</w:t>
        </w:r>
        <w:r>
          <w:rPr>
            <w:sz w:val="22"/>
            <w:szCs w:val="28"/>
            <w:lang w:eastAsia="de-DE"/>
          </w:rPr>
          <w:t>] [</w:t>
        </w:r>
        <w:r w:rsidRPr="00FB3CEE">
          <w:rPr>
            <w:sz w:val="22"/>
            <w:szCs w:val="28"/>
            <w:highlight w:val="yellow"/>
            <w:lang w:eastAsia="de-DE"/>
          </w:rPr>
          <w:t>STANDARDS</w:t>
        </w:r>
        <w:r>
          <w:rPr>
            <w:sz w:val="22"/>
            <w:szCs w:val="28"/>
            <w:lang w:eastAsia="de-DE"/>
          </w:rPr>
          <w:t>]</w:t>
        </w:r>
      </w:ins>
    </w:p>
    <w:p w14:paraId="22F831C6" w14:textId="77777777" w:rsidR="006E583A" w:rsidRDefault="006E583A" w:rsidP="006E583A">
      <w:pPr>
        <w:jc w:val="both"/>
        <w:rPr>
          <w:ins w:id="166" w:author="stefan zedlacher" w:date="2016-03-03T12:26:00Z"/>
          <w:sz w:val="22"/>
          <w:szCs w:val="28"/>
          <w:lang w:eastAsia="de-DE"/>
        </w:rPr>
      </w:pPr>
      <w:ins w:id="167" w:author="stefan zedlacher" w:date="2016-03-03T12:26:00Z">
        <w:r>
          <w:rPr>
            <w:sz w:val="22"/>
            <w:szCs w:val="28"/>
            <w:lang w:eastAsia="de-DE"/>
          </w:rPr>
          <w:t xml:space="preserve">Ausgehend von der Archivquelle (Bild-, Text- oder Hybridquelle) werden diese (traditionell) mit </w:t>
        </w:r>
        <w:proofErr w:type="spellStart"/>
        <w:r>
          <w:rPr>
            <w:sz w:val="22"/>
            <w:szCs w:val="28"/>
            <w:lang w:eastAsia="de-DE"/>
          </w:rPr>
          <w:t>METADaten</w:t>
        </w:r>
        <w:proofErr w:type="spellEnd"/>
        <w:r>
          <w:rPr>
            <w:sz w:val="22"/>
            <w:szCs w:val="28"/>
            <w:lang w:eastAsia="de-DE"/>
          </w:rPr>
          <w:t xml:space="preserve"> (war Entitäten) und Thesauri / Glossaren verknüpft. Dies gewährleistet eine Verbindung zu anderen Datenbanken und eine Standardisierung. In unserem Datenmodell gehen wir davon aus, dass die Metadaten in Beziehung zu unterschiedlichen Referenzebenen stehen. (Skizze Datenmodell) Diese sind </w:t>
        </w:r>
        <w:proofErr w:type="spellStart"/>
        <w:r>
          <w:rPr>
            <w:sz w:val="22"/>
            <w:szCs w:val="28"/>
            <w:lang w:eastAsia="de-DE"/>
          </w:rPr>
          <w:t>hirarchisch</w:t>
        </w:r>
        <w:proofErr w:type="spellEnd"/>
        <w:r>
          <w:rPr>
            <w:sz w:val="22"/>
            <w:szCs w:val="28"/>
            <w:lang w:eastAsia="de-DE"/>
          </w:rPr>
          <w:t xml:space="preserve"> gegliedert und erweiterten die Metadaten um andere Quellen (</w:t>
        </w:r>
        <w:proofErr w:type="spellStart"/>
        <w:r>
          <w:rPr>
            <w:sz w:val="22"/>
            <w:szCs w:val="28"/>
            <w:lang w:eastAsia="de-DE"/>
          </w:rPr>
          <w:t>Medialisierung</w:t>
        </w:r>
        <w:proofErr w:type="spellEnd"/>
        <w:r>
          <w:rPr>
            <w:sz w:val="22"/>
            <w:szCs w:val="28"/>
            <w:lang w:eastAsia="de-DE"/>
          </w:rPr>
          <w:t xml:space="preserve"> und Idee bzw. Kommunikation und Interpretation) und um Beziehungen, die immaterielle Eigenschaften wie Prozesse und Handlungen abbilden.  </w:t>
        </w:r>
      </w:ins>
    </w:p>
    <w:p w14:paraId="0535F17B" w14:textId="77777777" w:rsidR="006E583A" w:rsidRDefault="006E583A" w:rsidP="006E583A">
      <w:pPr>
        <w:widowControl w:val="0"/>
        <w:autoSpaceDE w:val="0"/>
        <w:autoSpaceDN w:val="0"/>
        <w:adjustRightInd w:val="0"/>
        <w:spacing w:after="0"/>
        <w:jc w:val="both"/>
        <w:rPr>
          <w:ins w:id="168" w:author="stefan zedlacher" w:date="2016-03-03T12:26:00Z"/>
          <w:rFonts w:cs="Helvetica"/>
          <w:sz w:val="22"/>
          <w:szCs w:val="30"/>
        </w:rPr>
      </w:pPr>
      <w:ins w:id="169" w:author="stefan zedlacher" w:date="2016-03-03T12:26:00Z">
        <w:r w:rsidRPr="0042470D">
          <w:rPr>
            <w:rFonts w:cs="Helvetica"/>
            <w:sz w:val="22"/>
            <w:szCs w:val="30"/>
          </w:rPr>
          <w:t xml:space="preserve"> </w:t>
        </w:r>
      </w:ins>
    </w:p>
    <w:p w14:paraId="59E96F74" w14:textId="017DB156" w:rsidR="00F4324B" w:rsidRDefault="00F4324B" w:rsidP="006E583A">
      <w:pPr>
        <w:widowControl w:val="0"/>
        <w:autoSpaceDE w:val="0"/>
        <w:autoSpaceDN w:val="0"/>
        <w:adjustRightInd w:val="0"/>
        <w:spacing w:after="0"/>
        <w:jc w:val="both"/>
        <w:rPr>
          <w:sz w:val="22"/>
          <w:szCs w:val="28"/>
          <w:lang w:eastAsia="de-DE"/>
        </w:rPr>
      </w:pPr>
      <w:r w:rsidRPr="0042470D">
        <w:rPr>
          <w:rFonts w:cs="Helvetica"/>
          <w:sz w:val="22"/>
          <w:szCs w:val="30"/>
        </w:rPr>
        <w:t>[</w:t>
      </w:r>
      <w:r w:rsidRPr="0042470D">
        <w:rPr>
          <w:rFonts w:cs="Helvetica"/>
          <w:sz w:val="22"/>
          <w:szCs w:val="30"/>
          <w:highlight w:val="yellow"/>
        </w:rPr>
        <w:t>BEI</w:t>
      </w:r>
      <w:r>
        <w:rPr>
          <w:rFonts w:cs="Helvetica"/>
          <w:sz w:val="22"/>
          <w:szCs w:val="30"/>
          <w:highlight w:val="yellow"/>
        </w:rPr>
        <w:t>SPIELE, was es schon dazu gibt]</w:t>
      </w:r>
      <w:r>
        <w:rPr>
          <w:rFonts w:cs="Helvetica"/>
          <w:sz w:val="22"/>
          <w:szCs w:val="30"/>
        </w:rPr>
        <w:t xml:space="preserve"> </w:t>
      </w:r>
      <w:r>
        <w:rPr>
          <w:sz w:val="22"/>
          <w:szCs w:val="28"/>
          <w:lang w:eastAsia="de-DE"/>
        </w:rPr>
        <w:t xml:space="preserve">„Browsen statt suchen“ </w:t>
      </w:r>
      <w:proofErr w:type="spellStart"/>
      <w:ins w:id="170" w:author="stefan zedlacher" w:date="2016-03-03T12:17:00Z">
        <w:r w:rsidR="00554417">
          <w:rPr>
            <w:sz w:val="22"/>
            <w:szCs w:val="28"/>
            <w:lang w:eastAsia="de-DE"/>
          </w:rPr>
          <w:t>Hertziana</w:t>
        </w:r>
        <w:proofErr w:type="spellEnd"/>
        <w:r w:rsidR="00554417">
          <w:rPr>
            <w:sz w:val="22"/>
            <w:szCs w:val="28"/>
            <w:lang w:eastAsia="de-DE"/>
          </w:rPr>
          <w:t xml:space="preserve">, Belvedere. Einführen von </w:t>
        </w:r>
        <w:proofErr w:type="spellStart"/>
        <w:r w:rsidR="00554417">
          <w:rPr>
            <w:sz w:val="22"/>
            <w:szCs w:val="28"/>
            <w:lang w:eastAsia="de-DE"/>
          </w:rPr>
          <w:t>Collections</w:t>
        </w:r>
        <w:proofErr w:type="spellEnd"/>
        <w:r w:rsidR="00554417">
          <w:rPr>
            <w:sz w:val="22"/>
            <w:szCs w:val="28"/>
            <w:lang w:eastAsia="de-DE"/>
          </w:rPr>
          <w:t xml:space="preserve"> und Sammlungen. -&gt; dies entspricht bei uns dann dem generierten Skizzenbuch. </w:t>
        </w:r>
      </w:ins>
    </w:p>
    <w:p w14:paraId="6B659C77" w14:textId="77777777" w:rsidR="00F0050D" w:rsidRDefault="00F0050D" w:rsidP="00B17D42">
      <w:pPr>
        <w:jc w:val="both"/>
        <w:rPr>
          <w:color w:val="800000"/>
          <w:sz w:val="22"/>
          <w:szCs w:val="28"/>
          <w:lang w:eastAsia="de-DE"/>
        </w:rPr>
      </w:pPr>
    </w:p>
    <w:p w14:paraId="34306D94" w14:textId="77777777" w:rsidR="00F0050D" w:rsidRDefault="00F0050D" w:rsidP="00F0050D">
      <w:pPr>
        <w:jc w:val="both"/>
        <w:rPr>
          <w:sz w:val="22"/>
          <w:szCs w:val="28"/>
          <w:highlight w:val="yellow"/>
          <w:lang w:eastAsia="de-DE"/>
        </w:rPr>
      </w:pPr>
      <w:r>
        <w:rPr>
          <w:sz w:val="22"/>
          <w:szCs w:val="28"/>
          <w:highlight w:val="yellow"/>
          <w:lang w:eastAsia="de-DE"/>
        </w:rPr>
        <w:t>[</w:t>
      </w:r>
      <w:ins w:id="171"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172" w:author="Christoph Breser" w:date="2016-02-25T09:58:00Z">
        <w:r w:rsidRPr="00FB3CEE">
          <w:rPr>
            <w:sz w:val="22"/>
            <w:szCs w:val="28"/>
            <w:highlight w:val="yellow"/>
            <w:lang w:eastAsia="de-DE"/>
          </w:rPr>
          <w:t xml:space="preserve"> </w:t>
        </w:r>
      </w:ins>
    </w:p>
    <w:p w14:paraId="40E8936B" w14:textId="77777777"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14:paraId="356C42BE" w14:textId="77777777"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w:t>
      </w:r>
      <w:proofErr w:type="spellStart"/>
      <w:r w:rsidR="00FA12B0" w:rsidRPr="0073707F">
        <w:rPr>
          <w:i/>
          <w:color w:val="800000"/>
          <w:sz w:val="22"/>
        </w:rPr>
        <w:t>Geymüller</w:t>
      </w:r>
      <w:proofErr w:type="spellEnd"/>
      <w:r w:rsidR="00FA12B0" w:rsidRPr="0073707F">
        <w:rPr>
          <w:i/>
          <w:color w:val="800000"/>
          <w:sz w:val="22"/>
        </w:rPr>
        <w:t xml:space="preserve">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173"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14:paraId="154948D2" w14:textId="77777777" w:rsidR="00715A2A" w:rsidRPr="0073707F" w:rsidRDefault="00715A2A" w:rsidP="0073707F">
      <w:pPr>
        <w:ind w:left="708"/>
        <w:jc w:val="both"/>
        <w:rPr>
          <w:sz w:val="20"/>
          <w:szCs w:val="28"/>
          <w:lang w:eastAsia="de-DE"/>
        </w:rPr>
      </w:pPr>
      <w:r w:rsidRPr="0073707F">
        <w:rPr>
          <w:sz w:val="20"/>
          <w:szCs w:val="28"/>
          <w:lang w:eastAsia="de-DE"/>
        </w:rPr>
        <w:t xml:space="preserve">Wie </w:t>
      </w:r>
      <w:ins w:id="174" w:author="Christoph Breser" w:date="2016-02-25T09:58:00Z">
        <w:r w:rsidR="009A33AA" w:rsidRPr="0073707F">
          <w:rPr>
            <w:sz w:val="20"/>
            <w:szCs w:val="28"/>
            <w:lang w:eastAsia="de-DE"/>
          </w:rPr>
          <w:t xml:space="preserve">anhand </w:t>
        </w:r>
      </w:ins>
      <w:r w:rsidR="0073707F" w:rsidRPr="0073707F">
        <w:rPr>
          <w:sz w:val="20"/>
          <w:szCs w:val="28"/>
          <w:lang w:eastAsia="de-DE"/>
        </w:rPr>
        <w:t>der Bearbeitungsschritte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175"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176"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177"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10"/>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proofErr w:type="spellStart"/>
      <w:r w:rsidR="00C6135D" w:rsidRPr="0073707F">
        <w:rPr>
          <w:i/>
          <w:sz w:val="20"/>
          <w:szCs w:val="28"/>
          <w:lang w:eastAsia="de-DE"/>
        </w:rPr>
        <w:t>Geymüller</w:t>
      </w:r>
      <w:proofErr w:type="spellEnd"/>
      <w:r w:rsidR="00C6135D" w:rsidRPr="0073707F">
        <w:rPr>
          <w:i/>
          <w:sz w:val="20"/>
          <w:szCs w:val="28"/>
          <w:lang w:eastAsia="de-DE"/>
        </w:rPr>
        <w:t xml:space="preserve">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14:paraId="1DF7FE91" w14:textId="4DEDD3FF" w:rsidR="006E583A" w:rsidRDefault="006E583A" w:rsidP="00AB4E02">
      <w:pPr>
        <w:jc w:val="both"/>
        <w:rPr>
          <w:ins w:id="178" w:author="stefan zedlacher" w:date="2016-03-03T12:30:00Z"/>
          <w:sz w:val="22"/>
          <w:szCs w:val="28"/>
          <w:lang w:eastAsia="de-DE"/>
        </w:rPr>
      </w:pPr>
      <w:ins w:id="179" w:author="stefan zedlacher" w:date="2016-03-03T12:30:00Z">
        <w:r>
          <w:rPr>
            <w:sz w:val="22"/>
            <w:szCs w:val="28"/>
            <w:lang w:eastAsia="de-DE"/>
          </w:rPr>
          <w:t>&gt;&gt;&gt;&gt;&gt;&gt;&gt;&gt;&gt;&gt;&gt;&gt;&gt;&gt;</w:t>
        </w:r>
      </w:ins>
    </w:p>
    <w:p w14:paraId="377B52F1" w14:textId="4E08E5D1"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Performanz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amplifizierende</w:t>
      </w:r>
      <w:r w:rsidR="000C28A1">
        <w:rPr>
          <w:sz w:val="22"/>
          <w:szCs w:val="28"/>
          <w:lang w:eastAsia="de-DE"/>
        </w:rPr>
        <w:t xml:space="preserve">r und reduzierender </w:t>
      </w:r>
      <w:ins w:id="180"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La</w:t>
      </w:r>
      <w:r w:rsidR="001C3547">
        <w:rPr>
          <w:sz w:val="22"/>
          <w:szCs w:val="28"/>
          <w:lang w:eastAsia="de-DE"/>
        </w:rPr>
        <w:t>tour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181"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 xml:space="preserve">übergeordneten Beziehung zum Archiv-Nachlass ‚an-sich’ </w:t>
      </w:r>
      <w:r w:rsidR="00C6135D">
        <w:rPr>
          <w:sz w:val="22"/>
          <w:szCs w:val="28"/>
          <w:lang w:eastAsia="de-DE"/>
        </w:rPr>
        <w:t xml:space="preserve">eine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 xml:space="preserve">Archivquelle ‚für-sich’ </w:t>
      </w:r>
      <w:ins w:id="182"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 zu </w:t>
      </w:r>
      <w:r w:rsidR="001C3547" w:rsidRPr="00F16466">
        <w:rPr>
          <w:sz w:val="22"/>
          <w:szCs w:val="28"/>
          <w:lang w:eastAsia="de-DE"/>
        </w:rPr>
        <w:t>vernetzen</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aber auch 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 xml:space="preserve">(2.II.). </w:t>
      </w:r>
    </w:p>
    <w:p w14:paraId="1129B94D" w14:textId="77777777"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r w:rsidR="001A52FB">
        <w:rPr>
          <w:sz w:val="22"/>
          <w:szCs w:val="28"/>
          <w:lang w:eastAsia="de-DE"/>
        </w:rPr>
        <w:t xml:space="preserve">fehlende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14:paraId="08B678F9" w14:textId="77777777"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83" w:author="Christoph Breser" w:date="2016-02-25T09:58:00Z">
        <w:r w:rsidRPr="008B6077">
          <w:rPr>
            <w:rFonts w:cs="Helvetica"/>
            <w:sz w:val="22"/>
            <w:szCs w:val="30"/>
          </w:rPr>
          <w:t xml:space="preserve">Archivquelle </w:t>
        </w:r>
      </w:ins>
      <w:r w:rsidRPr="008B6077">
        <w:rPr>
          <w:rFonts w:cs="Helvetica"/>
          <w:sz w:val="22"/>
          <w:szCs w:val="30"/>
        </w:rPr>
        <w:t xml:space="preserve">mit </w:t>
      </w:r>
      <w:ins w:id="184" w:author="Christoph Breser" w:date="2016-02-25T09:58:00Z">
        <w:r w:rsidR="009D3BF4">
          <w:rPr>
            <w:rFonts w:cs="Helvetica"/>
            <w:sz w:val="22"/>
            <w:szCs w:val="30"/>
          </w:rPr>
          <w:t>Wissensbereichen</w:t>
        </w:r>
      </w:ins>
      <w:r w:rsidR="001A52FB">
        <w:rPr>
          <w:rFonts w:cs="Helvetica"/>
          <w:sz w:val="22"/>
          <w:szCs w:val="30"/>
        </w:rPr>
        <w:t>, die sich außerhalb des Archivs befinden, stellen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85"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1A52FB">
        <w:rPr>
          <w:rFonts w:cs="Helvetica"/>
          <w:sz w:val="22"/>
          <w:szCs w:val="30"/>
        </w:rPr>
        <w:t xml:space="preserve">oder Handlungen, die sich </w:t>
      </w:r>
      <w:ins w:id="186" w:author="Christoph Breser" w:date="2016-02-25T09:58:00Z">
        <w:r w:rsidR="00635586">
          <w:rPr>
            <w:rFonts w:cs="Helvetica"/>
            <w:sz w:val="22"/>
            <w:szCs w:val="30"/>
          </w:rPr>
          <w:t xml:space="preserve">außerhalb </w:t>
        </w:r>
      </w:ins>
      <w:r w:rsidR="002648B9">
        <w:rPr>
          <w:rFonts w:cs="Helvetica"/>
          <w:sz w:val="22"/>
          <w:szCs w:val="30"/>
        </w:rPr>
        <w:t xml:space="preserve">des </w:t>
      </w:r>
      <w:ins w:id="187" w:author="Christoph Breser" w:date="2016-02-25T09:58:00Z">
        <w:r w:rsidR="00635586">
          <w:rPr>
            <w:rFonts w:cs="Helvetica"/>
            <w:sz w:val="22"/>
            <w:szCs w:val="30"/>
          </w:rPr>
          <w:t>Archiv</w:t>
        </w:r>
      </w:ins>
      <w:r w:rsidR="002648B9">
        <w:rPr>
          <w:rFonts w:cs="Helvetica"/>
          <w:sz w:val="22"/>
          <w:szCs w:val="30"/>
        </w:rPr>
        <w:t>s</w:t>
      </w:r>
      <w:ins w:id="188" w:author="Christoph Breser" w:date="2016-02-25T09:58:00Z">
        <w:r w:rsidR="00635586">
          <w:rPr>
            <w:rFonts w:cs="Helvetica"/>
            <w:sz w:val="22"/>
            <w:szCs w:val="30"/>
          </w:rPr>
          <w:t xml:space="preserve"> </w:t>
        </w:r>
      </w:ins>
      <w:r w:rsidR="001A52FB">
        <w:rPr>
          <w:rFonts w:cs="Helvetica"/>
          <w:sz w:val="22"/>
          <w:szCs w:val="30"/>
        </w:rPr>
        <w:t xml:space="preserve">befinden bzw. ereignen sind </w:t>
      </w:r>
      <w:r w:rsidR="009E4BD6">
        <w:rPr>
          <w:rFonts w:cs="Helvetica"/>
          <w:sz w:val="22"/>
          <w:szCs w:val="30"/>
        </w:rPr>
        <w:t xml:space="preserve">in </w:t>
      </w:r>
      <w:ins w:id="189"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on Einzelaussagen 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90" w:author="Christoph Breser" w:date="2016-02-25T09:58:00Z">
        <w:r w:rsidR="00A64E07">
          <w:rPr>
            <w:rFonts w:cs="Helvetica"/>
            <w:sz w:val="22"/>
            <w:szCs w:val="30"/>
          </w:rPr>
          <w:t xml:space="preserve">wie sie </w:t>
        </w:r>
        <w:r w:rsidR="009D3BF4">
          <w:rPr>
            <w:rFonts w:cs="Helvetica"/>
            <w:sz w:val="22"/>
            <w:szCs w:val="30"/>
          </w:rPr>
          <w:t xml:space="preserve">bereits </w:t>
        </w:r>
        <w:r w:rsidR="00A64E07">
          <w:rPr>
            <w:rFonts w:cs="Helvetica"/>
            <w:sz w:val="22"/>
            <w:szCs w:val="30"/>
          </w:rPr>
          <w:t xml:space="preserve">anhand </w:t>
        </w:r>
      </w:ins>
      <w:r w:rsidR="001A52FB">
        <w:rPr>
          <w:rFonts w:cs="Helvetica"/>
          <w:sz w:val="22"/>
          <w:szCs w:val="30"/>
        </w:rPr>
        <w:t>der eigenen</w:t>
      </w:r>
      <w:r w:rsidR="009E4BD6">
        <w:rPr>
          <w:rFonts w:cs="Helvetica"/>
          <w:sz w:val="22"/>
          <w:szCs w:val="30"/>
        </w:rPr>
        <w:t xml:space="preserve"> </w:t>
      </w:r>
      <w:ins w:id="191"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auch </w:t>
        </w:r>
        <w:r w:rsidR="00A64E07">
          <w:rPr>
            <w:rFonts w:cs="Helvetica"/>
            <w:sz w:val="22"/>
            <w:szCs w:val="30"/>
          </w:rPr>
          <w:t xml:space="preserve">anhand </w:t>
        </w:r>
      </w:ins>
      <w:r w:rsidR="00D12CC5">
        <w:rPr>
          <w:rFonts w:cs="Helvetica"/>
          <w:sz w:val="22"/>
          <w:szCs w:val="30"/>
        </w:rPr>
        <w:t xml:space="preserve">jener </w:t>
      </w:r>
      <w:ins w:id="192" w:author="Christoph Breser" w:date="2016-02-25T09:58:00Z">
        <w:r w:rsidR="00A64E07">
          <w:rPr>
            <w:rFonts w:cs="Helvetica"/>
            <w:sz w:val="22"/>
            <w:szCs w:val="30"/>
          </w:rPr>
          <w:t xml:space="preserve">mehrerer Archivquellen untereinander (2. I. b.) </w:t>
        </w:r>
        <w:r w:rsidR="009D3BF4">
          <w:rPr>
            <w:rFonts w:cs="Helvetica"/>
            <w:sz w:val="22"/>
            <w:szCs w:val="30"/>
          </w:rPr>
          <w:t>dargestellt wurden</w:t>
        </w:r>
        <w:r w:rsidR="00A64E07">
          <w:rPr>
            <w:rFonts w:cs="Helvetica"/>
            <w:sz w:val="22"/>
            <w:szCs w:val="30"/>
          </w:rPr>
          <w:t xml:space="preserve">. </w:t>
        </w:r>
      </w:ins>
    </w:p>
    <w:p w14:paraId="5B4B8C32" w14:textId="77777777"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93" w:author="Christoph Breser" w:date="2016-02-25T09:58:00Z">
        <w:r w:rsidR="00A64E07">
          <w:rPr>
            <w:rFonts w:cs="Helvetica"/>
            <w:sz w:val="22"/>
            <w:szCs w:val="30"/>
          </w:rPr>
          <w:t xml:space="preserve">gilt </w:t>
        </w:r>
      </w:ins>
      <w:r>
        <w:rPr>
          <w:rFonts w:cs="Helvetica"/>
          <w:sz w:val="22"/>
          <w:szCs w:val="30"/>
        </w:rPr>
        <w:t xml:space="preserve">dabei </w:t>
      </w:r>
      <w:ins w:id="194" w:author="Christoph Breser" w:date="2016-02-25T09:58:00Z">
        <w:r w:rsidR="00635586">
          <w:rPr>
            <w:rFonts w:cs="Helvetica"/>
            <w:sz w:val="22"/>
            <w:szCs w:val="30"/>
          </w:rPr>
          <w:t xml:space="preserve">Übereinstimmungen </w:t>
        </w:r>
      </w:ins>
      <w:r w:rsidR="00D12CC5">
        <w:rPr>
          <w:rFonts w:cs="Helvetica"/>
          <w:sz w:val="22"/>
          <w:szCs w:val="30"/>
        </w:rPr>
        <w:t xml:space="preserve">mit </w:t>
      </w:r>
      <w:r w:rsidR="001A52FB">
        <w:rPr>
          <w:rFonts w:cs="Helvetica"/>
          <w:sz w:val="22"/>
          <w:szCs w:val="30"/>
        </w:rPr>
        <w:t xml:space="preserve">Referenten </w:t>
      </w:r>
      <w:r w:rsidR="00D12CC5">
        <w:rPr>
          <w:rFonts w:cs="Helvetica"/>
          <w:sz w:val="22"/>
          <w:szCs w:val="30"/>
        </w:rPr>
        <w:t xml:space="preserve">zu treffen, deren </w:t>
      </w:r>
      <w:ins w:id="195" w:author="Christoph Breser" w:date="2016-02-25T09:58:00Z">
        <w:r w:rsidR="00635586">
          <w:rPr>
            <w:rFonts w:cs="Helvetica"/>
            <w:sz w:val="22"/>
            <w:szCs w:val="30"/>
          </w:rPr>
          <w:t>ontologisch</w:t>
        </w:r>
      </w:ins>
      <w:r w:rsidR="00D12CC5">
        <w:rPr>
          <w:rFonts w:cs="Helvetica"/>
          <w:sz w:val="22"/>
          <w:szCs w:val="30"/>
        </w:rPr>
        <w:t xml:space="preserve">e </w:t>
      </w:r>
      <w:ins w:id="196"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97" w:author="Christoph Breser" w:date="2016-02-25T09:58:00Z">
        <w:r w:rsidR="00635586">
          <w:rPr>
            <w:rFonts w:cs="Helvetica"/>
            <w:sz w:val="22"/>
            <w:szCs w:val="30"/>
          </w:rPr>
          <w:t>unterschiedlich sind</w:t>
        </w:r>
      </w:ins>
      <w:r w:rsidR="00B639EA">
        <w:rPr>
          <w:rFonts w:cs="Helvetica"/>
          <w:sz w:val="22"/>
          <w:szCs w:val="30"/>
        </w:rPr>
        <w:t xml:space="preserve">, sodass </w:t>
      </w:r>
      <w:r w:rsidR="009E4BD6">
        <w:rPr>
          <w:rFonts w:cs="Helvetica"/>
          <w:sz w:val="22"/>
          <w:szCs w:val="30"/>
        </w:rPr>
        <w:t xml:space="preserve">die </w:t>
      </w:r>
      <w:r w:rsidR="00B639EA">
        <w:rPr>
          <w:rFonts w:cs="Helvetica"/>
          <w:sz w:val="22"/>
          <w:szCs w:val="30"/>
        </w:rPr>
        <w:t xml:space="preserve">Performativität </w:t>
      </w:r>
      <w:r w:rsidR="001A52FB">
        <w:rPr>
          <w:rFonts w:cs="Helvetica"/>
          <w:sz w:val="22"/>
          <w:szCs w:val="30"/>
        </w:rPr>
        <w:t>zueinander geringer ausfällt</w:t>
      </w:r>
      <w:r w:rsidR="00B639EA">
        <w:rPr>
          <w:rFonts w:cs="Helvetica"/>
          <w:sz w:val="22"/>
          <w:szCs w:val="30"/>
        </w:rPr>
        <w:t>.</w:t>
      </w:r>
      <w:ins w:id="198" w:author="Christoph Breser" w:date="2016-02-25T09:58:00Z">
        <w:r w:rsidR="00635586">
          <w:rPr>
            <w:rFonts w:cs="Helvetica"/>
            <w:sz w:val="22"/>
            <w:szCs w:val="30"/>
          </w:rPr>
          <w:t xml:space="preserve"> </w:t>
        </w:r>
      </w:ins>
      <w:r>
        <w:rPr>
          <w:rFonts w:cs="Helvetica"/>
          <w:sz w:val="22"/>
          <w:szCs w:val="30"/>
        </w:rPr>
        <w:t xml:space="preserve">Unter </w:t>
      </w:r>
      <w:r w:rsidR="001A52FB">
        <w:rPr>
          <w:rFonts w:cs="Helvetica"/>
          <w:sz w:val="22"/>
          <w:szCs w:val="30"/>
        </w:rPr>
        <w:t xml:space="preserve">den </w:t>
      </w:r>
      <w:r>
        <w:rPr>
          <w:rFonts w:cs="Helvetica"/>
          <w:sz w:val="22"/>
          <w:szCs w:val="30"/>
        </w:rPr>
        <w:t>ontologisch ähnlichen Referenten</w:t>
      </w:r>
      <w:r w:rsidR="001A52FB">
        <w:rPr>
          <w:rFonts w:cs="Helvetica"/>
          <w:sz w:val="22"/>
          <w:szCs w:val="30"/>
        </w:rPr>
        <w:t xml:space="preserve">, auf die sich </w:t>
      </w:r>
      <w:proofErr w:type="spellStart"/>
      <w:r w:rsidR="001A52FB">
        <w:rPr>
          <w:rFonts w:cs="Helvetica"/>
          <w:i/>
          <w:sz w:val="22"/>
          <w:szCs w:val="30"/>
        </w:rPr>
        <w:t>Geymüller</w:t>
      </w:r>
      <w:proofErr w:type="spellEnd"/>
      <w:r w:rsidR="001A52FB">
        <w:rPr>
          <w:rFonts w:cs="Helvetica"/>
          <w:i/>
          <w:sz w:val="22"/>
          <w:szCs w:val="30"/>
        </w:rPr>
        <w:t xml:space="preserve"> </w:t>
      </w:r>
      <w:r w:rsidR="001A52FB">
        <w:rPr>
          <w:rFonts w:cs="Helvetica"/>
          <w:sz w:val="22"/>
          <w:szCs w:val="30"/>
        </w:rPr>
        <w:t>bezog</w:t>
      </w:r>
      <w:r>
        <w:rPr>
          <w:rFonts w:cs="Helvetica"/>
          <w:sz w:val="22"/>
          <w:szCs w:val="30"/>
        </w:rPr>
        <w:t xml:space="preserve"> befinden </w:t>
      </w:r>
      <w:r w:rsidR="001A52FB">
        <w:rPr>
          <w:rFonts w:cs="Helvetica"/>
          <w:sz w:val="22"/>
          <w:szCs w:val="30"/>
        </w:rPr>
        <w:t xml:space="preserve">sich </w:t>
      </w:r>
      <w:r>
        <w:rPr>
          <w:rFonts w:cs="Helvetica"/>
          <w:sz w:val="22"/>
          <w:szCs w:val="30"/>
        </w:rPr>
        <w:t xml:space="preserve">mediale Quellen aus anderen Sammlungen </w:t>
      </w:r>
      <w:r w:rsidR="001A52FB">
        <w:rPr>
          <w:rFonts w:cs="Helvetica"/>
          <w:sz w:val="22"/>
          <w:szCs w:val="30"/>
        </w:rPr>
        <w:t xml:space="preserve">oder </w:t>
      </w:r>
      <w:r>
        <w:rPr>
          <w:rFonts w:cs="Helvetica"/>
          <w:sz w:val="22"/>
          <w:szCs w:val="30"/>
        </w:rPr>
        <w:t xml:space="preserve">Archiven sowie auch </w:t>
      </w:r>
      <w:r w:rsidR="001A52FB">
        <w:rPr>
          <w:rFonts w:cs="Helvetica"/>
          <w:sz w:val="22"/>
          <w:szCs w:val="30"/>
        </w:rPr>
        <w:t xml:space="preserve">aus </w:t>
      </w:r>
      <w:r>
        <w:rPr>
          <w:rFonts w:cs="Helvetica"/>
          <w:sz w:val="22"/>
          <w:szCs w:val="30"/>
        </w:rPr>
        <w:t xml:space="preserve">Publikationen. Ontologisch unterschiedliche Referenten sind hingegen </w:t>
      </w:r>
      <w:r w:rsidR="00400F92">
        <w:rPr>
          <w:rFonts w:cs="Helvetica"/>
          <w:sz w:val="22"/>
          <w:szCs w:val="30"/>
        </w:rPr>
        <w:t xml:space="preserve">materielle </w:t>
      </w:r>
      <w:ins w:id="199" w:author="Christoph Breser" w:date="2016-02-25T09:58:00Z">
        <w:r w:rsidR="00391F7C">
          <w:rPr>
            <w:rFonts w:cs="Helvetica"/>
            <w:sz w:val="22"/>
            <w:szCs w:val="30"/>
          </w:rPr>
          <w:t>Entitäten</w:t>
        </w:r>
      </w:ins>
      <w:r>
        <w:rPr>
          <w:rFonts w:cs="Helvetica"/>
          <w:sz w:val="22"/>
          <w:szCs w:val="30"/>
        </w:rPr>
        <w:t xml:space="preserve">, </w:t>
      </w:r>
      <w:ins w:id="200"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400F92">
        <w:rPr>
          <w:rFonts w:cs="Helvetica"/>
          <w:sz w:val="22"/>
          <w:szCs w:val="30"/>
        </w:rPr>
        <w:t xml:space="preserve">zwar </w:t>
      </w:r>
      <w:r w:rsidR="001A52FB">
        <w:rPr>
          <w:rFonts w:cs="Helvetica"/>
          <w:sz w:val="22"/>
          <w:szCs w:val="30"/>
        </w:rPr>
        <w:t xml:space="preserve">außerhalb des Archivs befinden, jedoch unmittelbar zu einer oder mehreren Archivquellen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sind hingegen </w:t>
      </w:r>
      <w:r w:rsidR="00B639EA">
        <w:rPr>
          <w:rFonts w:cs="Helvetica"/>
          <w:sz w:val="22"/>
          <w:szCs w:val="30"/>
        </w:rPr>
        <w:t xml:space="preserve">gedankliche </w:t>
      </w:r>
      <w:ins w:id="201"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202" w:author="Christoph Breser" w:date="2016-02-25T09:58:00Z">
        <w:r w:rsidR="00391F7C">
          <w:rPr>
            <w:rFonts w:cs="Helvetica"/>
            <w:sz w:val="22"/>
            <w:szCs w:val="30"/>
          </w:rPr>
          <w:t>wie sie in Form von Entwurfsideen</w:t>
        </w:r>
      </w:ins>
      <w:r w:rsidR="00D12CC5">
        <w:rPr>
          <w:rFonts w:cs="Helvetica"/>
          <w:sz w:val="22"/>
          <w:szCs w:val="30"/>
        </w:rPr>
        <w:t xml:space="preserve">, </w:t>
      </w:r>
      <w:ins w:id="203" w:author="Christoph Breser" w:date="2016-02-25T09:58:00Z">
        <w:r w:rsidR="00391F7C">
          <w:rPr>
            <w:rFonts w:cs="Helvetica"/>
            <w:sz w:val="22"/>
            <w:szCs w:val="30"/>
          </w:rPr>
          <w:t xml:space="preserve">einer Forschungstheorie, </w:t>
        </w:r>
      </w:ins>
      <w:r w:rsidR="00D12CC5">
        <w:rPr>
          <w:rFonts w:cs="Helvetica"/>
          <w:sz w:val="22"/>
          <w:szCs w:val="30"/>
        </w:rPr>
        <w:t xml:space="preserve">oder </w:t>
      </w:r>
      <w:ins w:id="204" w:author="Christoph Breser" w:date="2016-02-25T09:58:00Z">
        <w:r w:rsidR="00391F7C">
          <w:rPr>
            <w:rFonts w:cs="Helvetica"/>
            <w:sz w:val="22"/>
            <w:szCs w:val="30"/>
          </w:rPr>
          <w:t xml:space="preserve">aber auch </w:t>
        </w:r>
      </w:ins>
      <w:r w:rsidR="00D12CC5">
        <w:rPr>
          <w:rFonts w:cs="Helvetica"/>
          <w:sz w:val="22"/>
          <w:szCs w:val="30"/>
        </w:rPr>
        <w:t xml:space="preserve">als </w:t>
      </w:r>
      <w:ins w:id="205" w:author="Christoph Breser" w:date="2016-02-25T09:58:00Z">
        <w:r w:rsidR="00391F7C">
          <w:rPr>
            <w:rFonts w:cs="Helvetica"/>
            <w:sz w:val="22"/>
            <w:szCs w:val="30"/>
          </w:rPr>
          <w:t xml:space="preserve">Reisen </w:t>
        </w:r>
      </w:ins>
      <w:r w:rsidR="00D12CC5">
        <w:rPr>
          <w:rFonts w:cs="Helvetica"/>
          <w:sz w:val="22"/>
          <w:szCs w:val="30"/>
        </w:rPr>
        <w:t xml:space="preserve">bzw. </w:t>
      </w:r>
      <w:ins w:id="206" w:author="Christoph Breser" w:date="2016-02-25T09:58:00Z">
        <w:r w:rsidR="00391F7C">
          <w:rPr>
            <w:rFonts w:cs="Helvetica"/>
            <w:sz w:val="22"/>
            <w:szCs w:val="30"/>
          </w:rPr>
          <w:t xml:space="preserve">darüber geführte Korrespondenzen 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r w:rsidR="009E4BD6">
        <w:rPr>
          <w:rFonts w:cs="Helvetica"/>
          <w:sz w:val="22"/>
          <w:szCs w:val="30"/>
        </w:rPr>
        <w:t>W</w:t>
      </w:r>
      <w:r w:rsidR="00400F92">
        <w:rPr>
          <w:rFonts w:cs="Helvetica"/>
          <w:sz w:val="22"/>
          <w:szCs w:val="30"/>
        </w:rPr>
        <w:t>eb-</w:t>
      </w:r>
      <w:proofErr w:type="spellStart"/>
      <w:r w:rsidR="00400F92">
        <w:rPr>
          <w:rFonts w:cs="Helvetica"/>
          <w:sz w:val="22"/>
          <w:szCs w:val="30"/>
        </w:rPr>
        <w:t>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14:paraId="7C4E4CA7" w14:textId="77777777" w:rsidR="00635586" w:rsidRDefault="00635586" w:rsidP="00635586">
      <w:pPr>
        <w:widowControl w:val="0"/>
        <w:autoSpaceDE w:val="0"/>
        <w:autoSpaceDN w:val="0"/>
        <w:adjustRightInd w:val="0"/>
        <w:spacing w:after="0"/>
        <w:jc w:val="both"/>
        <w:rPr>
          <w:ins w:id="207" w:author="Christoph Breser" w:date="2016-02-25T09:58:00Z"/>
          <w:rFonts w:cs="Helvetica"/>
          <w:sz w:val="22"/>
          <w:szCs w:val="30"/>
        </w:rPr>
      </w:pPr>
    </w:p>
    <w:p w14:paraId="62DF917C" w14:textId="77777777"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208" w:author="Christoph Breser" w:date="2016-02-25T09:58:00Z">
        <w:r w:rsidR="00160A41" w:rsidRPr="009E4BD6">
          <w:rPr>
            <w:rFonts w:cs="Helvetica"/>
            <w:sz w:val="20"/>
            <w:szCs w:val="30"/>
          </w:rPr>
          <w:t xml:space="preserve"> ‚an-sich’</w:t>
        </w:r>
      </w:ins>
      <w:r w:rsidRPr="009E4BD6">
        <w:rPr>
          <w:rFonts w:cs="Helvetica"/>
          <w:sz w:val="20"/>
          <w:szCs w:val="30"/>
        </w:rPr>
        <w:t xml:space="preserve">, sodass erst durch </w:t>
      </w:r>
      <w:r w:rsidR="004F52A0" w:rsidRPr="009E4BD6">
        <w:rPr>
          <w:rFonts w:cs="Helvetica"/>
          <w:sz w:val="20"/>
          <w:szCs w:val="30"/>
        </w:rPr>
        <w:t xml:space="preserve">die zuvor ausgeführte </w:t>
      </w:r>
      <w:r w:rsidR="00D12CC5" w:rsidRPr="009E4BD6">
        <w:rPr>
          <w:rFonts w:cs="Helvetica"/>
          <w:sz w:val="20"/>
          <w:szCs w:val="30"/>
        </w:rPr>
        <w:t xml:space="preserve">In-Beziehung-Setzung </w:t>
      </w:r>
      <w:r w:rsidR="009E4BD6">
        <w:rPr>
          <w:rFonts w:cs="Helvetica"/>
          <w:sz w:val="20"/>
          <w:szCs w:val="30"/>
        </w:rPr>
        <w:t>ihrer</w:t>
      </w:r>
      <w:r w:rsidR="00D12CC5" w:rsidRPr="009E4BD6">
        <w:rPr>
          <w:rFonts w:cs="Helvetica"/>
          <w:sz w:val="20"/>
          <w:szCs w:val="30"/>
        </w:rPr>
        <w:t xml:space="preserve"> </w:t>
      </w:r>
      <w:ins w:id="209"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210"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211"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212"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213"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214"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21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216"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217"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218" w:author="Christoph Breser" w:date="2016-02-25T09:58:00Z">
        <w:r w:rsidRPr="009E4BD6">
          <w:rPr>
            <w:rFonts w:cs="Helvetica"/>
            <w:sz w:val="20"/>
            <w:szCs w:val="30"/>
          </w:rPr>
          <w:t xml:space="preserve">. </w:t>
        </w:r>
      </w:ins>
    </w:p>
    <w:p w14:paraId="35DD34C3" w14:textId="77777777" w:rsidR="00A64E07" w:rsidRDefault="00A64E07" w:rsidP="000C037F">
      <w:pPr>
        <w:widowControl w:val="0"/>
        <w:autoSpaceDE w:val="0"/>
        <w:autoSpaceDN w:val="0"/>
        <w:adjustRightInd w:val="0"/>
        <w:spacing w:after="0"/>
        <w:jc w:val="both"/>
        <w:rPr>
          <w:ins w:id="219" w:author="Christoph Breser" w:date="2016-02-25T09:58:00Z"/>
          <w:rFonts w:cs="Helvetica"/>
          <w:sz w:val="22"/>
          <w:szCs w:val="30"/>
        </w:rPr>
      </w:pPr>
    </w:p>
    <w:p w14:paraId="023DFA34" w14:textId="77777777" w:rsidR="00B74F01" w:rsidRDefault="004F52A0" w:rsidP="00391F7C">
      <w:pPr>
        <w:widowControl w:val="0"/>
        <w:autoSpaceDE w:val="0"/>
        <w:autoSpaceDN w:val="0"/>
        <w:adjustRightInd w:val="0"/>
        <w:spacing w:after="0"/>
        <w:jc w:val="both"/>
        <w:rPr>
          <w:ins w:id="220" w:author="Christoph Breser" w:date="2016-02-25T09:58:00Z"/>
          <w:rFonts w:cs="Helvetica"/>
          <w:sz w:val="22"/>
          <w:szCs w:val="30"/>
        </w:rPr>
      </w:pPr>
      <w:r>
        <w:rPr>
          <w:rFonts w:cs="Helvetica"/>
          <w:sz w:val="22"/>
          <w:szCs w:val="30"/>
        </w:rPr>
        <w:t xml:space="preserve">Die </w:t>
      </w:r>
      <w:ins w:id="221"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222"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223"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224"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225" w:author="Christoph Breser" w:date="2016-02-25T09:58:00Z">
        <w:r w:rsidR="00160A41">
          <w:rPr>
            <w:rFonts w:cs="Helvetica"/>
            <w:sz w:val="22"/>
            <w:szCs w:val="30"/>
          </w:rPr>
          <w:t>auf ontologisch verfremdete Bereiche</w:t>
        </w:r>
        <w:r w:rsidR="00EE142D">
          <w:rPr>
            <w:rFonts w:cs="Helvetica"/>
            <w:sz w:val="22"/>
            <w:szCs w:val="30"/>
          </w:rPr>
          <w:t xml:space="preserve"> erweitert wird</w:t>
        </w:r>
      </w:ins>
      <w:r w:rsidR="002648B9">
        <w:rPr>
          <w:rFonts w:cs="Helvetica"/>
          <w:sz w:val="22"/>
          <w:szCs w:val="30"/>
        </w:rPr>
        <w:t>.</w:t>
      </w:r>
      <w:ins w:id="226"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27" w:author="Christoph Breser" w:date="2016-02-25T09:58:00Z">
        <w:r w:rsidR="00EE142D">
          <w:rPr>
            <w:rFonts w:cs="Helvetica"/>
            <w:sz w:val="22"/>
            <w:szCs w:val="30"/>
          </w:rPr>
          <w:t xml:space="preserve">eine </w:t>
        </w:r>
      </w:ins>
      <w:r w:rsidR="00897BB6">
        <w:rPr>
          <w:rFonts w:cs="Helvetica"/>
          <w:sz w:val="22"/>
          <w:szCs w:val="30"/>
        </w:rPr>
        <w:t xml:space="preserve">oder mehrere </w:t>
      </w:r>
      <w:ins w:id="228" w:author="Christoph Breser" w:date="2016-02-25T09:58:00Z">
        <w:r w:rsidR="00EE142D">
          <w:rPr>
            <w:rFonts w:cs="Helvetica"/>
            <w:sz w:val="22"/>
            <w:szCs w:val="30"/>
          </w:rPr>
          <w:t>Referenz</w:t>
        </w:r>
      </w:ins>
      <w:r w:rsidR="00897BB6">
        <w:rPr>
          <w:rFonts w:cs="Helvetica"/>
          <w:sz w:val="22"/>
          <w:szCs w:val="30"/>
        </w:rPr>
        <w:t>en</w:t>
      </w:r>
      <w:ins w:id="229" w:author="Christoph Breser" w:date="2016-02-25T09:58:00Z">
        <w:r w:rsidR="00EE142D">
          <w:rPr>
            <w:rFonts w:cs="Helvetica"/>
            <w:sz w:val="22"/>
            <w:szCs w:val="30"/>
          </w:rPr>
          <w:t xml:space="preserve">, </w:t>
        </w:r>
      </w:ins>
      <w:r w:rsidR="00D12CC5">
        <w:rPr>
          <w:rFonts w:cs="Helvetica"/>
          <w:sz w:val="22"/>
          <w:szCs w:val="30"/>
        </w:rPr>
        <w:t xml:space="preserve">welche die </w:t>
      </w:r>
      <w:ins w:id="230" w:author="Christoph Breser" w:date="2016-02-25T09:58:00Z">
        <w:r w:rsidR="00EE142D">
          <w:rPr>
            <w:rFonts w:cs="Helvetica"/>
            <w:sz w:val="22"/>
            <w:szCs w:val="30"/>
          </w:rPr>
          <w:t xml:space="preserve">Rückverfolgbarkeit von Überlegungen </w:t>
        </w:r>
      </w:ins>
      <w:r w:rsidR="00D12CC5">
        <w:rPr>
          <w:rFonts w:cs="Helvetica"/>
          <w:sz w:val="22"/>
          <w:szCs w:val="30"/>
        </w:rPr>
        <w:t xml:space="preserve">bzw. auch des </w:t>
      </w:r>
      <w:ins w:id="231" w:author="Christoph Breser" w:date="2016-02-25T09:58:00Z">
        <w:r w:rsidR="00EE142D">
          <w:rPr>
            <w:rFonts w:cs="Helvetica"/>
            <w:sz w:val="22"/>
            <w:szCs w:val="30"/>
          </w:rPr>
          <w:t xml:space="preserve">Erkenntnisprozesses </w:t>
        </w:r>
      </w:ins>
      <w:r w:rsidR="00D12CC5">
        <w:rPr>
          <w:rFonts w:cs="Helvetica"/>
          <w:sz w:val="22"/>
          <w:szCs w:val="30"/>
        </w:rPr>
        <w:t xml:space="preserve">an sich </w:t>
      </w:r>
      <w:ins w:id="232" w:author="Christoph Breser" w:date="2016-02-25T09:58:00Z">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33" w:author="Christoph Breser" w:date="2016-02-25T09:58:00Z">
        <w:r w:rsidR="00B74F01">
          <w:rPr>
            <w:rFonts w:cs="Helvetica"/>
            <w:sz w:val="22"/>
            <w:szCs w:val="30"/>
          </w:rPr>
          <w:t xml:space="preserve"> </w:t>
        </w:r>
      </w:ins>
      <w:r w:rsidR="009E4BD6">
        <w:rPr>
          <w:rFonts w:cs="Helvetica"/>
          <w:sz w:val="22"/>
          <w:szCs w:val="30"/>
        </w:rPr>
        <w:t>W</w:t>
      </w:r>
      <w:ins w:id="234" w:author="Christoph Breser" w:date="2016-02-25T09:58:00Z">
        <w:r w:rsidR="00FC5116">
          <w:rPr>
            <w:rFonts w:cs="Helvetica"/>
            <w:sz w:val="22"/>
            <w:szCs w:val="30"/>
          </w:rPr>
          <w:t xml:space="preserve">ir </w:t>
        </w:r>
      </w:ins>
      <w:r w:rsidR="00897BB6">
        <w:rPr>
          <w:rFonts w:cs="Helvetica"/>
          <w:sz w:val="22"/>
          <w:szCs w:val="30"/>
        </w:rPr>
        <w:t xml:space="preserve">haben </w:t>
      </w:r>
      <w:ins w:id="235" w:author="Christoph Breser" w:date="2016-02-25T09:58:00Z">
        <w:r w:rsidR="00FC5116">
          <w:rPr>
            <w:rFonts w:cs="Helvetica"/>
            <w:sz w:val="22"/>
            <w:szCs w:val="30"/>
          </w:rPr>
          <w:t xml:space="preserve">uns </w:t>
        </w:r>
      </w:ins>
      <w:r w:rsidR="009E4BD6">
        <w:rPr>
          <w:rFonts w:cs="Helvetica"/>
          <w:sz w:val="22"/>
          <w:szCs w:val="30"/>
        </w:rPr>
        <w:t xml:space="preserve">dazu </w:t>
      </w:r>
      <w:ins w:id="236"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Latour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37" w:author="Christoph Breser" w:date="2016-02-25T09:58:00Z">
        <w:r w:rsidR="00B74F01">
          <w:rPr>
            <w:rFonts w:cs="Helvetica"/>
            <w:sz w:val="22"/>
            <w:szCs w:val="30"/>
          </w:rPr>
          <w:t>die Darstellungsweise</w:t>
        </w:r>
      </w:ins>
      <w:r w:rsidR="009E4BD6">
        <w:rPr>
          <w:rFonts w:cs="Helvetica"/>
          <w:sz w:val="22"/>
          <w:szCs w:val="30"/>
        </w:rPr>
        <w:t>n</w:t>
      </w:r>
      <w:ins w:id="238"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39" w:author="Christoph Breser" w:date="2016-02-25T09:58:00Z">
        <w:r w:rsidR="00B74F01">
          <w:rPr>
            <w:rFonts w:cs="Helvetica"/>
            <w:sz w:val="22"/>
            <w:szCs w:val="30"/>
          </w:rPr>
          <w:t xml:space="preserve">. </w:t>
        </w:r>
      </w:ins>
    </w:p>
    <w:p w14:paraId="1EB45CCF" w14:textId="77777777" w:rsidR="00D12CC5" w:rsidRDefault="00A65864" w:rsidP="00490BF6">
      <w:pPr>
        <w:widowControl w:val="0"/>
        <w:autoSpaceDE w:val="0"/>
        <w:autoSpaceDN w:val="0"/>
        <w:adjustRightInd w:val="0"/>
        <w:spacing w:after="0"/>
        <w:jc w:val="both"/>
        <w:rPr>
          <w:rFonts w:cs="Helvetica"/>
          <w:sz w:val="22"/>
          <w:szCs w:val="30"/>
          <w:u w:color="386EFF"/>
        </w:rPr>
      </w:pPr>
      <w:ins w:id="240"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41"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42"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43" w:author="Christoph Breser" w:date="2016-02-25T09:58:00Z">
        <w:r w:rsidR="003B27F8">
          <w:rPr>
            <w:rFonts w:cs="Helvetica"/>
            <w:sz w:val="22"/>
            <w:szCs w:val="30"/>
          </w:rPr>
          <w:t xml:space="preserve"> </w:t>
        </w:r>
      </w:ins>
      <w:r w:rsidR="00D12CC5">
        <w:rPr>
          <w:rFonts w:cs="Helvetica"/>
          <w:sz w:val="22"/>
          <w:szCs w:val="30"/>
        </w:rPr>
        <w:t xml:space="preserve">ist </w:t>
      </w:r>
      <w:ins w:id="244"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11"/>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Latour </w:t>
        </w:r>
        <w:r w:rsidR="003B27F8">
          <w:rPr>
            <w:rFonts w:cs="Helvetica"/>
            <w:sz w:val="22"/>
            <w:szCs w:val="30"/>
            <w:u w:color="386EFF"/>
          </w:rPr>
          <w:t xml:space="preserve">sieht Referenz </w:t>
        </w:r>
      </w:ins>
      <w:r w:rsidR="00D12CC5">
        <w:rPr>
          <w:rFonts w:cs="Helvetica"/>
          <w:sz w:val="22"/>
          <w:szCs w:val="30"/>
          <w:u w:color="386EFF"/>
        </w:rPr>
        <w:t xml:space="preserve">hingegen </w:t>
      </w:r>
      <w:ins w:id="250"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51"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52"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53"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54"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55" w:author="Christoph Breser" w:date="2016-02-25T09:58:00Z">
        <w:r w:rsidR="00D12CC5">
          <w:rPr>
            <w:rFonts w:cs="Helvetica"/>
            <w:sz w:val="22"/>
            <w:szCs w:val="30"/>
            <w:u w:color="386EFF"/>
          </w:rPr>
          <w:t>(Bruno Latour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56" w:author="Christoph Breser" w:date="2016-02-25T09:58:00Z">
        <w:r w:rsidR="00490BF6">
          <w:rPr>
            <w:rFonts w:cs="Helvetica"/>
            <w:sz w:val="22"/>
            <w:szCs w:val="30"/>
            <w:u w:color="386EFF"/>
          </w:rPr>
          <w:t>Transformation</w:t>
        </w:r>
      </w:ins>
      <w:r w:rsidR="00CE6074">
        <w:rPr>
          <w:rFonts w:cs="Helvetica"/>
          <w:sz w:val="22"/>
          <w:szCs w:val="30"/>
          <w:u w:color="386EFF"/>
        </w:rPr>
        <w:t>s</w:t>
      </w:r>
      <w:ins w:id="257"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r w:rsidR="00D12CC5">
        <w:rPr>
          <w:rFonts w:cs="Helvetica"/>
          <w:i/>
          <w:sz w:val="22"/>
          <w:szCs w:val="30"/>
          <w:u w:color="386EFF"/>
        </w:rPr>
        <w:t xml:space="preserve">Latours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58"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14:paraId="0859225C" w14:textId="77777777" w:rsidR="009E4BD6" w:rsidRDefault="009E4BD6" w:rsidP="00F946DD">
      <w:pPr>
        <w:widowControl w:val="0"/>
        <w:autoSpaceDE w:val="0"/>
        <w:autoSpaceDN w:val="0"/>
        <w:adjustRightInd w:val="0"/>
        <w:spacing w:after="0"/>
        <w:jc w:val="both"/>
        <w:rPr>
          <w:rFonts w:cs="Helvetica"/>
          <w:sz w:val="22"/>
          <w:szCs w:val="30"/>
          <w:u w:color="386EFF"/>
        </w:rPr>
      </w:pPr>
    </w:p>
    <w:p w14:paraId="5E87CD88" w14:textId="77777777" w:rsidR="004365ED" w:rsidRDefault="003B27F8" w:rsidP="00BB0700">
      <w:pPr>
        <w:widowControl w:val="0"/>
        <w:autoSpaceDE w:val="0"/>
        <w:autoSpaceDN w:val="0"/>
        <w:adjustRightInd w:val="0"/>
        <w:spacing w:after="0"/>
        <w:ind w:left="708"/>
        <w:jc w:val="both"/>
        <w:rPr>
          <w:rFonts w:cs="Helvetica"/>
          <w:sz w:val="20"/>
          <w:szCs w:val="30"/>
        </w:rPr>
      </w:pPr>
      <w:ins w:id="259"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60"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61"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62"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63"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64"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65"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66" w:author="Christoph Breser" w:date="2016-02-25T09:58:00Z">
        <w:r w:rsidRPr="00BB0700">
          <w:rPr>
            <w:rFonts w:cs="Helvetica"/>
            <w:sz w:val="20"/>
            <w:szCs w:val="30"/>
          </w:rPr>
          <w:t>intendierte</w:t>
        </w:r>
      </w:ins>
      <w:r w:rsidR="00BB0700">
        <w:rPr>
          <w:rFonts w:cs="Helvetica"/>
          <w:sz w:val="20"/>
          <w:szCs w:val="30"/>
        </w:rPr>
        <w:t>n</w:t>
      </w:r>
      <w:ins w:id="267" w:author="Christoph Breser" w:date="2016-02-25T09:58:00Z">
        <w:r w:rsidRPr="00BB0700">
          <w:rPr>
            <w:rFonts w:cs="Helvetica"/>
            <w:sz w:val="20"/>
            <w:szCs w:val="30"/>
          </w:rPr>
          <w:t xml:space="preserve"> </w:t>
        </w:r>
      </w:ins>
      <w:r w:rsidR="00B566D3">
        <w:rPr>
          <w:rFonts w:cs="Helvetica"/>
          <w:sz w:val="20"/>
          <w:szCs w:val="30"/>
        </w:rPr>
        <w:t xml:space="preserve">Handlung </w:t>
      </w:r>
      <w:ins w:id="268"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2"/>
      </w:r>
      <w:ins w:id="269" w:author="Christoph Breser" w:date="2016-02-25T09:58:00Z">
        <w:r w:rsidR="00B25592" w:rsidRPr="00BB0700">
          <w:rPr>
            <w:rFonts w:cs="Helvetica"/>
            <w:sz w:val="20"/>
            <w:szCs w:val="30"/>
          </w:rPr>
          <w:t xml:space="preserve"> </w:t>
        </w:r>
      </w:ins>
    </w:p>
    <w:p w14:paraId="1AE4B765" w14:textId="77777777" w:rsidR="004365ED" w:rsidRDefault="004365ED" w:rsidP="00BB0700">
      <w:pPr>
        <w:widowControl w:val="0"/>
        <w:autoSpaceDE w:val="0"/>
        <w:autoSpaceDN w:val="0"/>
        <w:adjustRightInd w:val="0"/>
        <w:spacing w:after="0"/>
        <w:ind w:left="708"/>
        <w:jc w:val="both"/>
        <w:rPr>
          <w:rFonts w:cs="Helvetica"/>
          <w:sz w:val="20"/>
          <w:szCs w:val="30"/>
        </w:rPr>
      </w:pPr>
    </w:p>
    <w:p w14:paraId="535C6120" w14:textId="77777777" w:rsidR="00DB2735" w:rsidRPr="004365ED" w:rsidRDefault="00B25592" w:rsidP="004365ED">
      <w:pPr>
        <w:widowControl w:val="0"/>
        <w:autoSpaceDE w:val="0"/>
        <w:autoSpaceDN w:val="0"/>
        <w:adjustRightInd w:val="0"/>
        <w:spacing w:after="0"/>
        <w:jc w:val="both"/>
        <w:rPr>
          <w:rFonts w:cs="Helvetica"/>
          <w:sz w:val="22"/>
          <w:szCs w:val="30"/>
        </w:rPr>
      </w:pPr>
      <w:ins w:id="270"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71"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72" w:author="Christoph Breser" w:date="2016-02-25T09:58:00Z">
        <w:r w:rsidR="00630A76" w:rsidRPr="004365ED">
          <w:rPr>
            <w:rFonts w:cs="Helvetica"/>
            <w:sz w:val="22"/>
            <w:szCs w:val="30"/>
          </w:rPr>
          <w:t>Übereinstimmung</w:t>
        </w:r>
      </w:ins>
      <w:r w:rsidR="00607082" w:rsidRPr="004365ED">
        <w:rPr>
          <w:rFonts w:cs="Helvetica"/>
          <w:sz w:val="22"/>
          <w:szCs w:val="30"/>
        </w:rPr>
        <w:t>en</w:t>
      </w:r>
      <w:ins w:id="273"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74"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75"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76"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77"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78" w:author="Christoph Breser" w:date="2016-02-25T09:58:00Z">
        <w:r w:rsidRPr="004365ED">
          <w:rPr>
            <w:rFonts w:cs="Helvetica"/>
            <w:sz w:val="22"/>
            <w:szCs w:val="30"/>
          </w:rPr>
          <w:t>Berücksichtigung anderer</w:t>
        </w:r>
      </w:ins>
      <w:r w:rsidR="004365ED">
        <w:rPr>
          <w:rFonts w:cs="Helvetica"/>
          <w:sz w:val="22"/>
          <w:szCs w:val="30"/>
        </w:rPr>
        <w:t xml:space="preserve"> </w:t>
      </w:r>
      <w:ins w:id="279"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80"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81"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82"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83" w:author="Christoph Breser" w:date="2016-02-25T09:58:00Z">
        <w:r w:rsidRPr="004365ED">
          <w:rPr>
            <w:rFonts w:cs="Helvetica"/>
            <w:sz w:val="22"/>
            <w:szCs w:val="30"/>
          </w:rPr>
          <w:t>getroffen werden</w:t>
        </w:r>
      </w:ins>
      <w:r w:rsidR="00607082" w:rsidRPr="004365ED">
        <w:rPr>
          <w:rFonts w:cs="Helvetica"/>
          <w:sz w:val="22"/>
          <w:szCs w:val="30"/>
        </w:rPr>
        <w:t>.</w:t>
      </w:r>
      <w:ins w:id="284"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85"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86" w:author="Christoph Breser" w:date="2016-02-25T09:58:00Z">
        <w:r w:rsidR="00627F7F" w:rsidRPr="004365ED">
          <w:rPr>
            <w:rFonts w:cs="Helvetica"/>
            <w:sz w:val="22"/>
            <w:szCs w:val="30"/>
          </w:rPr>
          <w:t>ohne der Kenntnis andere</w:t>
        </w:r>
      </w:ins>
      <w:r w:rsidR="00B566D3">
        <w:rPr>
          <w:rFonts w:cs="Helvetica"/>
          <w:sz w:val="22"/>
          <w:szCs w:val="30"/>
        </w:rPr>
        <w:t>r</w:t>
      </w:r>
      <w:ins w:id="287" w:author="Christoph Breser" w:date="2016-02-25T09:58:00Z">
        <w:r w:rsidR="00627F7F" w:rsidRPr="004365ED">
          <w:rPr>
            <w:rFonts w:cs="Helvetica"/>
            <w:sz w:val="22"/>
            <w:szCs w:val="30"/>
          </w:rPr>
          <w:t xml:space="preserve"> Archivquellen gar nicht möglich. </w:t>
        </w:r>
      </w:ins>
    </w:p>
    <w:p w14:paraId="1A06F4C0" w14:textId="77777777" w:rsidR="00C86B66" w:rsidRPr="004365ED" w:rsidRDefault="00627F7F" w:rsidP="00C86B66">
      <w:pPr>
        <w:widowControl w:val="0"/>
        <w:autoSpaceDE w:val="0"/>
        <w:autoSpaceDN w:val="0"/>
        <w:adjustRightInd w:val="0"/>
        <w:spacing w:after="0"/>
        <w:jc w:val="both"/>
        <w:rPr>
          <w:rFonts w:cs="Helvetica"/>
          <w:i/>
          <w:sz w:val="22"/>
          <w:szCs w:val="30"/>
        </w:rPr>
      </w:pPr>
      <w:ins w:id="288" w:author="Christoph Breser" w:date="2016-02-25T09:58:00Z">
        <w:r>
          <w:rPr>
            <w:rFonts w:cs="Helvetica"/>
            <w:i/>
            <w:sz w:val="22"/>
            <w:szCs w:val="30"/>
          </w:rPr>
          <w:t xml:space="preserve">Latour </w:t>
        </w:r>
        <w:r>
          <w:rPr>
            <w:rFonts w:cs="Helvetica"/>
            <w:sz w:val="22"/>
            <w:szCs w:val="30"/>
          </w:rPr>
          <w:t xml:space="preserve">nach stellt das Skizzenblatt die Architektur </w:t>
        </w:r>
      </w:ins>
      <w:r w:rsidR="004365ED">
        <w:rPr>
          <w:rFonts w:cs="Helvetica"/>
          <w:sz w:val="22"/>
          <w:szCs w:val="30"/>
        </w:rPr>
        <w:t xml:space="preserve">hingegen </w:t>
      </w:r>
      <w:ins w:id="289" w:author="Christoph Breser" w:date="2016-02-25T09:58:00Z">
        <w:r>
          <w:rPr>
            <w:rFonts w:cs="Helvetica"/>
            <w:sz w:val="22"/>
            <w:szCs w:val="30"/>
          </w:rPr>
          <w:t xml:space="preserve">nicht dar, sondern </w:t>
        </w:r>
      </w:ins>
      <w:r w:rsidR="00C86B66">
        <w:rPr>
          <w:rFonts w:cs="Helvetica"/>
          <w:sz w:val="22"/>
          <w:szCs w:val="30"/>
        </w:rPr>
        <w:t xml:space="preserve">repräsentiert </w:t>
      </w:r>
      <w:ins w:id="290" w:author="Christoph Breser" w:date="2016-02-25T09:58:00Z">
        <w:r>
          <w:rPr>
            <w:rFonts w:cs="Helvetica"/>
            <w:sz w:val="22"/>
            <w:szCs w:val="30"/>
          </w:rPr>
          <w:t xml:space="preserve">lediglich </w:t>
        </w:r>
      </w:ins>
      <w:r w:rsidR="00C86B66">
        <w:rPr>
          <w:rFonts w:cs="Helvetica"/>
          <w:sz w:val="22"/>
          <w:szCs w:val="30"/>
        </w:rPr>
        <w:t xml:space="preserve">eine (oder auch mehrere) </w:t>
      </w:r>
      <w:ins w:id="291" w:author="Christoph Breser" w:date="2016-02-25T09:58:00Z">
        <w:r>
          <w:rPr>
            <w:rFonts w:cs="Helvetica"/>
            <w:sz w:val="22"/>
            <w:szCs w:val="30"/>
          </w:rPr>
          <w:t>Idee</w:t>
        </w:r>
      </w:ins>
      <w:r w:rsidR="00C86B66">
        <w:rPr>
          <w:rFonts w:cs="Helvetica"/>
          <w:sz w:val="22"/>
          <w:szCs w:val="30"/>
        </w:rPr>
        <w:t>n</w:t>
      </w:r>
      <w:ins w:id="292"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93"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94" w:author="Christoph Breser" w:date="2016-02-25T09:58:00Z">
        <w:r w:rsidR="00630A76">
          <w:rPr>
            <w:rFonts w:cs="Helvetica"/>
            <w:sz w:val="22"/>
            <w:szCs w:val="30"/>
          </w:rPr>
          <w:t>gleichzeitig reduzier</w:t>
        </w:r>
      </w:ins>
      <w:r w:rsidR="004365ED">
        <w:rPr>
          <w:rFonts w:cs="Helvetica"/>
          <w:sz w:val="22"/>
          <w:szCs w:val="30"/>
        </w:rPr>
        <w:t>enden</w:t>
      </w:r>
      <w:ins w:id="295" w:author="Christoph Breser" w:date="2016-02-25T09:58:00Z">
        <w:r w:rsidR="00630A76">
          <w:rPr>
            <w:rFonts w:cs="Helvetica"/>
            <w:sz w:val="22"/>
            <w:szCs w:val="30"/>
          </w:rPr>
          <w:t xml:space="preserve"> und amplifizi</w:t>
        </w:r>
      </w:ins>
      <w:r w:rsidR="004365ED">
        <w:rPr>
          <w:rFonts w:cs="Helvetica"/>
          <w:sz w:val="22"/>
          <w:szCs w:val="30"/>
        </w:rPr>
        <w:t>e</w:t>
      </w:r>
      <w:ins w:id="296" w:author="Christoph Breser" w:date="2016-02-25T09:58:00Z">
        <w:r w:rsidR="00630A76">
          <w:rPr>
            <w:rFonts w:cs="Helvetica"/>
            <w:sz w:val="22"/>
            <w:szCs w:val="30"/>
          </w:rPr>
          <w:t>r</w:t>
        </w:r>
      </w:ins>
      <w:r w:rsidR="004365ED">
        <w:rPr>
          <w:rFonts w:cs="Helvetica"/>
          <w:sz w:val="22"/>
          <w:szCs w:val="30"/>
        </w:rPr>
        <w:t>enden</w:t>
      </w:r>
      <w:ins w:id="297" w:author="Christoph Breser" w:date="2016-02-25T09:58:00Z">
        <w:r w:rsidR="00630A76">
          <w:rPr>
            <w:rFonts w:cs="Helvetica"/>
            <w:sz w:val="22"/>
            <w:szCs w:val="30"/>
          </w:rPr>
          <w:t xml:space="preserve"> </w:t>
        </w:r>
      </w:ins>
      <w:r w:rsidR="004365ED">
        <w:rPr>
          <w:rFonts w:cs="Helvetica"/>
          <w:sz w:val="22"/>
          <w:szCs w:val="30"/>
        </w:rPr>
        <w:t>Erkenntnisschritten (Bruno Latour 1999)</w:t>
      </w:r>
      <w:r w:rsidR="00C86B66">
        <w:rPr>
          <w:rFonts w:cs="Helvetica"/>
          <w:sz w:val="22"/>
          <w:szCs w:val="30"/>
        </w:rPr>
        <w:t xml:space="preserve">, die sich </w:t>
      </w:r>
      <w:r w:rsidR="004365ED">
        <w:rPr>
          <w:rFonts w:cs="Helvetica"/>
          <w:sz w:val="22"/>
          <w:szCs w:val="30"/>
        </w:rPr>
        <w:t xml:space="preserve">sowohl </w:t>
      </w:r>
      <w:ins w:id="298"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99" w:author="Christoph Breser" w:date="2016-02-25T09:58:00Z">
        <w:r>
          <w:rPr>
            <w:rFonts w:cs="Helvetica"/>
            <w:sz w:val="22"/>
            <w:szCs w:val="30"/>
          </w:rPr>
          <w:t>eine Seite</w:t>
        </w:r>
      </w:ins>
      <w:r w:rsidR="004365ED">
        <w:rPr>
          <w:rFonts w:cs="Helvetica"/>
          <w:sz w:val="22"/>
          <w:szCs w:val="30"/>
        </w:rPr>
        <w:t xml:space="preserve">, als auch </w:t>
      </w:r>
      <w:ins w:id="300"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301"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302"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303" w:author="Christoph Breser" w:date="2016-02-25T09:58:00Z">
        <w:r w:rsidR="00996398">
          <w:rPr>
            <w:rFonts w:cs="Helvetica"/>
            <w:sz w:val="22"/>
            <w:szCs w:val="30"/>
          </w:rPr>
          <w:t xml:space="preserve">keine </w:t>
        </w:r>
      </w:ins>
      <w:r w:rsidR="00DB2735">
        <w:rPr>
          <w:rFonts w:cs="Helvetica"/>
          <w:sz w:val="22"/>
          <w:szCs w:val="30"/>
        </w:rPr>
        <w:t xml:space="preserve">eindeutige </w:t>
      </w:r>
      <w:ins w:id="304"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305"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(Latour 2000, 82).</w:t>
        </w:r>
      </w:ins>
      <w:r w:rsidR="00C86B66">
        <w:rPr>
          <w:rFonts w:cs="Helvetica"/>
          <w:sz w:val="22"/>
          <w:szCs w:val="30"/>
        </w:rPr>
        <w:t xml:space="preserve"> </w:t>
      </w:r>
    </w:p>
    <w:p w14:paraId="17E82159" w14:textId="77777777" w:rsidR="00C86B66" w:rsidRDefault="00C86B66" w:rsidP="00C86B66">
      <w:pPr>
        <w:widowControl w:val="0"/>
        <w:autoSpaceDE w:val="0"/>
        <w:autoSpaceDN w:val="0"/>
        <w:adjustRightInd w:val="0"/>
        <w:spacing w:after="0"/>
        <w:jc w:val="both"/>
        <w:rPr>
          <w:rFonts w:cs="Helvetica"/>
          <w:sz w:val="22"/>
          <w:szCs w:val="30"/>
        </w:rPr>
      </w:pPr>
    </w:p>
    <w:p w14:paraId="3F5424A1" w14:textId="77777777"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14:paraId="1A0E1167" w14:textId="77777777" w:rsidR="00DB2735" w:rsidRDefault="00DB2735" w:rsidP="005A14BD">
      <w:pPr>
        <w:widowControl w:val="0"/>
        <w:autoSpaceDE w:val="0"/>
        <w:autoSpaceDN w:val="0"/>
        <w:adjustRightInd w:val="0"/>
        <w:spacing w:after="0"/>
        <w:jc w:val="both"/>
        <w:rPr>
          <w:rFonts w:cs="Helvetica"/>
          <w:sz w:val="22"/>
          <w:szCs w:val="30"/>
        </w:rPr>
      </w:pPr>
    </w:p>
    <w:p w14:paraId="28BE58E3" w14:textId="77777777" w:rsidR="00DB2735" w:rsidRPr="0056418D" w:rsidRDefault="00DB2735" w:rsidP="0056418D">
      <w:pPr>
        <w:widowControl w:val="0"/>
        <w:autoSpaceDE w:val="0"/>
        <w:autoSpaceDN w:val="0"/>
        <w:adjustRightInd w:val="0"/>
        <w:spacing w:after="0"/>
        <w:ind w:left="708"/>
        <w:jc w:val="both"/>
        <w:rPr>
          <w:rFonts w:cs="Helvetica"/>
          <w:sz w:val="20"/>
          <w:szCs w:val="30"/>
        </w:rPr>
      </w:pPr>
      <w:ins w:id="306"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307"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308"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309"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310"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311"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312"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313"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314"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315"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316"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317"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318"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319"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3"/>
      </w:r>
    </w:p>
    <w:p w14:paraId="2964C659" w14:textId="77777777" w:rsidR="00DB2735" w:rsidRDefault="00DB2735" w:rsidP="005A14BD">
      <w:pPr>
        <w:widowControl w:val="0"/>
        <w:autoSpaceDE w:val="0"/>
        <w:autoSpaceDN w:val="0"/>
        <w:adjustRightInd w:val="0"/>
        <w:spacing w:after="0"/>
        <w:jc w:val="both"/>
        <w:rPr>
          <w:rFonts w:cs="Helvetica"/>
          <w:sz w:val="22"/>
          <w:szCs w:val="30"/>
        </w:rPr>
      </w:pPr>
    </w:p>
    <w:p w14:paraId="1A19FB8F" w14:textId="77777777"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14:paraId="71D44B67" w14:textId="77777777" w:rsidR="00FA2CD3" w:rsidRDefault="00FA2CD3" w:rsidP="005A14BD">
      <w:pPr>
        <w:widowControl w:val="0"/>
        <w:autoSpaceDE w:val="0"/>
        <w:autoSpaceDN w:val="0"/>
        <w:adjustRightInd w:val="0"/>
        <w:spacing w:after="0"/>
        <w:jc w:val="both"/>
        <w:rPr>
          <w:rFonts w:cs="Helvetica"/>
          <w:sz w:val="22"/>
          <w:szCs w:val="30"/>
        </w:rPr>
      </w:pPr>
    </w:p>
    <w:p w14:paraId="785D9FEE" w14:textId="77777777" w:rsidR="00F1736A" w:rsidRDefault="00F1736A" w:rsidP="005B3FCB">
      <w:pPr>
        <w:widowControl w:val="0"/>
        <w:autoSpaceDE w:val="0"/>
        <w:autoSpaceDN w:val="0"/>
        <w:adjustRightInd w:val="0"/>
        <w:spacing w:after="0"/>
        <w:jc w:val="both"/>
        <w:rPr>
          <w:ins w:id="325" w:author="Christoph Breser" w:date="2016-02-25T09:58:00Z"/>
          <w:rFonts w:cs="Helvetica"/>
          <w:sz w:val="22"/>
          <w:szCs w:val="30"/>
        </w:rPr>
      </w:pPr>
    </w:p>
    <w:p w14:paraId="3ACD74DB" w14:textId="77777777" w:rsidR="00950ABF" w:rsidRDefault="00950ABF" w:rsidP="00950ABF">
      <w:pPr>
        <w:widowControl w:val="0"/>
        <w:autoSpaceDE w:val="0"/>
        <w:autoSpaceDN w:val="0"/>
        <w:adjustRightInd w:val="0"/>
        <w:spacing w:after="0"/>
        <w:jc w:val="both"/>
        <w:rPr>
          <w:rFonts w:cs="Helvetica"/>
          <w:sz w:val="22"/>
          <w:szCs w:val="30"/>
          <w:highlight w:val="yellow"/>
          <w:u w:color="386EFF"/>
        </w:rPr>
      </w:pPr>
      <w:ins w:id="326" w:author="Christoph Breser" w:date="2016-02-25T09:58:00Z">
        <w:r w:rsidRPr="005A14BD">
          <w:rPr>
            <w:rFonts w:cs="Helvetica"/>
            <w:sz w:val="22"/>
            <w:szCs w:val="30"/>
            <w:highlight w:val="yellow"/>
            <w:u w:color="386EFF"/>
          </w:rPr>
          <w:t xml:space="preserve">Ansätze: </w:t>
        </w:r>
      </w:ins>
    </w:p>
    <w:p w14:paraId="7708D816" w14:textId="77777777"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327" w:author="Christoph Breser" w:date="2016-02-25T09:58:00Z">
        <w:r w:rsidRPr="00950ABF">
          <w:rPr>
            <w:rFonts w:cs="Helvetica"/>
            <w:sz w:val="22"/>
            <w:szCs w:val="30"/>
            <w:highlight w:val="yellow"/>
            <w:u w:color="386EFF"/>
          </w:rPr>
          <w:t xml:space="preserve">Beziehung zwischen Referent und Quelle verdichten </w:t>
        </w:r>
      </w:ins>
    </w:p>
    <w:p w14:paraId="2956BEBA" w14:textId="77777777" w:rsidR="00950ABF" w:rsidRPr="00950ABF" w:rsidRDefault="00950ABF" w:rsidP="00950ABF">
      <w:pPr>
        <w:pStyle w:val="Listenabsatz"/>
        <w:widowControl w:val="0"/>
        <w:numPr>
          <w:ilvl w:val="0"/>
          <w:numId w:val="6"/>
        </w:numPr>
        <w:autoSpaceDE w:val="0"/>
        <w:autoSpaceDN w:val="0"/>
        <w:adjustRightInd w:val="0"/>
        <w:spacing w:after="0"/>
        <w:jc w:val="both"/>
        <w:rPr>
          <w:ins w:id="328" w:author="Christoph Breser" w:date="2016-02-25T09:58:00Z"/>
          <w:rFonts w:cs="Helvetica"/>
          <w:sz w:val="22"/>
          <w:szCs w:val="30"/>
          <w:u w:color="386EFF"/>
        </w:rPr>
      </w:pPr>
      <w:ins w:id="329" w:author="Christoph Breser" w:date="2016-02-25T09:58:00Z">
        <w:r w:rsidRPr="00950ABF">
          <w:rPr>
            <w:rFonts w:cs="Helvetica"/>
            <w:sz w:val="22"/>
            <w:szCs w:val="30"/>
            <w:highlight w:val="yellow"/>
            <w:u w:color="386EFF"/>
          </w:rPr>
          <w:t>Erweiterung erlauben</w:t>
        </w:r>
      </w:ins>
    </w:p>
    <w:p w14:paraId="7FDFAD6C" w14:textId="77777777" w:rsidR="00950ABF" w:rsidRDefault="00950ABF" w:rsidP="005B3FCB">
      <w:pPr>
        <w:widowControl w:val="0"/>
        <w:autoSpaceDE w:val="0"/>
        <w:autoSpaceDN w:val="0"/>
        <w:adjustRightInd w:val="0"/>
        <w:spacing w:after="0"/>
        <w:jc w:val="both"/>
        <w:rPr>
          <w:rFonts w:cs="Helvetica"/>
          <w:sz w:val="22"/>
          <w:szCs w:val="30"/>
        </w:rPr>
      </w:pPr>
    </w:p>
    <w:p w14:paraId="430D0FDB" w14:textId="77777777" w:rsidR="004F179C" w:rsidRDefault="004F179C" w:rsidP="005B3FCB">
      <w:pPr>
        <w:widowControl w:val="0"/>
        <w:autoSpaceDE w:val="0"/>
        <w:autoSpaceDN w:val="0"/>
        <w:adjustRightInd w:val="0"/>
        <w:spacing w:after="0"/>
        <w:jc w:val="both"/>
        <w:rPr>
          <w:rFonts w:cs="Helvetica"/>
          <w:sz w:val="22"/>
          <w:szCs w:val="30"/>
        </w:rPr>
      </w:pPr>
    </w:p>
    <w:p w14:paraId="672615B4" w14:textId="77777777"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14:paraId="3B1B8FBB" w14:textId="77777777"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14:paraId="2B65BDA5" w14:textId="77777777" w:rsidR="001F24FF" w:rsidRDefault="001F24FF" w:rsidP="001F24FF">
      <w:pPr>
        <w:widowControl w:val="0"/>
        <w:autoSpaceDE w:val="0"/>
        <w:autoSpaceDN w:val="0"/>
        <w:adjustRightInd w:val="0"/>
        <w:spacing w:after="0"/>
        <w:jc w:val="both"/>
        <w:rPr>
          <w:sz w:val="22"/>
          <w:szCs w:val="28"/>
          <w:highlight w:val="yellow"/>
          <w:lang w:eastAsia="de-DE"/>
        </w:rPr>
      </w:pPr>
    </w:p>
    <w:p w14:paraId="79292C11" w14:textId="77777777"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14:paraId="3B8C932B" w14:textId="77777777" w:rsidR="004F179C" w:rsidRDefault="004F179C" w:rsidP="001F24FF">
      <w:pPr>
        <w:widowControl w:val="0"/>
        <w:autoSpaceDE w:val="0"/>
        <w:autoSpaceDN w:val="0"/>
        <w:adjustRightInd w:val="0"/>
        <w:spacing w:after="0"/>
        <w:jc w:val="both"/>
        <w:rPr>
          <w:sz w:val="22"/>
          <w:szCs w:val="28"/>
          <w:lang w:eastAsia="de-DE"/>
        </w:rPr>
      </w:pPr>
    </w:p>
    <w:p w14:paraId="1AF6B05D" w14:textId="77777777"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14:paraId="04D8AE2A" w14:textId="77777777"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14:paraId="079E3496" w14:textId="77777777"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14:paraId="5B54223A" w14:textId="77777777"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14:paraId="5A665E89" w14:textId="0F230B5A" w:rsidR="00EA4276" w:rsidRDefault="005007B5" w:rsidP="001F24FF">
      <w:pPr>
        <w:widowControl w:val="0"/>
        <w:autoSpaceDE w:val="0"/>
        <w:autoSpaceDN w:val="0"/>
        <w:adjustRightInd w:val="0"/>
        <w:spacing w:after="0"/>
        <w:jc w:val="both"/>
        <w:rPr>
          <w:ins w:id="330" w:author="stefan zedlacher" w:date="2016-03-03T12:44:00Z"/>
          <w:sz w:val="22"/>
          <w:szCs w:val="28"/>
          <w:lang w:eastAsia="de-DE"/>
        </w:rPr>
      </w:pPr>
      <w:ins w:id="331"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14:paraId="4E774520" w14:textId="77777777" w:rsidR="00EA4276" w:rsidRDefault="00EA4276" w:rsidP="001F24FF">
      <w:pPr>
        <w:widowControl w:val="0"/>
        <w:autoSpaceDE w:val="0"/>
        <w:autoSpaceDN w:val="0"/>
        <w:adjustRightInd w:val="0"/>
        <w:spacing w:after="0"/>
        <w:jc w:val="both"/>
        <w:rPr>
          <w:ins w:id="332" w:author="stefan zedlacher" w:date="2016-03-03T12:44:00Z"/>
          <w:sz w:val="22"/>
          <w:szCs w:val="28"/>
          <w:lang w:eastAsia="de-DE"/>
        </w:rPr>
      </w:pPr>
    </w:p>
    <w:p w14:paraId="50A3B6C3" w14:textId="33A74463" w:rsidR="00EA4276" w:rsidRDefault="00EA4276" w:rsidP="001F24FF">
      <w:pPr>
        <w:widowControl w:val="0"/>
        <w:autoSpaceDE w:val="0"/>
        <w:autoSpaceDN w:val="0"/>
        <w:adjustRightInd w:val="0"/>
        <w:spacing w:after="0"/>
        <w:jc w:val="both"/>
        <w:rPr>
          <w:sz w:val="22"/>
          <w:szCs w:val="28"/>
          <w:lang w:eastAsia="de-DE"/>
        </w:rPr>
      </w:pPr>
      <w:ins w:id="333" w:author="stefan zedlacher" w:date="2016-03-03T12:44:00Z">
        <w:r>
          <w:rPr>
            <w:sz w:val="22"/>
            <w:szCs w:val="28"/>
            <w:lang w:eastAsia="de-DE"/>
          </w:rPr>
          <w:t xml:space="preserve">-&gt; Mona Recherche </w:t>
        </w:r>
      </w:ins>
    </w:p>
    <w:p w14:paraId="55D282DE" w14:textId="77777777" w:rsidR="00C32512" w:rsidRDefault="00C32512" w:rsidP="005B3FCB">
      <w:pPr>
        <w:widowControl w:val="0"/>
        <w:autoSpaceDE w:val="0"/>
        <w:autoSpaceDN w:val="0"/>
        <w:adjustRightInd w:val="0"/>
        <w:spacing w:after="0"/>
        <w:jc w:val="both"/>
        <w:rPr>
          <w:rFonts w:cs="Helvetica"/>
          <w:sz w:val="22"/>
          <w:szCs w:val="30"/>
        </w:rPr>
      </w:pPr>
    </w:p>
    <w:p w14:paraId="07F35173" w14:textId="77777777" w:rsidR="00C32512" w:rsidRDefault="00C32512" w:rsidP="005B3FCB">
      <w:pPr>
        <w:widowControl w:val="0"/>
        <w:autoSpaceDE w:val="0"/>
        <w:autoSpaceDN w:val="0"/>
        <w:adjustRightInd w:val="0"/>
        <w:spacing w:after="0"/>
        <w:jc w:val="both"/>
        <w:rPr>
          <w:sz w:val="22"/>
        </w:rPr>
      </w:pPr>
    </w:p>
    <w:p w14:paraId="1C88513E" w14:textId="77777777" w:rsidR="0042470D" w:rsidRPr="00255E43" w:rsidRDefault="0042470D" w:rsidP="005B3FCB">
      <w:pPr>
        <w:widowControl w:val="0"/>
        <w:autoSpaceDE w:val="0"/>
        <w:autoSpaceDN w:val="0"/>
        <w:adjustRightInd w:val="0"/>
        <w:spacing w:after="0"/>
        <w:jc w:val="both"/>
        <w:rPr>
          <w:rFonts w:cs="Helvetica"/>
          <w:sz w:val="22"/>
          <w:szCs w:val="30"/>
        </w:rPr>
      </w:pPr>
    </w:p>
    <w:p w14:paraId="34A16E4C" w14:textId="77777777" w:rsidR="00C32512" w:rsidRDefault="00C32512" w:rsidP="00F700B7">
      <w:pPr>
        <w:widowControl w:val="0"/>
        <w:autoSpaceDE w:val="0"/>
        <w:autoSpaceDN w:val="0"/>
        <w:adjustRightInd w:val="0"/>
        <w:spacing w:after="0"/>
        <w:jc w:val="both"/>
        <w:rPr>
          <w:sz w:val="18"/>
        </w:rPr>
      </w:pPr>
    </w:p>
    <w:p w14:paraId="30112AFC" w14:textId="77777777" w:rsidR="00FA2CD3" w:rsidRDefault="00FA2CD3" w:rsidP="00FA2CD3">
      <w:pPr>
        <w:widowControl w:val="0"/>
        <w:autoSpaceDE w:val="0"/>
        <w:autoSpaceDN w:val="0"/>
        <w:adjustRightInd w:val="0"/>
        <w:spacing w:after="0"/>
        <w:jc w:val="both"/>
        <w:rPr>
          <w:rFonts w:cs="Helvetica"/>
          <w:sz w:val="22"/>
          <w:szCs w:val="30"/>
        </w:rPr>
      </w:pPr>
    </w:p>
    <w:p w14:paraId="1DAAC311" w14:textId="77777777" w:rsidR="004F179C" w:rsidRDefault="004F179C" w:rsidP="004F179C">
      <w:pPr>
        <w:jc w:val="both"/>
        <w:rPr>
          <w:sz w:val="22"/>
        </w:rPr>
      </w:pPr>
    </w:p>
    <w:p w14:paraId="3B0A1B86" w14:textId="77777777" w:rsidR="00FD205C" w:rsidRDefault="00FD205C" w:rsidP="0005253A">
      <w:pPr>
        <w:jc w:val="both"/>
        <w:rPr>
          <w:sz w:val="22"/>
        </w:rPr>
      </w:pPr>
    </w:p>
    <w:p w14:paraId="0DCEADF0" w14:textId="77777777" w:rsidR="002246E9" w:rsidRDefault="002246E9">
      <w:pPr>
        <w:rPr>
          <w:b/>
          <w:sz w:val="22"/>
          <w:szCs w:val="28"/>
          <w:u w:val="single"/>
          <w:lang w:eastAsia="de-DE"/>
        </w:rPr>
      </w:pPr>
      <w:r>
        <w:rPr>
          <w:b/>
          <w:sz w:val="22"/>
          <w:szCs w:val="28"/>
          <w:u w:val="single"/>
          <w:lang w:eastAsia="de-DE"/>
        </w:rPr>
        <w:br w:type="page"/>
      </w:r>
    </w:p>
    <w:p w14:paraId="4CF383E3" w14:textId="77777777"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334" w:author="Christoph Breser" w:date="2016-02-25T09:58:00Z">
        <w:r>
          <w:rPr>
            <w:b/>
            <w:sz w:val="22"/>
            <w:szCs w:val="28"/>
            <w:u w:val="single"/>
            <w:lang w:eastAsia="de-DE"/>
          </w:rPr>
          <w:t xml:space="preserve"> </w:t>
        </w:r>
      </w:ins>
      <w:r w:rsidR="007342BC">
        <w:rPr>
          <w:b/>
          <w:sz w:val="22"/>
          <w:szCs w:val="28"/>
          <w:u w:val="single"/>
          <w:lang w:eastAsia="de-DE"/>
        </w:rPr>
        <w:t>/</w:t>
      </w:r>
      <w:ins w:id="335" w:author="Christoph Breser" w:date="2016-02-25T09:58:00Z">
        <w:r>
          <w:rPr>
            <w:b/>
            <w:sz w:val="22"/>
            <w:szCs w:val="28"/>
            <w:u w:val="single"/>
            <w:lang w:eastAsia="de-DE"/>
          </w:rPr>
          <w:t xml:space="preserve"> CASE STUDY</w:t>
        </w:r>
      </w:ins>
    </w:p>
    <w:p w14:paraId="3517820B" w14:textId="77777777" w:rsidR="007A0B72" w:rsidRDefault="007A0B72" w:rsidP="00AA3F18">
      <w:pPr>
        <w:jc w:val="both"/>
        <w:rPr>
          <w:sz w:val="22"/>
          <w:szCs w:val="28"/>
          <w:lang w:eastAsia="de-DE"/>
        </w:rPr>
      </w:pPr>
    </w:p>
    <w:p w14:paraId="61E4AD05" w14:textId="77777777"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14:paraId="1CCE8E88" w14:textId="77777777" w:rsidR="007342BC" w:rsidRPr="00EA4276" w:rsidRDefault="001C7186" w:rsidP="00141B54">
      <w:pPr>
        <w:widowControl w:val="0"/>
        <w:autoSpaceDE w:val="0"/>
        <w:autoSpaceDN w:val="0"/>
        <w:adjustRightInd w:val="0"/>
        <w:spacing w:after="0"/>
        <w:jc w:val="both"/>
        <w:rPr>
          <w:rFonts w:cs="Helvetica"/>
          <w:strike/>
          <w:sz w:val="22"/>
          <w:szCs w:val="30"/>
          <w:rPrChange w:id="336" w:author="stefan zedlacher" w:date="2016-03-03T12:45:00Z">
            <w:rPr>
              <w:rFonts w:cs="Helvetica"/>
              <w:sz w:val="22"/>
              <w:szCs w:val="30"/>
            </w:rPr>
          </w:rPrChange>
        </w:rPr>
      </w:pPr>
      <w:r w:rsidRPr="00EA4276">
        <w:rPr>
          <w:rFonts w:cs="Helvetica"/>
          <w:strike/>
          <w:sz w:val="22"/>
          <w:szCs w:val="30"/>
          <w:rPrChange w:id="337" w:author="stefan zedlacher" w:date="2016-03-03T12:45:00Z">
            <w:rPr>
              <w:rFonts w:cs="Helvetica"/>
              <w:sz w:val="22"/>
              <w:szCs w:val="30"/>
            </w:rPr>
          </w:rPrChange>
        </w:rPr>
        <w:t xml:space="preserve">Eine </w:t>
      </w:r>
      <w:r w:rsidR="00141B54" w:rsidRPr="00EA4276">
        <w:rPr>
          <w:rFonts w:cs="Helvetica"/>
          <w:strike/>
          <w:sz w:val="22"/>
          <w:szCs w:val="30"/>
          <w:rPrChange w:id="338" w:author="stefan zedlacher" w:date="2016-03-03T12:45:00Z">
            <w:rPr>
              <w:rFonts w:cs="Helvetica"/>
              <w:sz w:val="22"/>
              <w:szCs w:val="30"/>
            </w:rPr>
          </w:rPrChange>
        </w:rPr>
        <w:t xml:space="preserve">Lösung </w:t>
      </w:r>
      <w:r w:rsidRPr="00EA4276">
        <w:rPr>
          <w:rFonts w:cs="Helvetica"/>
          <w:strike/>
          <w:sz w:val="22"/>
          <w:szCs w:val="30"/>
          <w:rPrChange w:id="339" w:author="stefan zedlacher" w:date="2016-03-03T12:45:00Z">
            <w:rPr>
              <w:rFonts w:cs="Helvetica"/>
              <w:sz w:val="22"/>
              <w:szCs w:val="30"/>
            </w:rPr>
          </w:rPrChange>
        </w:rPr>
        <w:t xml:space="preserve">zu den </w:t>
      </w:r>
      <w:r w:rsidR="00931284" w:rsidRPr="00EA4276">
        <w:rPr>
          <w:rFonts w:cs="Helvetica"/>
          <w:strike/>
          <w:sz w:val="22"/>
          <w:szCs w:val="30"/>
          <w:rPrChange w:id="340" w:author="stefan zedlacher" w:date="2016-03-03T12:45:00Z">
            <w:rPr>
              <w:rFonts w:cs="Helvetica"/>
              <w:sz w:val="22"/>
              <w:szCs w:val="30"/>
            </w:rPr>
          </w:rPrChange>
        </w:rPr>
        <w:t xml:space="preserve">vorhin dargestellten </w:t>
      </w:r>
      <w:r w:rsidR="007342BC" w:rsidRPr="00EA4276">
        <w:rPr>
          <w:rFonts w:cs="Helvetica"/>
          <w:strike/>
          <w:sz w:val="22"/>
          <w:szCs w:val="30"/>
          <w:rPrChange w:id="341" w:author="stefan zedlacher" w:date="2016-03-03T12:45:00Z">
            <w:rPr>
              <w:rFonts w:cs="Helvetica"/>
              <w:sz w:val="22"/>
              <w:szCs w:val="30"/>
            </w:rPr>
          </w:rPrChange>
        </w:rPr>
        <w:t>Problempunkte</w:t>
      </w:r>
      <w:r w:rsidRPr="00EA4276">
        <w:rPr>
          <w:rFonts w:cs="Helvetica"/>
          <w:strike/>
          <w:sz w:val="22"/>
          <w:szCs w:val="30"/>
          <w:rPrChange w:id="342" w:author="stefan zedlacher" w:date="2016-03-03T12:45:00Z">
            <w:rPr>
              <w:rFonts w:cs="Helvetica"/>
              <w:sz w:val="22"/>
              <w:szCs w:val="30"/>
            </w:rPr>
          </w:rPrChange>
        </w:rPr>
        <w:t>n</w:t>
      </w:r>
      <w:r w:rsidR="007342BC" w:rsidRPr="00EA4276">
        <w:rPr>
          <w:rFonts w:cs="Helvetica"/>
          <w:strike/>
          <w:sz w:val="22"/>
          <w:szCs w:val="30"/>
          <w:rPrChange w:id="343" w:author="stefan zedlacher" w:date="2016-03-03T12:45:00Z">
            <w:rPr>
              <w:rFonts w:cs="Helvetica"/>
              <w:sz w:val="22"/>
              <w:szCs w:val="30"/>
            </w:rPr>
          </w:rPrChange>
        </w:rPr>
        <w:t xml:space="preserve"> [</w:t>
      </w:r>
      <w:r w:rsidR="007342BC" w:rsidRPr="00EA4276">
        <w:rPr>
          <w:rFonts w:cs="Helvetica"/>
          <w:strike/>
          <w:sz w:val="22"/>
          <w:szCs w:val="30"/>
          <w:highlight w:val="yellow"/>
          <w:rPrChange w:id="344" w:author="stefan zedlacher" w:date="2016-03-03T12:45:00Z">
            <w:rPr>
              <w:rFonts w:cs="Helvetica"/>
              <w:sz w:val="22"/>
              <w:szCs w:val="30"/>
              <w:highlight w:val="yellow"/>
            </w:rPr>
          </w:rPrChange>
        </w:rPr>
        <w:t>welche?</w:t>
      </w:r>
      <w:r w:rsidR="007342BC" w:rsidRPr="00EA4276">
        <w:rPr>
          <w:rFonts w:cs="Helvetica"/>
          <w:strike/>
          <w:sz w:val="22"/>
          <w:szCs w:val="30"/>
          <w:rPrChange w:id="345" w:author="stefan zedlacher" w:date="2016-03-03T12:45:00Z">
            <w:rPr>
              <w:rFonts w:cs="Helvetica"/>
              <w:sz w:val="22"/>
              <w:szCs w:val="30"/>
            </w:rPr>
          </w:rPrChange>
        </w:rPr>
        <w:t xml:space="preserve">] </w:t>
      </w:r>
      <w:r w:rsidRPr="00EA4276">
        <w:rPr>
          <w:rFonts w:cs="Helvetica"/>
          <w:strike/>
          <w:sz w:val="22"/>
          <w:szCs w:val="30"/>
          <w:rPrChange w:id="346" w:author="stefan zedlacher" w:date="2016-03-03T12:45:00Z">
            <w:rPr>
              <w:rFonts w:cs="Helvetica"/>
              <w:sz w:val="22"/>
              <w:szCs w:val="30"/>
            </w:rPr>
          </w:rPrChange>
        </w:rPr>
        <w:t xml:space="preserve">wurde durch </w:t>
      </w:r>
      <w:r w:rsidR="00141B54" w:rsidRPr="00EA4276">
        <w:rPr>
          <w:rFonts w:cs="Helvetica"/>
          <w:strike/>
          <w:sz w:val="22"/>
          <w:szCs w:val="30"/>
          <w:rPrChange w:id="347" w:author="stefan zedlacher" w:date="2016-03-03T12:45:00Z">
            <w:rPr>
              <w:rFonts w:cs="Helvetica"/>
              <w:sz w:val="22"/>
              <w:szCs w:val="30"/>
            </w:rPr>
          </w:rPrChange>
        </w:rPr>
        <w:t xml:space="preserve">Erstellung eines Referenz-Ebenen-Modells und dessen Integration </w:t>
      </w:r>
      <w:r w:rsidR="007342BC" w:rsidRPr="00EA4276">
        <w:rPr>
          <w:rFonts w:cs="Helvetica"/>
          <w:strike/>
          <w:sz w:val="22"/>
          <w:szCs w:val="30"/>
          <w:rPrChange w:id="348" w:author="stefan zedlacher" w:date="2016-03-03T12:45:00Z">
            <w:rPr>
              <w:rFonts w:cs="Helvetica"/>
              <w:sz w:val="22"/>
              <w:szCs w:val="30"/>
            </w:rPr>
          </w:rPrChange>
        </w:rPr>
        <w:t>ins Datenmodell</w:t>
      </w:r>
      <w:r w:rsidRPr="00EA4276">
        <w:rPr>
          <w:rFonts w:cs="Helvetica"/>
          <w:strike/>
          <w:sz w:val="22"/>
          <w:szCs w:val="30"/>
          <w:rPrChange w:id="349" w:author="stefan zedlacher" w:date="2016-03-03T12:45:00Z">
            <w:rPr>
              <w:rFonts w:cs="Helvetica"/>
              <w:sz w:val="22"/>
              <w:szCs w:val="30"/>
            </w:rPr>
          </w:rPrChange>
        </w:rPr>
        <w:t xml:space="preserve"> angestrebt</w:t>
      </w:r>
      <w:r w:rsidR="007342BC" w:rsidRPr="00EA4276">
        <w:rPr>
          <w:rFonts w:cs="Helvetica"/>
          <w:strike/>
          <w:sz w:val="22"/>
          <w:szCs w:val="30"/>
          <w:rPrChange w:id="350" w:author="stefan zedlacher" w:date="2016-03-03T12:45:00Z">
            <w:rPr>
              <w:rFonts w:cs="Helvetica"/>
              <w:sz w:val="22"/>
              <w:szCs w:val="30"/>
            </w:rPr>
          </w:rPrChange>
        </w:rPr>
        <w:t>.</w:t>
      </w:r>
      <w:r w:rsidR="00141B54" w:rsidRPr="00EA4276">
        <w:rPr>
          <w:rFonts w:cs="Helvetica"/>
          <w:strike/>
          <w:sz w:val="22"/>
          <w:szCs w:val="30"/>
          <w:rPrChange w:id="351" w:author="stefan zedlacher" w:date="2016-03-03T12:45:00Z">
            <w:rPr>
              <w:rFonts w:cs="Helvetica"/>
              <w:sz w:val="22"/>
              <w:szCs w:val="30"/>
            </w:rPr>
          </w:rPrChange>
        </w:rPr>
        <w:t xml:space="preserve"> </w:t>
      </w:r>
      <w:r w:rsidR="007342BC" w:rsidRPr="00EA4276">
        <w:rPr>
          <w:rFonts w:cs="Helvetica"/>
          <w:strike/>
          <w:sz w:val="22"/>
          <w:szCs w:val="30"/>
          <w:rPrChange w:id="352" w:author="stefan zedlacher" w:date="2016-03-03T12:45:00Z">
            <w:rPr>
              <w:rFonts w:cs="Helvetica"/>
              <w:sz w:val="22"/>
              <w:szCs w:val="30"/>
            </w:rPr>
          </w:rPrChange>
        </w:rPr>
        <w:t xml:space="preserve">Es sollte erlauben Text-, </w:t>
      </w:r>
      <w:r w:rsidR="00141B54" w:rsidRPr="00EA4276">
        <w:rPr>
          <w:rFonts w:cs="Helvetica"/>
          <w:strike/>
          <w:sz w:val="22"/>
          <w:szCs w:val="30"/>
          <w:rPrChange w:id="353" w:author="stefan zedlacher" w:date="2016-03-03T12:45:00Z">
            <w:rPr>
              <w:rFonts w:cs="Helvetica"/>
              <w:sz w:val="22"/>
              <w:szCs w:val="30"/>
            </w:rPr>
          </w:rPrChange>
        </w:rPr>
        <w:t>Bild</w:t>
      </w:r>
      <w:r w:rsidR="007342BC" w:rsidRPr="00EA4276">
        <w:rPr>
          <w:rFonts w:cs="Helvetica"/>
          <w:strike/>
          <w:sz w:val="22"/>
          <w:szCs w:val="30"/>
          <w:rPrChange w:id="354" w:author="stefan zedlacher" w:date="2016-03-03T12:45:00Z">
            <w:rPr>
              <w:rFonts w:cs="Helvetica"/>
              <w:sz w:val="22"/>
              <w:szCs w:val="30"/>
            </w:rPr>
          </w:rPrChange>
        </w:rPr>
        <w:t>- und Hy</w:t>
      </w:r>
      <w:r w:rsidR="00AE57A5" w:rsidRPr="00EA4276">
        <w:rPr>
          <w:rFonts w:cs="Helvetica"/>
          <w:strike/>
          <w:sz w:val="22"/>
          <w:szCs w:val="30"/>
          <w:rPrChange w:id="355" w:author="stefan zedlacher" w:date="2016-03-03T12:45:00Z">
            <w:rPr>
              <w:rFonts w:cs="Helvetica"/>
              <w:sz w:val="22"/>
              <w:szCs w:val="30"/>
            </w:rPr>
          </w:rPrChange>
        </w:rPr>
        <w:t>b</w:t>
      </w:r>
      <w:r w:rsidR="007342BC" w:rsidRPr="00EA4276">
        <w:rPr>
          <w:rFonts w:cs="Helvetica"/>
          <w:strike/>
          <w:sz w:val="22"/>
          <w:szCs w:val="30"/>
          <w:rPrChange w:id="356" w:author="stefan zedlacher" w:date="2016-03-03T12:45:00Z">
            <w:rPr>
              <w:rFonts w:cs="Helvetica"/>
              <w:sz w:val="22"/>
              <w:szCs w:val="30"/>
            </w:rPr>
          </w:rPrChange>
        </w:rPr>
        <w:t>rid</w:t>
      </w:r>
      <w:r w:rsidR="00141B54" w:rsidRPr="00EA4276">
        <w:rPr>
          <w:rFonts w:cs="Helvetica"/>
          <w:strike/>
          <w:sz w:val="22"/>
          <w:szCs w:val="30"/>
          <w:rPrChange w:id="357" w:author="stefan zedlacher" w:date="2016-03-03T12:45:00Z">
            <w:rPr>
              <w:rFonts w:cs="Helvetica"/>
              <w:sz w:val="22"/>
              <w:szCs w:val="30"/>
            </w:rPr>
          </w:rPrChange>
        </w:rPr>
        <w:t xml:space="preserve">quellen gleichermaßen </w:t>
      </w:r>
      <w:r w:rsidR="007342BC" w:rsidRPr="00EA4276">
        <w:rPr>
          <w:rFonts w:cs="Helvetica"/>
          <w:strike/>
          <w:sz w:val="22"/>
          <w:szCs w:val="30"/>
          <w:rPrChange w:id="358" w:author="stefan zedlacher" w:date="2016-03-03T12:45:00Z">
            <w:rPr>
              <w:rFonts w:cs="Helvetica"/>
              <w:sz w:val="22"/>
              <w:szCs w:val="30"/>
            </w:rPr>
          </w:rPrChange>
        </w:rPr>
        <w:t xml:space="preserve">semantisch zu </w:t>
      </w:r>
      <w:r w:rsidR="00141B54" w:rsidRPr="00EA4276">
        <w:rPr>
          <w:rFonts w:cs="Helvetica"/>
          <w:strike/>
          <w:sz w:val="22"/>
          <w:szCs w:val="30"/>
          <w:rPrChange w:id="359" w:author="stefan zedlacher" w:date="2016-03-03T12:45:00Z">
            <w:rPr>
              <w:rFonts w:cs="Helvetica"/>
              <w:sz w:val="22"/>
              <w:szCs w:val="30"/>
            </w:rPr>
          </w:rPrChange>
        </w:rPr>
        <w:t xml:space="preserve">berücksichtigen </w:t>
      </w:r>
      <w:r w:rsidR="007342BC" w:rsidRPr="00EA4276">
        <w:rPr>
          <w:rFonts w:cs="Helvetica"/>
          <w:strike/>
          <w:sz w:val="22"/>
          <w:szCs w:val="30"/>
          <w:rPrChange w:id="360" w:author="stefan zedlacher" w:date="2016-03-03T12:45:00Z">
            <w:rPr>
              <w:rFonts w:cs="Helvetica"/>
              <w:sz w:val="22"/>
              <w:szCs w:val="30"/>
            </w:rPr>
          </w:rPrChange>
        </w:rPr>
        <w:t xml:space="preserve">und die Aussagequalität von Archivquellen </w:t>
      </w:r>
      <w:r w:rsidR="00AE57A5" w:rsidRPr="00EA4276">
        <w:rPr>
          <w:rFonts w:cs="Helvetica"/>
          <w:strike/>
          <w:sz w:val="22"/>
          <w:szCs w:val="30"/>
          <w:rPrChange w:id="361" w:author="stefan zedlacher" w:date="2016-03-03T12:45:00Z">
            <w:rPr>
              <w:rFonts w:cs="Helvetica"/>
              <w:sz w:val="22"/>
              <w:szCs w:val="30"/>
            </w:rPr>
          </w:rPrChange>
        </w:rPr>
        <w:t xml:space="preserve">zu </w:t>
      </w:r>
      <w:r w:rsidR="007342BC" w:rsidRPr="00EA4276">
        <w:rPr>
          <w:rFonts w:cs="Helvetica"/>
          <w:strike/>
          <w:sz w:val="22"/>
          <w:szCs w:val="30"/>
          <w:rPrChange w:id="362" w:author="stefan zedlacher" w:date="2016-03-03T12:45:00Z">
            <w:rPr>
              <w:rFonts w:cs="Helvetica"/>
              <w:sz w:val="22"/>
              <w:szCs w:val="30"/>
            </w:rPr>
          </w:rPrChange>
        </w:rPr>
        <w:t xml:space="preserve">steigern, indem </w:t>
      </w:r>
      <w:r w:rsidRPr="00EA4276">
        <w:rPr>
          <w:rFonts w:cs="Helvetica"/>
          <w:strike/>
          <w:sz w:val="22"/>
          <w:szCs w:val="30"/>
          <w:rPrChange w:id="363" w:author="stefan zedlacher" w:date="2016-03-03T12:45:00Z">
            <w:rPr>
              <w:rFonts w:cs="Helvetica"/>
              <w:sz w:val="22"/>
              <w:szCs w:val="30"/>
            </w:rPr>
          </w:rPrChange>
        </w:rPr>
        <w:t xml:space="preserve">auch externe, materielle und immaterielle Referenten </w:t>
      </w:r>
      <w:r w:rsidR="007342BC" w:rsidRPr="00EA4276">
        <w:rPr>
          <w:rFonts w:cs="Helvetica"/>
          <w:strike/>
          <w:sz w:val="22"/>
          <w:szCs w:val="30"/>
          <w:rPrChange w:id="364" w:author="stefan zedlacher" w:date="2016-03-03T12:45:00Z">
            <w:rPr>
              <w:rFonts w:cs="Helvetica"/>
              <w:sz w:val="22"/>
              <w:szCs w:val="30"/>
            </w:rPr>
          </w:rPrChange>
        </w:rPr>
        <w:t xml:space="preserve">mitberücksichtigt werden. </w:t>
      </w:r>
      <w:r w:rsidR="00141B54" w:rsidRPr="00EA4276">
        <w:rPr>
          <w:rFonts w:cs="Helvetica"/>
          <w:strike/>
          <w:sz w:val="22"/>
          <w:szCs w:val="30"/>
          <w:rPrChange w:id="365" w:author="stefan zedlacher" w:date="2016-03-03T12:45:00Z">
            <w:rPr>
              <w:rFonts w:cs="Helvetica"/>
              <w:sz w:val="22"/>
              <w:szCs w:val="30"/>
            </w:rPr>
          </w:rPrChange>
        </w:rPr>
        <w:t>Vorteile dieses Syst</w:t>
      </w:r>
      <w:r w:rsidRPr="00EA4276">
        <w:rPr>
          <w:rFonts w:cs="Helvetica"/>
          <w:strike/>
          <w:sz w:val="22"/>
          <w:szCs w:val="30"/>
          <w:rPrChange w:id="366" w:author="stefan zedlacher" w:date="2016-03-03T12:45:00Z">
            <w:rPr>
              <w:rFonts w:cs="Helvetica"/>
              <w:sz w:val="22"/>
              <w:szCs w:val="30"/>
            </w:rPr>
          </w:rPrChange>
        </w:rPr>
        <w:t>ems liegen</w:t>
      </w:r>
      <w:r w:rsidR="007342BC" w:rsidRPr="00EA4276">
        <w:rPr>
          <w:rFonts w:cs="Helvetica"/>
          <w:strike/>
          <w:sz w:val="22"/>
          <w:szCs w:val="30"/>
          <w:rPrChange w:id="367" w:author="stefan zedlacher" w:date="2016-03-03T12:45:00Z">
            <w:rPr>
              <w:rFonts w:cs="Helvetica"/>
              <w:sz w:val="22"/>
              <w:szCs w:val="30"/>
            </w:rPr>
          </w:rPrChange>
        </w:rPr>
        <w:t xml:space="preserve"> </w:t>
      </w:r>
      <w:r w:rsidR="00931284" w:rsidRPr="00EA4276">
        <w:rPr>
          <w:rFonts w:cs="Helvetica"/>
          <w:strike/>
          <w:sz w:val="22"/>
          <w:szCs w:val="30"/>
          <w:rPrChange w:id="368" w:author="stefan zedlacher" w:date="2016-03-03T12:45:00Z">
            <w:rPr>
              <w:rFonts w:cs="Helvetica"/>
              <w:sz w:val="22"/>
              <w:szCs w:val="30"/>
            </w:rPr>
          </w:rPrChange>
        </w:rPr>
        <w:t xml:space="preserve">vor allem </w:t>
      </w:r>
      <w:r w:rsidR="00141B54" w:rsidRPr="00EA4276">
        <w:rPr>
          <w:rFonts w:cs="Helvetica"/>
          <w:strike/>
          <w:sz w:val="22"/>
          <w:szCs w:val="30"/>
          <w:rPrChange w:id="369" w:author="stefan zedlacher" w:date="2016-03-03T12:45:00Z">
            <w:rPr>
              <w:rFonts w:cs="Helvetica"/>
              <w:sz w:val="22"/>
              <w:szCs w:val="30"/>
            </w:rPr>
          </w:rPrChange>
        </w:rPr>
        <w:t xml:space="preserve">in der Möglichkeit </w:t>
      </w:r>
      <w:r w:rsidRPr="00EA4276">
        <w:rPr>
          <w:rFonts w:cs="Helvetica"/>
          <w:strike/>
          <w:sz w:val="22"/>
          <w:szCs w:val="30"/>
          <w:rPrChange w:id="370" w:author="stefan zedlacher" w:date="2016-03-03T12:45:00Z">
            <w:rPr>
              <w:rFonts w:cs="Helvetica"/>
              <w:sz w:val="22"/>
              <w:szCs w:val="30"/>
            </w:rPr>
          </w:rPrChange>
        </w:rPr>
        <w:t xml:space="preserve">mehrer </w:t>
      </w:r>
      <w:r w:rsidR="00141B54" w:rsidRPr="00EA4276">
        <w:rPr>
          <w:rFonts w:cs="Helvetica"/>
          <w:strike/>
          <w:sz w:val="22"/>
          <w:szCs w:val="30"/>
          <w:rPrChange w:id="371" w:author="stefan zedlacher" w:date="2016-03-03T12:45:00Z">
            <w:rPr>
              <w:rFonts w:cs="Helvetica"/>
              <w:sz w:val="22"/>
              <w:szCs w:val="30"/>
            </w:rPr>
          </w:rPrChange>
        </w:rPr>
        <w:t>Kontextualisierung</w:t>
      </w:r>
      <w:r w:rsidR="007342BC" w:rsidRPr="00EA4276">
        <w:rPr>
          <w:rFonts w:cs="Helvetica"/>
          <w:strike/>
          <w:sz w:val="22"/>
          <w:szCs w:val="30"/>
          <w:rPrChange w:id="372" w:author="stefan zedlacher" w:date="2016-03-03T12:45:00Z">
            <w:rPr>
              <w:rFonts w:cs="Helvetica"/>
              <w:sz w:val="22"/>
              <w:szCs w:val="30"/>
            </w:rPr>
          </w:rPrChange>
        </w:rPr>
        <w:t>en</w:t>
      </w:r>
      <w:r w:rsidR="00141B54" w:rsidRPr="00EA4276">
        <w:rPr>
          <w:rFonts w:cs="Helvetica"/>
          <w:strike/>
          <w:sz w:val="22"/>
          <w:szCs w:val="30"/>
          <w:rPrChange w:id="373" w:author="stefan zedlacher" w:date="2016-03-03T12:45:00Z">
            <w:rPr>
              <w:rFonts w:cs="Helvetica"/>
              <w:sz w:val="22"/>
              <w:szCs w:val="30"/>
            </w:rPr>
          </w:rPrChange>
        </w:rPr>
        <w:t xml:space="preserve"> </w:t>
      </w:r>
      <w:r w:rsidRPr="00EA4276">
        <w:rPr>
          <w:rFonts w:cs="Helvetica"/>
          <w:strike/>
          <w:sz w:val="22"/>
          <w:szCs w:val="30"/>
          <w:rPrChange w:id="374" w:author="stefan zedlacher" w:date="2016-03-03T12:45:00Z">
            <w:rPr>
              <w:rFonts w:cs="Helvetica"/>
              <w:sz w:val="22"/>
              <w:szCs w:val="30"/>
            </w:rPr>
          </w:rPrChange>
        </w:rPr>
        <w:t>von konzeptuellen</w:t>
      </w:r>
      <w:r w:rsidR="00141B54" w:rsidRPr="00EA4276">
        <w:rPr>
          <w:rFonts w:cs="Helvetica"/>
          <w:strike/>
          <w:sz w:val="22"/>
          <w:szCs w:val="30"/>
          <w:rPrChange w:id="375" w:author="stefan zedlacher" w:date="2016-03-03T12:45:00Z">
            <w:rPr>
              <w:rFonts w:cs="Helvetica"/>
              <w:sz w:val="22"/>
              <w:szCs w:val="30"/>
            </w:rPr>
          </w:rPrChange>
        </w:rPr>
        <w:t xml:space="preserve"> und </w:t>
      </w:r>
      <w:r w:rsidRPr="00EA4276">
        <w:rPr>
          <w:rFonts w:cs="Helvetica"/>
          <w:strike/>
          <w:sz w:val="22"/>
          <w:szCs w:val="30"/>
          <w:rPrChange w:id="376" w:author="stefan zedlacher" w:date="2016-03-03T12:45:00Z">
            <w:rPr>
              <w:rFonts w:cs="Helvetica"/>
              <w:sz w:val="22"/>
              <w:szCs w:val="30"/>
            </w:rPr>
          </w:rPrChange>
        </w:rPr>
        <w:t>interpretatorischen</w:t>
      </w:r>
      <w:r w:rsidR="00141B54" w:rsidRPr="00EA4276">
        <w:rPr>
          <w:rFonts w:cs="Helvetica"/>
          <w:strike/>
          <w:sz w:val="22"/>
          <w:szCs w:val="30"/>
          <w:rPrChange w:id="377" w:author="stefan zedlacher" w:date="2016-03-03T12:45:00Z">
            <w:rPr>
              <w:rFonts w:cs="Helvetica"/>
              <w:sz w:val="22"/>
              <w:szCs w:val="30"/>
            </w:rPr>
          </w:rPrChange>
        </w:rPr>
        <w:t xml:space="preserve"> Bezugs-Ebenen</w:t>
      </w:r>
      <w:r w:rsidR="007342BC" w:rsidRPr="00EA4276">
        <w:rPr>
          <w:rFonts w:cs="Helvetica"/>
          <w:strike/>
          <w:sz w:val="22"/>
          <w:szCs w:val="30"/>
          <w:rPrChange w:id="378" w:author="stefan zedlacher" w:date="2016-03-03T12:45:00Z">
            <w:rPr>
              <w:rFonts w:cs="Helvetica"/>
              <w:sz w:val="22"/>
              <w:szCs w:val="30"/>
            </w:rPr>
          </w:rPrChange>
        </w:rPr>
        <w:t xml:space="preserve">, </w:t>
      </w:r>
      <w:r w:rsidR="00141B54" w:rsidRPr="00EA4276">
        <w:rPr>
          <w:rFonts w:cs="Helvetica"/>
          <w:strike/>
          <w:sz w:val="22"/>
          <w:szCs w:val="30"/>
          <w:rPrChange w:id="379" w:author="stefan zedlacher" w:date="2016-03-03T12:45:00Z">
            <w:rPr>
              <w:rFonts w:cs="Helvetica"/>
              <w:sz w:val="22"/>
              <w:szCs w:val="30"/>
            </w:rPr>
          </w:rPrChange>
        </w:rPr>
        <w:t xml:space="preserve">wie beispielsweise </w:t>
      </w:r>
      <w:r w:rsidRPr="00EA4276">
        <w:rPr>
          <w:rFonts w:cs="Helvetica"/>
          <w:strike/>
          <w:sz w:val="22"/>
          <w:szCs w:val="30"/>
          <w:rPrChange w:id="380" w:author="stefan zedlacher" w:date="2016-03-03T12:45:00Z">
            <w:rPr>
              <w:rFonts w:cs="Helvetica"/>
              <w:sz w:val="22"/>
              <w:szCs w:val="30"/>
            </w:rPr>
          </w:rPrChange>
        </w:rPr>
        <w:t xml:space="preserve">die gleichzeitige semantische Zuordnung zu einem gebauten Vorbild, einer medialen Quelle in einer Sammlung oder in einem anderen Archiv, der </w:t>
      </w:r>
      <w:r w:rsidR="00141B54" w:rsidRPr="00EA4276">
        <w:rPr>
          <w:rFonts w:cs="Helvetica"/>
          <w:strike/>
          <w:sz w:val="22"/>
          <w:szCs w:val="30"/>
          <w:rPrChange w:id="381" w:author="stefan zedlacher" w:date="2016-03-03T12:45:00Z">
            <w:rPr>
              <w:rFonts w:cs="Helvetica"/>
              <w:sz w:val="22"/>
              <w:szCs w:val="30"/>
            </w:rPr>
          </w:rPrChange>
        </w:rPr>
        <w:t xml:space="preserve">Entwurfsidee </w:t>
      </w:r>
      <w:proofErr w:type="spellStart"/>
      <w:r w:rsidR="007342BC" w:rsidRPr="00EA4276">
        <w:rPr>
          <w:rFonts w:cs="Helvetica"/>
          <w:i/>
          <w:strike/>
          <w:sz w:val="22"/>
          <w:szCs w:val="30"/>
          <w:rPrChange w:id="382" w:author="stefan zedlacher" w:date="2016-03-03T12:45:00Z">
            <w:rPr>
              <w:rFonts w:cs="Helvetica"/>
              <w:i/>
              <w:sz w:val="22"/>
              <w:szCs w:val="30"/>
            </w:rPr>
          </w:rPrChange>
        </w:rPr>
        <w:t>Geymüllers</w:t>
      </w:r>
      <w:proofErr w:type="spellEnd"/>
      <w:r w:rsidR="007342BC" w:rsidRPr="00EA4276">
        <w:rPr>
          <w:rFonts w:cs="Helvetica"/>
          <w:i/>
          <w:strike/>
          <w:sz w:val="22"/>
          <w:szCs w:val="30"/>
          <w:rPrChange w:id="383" w:author="stefan zedlacher" w:date="2016-03-03T12:45:00Z">
            <w:rPr>
              <w:rFonts w:cs="Helvetica"/>
              <w:i/>
              <w:sz w:val="22"/>
              <w:szCs w:val="30"/>
            </w:rPr>
          </w:rPrChange>
        </w:rPr>
        <w:t xml:space="preserve"> </w:t>
      </w:r>
      <w:r w:rsidR="007342BC" w:rsidRPr="00EA4276">
        <w:rPr>
          <w:rFonts w:cs="Helvetica"/>
          <w:strike/>
          <w:sz w:val="22"/>
          <w:szCs w:val="30"/>
          <w:rPrChange w:id="384" w:author="stefan zedlacher" w:date="2016-03-03T12:45:00Z">
            <w:rPr>
              <w:rFonts w:cs="Helvetica"/>
              <w:sz w:val="22"/>
              <w:szCs w:val="30"/>
            </w:rPr>
          </w:rPrChange>
        </w:rPr>
        <w:t xml:space="preserve">und einer </w:t>
      </w:r>
      <w:r w:rsidRPr="00EA4276">
        <w:rPr>
          <w:rFonts w:cs="Helvetica"/>
          <w:strike/>
          <w:sz w:val="22"/>
          <w:szCs w:val="30"/>
          <w:rPrChange w:id="385" w:author="stefan zedlacher" w:date="2016-03-03T12:45:00Z">
            <w:rPr>
              <w:rFonts w:cs="Helvetica"/>
              <w:sz w:val="22"/>
              <w:szCs w:val="30"/>
            </w:rPr>
          </w:rPrChange>
        </w:rPr>
        <w:t xml:space="preserve">später </w:t>
      </w:r>
      <w:r w:rsidR="007342BC" w:rsidRPr="00EA4276">
        <w:rPr>
          <w:rFonts w:cs="Helvetica"/>
          <w:strike/>
          <w:sz w:val="22"/>
          <w:szCs w:val="30"/>
          <w:rPrChange w:id="386" w:author="stefan zedlacher" w:date="2016-03-03T12:45:00Z">
            <w:rPr>
              <w:rFonts w:cs="Helvetica"/>
              <w:sz w:val="22"/>
              <w:szCs w:val="30"/>
            </w:rPr>
          </w:rPrChange>
        </w:rPr>
        <w:t>publizierten Interpretation</w:t>
      </w:r>
      <w:r w:rsidRPr="00EA4276">
        <w:rPr>
          <w:rFonts w:cs="Helvetica"/>
          <w:strike/>
          <w:sz w:val="22"/>
          <w:szCs w:val="30"/>
          <w:rPrChange w:id="387" w:author="stefan zedlacher" w:date="2016-03-03T12:45:00Z">
            <w:rPr>
              <w:rFonts w:cs="Helvetica"/>
              <w:sz w:val="22"/>
              <w:szCs w:val="30"/>
            </w:rPr>
          </w:rPrChange>
        </w:rPr>
        <w:t>sbetrachtung einer Kunsthistorikerin</w:t>
      </w:r>
      <w:r w:rsidR="00141B54" w:rsidRPr="00EA4276">
        <w:rPr>
          <w:rFonts w:cs="Helvetica"/>
          <w:strike/>
          <w:sz w:val="22"/>
          <w:szCs w:val="30"/>
          <w:rPrChange w:id="388" w:author="stefan zedlacher" w:date="2016-03-03T12:45:00Z">
            <w:rPr>
              <w:rFonts w:cs="Helvetica"/>
              <w:sz w:val="22"/>
              <w:szCs w:val="30"/>
            </w:rPr>
          </w:rPrChange>
        </w:rPr>
        <w:t>.</w:t>
      </w:r>
    </w:p>
    <w:p w14:paraId="3B3EB898" w14:textId="77777777"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4"/>
      </w:r>
      <w:r w:rsidR="00931284">
        <w:rPr>
          <w:rFonts w:cs="Helvetica"/>
          <w:sz w:val="22"/>
          <w:szCs w:val="30"/>
          <w:u w:color="386EFF"/>
        </w:rPr>
        <w:t xml:space="preserve"> </w:t>
      </w:r>
    </w:p>
    <w:p w14:paraId="703C7A1B" w14:textId="77777777"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14:paraId="5B25444F" w14:textId="77777777" w:rsidR="00931284" w:rsidRDefault="00931284" w:rsidP="00FA2CD3">
      <w:pPr>
        <w:widowControl w:val="0"/>
        <w:autoSpaceDE w:val="0"/>
        <w:autoSpaceDN w:val="0"/>
        <w:adjustRightInd w:val="0"/>
        <w:spacing w:after="0"/>
        <w:jc w:val="both"/>
        <w:rPr>
          <w:b/>
          <w:sz w:val="22"/>
          <w:szCs w:val="28"/>
          <w:lang w:eastAsia="de-DE"/>
        </w:rPr>
      </w:pPr>
    </w:p>
    <w:p w14:paraId="3FBA771F" w14:textId="77777777"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(Case Study)</w:t>
      </w:r>
    </w:p>
    <w:p w14:paraId="6F78B3BB" w14:textId="77777777" w:rsidR="00B44D73" w:rsidRDefault="00B44D73" w:rsidP="00FA2CD3">
      <w:pPr>
        <w:widowControl w:val="0"/>
        <w:autoSpaceDE w:val="0"/>
        <w:autoSpaceDN w:val="0"/>
        <w:adjustRightInd w:val="0"/>
        <w:spacing w:after="0"/>
        <w:jc w:val="both"/>
        <w:rPr>
          <w:rFonts w:cs="Helvetica"/>
          <w:sz w:val="22"/>
          <w:szCs w:val="30"/>
        </w:rPr>
      </w:pPr>
    </w:p>
    <w:p w14:paraId="0493F41D" w14:textId="77777777" w:rsidR="00B44D73" w:rsidRDefault="00B44D73" w:rsidP="00B44D73">
      <w:pPr>
        <w:jc w:val="both"/>
        <w:rPr>
          <w:sz w:val="22"/>
          <w:szCs w:val="28"/>
          <w:lang w:eastAsia="de-DE"/>
        </w:rPr>
      </w:pPr>
      <w:r>
        <w:rPr>
          <w:sz w:val="22"/>
          <w:szCs w:val="28"/>
          <w:lang w:eastAsia="de-DE"/>
        </w:rPr>
        <w:t>&gt;&gt; Herstellung materieller Bezüge: Verortung</w:t>
      </w:r>
    </w:p>
    <w:p w14:paraId="3B08B4A8" w14:textId="77777777"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14:paraId="58076CBE" w14:textId="77777777" w:rsidR="00931284" w:rsidRDefault="00931284" w:rsidP="00FA2CD3">
      <w:pPr>
        <w:widowControl w:val="0"/>
        <w:autoSpaceDE w:val="0"/>
        <w:autoSpaceDN w:val="0"/>
        <w:adjustRightInd w:val="0"/>
        <w:spacing w:after="0"/>
        <w:jc w:val="both"/>
        <w:rPr>
          <w:rFonts w:cs="Helvetica"/>
          <w:sz w:val="22"/>
          <w:szCs w:val="30"/>
        </w:rPr>
      </w:pPr>
    </w:p>
    <w:p w14:paraId="2FE39B74" w14:textId="77777777" w:rsidR="00B44D73" w:rsidRDefault="00B44D73" w:rsidP="00FA2CD3">
      <w:pPr>
        <w:widowControl w:val="0"/>
        <w:autoSpaceDE w:val="0"/>
        <w:autoSpaceDN w:val="0"/>
        <w:adjustRightInd w:val="0"/>
        <w:spacing w:after="0"/>
        <w:jc w:val="both"/>
        <w:rPr>
          <w:rFonts w:cs="Arial"/>
          <w:sz w:val="22"/>
          <w:szCs w:val="30"/>
        </w:rPr>
      </w:pPr>
    </w:p>
    <w:p w14:paraId="49CF703B" w14:textId="77777777" w:rsidR="00B44D73" w:rsidRDefault="00B44D73" w:rsidP="00FA2CD3">
      <w:pPr>
        <w:widowControl w:val="0"/>
        <w:autoSpaceDE w:val="0"/>
        <w:autoSpaceDN w:val="0"/>
        <w:adjustRightInd w:val="0"/>
        <w:spacing w:after="0"/>
        <w:jc w:val="both"/>
        <w:rPr>
          <w:rFonts w:cs="Arial"/>
          <w:sz w:val="22"/>
          <w:szCs w:val="30"/>
        </w:rPr>
      </w:pPr>
    </w:p>
    <w:p w14:paraId="36115F07" w14:textId="77777777" w:rsidR="00B44D73" w:rsidRDefault="00B44D73" w:rsidP="00FA2CD3">
      <w:pPr>
        <w:widowControl w:val="0"/>
        <w:autoSpaceDE w:val="0"/>
        <w:autoSpaceDN w:val="0"/>
        <w:adjustRightInd w:val="0"/>
        <w:spacing w:after="0"/>
        <w:jc w:val="both"/>
        <w:rPr>
          <w:rFonts w:cs="Arial"/>
          <w:sz w:val="22"/>
          <w:szCs w:val="30"/>
        </w:rPr>
      </w:pPr>
    </w:p>
    <w:p w14:paraId="53774FFB" w14:textId="77777777" w:rsidR="001174F6" w:rsidRDefault="001174F6" w:rsidP="001174F6">
      <w:pPr>
        <w:rPr>
          <w:rFonts w:cs="Arial"/>
          <w:sz w:val="22"/>
          <w:szCs w:val="30"/>
        </w:rPr>
      </w:pPr>
      <w:r>
        <w:rPr>
          <w:rFonts w:cs="Arial"/>
          <w:sz w:val="22"/>
          <w:szCs w:val="30"/>
        </w:rPr>
        <w:t xml:space="preserve">MONA: </w:t>
      </w:r>
    </w:p>
    <w:p w14:paraId="2344321E" w14:textId="77777777" w:rsidR="001174F6" w:rsidRPr="00CC768B" w:rsidRDefault="001174F6" w:rsidP="001174F6">
      <w:pPr>
        <w:rPr>
          <w:color w:val="1F497D" w:themeColor="text2"/>
          <w:sz w:val="22"/>
          <w:szCs w:val="28"/>
          <w:lang w:val="en-GB" w:eastAsia="de-DE"/>
        </w:rPr>
      </w:pPr>
      <w:proofErr w:type="spellStart"/>
      <w:r w:rsidRPr="00CC768B">
        <w:rPr>
          <w:color w:val="1F497D" w:themeColor="text2"/>
          <w:sz w:val="22"/>
          <w:szCs w:val="28"/>
          <w:lang w:val="en-GB" w:eastAsia="de-DE"/>
        </w:rPr>
        <w:t>Methodische</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Aufarbeitung</w:t>
      </w:r>
      <w:proofErr w:type="spellEnd"/>
      <w:r w:rsidRPr="00CC768B">
        <w:rPr>
          <w:color w:val="1F497D" w:themeColor="text2"/>
          <w:sz w:val="22"/>
          <w:szCs w:val="28"/>
          <w:lang w:val="en-GB" w:eastAsia="de-DE"/>
        </w:rPr>
        <w:t xml:space="preserve"> des </w:t>
      </w:r>
      <w:proofErr w:type="spellStart"/>
      <w:r w:rsidRPr="00CC768B">
        <w:rPr>
          <w:color w:val="1F497D" w:themeColor="text2"/>
          <w:sz w:val="22"/>
          <w:szCs w:val="28"/>
          <w:lang w:val="en-GB" w:eastAsia="de-DE"/>
        </w:rPr>
        <w:t>Geotagging</w:t>
      </w:r>
      <w:proofErr w:type="spellEnd"/>
      <w:r w:rsidRPr="00CC768B">
        <w:rPr>
          <w:color w:val="1F497D" w:themeColor="text2"/>
          <w:sz w:val="22"/>
          <w:szCs w:val="28"/>
          <w:lang w:val="en-GB" w:eastAsia="de-DE"/>
        </w:rPr>
        <w:t xml:space="preserve"> in </w:t>
      </w:r>
      <w:proofErr w:type="spellStart"/>
      <w:r w:rsidRPr="00CC768B">
        <w:rPr>
          <w:color w:val="1F497D" w:themeColor="text2"/>
          <w:sz w:val="22"/>
          <w:szCs w:val="28"/>
          <w:lang w:val="en-GB" w:eastAsia="de-DE"/>
        </w:rPr>
        <w:t>Verbindung</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mit</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Augumented</w:t>
      </w:r>
      <w:proofErr w:type="spellEnd"/>
      <w:r w:rsidRPr="00CC768B">
        <w:rPr>
          <w:color w:val="1F497D" w:themeColor="text2"/>
          <w:sz w:val="22"/>
          <w:szCs w:val="28"/>
          <w:lang w:val="en-GB" w:eastAsia="de-DE"/>
        </w:rPr>
        <w:t xml:space="preserve"> Reality </w:t>
      </w:r>
      <w:proofErr w:type="spellStart"/>
      <w:r w:rsidRPr="00CC768B">
        <w:rPr>
          <w:color w:val="1F497D" w:themeColor="text2"/>
          <w:sz w:val="22"/>
          <w:szCs w:val="28"/>
          <w:lang w:val="en-GB" w:eastAsia="de-DE"/>
        </w:rPr>
        <w:t>Technologien</w:t>
      </w:r>
      <w:proofErr w:type="spellEnd"/>
      <w:r w:rsidRPr="00CC768B">
        <w:rPr>
          <w:color w:val="1F497D" w:themeColor="text2"/>
          <w:sz w:val="22"/>
          <w:szCs w:val="28"/>
          <w:lang w:val="en-GB" w:eastAsia="de-DE"/>
        </w:rPr>
        <w:t xml:space="preserve"> </w:t>
      </w:r>
    </w:p>
    <w:p w14:paraId="0A436BE3" w14:textId="77777777"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Augmented Reality </w:t>
      </w:r>
      <w:proofErr w:type="spellStart"/>
      <w:r w:rsidRPr="00CC768B">
        <w:rPr>
          <w:color w:val="1F497D" w:themeColor="text2"/>
          <w:sz w:val="22"/>
          <w:szCs w:val="28"/>
          <w:lang w:val="en-GB" w:eastAsia="de-DE"/>
        </w:rPr>
        <w:t>Anwendungen</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im</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Bereich</w:t>
      </w:r>
      <w:proofErr w:type="spellEnd"/>
      <w:r w:rsidRPr="00CC768B">
        <w:rPr>
          <w:color w:val="1F497D" w:themeColor="text2"/>
          <w:sz w:val="22"/>
          <w:szCs w:val="28"/>
          <w:lang w:val="en-GB" w:eastAsia="de-DE"/>
        </w:rPr>
        <w:t xml:space="preserve"> des Cultural Heritage</w:t>
      </w:r>
    </w:p>
    <w:p w14:paraId="578EA5C6" w14:textId="77777777" w:rsidR="00B44D73" w:rsidRDefault="00B44D73" w:rsidP="00FA2CD3">
      <w:pPr>
        <w:widowControl w:val="0"/>
        <w:autoSpaceDE w:val="0"/>
        <w:autoSpaceDN w:val="0"/>
        <w:adjustRightInd w:val="0"/>
        <w:spacing w:after="0"/>
        <w:jc w:val="both"/>
        <w:rPr>
          <w:rFonts w:cs="Arial"/>
          <w:sz w:val="22"/>
          <w:szCs w:val="30"/>
        </w:rPr>
      </w:pPr>
    </w:p>
    <w:p w14:paraId="167A939E" w14:textId="77777777" w:rsidR="00B44D73" w:rsidRDefault="00B44D73" w:rsidP="00FA2CD3">
      <w:pPr>
        <w:widowControl w:val="0"/>
        <w:autoSpaceDE w:val="0"/>
        <w:autoSpaceDN w:val="0"/>
        <w:adjustRightInd w:val="0"/>
        <w:spacing w:after="0"/>
        <w:jc w:val="both"/>
        <w:rPr>
          <w:rFonts w:cs="Arial"/>
          <w:sz w:val="22"/>
          <w:szCs w:val="30"/>
        </w:rPr>
      </w:pPr>
    </w:p>
    <w:p w14:paraId="777DE372" w14:textId="77777777" w:rsidR="00141B54" w:rsidRDefault="00141B54" w:rsidP="00FA2CD3">
      <w:pPr>
        <w:widowControl w:val="0"/>
        <w:autoSpaceDE w:val="0"/>
        <w:autoSpaceDN w:val="0"/>
        <w:adjustRightInd w:val="0"/>
        <w:spacing w:after="0"/>
        <w:jc w:val="both"/>
        <w:rPr>
          <w:rFonts w:cs="Helvetica"/>
          <w:sz w:val="22"/>
          <w:szCs w:val="30"/>
        </w:rPr>
      </w:pPr>
    </w:p>
    <w:p w14:paraId="338B7E75" w14:textId="77777777" w:rsidR="00FA2CD3" w:rsidRPr="00141B54" w:rsidRDefault="00FA2CD3" w:rsidP="00FA2CD3">
      <w:pPr>
        <w:widowControl w:val="0"/>
        <w:autoSpaceDE w:val="0"/>
        <w:autoSpaceDN w:val="0"/>
        <w:adjustRightInd w:val="0"/>
        <w:spacing w:after="0"/>
        <w:jc w:val="both"/>
        <w:rPr>
          <w:ins w:id="389" w:author="Christoph Breser" w:date="2016-02-25T09:58:00Z"/>
          <w:rFonts w:cs="Helvetica"/>
          <w:color w:val="800000"/>
          <w:sz w:val="22"/>
          <w:szCs w:val="30"/>
        </w:rPr>
      </w:pPr>
      <w:ins w:id="390" w:author="Christoph Breser" w:date="2016-02-25T09:58:00Z">
        <w:r w:rsidRPr="00141B54">
          <w:rPr>
            <w:rFonts w:cs="Helvetica"/>
            <w:color w:val="800000"/>
            <w:sz w:val="22"/>
            <w:szCs w:val="30"/>
          </w:rPr>
          <w:t xml:space="preserve">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 Referenz ? = verbindende Übereinstimmung zwischen Architektur und Skizzenblatt ?</w:t>
        </w:r>
      </w:ins>
    </w:p>
    <w:p w14:paraId="097F13AB" w14:textId="77777777" w:rsidR="00FA2CD3" w:rsidRPr="00141B54" w:rsidRDefault="00FA2CD3" w:rsidP="00FA2CD3">
      <w:pPr>
        <w:widowControl w:val="0"/>
        <w:autoSpaceDE w:val="0"/>
        <w:autoSpaceDN w:val="0"/>
        <w:adjustRightInd w:val="0"/>
        <w:spacing w:after="0"/>
        <w:jc w:val="both"/>
        <w:rPr>
          <w:ins w:id="391" w:author="Christoph Breser" w:date="2016-02-25T09:58:00Z"/>
          <w:rFonts w:cs="Helvetica"/>
          <w:color w:val="800000"/>
          <w:sz w:val="22"/>
          <w:szCs w:val="30"/>
        </w:rPr>
      </w:pPr>
    </w:p>
    <w:p w14:paraId="6B222D55" w14:textId="77777777" w:rsidR="00FA2CD3" w:rsidRPr="00141B54" w:rsidRDefault="00FA2CD3" w:rsidP="00FA2CD3">
      <w:pPr>
        <w:widowControl w:val="0"/>
        <w:autoSpaceDE w:val="0"/>
        <w:autoSpaceDN w:val="0"/>
        <w:adjustRightInd w:val="0"/>
        <w:spacing w:after="0"/>
        <w:jc w:val="both"/>
        <w:rPr>
          <w:ins w:id="392" w:author="Christoph Breser" w:date="2016-02-25T09:58:00Z"/>
          <w:rFonts w:cs="Helvetica"/>
          <w:color w:val="800000"/>
          <w:sz w:val="22"/>
          <w:szCs w:val="30"/>
        </w:rPr>
      </w:pPr>
      <w:ins w:id="393" w:author="Christoph Breser" w:date="2016-02-25T09:58:00Z">
        <w:r w:rsidRPr="00141B54">
          <w:rPr>
            <w:rFonts w:cs="Helvetica"/>
            <w:color w:val="800000"/>
            <w:sz w:val="22"/>
            <w:szCs w:val="30"/>
          </w:rPr>
          <w:t xml:space="preserve">= = Netz zwischen materiellem (Architektur) und immateriellem Referenten (Idee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des Skizzenblattes und dem Betrachter. </w:t>
        </w:r>
      </w:ins>
    </w:p>
    <w:p w14:paraId="19320826" w14:textId="77777777" w:rsidR="00FA2CD3" w:rsidRPr="00141B54" w:rsidRDefault="00FA2CD3" w:rsidP="00FA2CD3">
      <w:pPr>
        <w:widowControl w:val="0"/>
        <w:autoSpaceDE w:val="0"/>
        <w:autoSpaceDN w:val="0"/>
        <w:adjustRightInd w:val="0"/>
        <w:spacing w:after="0"/>
        <w:jc w:val="both"/>
        <w:rPr>
          <w:ins w:id="394" w:author="Christoph Breser" w:date="2016-02-25T09:58:00Z"/>
          <w:rFonts w:cs="Helvetica"/>
          <w:color w:val="800000"/>
          <w:sz w:val="22"/>
          <w:szCs w:val="30"/>
        </w:rPr>
      </w:pPr>
    </w:p>
    <w:p w14:paraId="2F6F4D6E" w14:textId="77777777" w:rsidR="00FA2CD3" w:rsidRDefault="00FA2CD3">
      <w:pPr>
        <w:rPr>
          <w:sz w:val="22"/>
          <w:szCs w:val="28"/>
          <w:lang w:eastAsia="de-DE"/>
        </w:rPr>
      </w:pPr>
      <w:r>
        <w:rPr>
          <w:sz w:val="22"/>
          <w:szCs w:val="28"/>
          <w:lang w:eastAsia="de-DE"/>
        </w:rPr>
        <w:br w:type="page"/>
      </w:r>
    </w:p>
    <w:p w14:paraId="5BFA5491" w14:textId="77777777" w:rsidR="005F21EA" w:rsidRPr="00EA4276" w:rsidRDefault="005F21EA" w:rsidP="00AA3F18">
      <w:pPr>
        <w:jc w:val="both"/>
        <w:rPr>
          <w:strike/>
          <w:sz w:val="22"/>
          <w:szCs w:val="28"/>
          <w:lang w:eastAsia="de-DE"/>
          <w:rPrChange w:id="395" w:author="stefan zedlacher" w:date="2016-03-03T12:46:00Z">
            <w:rPr>
              <w:sz w:val="22"/>
              <w:szCs w:val="28"/>
              <w:lang w:eastAsia="de-DE"/>
            </w:rPr>
          </w:rPrChange>
        </w:rPr>
      </w:pPr>
      <w:bookmarkStart w:id="396" w:name="_GoBack"/>
      <w:r w:rsidRPr="00EA4276">
        <w:rPr>
          <w:strike/>
          <w:sz w:val="22"/>
          <w:szCs w:val="28"/>
          <w:lang w:eastAsia="de-DE"/>
          <w:rPrChange w:id="397" w:author="stefan zedlacher" w:date="2016-03-03T12:46:00Z">
            <w:rPr>
              <w:sz w:val="22"/>
              <w:szCs w:val="28"/>
              <w:lang w:eastAsia="de-DE"/>
            </w:rPr>
          </w:rPrChange>
        </w:rPr>
        <w:t xml:space="preserve">Anwendung des Linsenmodells von BRUNSWIK in Applikation: </w:t>
      </w:r>
    </w:p>
    <w:p w14:paraId="2D8B3630" w14:textId="77777777" w:rsidR="005F21EA" w:rsidRPr="00EA4276" w:rsidRDefault="00637767" w:rsidP="00AA3F18">
      <w:pPr>
        <w:jc w:val="both"/>
        <w:rPr>
          <w:strike/>
          <w:sz w:val="22"/>
          <w:szCs w:val="28"/>
          <w:lang w:eastAsia="de-DE"/>
          <w:rPrChange w:id="398" w:author="stefan zedlacher" w:date="2016-03-03T12:46:00Z">
            <w:rPr>
              <w:sz w:val="22"/>
              <w:szCs w:val="28"/>
              <w:lang w:eastAsia="de-DE"/>
            </w:rPr>
          </w:rPrChange>
        </w:rPr>
      </w:pPr>
      <w:r w:rsidRPr="00EA4276">
        <w:rPr>
          <w:strike/>
          <w:sz w:val="22"/>
          <w:szCs w:val="28"/>
          <w:lang w:eastAsia="de-DE"/>
          <w:rPrChange w:id="399" w:author="stefan zedlacher" w:date="2016-03-03T12:46:00Z">
            <w:rPr>
              <w:sz w:val="22"/>
              <w:szCs w:val="28"/>
              <w:lang w:eastAsia="de-DE"/>
            </w:rPr>
          </w:rPrChange>
        </w:rPr>
        <w:t xml:space="preserve"> </w:t>
      </w:r>
    </w:p>
    <w:p w14:paraId="50AA9E69" w14:textId="77777777" w:rsidR="005F21EA" w:rsidRPr="00EA4276" w:rsidRDefault="005F21EA" w:rsidP="00AA3F18">
      <w:pPr>
        <w:jc w:val="both"/>
        <w:rPr>
          <w:b/>
          <w:strike/>
          <w:sz w:val="22"/>
          <w:szCs w:val="28"/>
          <w:lang w:eastAsia="de-DE"/>
          <w:rPrChange w:id="400" w:author="stefan zedlacher" w:date="2016-03-03T12:46:00Z">
            <w:rPr>
              <w:b/>
              <w:sz w:val="22"/>
              <w:szCs w:val="28"/>
              <w:lang w:eastAsia="de-DE"/>
            </w:rPr>
          </w:rPrChange>
        </w:rPr>
      </w:pPr>
      <w:r w:rsidRPr="00EA4276">
        <w:rPr>
          <w:b/>
          <w:strike/>
          <w:sz w:val="22"/>
          <w:szCs w:val="28"/>
          <w:lang w:eastAsia="de-DE"/>
          <w:rPrChange w:id="401" w:author="stefan zedlacher" w:date="2016-03-03T12:46:00Z">
            <w:rPr>
              <w:b/>
              <w:sz w:val="22"/>
              <w:szCs w:val="28"/>
              <w:lang w:eastAsia="de-DE"/>
            </w:rPr>
          </w:rPrChange>
        </w:rPr>
        <w:t>Ebenen:</w:t>
      </w:r>
    </w:p>
    <w:p w14:paraId="3C8C0D38" w14:textId="77777777" w:rsidR="005F21EA" w:rsidRPr="00EA4276" w:rsidRDefault="005F21EA" w:rsidP="00AA3F18">
      <w:pPr>
        <w:jc w:val="both"/>
        <w:rPr>
          <w:strike/>
          <w:sz w:val="22"/>
          <w:szCs w:val="28"/>
          <w:u w:val="single"/>
          <w:lang w:eastAsia="de-DE"/>
          <w:rPrChange w:id="402" w:author="stefan zedlacher" w:date="2016-03-03T12:46:00Z">
            <w:rPr>
              <w:sz w:val="22"/>
              <w:szCs w:val="28"/>
              <w:u w:val="single"/>
              <w:lang w:eastAsia="de-DE"/>
            </w:rPr>
          </w:rPrChange>
        </w:rPr>
      </w:pPr>
    </w:p>
    <w:p w14:paraId="63E3E679" w14:textId="77777777" w:rsidR="00CC768B" w:rsidRPr="00EA4276" w:rsidRDefault="005F21EA" w:rsidP="00AA3F18">
      <w:pPr>
        <w:jc w:val="both"/>
        <w:rPr>
          <w:strike/>
          <w:sz w:val="22"/>
          <w:szCs w:val="28"/>
          <w:u w:val="single"/>
          <w:lang w:eastAsia="de-DE"/>
          <w:rPrChange w:id="403" w:author="stefan zedlacher" w:date="2016-03-03T12:46:00Z">
            <w:rPr>
              <w:sz w:val="22"/>
              <w:szCs w:val="28"/>
              <w:u w:val="single"/>
              <w:lang w:eastAsia="de-DE"/>
            </w:rPr>
          </w:rPrChange>
        </w:rPr>
      </w:pPr>
      <w:r w:rsidRPr="00EA4276">
        <w:rPr>
          <w:strike/>
          <w:sz w:val="22"/>
          <w:szCs w:val="28"/>
          <w:u w:val="single"/>
          <w:lang w:eastAsia="de-DE"/>
          <w:rPrChange w:id="404" w:author="stefan zedlacher" w:date="2016-03-03T12:46:00Z">
            <w:rPr>
              <w:sz w:val="22"/>
              <w:szCs w:val="28"/>
              <w:u w:val="single"/>
              <w:lang w:eastAsia="de-DE"/>
            </w:rPr>
          </w:rPrChange>
        </w:rPr>
        <w:t xml:space="preserve">Distale Ebene (Faktoren) </w:t>
      </w:r>
    </w:p>
    <w:p w14:paraId="390D9496" w14:textId="77777777" w:rsidR="005F21EA" w:rsidRPr="00EA4276" w:rsidRDefault="005F21EA" w:rsidP="00AA3F18">
      <w:pPr>
        <w:jc w:val="both"/>
        <w:rPr>
          <w:strike/>
          <w:sz w:val="22"/>
          <w:szCs w:val="28"/>
          <w:lang w:eastAsia="de-DE"/>
          <w:rPrChange w:id="405" w:author="stefan zedlacher" w:date="2016-03-03T12:46:00Z">
            <w:rPr>
              <w:sz w:val="22"/>
              <w:szCs w:val="28"/>
              <w:lang w:eastAsia="de-DE"/>
            </w:rPr>
          </w:rPrChange>
        </w:rPr>
      </w:pPr>
      <w:r w:rsidRPr="00EA4276">
        <w:rPr>
          <w:strike/>
          <w:sz w:val="22"/>
          <w:szCs w:val="28"/>
          <w:lang w:eastAsia="de-DE"/>
          <w:rPrChange w:id="406" w:author="stefan zedlacher" w:date="2016-03-03T12:46:00Z">
            <w:rPr>
              <w:sz w:val="22"/>
              <w:szCs w:val="28"/>
              <w:lang w:eastAsia="de-DE"/>
            </w:rPr>
          </w:rPrChange>
        </w:rPr>
        <w:t>Nicht sichtbare, jedoch kognitiv erfahrbare Ebene, welche sich aus den proximalen Merkmalen ergibt</w:t>
      </w:r>
    </w:p>
    <w:p w14:paraId="590A1628" w14:textId="77777777" w:rsidR="005F21EA" w:rsidRPr="00EA4276" w:rsidRDefault="005F21EA" w:rsidP="00AA3F18">
      <w:pPr>
        <w:jc w:val="both"/>
        <w:rPr>
          <w:strike/>
          <w:sz w:val="22"/>
          <w:szCs w:val="28"/>
          <w:lang w:eastAsia="de-DE"/>
          <w:rPrChange w:id="407" w:author="stefan zedlacher" w:date="2016-03-03T12:46:00Z">
            <w:rPr>
              <w:sz w:val="22"/>
              <w:szCs w:val="28"/>
              <w:lang w:eastAsia="de-DE"/>
            </w:rPr>
          </w:rPrChange>
        </w:rPr>
      </w:pPr>
    </w:p>
    <w:p w14:paraId="7300EA4C" w14:textId="77777777" w:rsidR="005F21EA" w:rsidRPr="00EA4276" w:rsidRDefault="005F21EA" w:rsidP="00AA3F18">
      <w:pPr>
        <w:jc w:val="both"/>
        <w:rPr>
          <w:strike/>
          <w:sz w:val="22"/>
          <w:szCs w:val="28"/>
          <w:u w:val="single"/>
          <w:lang w:eastAsia="de-DE"/>
          <w:rPrChange w:id="408" w:author="stefan zedlacher" w:date="2016-03-03T12:46:00Z">
            <w:rPr>
              <w:sz w:val="22"/>
              <w:szCs w:val="28"/>
              <w:u w:val="single"/>
              <w:lang w:eastAsia="de-DE"/>
            </w:rPr>
          </w:rPrChange>
        </w:rPr>
      </w:pPr>
      <w:r w:rsidRPr="00EA4276">
        <w:rPr>
          <w:strike/>
          <w:sz w:val="22"/>
          <w:szCs w:val="28"/>
          <w:u w:val="single"/>
          <w:lang w:eastAsia="de-DE"/>
          <w:rPrChange w:id="409" w:author="stefan zedlacher" w:date="2016-03-03T12:46:00Z">
            <w:rPr>
              <w:sz w:val="22"/>
              <w:szCs w:val="28"/>
              <w:u w:val="single"/>
              <w:lang w:eastAsia="de-DE"/>
            </w:rPr>
          </w:rPrChange>
        </w:rPr>
        <w:t>Proximale Ebene (Faktoren)</w:t>
      </w:r>
    </w:p>
    <w:p w14:paraId="052969C9" w14:textId="77777777" w:rsidR="005F21EA" w:rsidRPr="00EA4276" w:rsidRDefault="005F21EA" w:rsidP="00AA3F18">
      <w:pPr>
        <w:jc w:val="both"/>
        <w:rPr>
          <w:strike/>
          <w:sz w:val="22"/>
          <w:szCs w:val="28"/>
          <w:lang w:eastAsia="de-DE"/>
          <w:rPrChange w:id="410" w:author="stefan zedlacher" w:date="2016-03-03T12:46:00Z">
            <w:rPr>
              <w:sz w:val="22"/>
              <w:szCs w:val="28"/>
              <w:lang w:eastAsia="de-DE"/>
            </w:rPr>
          </w:rPrChange>
        </w:rPr>
      </w:pPr>
      <w:r w:rsidRPr="00EA4276">
        <w:rPr>
          <w:strike/>
          <w:sz w:val="22"/>
          <w:szCs w:val="28"/>
          <w:lang w:eastAsia="de-DE"/>
          <w:rPrChange w:id="411" w:author="stefan zedlacher" w:date="2016-03-03T12:46:00Z">
            <w:rPr>
              <w:sz w:val="22"/>
              <w:szCs w:val="28"/>
              <w:lang w:eastAsia="de-DE"/>
            </w:rPr>
          </w:rPrChange>
        </w:rPr>
        <w:t>Direkt beobachtbaren Merkmale [Übereinstimmungen zwischen Referent und Quelle]</w:t>
      </w:r>
    </w:p>
    <w:p w14:paraId="20CC0762" w14:textId="77777777" w:rsidR="005F21EA" w:rsidRPr="00EA4276" w:rsidRDefault="005F21EA" w:rsidP="00AA3F18">
      <w:pPr>
        <w:jc w:val="both"/>
        <w:rPr>
          <w:strike/>
          <w:sz w:val="22"/>
          <w:szCs w:val="28"/>
          <w:lang w:eastAsia="de-DE"/>
          <w:rPrChange w:id="412" w:author="stefan zedlacher" w:date="2016-03-03T12:46:00Z">
            <w:rPr>
              <w:sz w:val="22"/>
              <w:szCs w:val="28"/>
              <w:lang w:eastAsia="de-DE"/>
            </w:rPr>
          </w:rPrChange>
        </w:rPr>
      </w:pPr>
    </w:p>
    <w:p w14:paraId="4E43F964" w14:textId="77777777" w:rsidR="005F21EA" w:rsidRPr="00EA4276" w:rsidRDefault="005F21EA" w:rsidP="00AA3F18">
      <w:pPr>
        <w:jc w:val="both"/>
        <w:rPr>
          <w:strike/>
          <w:sz w:val="22"/>
          <w:szCs w:val="28"/>
          <w:u w:val="single"/>
          <w:lang w:eastAsia="de-DE"/>
          <w:rPrChange w:id="413" w:author="stefan zedlacher" w:date="2016-03-03T12:46:00Z">
            <w:rPr>
              <w:sz w:val="22"/>
              <w:szCs w:val="28"/>
              <w:u w:val="single"/>
              <w:lang w:eastAsia="de-DE"/>
            </w:rPr>
          </w:rPrChange>
        </w:rPr>
      </w:pPr>
      <w:r w:rsidRPr="00EA4276">
        <w:rPr>
          <w:strike/>
          <w:sz w:val="22"/>
          <w:szCs w:val="28"/>
          <w:u w:val="single"/>
          <w:lang w:eastAsia="de-DE"/>
          <w:rPrChange w:id="414" w:author="stefan zedlacher" w:date="2016-03-03T12:46:00Z">
            <w:rPr>
              <w:sz w:val="22"/>
              <w:szCs w:val="28"/>
              <w:u w:val="single"/>
              <w:lang w:eastAsia="de-DE"/>
            </w:rPr>
          </w:rPrChange>
        </w:rPr>
        <w:t>Zentrale Ebene (Faktoren)</w:t>
      </w:r>
    </w:p>
    <w:p w14:paraId="20C35369" w14:textId="77777777" w:rsidR="005F21EA" w:rsidRPr="00EA4276" w:rsidRDefault="005F21EA" w:rsidP="00AA3F18">
      <w:pPr>
        <w:jc w:val="both"/>
        <w:rPr>
          <w:strike/>
          <w:sz w:val="22"/>
          <w:szCs w:val="28"/>
          <w:lang w:eastAsia="de-DE"/>
          <w:rPrChange w:id="415" w:author="stefan zedlacher" w:date="2016-03-03T12:46:00Z">
            <w:rPr>
              <w:sz w:val="22"/>
              <w:szCs w:val="28"/>
              <w:lang w:eastAsia="de-DE"/>
            </w:rPr>
          </w:rPrChange>
        </w:rPr>
      </w:pPr>
      <w:r w:rsidRPr="00EA4276">
        <w:rPr>
          <w:strike/>
          <w:sz w:val="22"/>
          <w:szCs w:val="28"/>
          <w:lang w:eastAsia="de-DE"/>
          <w:rPrChange w:id="416" w:author="stefan zedlacher" w:date="2016-03-03T12:46:00Z">
            <w:rPr>
              <w:sz w:val="22"/>
              <w:szCs w:val="28"/>
              <w:lang w:eastAsia="de-DE"/>
            </w:rPr>
          </w:rPrChange>
        </w:rPr>
        <w:t>Manifestes Urteil, das aufgrund der Beobachtung der proximalen Merkmale getroffen wird.</w:t>
      </w:r>
    </w:p>
    <w:p w14:paraId="0063B412" w14:textId="77777777" w:rsidR="005F21EA" w:rsidRPr="00EA4276" w:rsidRDefault="005F21EA" w:rsidP="00AA3F18">
      <w:pPr>
        <w:jc w:val="both"/>
        <w:rPr>
          <w:strike/>
          <w:sz w:val="22"/>
          <w:szCs w:val="28"/>
          <w:lang w:eastAsia="de-DE"/>
          <w:rPrChange w:id="417" w:author="stefan zedlacher" w:date="2016-03-03T12:46:00Z">
            <w:rPr>
              <w:sz w:val="22"/>
              <w:szCs w:val="28"/>
              <w:lang w:eastAsia="de-DE"/>
            </w:rPr>
          </w:rPrChange>
        </w:rPr>
      </w:pPr>
    </w:p>
    <w:p w14:paraId="0BFFD09D" w14:textId="77777777" w:rsidR="005F21EA" w:rsidRPr="00EA4276" w:rsidRDefault="005F21EA" w:rsidP="00AA3F18">
      <w:pPr>
        <w:jc w:val="both"/>
        <w:rPr>
          <w:b/>
          <w:strike/>
          <w:sz w:val="22"/>
          <w:szCs w:val="28"/>
          <w:lang w:eastAsia="de-DE"/>
          <w:rPrChange w:id="418" w:author="stefan zedlacher" w:date="2016-03-03T12:46:00Z">
            <w:rPr>
              <w:b/>
              <w:sz w:val="22"/>
              <w:szCs w:val="28"/>
              <w:lang w:eastAsia="de-DE"/>
            </w:rPr>
          </w:rPrChange>
        </w:rPr>
      </w:pPr>
      <w:r w:rsidRPr="00EA4276">
        <w:rPr>
          <w:b/>
          <w:strike/>
          <w:sz w:val="22"/>
          <w:szCs w:val="28"/>
          <w:lang w:eastAsia="de-DE"/>
          <w:rPrChange w:id="419" w:author="stefan zedlacher" w:date="2016-03-03T12:46:00Z">
            <w:rPr>
              <w:b/>
              <w:sz w:val="22"/>
              <w:szCs w:val="28"/>
              <w:lang w:eastAsia="de-DE"/>
            </w:rPr>
          </w:rPrChange>
        </w:rPr>
        <w:t xml:space="preserve">Korrelative </w:t>
      </w:r>
      <w:r w:rsidR="00637767" w:rsidRPr="00EA4276">
        <w:rPr>
          <w:b/>
          <w:strike/>
          <w:sz w:val="22"/>
          <w:szCs w:val="28"/>
          <w:lang w:eastAsia="de-DE"/>
          <w:rPrChange w:id="420" w:author="stefan zedlacher" w:date="2016-03-03T12:46:00Z">
            <w:rPr>
              <w:b/>
              <w:sz w:val="22"/>
              <w:szCs w:val="28"/>
              <w:lang w:eastAsia="de-DE"/>
            </w:rPr>
          </w:rPrChange>
        </w:rPr>
        <w:t xml:space="preserve">(nicht-deterministische) </w:t>
      </w:r>
      <w:r w:rsidRPr="00EA4276">
        <w:rPr>
          <w:b/>
          <w:strike/>
          <w:sz w:val="22"/>
          <w:szCs w:val="28"/>
          <w:lang w:eastAsia="de-DE"/>
          <w:rPrChange w:id="421" w:author="stefan zedlacher" w:date="2016-03-03T12:46:00Z">
            <w:rPr>
              <w:b/>
              <w:sz w:val="22"/>
              <w:szCs w:val="28"/>
              <w:lang w:eastAsia="de-DE"/>
            </w:rPr>
          </w:rPrChange>
        </w:rPr>
        <w:t xml:space="preserve">Beziehungen: </w:t>
      </w:r>
    </w:p>
    <w:p w14:paraId="6FF2C1BE" w14:textId="77777777" w:rsidR="005F21EA" w:rsidRPr="00EA4276" w:rsidRDefault="005F21EA" w:rsidP="00AA3F18">
      <w:pPr>
        <w:jc w:val="both"/>
        <w:rPr>
          <w:strike/>
          <w:sz w:val="22"/>
          <w:szCs w:val="28"/>
          <w:lang w:eastAsia="de-DE"/>
          <w:rPrChange w:id="422" w:author="stefan zedlacher" w:date="2016-03-03T12:46:00Z">
            <w:rPr>
              <w:sz w:val="22"/>
              <w:szCs w:val="28"/>
              <w:lang w:eastAsia="de-DE"/>
            </w:rPr>
          </w:rPrChange>
        </w:rPr>
      </w:pPr>
    </w:p>
    <w:p w14:paraId="4EFF92C5" w14:textId="77777777" w:rsidR="00637767" w:rsidRPr="00EA4276" w:rsidRDefault="005F21EA" w:rsidP="00637767">
      <w:pPr>
        <w:pStyle w:val="Listenabsatz"/>
        <w:numPr>
          <w:ilvl w:val="0"/>
          <w:numId w:val="5"/>
        </w:numPr>
        <w:jc w:val="both"/>
        <w:rPr>
          <w:strike/>
          <w:sz w:val="22"/>
          <w:szCs w:val="28"/>
          <w:lang w:eastAsia="de-DE"/>
          <w:rPrChange w:id="423" w:author="stefan zedlacher" w:date="2016-03-03T12:46:00Z">
            <w:rPr>
              <w:sz w:val="22"/>
              <w:szCs w:val="28"/>
              <w:lang w:eastAsia="de-DE"/>
            </w:rPr>
          </w:rPrChange>
        </w:rPr>
      </w:pPr>
      <w:r w:rsidRPr="00EA4276">
        <w:rPr>
          <w:strike/>
          <w:sz w:val="22"/>
          <w:szCs w:val="28"/>
          <w:lang w:eastAsia="de-DE"/>
          <w:rPrChange w:id="424" w:author="stefan zedlacher" w:date="2016-03-03T12:46:00Z">
            <w:rPr>
              <w:sz w:val="22"/>
              <w:szCs w:val="28"/>
              <w:lang w:eastAsia="de-DE"/>
            </w:rPr>
          </w:rPrChange>
        </w:rPr>
        <w:t xml:space="preserve">ökologische Validität: zwischen </w:t>
      </w:r>
      <w:r w:rsidR="00637767" w:rsidRPr="00EA4276">
        <w:rPr>
          <w:strike/>
          <w:sz w:val="22"/>
          <w:szCs w:val="28"/>
          <w:lang w:eastAsia="de-DE"/>
          <w:rPrChange w:id="425" w:author="stefan zedlacher" w:date="2016-03-03T12:46:00Z">
            <w:rPr>
              <w:sz w:val="22"/>
              <w:szCs w:val="28"/>
              <w:lang w:eastAsia="de-DE"/>
            </w:rPr>
          </w:rPrChange>
        </w:rPr>
        <w:t xml:space="preserve">beobachteten </w:t>
      </w:r>
      <w:r w:rsidRPr="00EA4276">
        <w:rPr>
          <w:strike/>
          <w:sz w:val="22"/>
          <w:szCs w:val="28"/>
          <w:lang w:eastAsia="de-DE"/>
          <w:rPrChange w:id="426" w:author="stefan zedlacher" w:date="2016-03-03T12:46:00Z">
            <w:rPr>
              <w:sz w:val="22"/>
              <w:szCs w:val="28"/>
              <w:lang w:eastAsia="de-DE"/>
            </w:rPr>
          </w:rPrChange>
        </w:rPr>
        <w:t xml:space="preserve">distalem und </w:t>
      </w:r>
      <w:r w:rsidR="00637767" w:rsidRPr="00EA4276">
        <w:rPr>
          <w:strike/>
          <w:sz w:val="22"/>
          <w:szCs w:val="28"/>
          <w:lang w:eastAsia="de-DE"/>
          <w:rPrChange w:id="427" w:author="stefan zedlacher" w:date="2016-03-03T12:46:00Z">
            <w:rPr>
              <w:sz w:val="22"/>
              <w:szCs w:val="28"/>
              <w:lang w:eastAsia="de-DE"/>
            </w:rPr>
          </w:rPrChange>
        </w:rPr>
        <w:t>proximalem Merkmal</w:t>
      </w:r>
    </w:p>
    <w:p w14:paraId="3DAE6AC1" w14:textId="77777777" w:rsidR="00637767" w:rsidRPr="00EA4276" w:rsidRDefault="00637767" w:rsidP="00637767">
      <w:pPr>
        <w:pStyle w:val="Listenabsatz"/>
        <w:numPr>
          <w:ilvl w:val="0"/>
          <w:numId w:val="5"/>
        </w:numPr>
        <w:jc w:val="both"/>
        <w:rPr>
          <w:strike/>
          <w:sz w:val="22"/>
          <w:szCs w:val="28"/>
          <w:lang w:eastAsia="de-DE"/>
          <w:rPrChange w:id="428" w:author="stefan zedlacher" w:date="2016-03-03T12:46:00Z">
            <w:rPr>
              <w:sz w:val="22"/>
              <w:szCs w:val="28"/>
              <w:lang w:eastAsia="de-DE"/>
            </w:rPr>
          </w:rPrChange>
        </w:rPr>
      </w:pPr>
      <w:r w:rsidRPr="00EA4276">
        <w:rPr>
          <w:strike/>
          <w:sz w:val="22"/>
          <w:szCs w:val="28"/>
          <w:lang w:eastAsia="de-DE"/>
          <w:rPrChange w:id="429" w:author="stefan zedlacher" w:date="2016-03-03T12:46:00Z">
            <w:rPr>
              <w:sz w:val="22"/>
              <w:szCs w:val="28"/>
              <w:lang w:eastAsia="de-DE"/>
            </w:rPr>
          </w:rPrChange>
        </w:rPr>
        <w:t>Merkmalsverwertung: Beziehung zwischen proximalem Merkmal und manifestem Urteil</w:t>
      </w:r>
    </w:p>
    <w:p w14:paraId="67424A20" w14:textId="77777777" w:rsidR="005F21EA" w:rsidRPr="00EA4276" w:rsidRDefault="00637767" w:rsidP="00637767">
      <w:pPr>
        <w:pStyle w:val="Listenabsatz"/>
        <w:numPr>
          <w:ilvl w:val="0"/>
          <w:numId w:val="5"/>
        </w:numPr>
        <w:jc w:val="both"/>
        <w:rPr>
          <w:strike/>
          <w:sz w:val="22"/>
          <w:szCs w:val="28"/>
          <w:lang w:eastAsia="de-DE"/>
          <w:rPrChange w:id="430" w:author="stefan zedlacher" w:date="2016-03-03T12:46:00Z">
            <w:rPr>
              <w:sz w:val="22"/>
              <w:szCs w:val="28"/>
              <w:lang w:eastAsia="de-DE"/>
            </w:rPr>
          </w:rPrChange>
        </w:rPr>
      </w:pPr>
      <w:r w:rsidRPr="00EA4276">
        <w:rPr>
          <w:strike/>
          <w:sz w:val="22"/>
          <w:szCs w:val="28"/>
          <w:lang w:eastAsia="de-DE"/>
          <w:rPrChange w:id="431" w:author="stefan zedlacher" w:date="2016-03-03T12:46:00Z">
            <w:rPr>
              <w:sz w:val="22"/>
              <w:szCs w:val="28"/>
              <w:lang w:eastAsia="de-DE"/>
            </w:rPr>
          </w:rPrChange>
        </w:rPr>
        <w:t xml:space="preserve">Funktionale Validität: eigentliche </w:t>
      </w:r>
      <w:proofErr w:type="spellStart"/>
      <w:r w:rsidRPr="00EA4276">
        <w:rPr>
          <w:strike/>
          <w:sz w:val="22"/>
          <w:szCs w:val="28"/>
          <w:lang w:eastAsia="de-DE"/>
          <w:rPrChange w:id="432" w:author="stefan zedlacher" w:date="2016-03-03T12:46:00Z">
            <w:rPr>
              <w:sz w:val="22"/>
              <w:szCs w:val="28"/>
              <w:lang w:eastAsia="de-DE"/>
            </w:rPr>
          </w:rPrChange>
        </w:rPr>
        <w:t>Bezihung</w:t>
      </w:r>
      <w:proofErr w:type="spellEnd"/>
      <w:r w:rsidRPr="00EA4276">
        <w:rPr>
          <w:strike/>
          <w:sz w:val="22"/>
          <w:szCs w:val="28"/>
          <w:lang w:eastAsia="de-DE"/>
          <w:rPrChange w:id="433" w:author="stefan zedlacher" w:date="2016-03-03T12:46:00Z">
            <w:rPr>
              <w:sz w:val="22"/>
              <w:szCs w:val="28"/>
              <w:lang w:eastAsia="de-DE"/>
            </w:rPr>
          </w:rPrChange>
        </w:rPr>
        <w:t xml:space="preserve"> zwischen distalem Merkmal und manifestem Urteil</w:t>
      </w:r>
    </w:p>
    <w:bookmarkEnd w:id="396"/>
    <w:p w14:paraId="7522898F" w14:textId="77777777" w:rsidR="00637767" w:rsidRDefault="00637767" w:rsidP="00AA3F18">
      <w:pPr>
        <w:jc w:val="both"/>
        <w:rPr>
          <w:sz w:val="22"/>
          <w:szCs w:val="28"/>
          <w:lang w:eastAsia="de-DE"/>
        </w:rPr>
      </w:pPr>
    </w:p>
    <w:p w14:paraId="49042E48" w14:textId="77777777" w:rsidR="00637767" w:rsidRDefault="00637767" w:rsidP="00AA3F18">
      <w:pPr>
        <w:jc w:val="both"/>
        <w:rPr>
          <w:sz w:val="22"/>
          <w:szCs w:val="28"/>
          <w:lang w:eastAsia="de-DE"/>
        </w:rPr>
      </w:pPr>
    </w:p>
    <w:p w14:paraId="40705965" w14:textId="77777777" w:rsidR="005F21EA" w:rsidRDefault="005F21EA" w:rsidP="00AA3F18">
      <w:pPr>
        <w:jc w:val="both"/>
        <w:rPr>
          <w:sz w:val="22"/>
          <w:szCs w:val="28"/>
          <w:lang w:eastAsia="de-DE"/>
        </w:rPr>
      </w:pPr>
    </w:p>
    <w:p w14:paraId="31225E58" w14:textId="77777777" w:rsidR="00CC768B" w:rsidRDefault="00CC768B">
      <w:pPr>
        <w:rPr>
          <w:b/>
          <w:sz w:val="22"/>
          <w:szCs w:val="28"/>
          <w:lang w:eastAsia="de-DE"/>
        </w:rPr>
      </w:pPr>
    </w:p>
    <w:p w14:paraId="0E8A29F7" w14:textId="77777777" w:rsidR="00AA36BA" w:rsidRDefault="00AA36BA">
      <w:pPr>
        <w:rPr>
          <w:ins w:id="434" w:author="Christoph Breser" w:date="2016-02-25T09:58:00Z"/>
          <w:b/>
          <w:sz w:val="22"/>
          <w:szCs w:val="28"/>
          <w:lang w:eastAsia="de-DE"/>
        </w:rPr>
      </w:pPr>
    </w:p>
    <w:p w14:paraId="6578B3F5" w14:textId="77777777"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14:paraId="629CA5ED" w14:textId="77777777" w:rsidR="00C7046E" w:rsidRPr="00C7046E" w:rsidRDefault="00C7046E">
      <w:pPr>
        <w:rPr>
          <w:sz w:val="22"/>
          <w:szCs w:val="28"/>
          <w:lang w:val="en-GB" w:eastAsia="de-DE"/>
        </w:rPr>
      </w:pPr>
    </w:p>
    <w:p w14:paraId="2E9672D4" w14:textId="77777777"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(Critical Human Rights), University of Wisconsin Press 2014.</w:t>
      </w:r>
    </w:p>
    <w:p w14:paraId="5CC000E9" w14:textId="77777777"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Habitus.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9" w:history="1">
        <w:r w:rsidRPr="008034D7">
          <w:rPr>
            <w:sz w:val="18"/>
            <w:szCs w:val="28"/>
            <w:lang w:val="en-GB" w:eastAsia="de-DE"/>
          </w:rPr>
          <w:t>ISBN 978-3-8376-1127-4</w:t>
        </w:r>
      </w:hyperlink>
      <w:r w:rsidRPr="008034D7">
        <w:rPr>
          <w:sz w:val="18"/>
          <w:szCs w:val="28"/>
          <w:lang w:val="en-GB" w:eastAsia="de-DE"/>
        </w:rPr>
        <w:t>, S. 21 ff. (</w:t>
      </w:r>
      <w:hyperlink r:id="rId10" w:anchor="v=onepage&amp;q=Urbanit%C3%A4t&amp;f=false" w:history="1">
        <w:r w:rsidRPr="008034D7">
          <w:rPr>
            <w:sz w:val="18"/>
            <w:szCs w:val="28"/>
            <w:lang w:val="en-GB" w:eastAsia="de-DE"/>
          </w:rPr>
          <w:t>online</w:t>
        </w:r>
      </w:hyperlink>
      <w:r w:rsidRPr="008034D7">
        <w:rPr>
          <w:sz w:val="18"/>
          <w:szCs w:val="28"/>
          <w:lang w:val="en-GB" w:eastAsia="de-DE"/>
        </w:rPr>
        <w:t>)</w:t>
      </w:r>
    </w:p>
    <w:p w14:paraId="4CEFD8F0" w14:textId="77777777"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11" w:history="1">
        <w:r w:rsidRPr="008034D7">
          <w:rPr>
            <w:sz w:val="18"/>
            <w:szCs w:val="28"/>
            <w:lang w:val="en-GB" w:eastAsia="de-DE"/>
          </w:rPr>
          <w:t>ISBN 978-3-86644-286-3</w:t>
        </w:r>
      </w:hyperlink>
      <w:r w:rsidRPr="008034D7">
        <w:rPr>
          <w:sz w:val="18"/>
          <w:szCs w:val="28"/>
          <w:lang w:val="en-GB" w:eastAsia="de-DE"/>
        </w:rPr>
        <w:t>, S. 52 (</w:t>
      </w:r>
      <w:hyperlink r:id="rId12" w:anchor="v=onepage&amp;q=Andreas%20Feldtkeller&amp;f=false" w:history="1">
        <w:r w:rsidRPr="008034D7">
          <w:rPr>
            <w:sz w:val="18"/>
            <w:szCs w:val="28"/>
            <w:lang w:val="en-GB" w:eastAsia="de-DE"/>
          </w:rPr>
          <w:t>online</w:t>
        </w:r>
      </w:hyperlink>
      <w:r w:rsidRPr="008034D7">
        <w:rPr>
          <w:sz w:val="18"/>
          <w:szCs w:val="28"/>
          <w:lang w:val="en-GB" w:eastAsia="de-DE"/>
        </w:rPr>
        <w:t>)</w:t>
      </w:r>
    </w:p>
    <w:p w14:paraId="2862576A" w14:textId="77777777"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3" w:history="1">
        <w:r w:rsidRPr="008034D7">
          <w:rPr>
            <w:sz w:val="18"/>
            <w:szCs w:val="28"/>
            <w:lang w:val="en-GB" w:eastAsia="de-DE"/>
          </w:rPr>
          <w:t>ISBN 978-3-640-87106-3</w:t>
        </w:r>
      </w:hyperlink>
      <w:r w:rsidRPr="008034D7">
        <w:rPr>
          <w:sz w:val="18"/>
          <w:szCs w:val="28"/>
          <w:lang w:val="en-GB" w:eastAsia="de-DE"/>
        </w:rPr>
        <w:t>, S. 4 (</w:t>
      </w:r>
      <w:hyperlink r:id="rId14" w:anchor="v=onepage&amp;q=Urbanit%C3%A4t&amp;f=false" w:history="1">
        <w:r w:rsidRPr="008034D7">
          <w:rPr>
            <w:sz w:val="18"/>
            <w:szCs w:val="28"/>
            <w:lang w:val="en-GB" w:eastAsia="de-DE"/>
          </w:rPr>
          <w:t>online</w:t>
        </w:r>
      </w:hyperlink>
      <w:r w:rsidRPr="008034D7">
        <w:rPr>
          <w:sz w:val="18"/>
          <w:szCs w:val="28"/>
          <w:lang w:val="en-GB" w:eastAsia="de-DE"/>
        </w:rPr>
        <w:t>)</w:t>
      </w:r>
    </w:p>
    <w:p w14:paraId="5FC04A62" w14:textId="77777777"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di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di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14:paraId="6EF27960" w14:textId="77777777" w:rsidR="00556DB3" w:rsidRDefault="00556DB3" w:rsidP="00DF6ADD">
      <w:pPr>
        <w:widowControl w:val="0"/>
        <w:autoSpaceDE w:val="0"/>
        <w:autoSpaceDN w:val="0"/>
        <w:adjustRightInd w:val="0"/>
        <w:spacing w:after="0"/>
        <w:rPr>
          <w:sz w:val="18"/>
          <w:szCs w:val="28"/>
          <w:lang w:val="en-GB" w:eastAsia="de-DE"/>
        </w:rPr>
      </w:pPr>
    </w:p>
    <w:p w14:paraId="672747AA" w14:textId="77777777"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14:paraId="68F54542" w14:textId="77777777" w:rsidR="00556DB3" w:rsidRDefault="00556DB3" w:rsidP="00DF6ADD">
      <w:pPr>
        <w:widowControl w:val="0"/>
        <w:autoSpaceDE w:val="0"/>
        <w:autoSpaceDN w:val="0"/>
        <w:adjustRightInd w:val="0"/>
        <w:spacing w:after="0"/>
        <w:rPr>
          <w:sz w:val="18"/>
          <w:szCs w:val="28"/>
          <w:lang w:val="en-GB" w:eastAsia="de-DE"/>
        </w:rPr>
      </w:pPr>
    </w:p>
    <w:p w14:paraId="246EE286" w14:textId="77777777"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der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14:paraId="4CF4F796" w14:textId="77777777"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w:t>
      </w:r>
      <w:proofErr w:type="spellEnd"/>
      <w:r w:rsidRPr="00BC4F77">
        <w:rPr>
          <w:sz w:val="18"/>
          <w:szCs w:val="28"/>
          <w:lang w:val="en-GB" w:eastAsia="de-DE"/>
        </w:rPr>
        <w:t>.-</w:t>
      </w:r>
      <w:proofErr w:type="spellStart"/>
      <w:r w:rsidRPr="00BC4F77">
        <w:rPr>
          <w:sz w:val="18"/>
          <w:szCs w:val="28"/>
          <w:lang w:val="en-GB" w:eastAsia="de-DE"/>
        </w:rPr>
        <w:t>Anst</w:t>
      </w:r>
      <w:proofErr w:type="spellEnd"/>
      <w:r w:rsidRPr="00BC4F77">
        <w:rPr>
          <w:sz w:val="18"/>
          <w:szCs w:val="28"/>
          <w:lang w:val="en-GB" w:eastAsia="de-DE"/>
        </w:rPr>
        <w:t>..</w:t>
      </w:r>
    </w:p>
    <w:p w14:paraId="6CCB0537" w14:textId="77777777"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5" w:history="1">
        <w:r w:rsidRPr="005873A9">
          <w:rPr>
            <w:sz w:val="18"/>
            <w:szCs w:val="28"/>
            <w:lang w:val="en-GB" w:eastAsia="de-DE"/>
          </w:rPr>
          <w:t>Harvard University Press</w:t>
        </w:r>
      </w:hyperlink>
      <w:r w:rsidRPr="005873A9">
        <w:rPr>
          <w:sz w:val="18"/>
          <w:szCs w:val="28"/>
          <w:lang w:val="en-GB" w:eastAsia="de-DE"/>
        </w:rPr>
        <w:t xml:space="preserve">. </w:t>
      </w:r>
      <w:hyperlink r:id="rId16" w:history="1">
        <w:r w:rsidRPr="005873A9">
          <w:rPr>
            <w:sz w:val="18"/>
            <w:szCs w:val="28"/>
            <w:lang w:val="en-GB" w:eastAsia="de-DE"/>
          </w:rPr>
          <w:t>ISBN</w:t>
        </w:r>
      </w:hyperlink>
      <w:r w:rsidRPr="005873A9">
        <w:rPr>
          <w:sz w:val="18"/>
          <w:szCs w:val="28"/>
          <w:lang w:val="en-GB" w:eastAsia="de-DE"/>
        </w:rPr>
        <w:t> </w:t>
      </w:r>
      <w:hyperlink r:id="rId17" w:history="1">
        <w:r w:rsidRPr="005873A9">
          <w:rPr>
            <w:sz w:val="18"/>
            <w:szCs w:val="28"/>
            <w:lang w:val="en-GB" w:eastAsia="de-DE"/>
          </w:rPr>
          <w:t>9780674653368</w:t>
        </w:r>
      </w:hyperlink>
      <w:r w:rsidRPr="005873A9">
        <w:rPr>
          <w:sz w:val="18"/>
          <w:szCs w:val="28"/>
          <w:lang w:val="en-GB" w:eastAsia="de-DE"/>
        </w:rPr>
        <w:t>.</w:t>
      </w:r>
    </w:p>
    <w:p w14:paraId="4393F303" w14:textId="77777777"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14:paraId="1DDE8073" w14:textId="77777777"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14:paraId="7BF284C1" w14:textId="77777777"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14:paraId="21DBDD2C" w14:textId="77777777"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der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14:paraId="0AC09A9C" w14:textId="77777777" w:rsidR="00442C25" w:rsidRDefault="00442C25" w:rsidP="008034D7">
      <w:pPr>
        <w:rPr>
          <w:sz w:val="18"/>
          <w:szCs w:val="28"/>
          <w:lang w:val="en-GB" w:eastAsia="de-DE"/>
        </w:rPr>
      </w:pPr>
    </w:p>
    <w:p w14:paraId="19F7F9F0" w14:textId="77777777"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14:paraId="593C268E" w14:textId="77777777" w:rsidR="00442C25" w:rsidRDefault="00442C25" w:rsidP="008034D7">
      <w:pPr>
        <w:rPr>
          <w:sz w:val="18"/>
          <w:szCs w:val="28"/>
          <w:lang w:val="en-GB" w:eastAsia="de-DE"/>
        </w:rPr>
      </w:pPr>
    </w:p>
    <w:p w14:paraId="73A00287" w14:textId="77777777" w:rsidR="00E6304D" w:rsidRPr="008034D7" w:rsidRDefault="00E6304D" w:rsidP="008034D7">
      <w:pPr>
        <w:rPr>
          <w:sz w:val="18"/>
          <w:szCs w:val="28"/>
          <w:lang w:val="en-GB" w:eastAsia="de-DE"/>
        </w:rPr>
      </w:pPr>
    </w:p>
    <w:sectPr w:rsidR="00E6304D" w:rsidRPr="008034D7" w:rsidSect="00E6304D">
      <w:headerReference w:type="default" r:id="rId18"/>
      <w:footerReference w:type="default" r:id="rId19"/>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ristoph Breser" w:date="2016-02-12T14:15:00Z" w:initials="CB">
    <w:p w14:paraId="5C8DF94A" w14:textId="77777777" w:rsidR="00EA4276" w:rsidRDefault="00EA4276">
      <w:pPr>
        <w:pStyle w:val="Kommentartext"/>
      </w:pPr>
      <w:r>
        <w:rPr>
          <w:rStyle w:val="Kommentarzeichen"/>
        </w:rPr>
        <w:annotationRef/>
      </w:r>
      <w:r>
        <w:t>Mona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4F6A5" w14:textId="77777777" w:rsidR="00EA4276" w:rsidRDefault="00EA4276">
      <w:pPr>
        <w:spacing w:after="0"/>
      </w:pPr>
      <w:r>
        <w:separator/>
      </w:r>
    </w:p>
  </w:endnote>
  <w:endnote w:type="continuationSeparator" w:id="0">
    <w:p w14:paraId="3CCE4F0D" w14:textId="77777777" w:rsidR="00EA4276" w:rsidRDefault="00EA42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altName w:val="Zapf Dingbats"/>
    <w:panose1 w:val="05000000000000000000"/>
    <w:charset w:val="02"/>
    <w:family w:val="auto"/>
    <w:notTrueType/>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9652D" w14:textId="77777777" w:rsidR="00EA4276" w:rsidRDefault="00EA427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7D44E" w14:textId="77777777" w:rsidR="00EA4276" w:rsidRDefault="00EA4276">
      <w:pPr>
        <w:spacing w:after="0"/>
      </w:pPr>
      <w:r>
        <w:separator/>
      </w:r>
    </w:p>
  </w:footnote>
  <w:footnote w:type="continuationSeparator" w:id="0">
    <w:p w14:paraId="667F9E42" w14:textId="77777777" w:rsidR="00EA4276" w:rsidRDefault="00EA4276">
      <w:pPr>
        <w:spacing w:after="0"/>
      </w:pPr>
      <w:r>
        <w:continuationSeparator/>
      </w:r>
    </w:p>
  </w:footnote>
  <w:footnote w:id="1">
    <w:p w14:paraId="674B0644" w14:textId="77777777" w:rsidR="00EA4276" w:rsidRDefault="00EA4276"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Ploder,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2">
    <w:p w14:paraId="443C41C2" w14:textId="77777777" w:rsidR="00EA4276" w:rsidRDefault="00EA4276">
      <w:pPr>
        <w:pStyle w:val="Funotentext"/>
      </w:pPr>
      <w:r>
        <w:rPr>
          <w:rStyle w:val="Funotenzeichen"/>
        </w:rPr>
        <w:footnoteRef/>
      </w:r>
      <w:r>
        <w:t xml:space="preserve"> 2nd DHA Conference of </w:t>
      </w:r>
      <w:proofErr w:type="spellStart"/>
      <w:r>
        <w:t>the</w:t>
      </w:r>
      <w:proofErr w:type="spellEnd"/>
      <w:r>
        <w:t xml:space="preserve"> Austrian </w:t>
      </w:r>
      <w:proofErr w:type="spellStart"/>
      <w:r>
        <w:t>Academy</w:t>
      </w:r>
      <w:proofErr w:type="spellEnd"/>
      <w:r>
        <w:t xml:space="preserve"> of Science, Vienna 2015.</w:t>
      </w:r>
    </w:p>
  </w:footnote>
  <w:footnote w:id="3">
    <w:p w14:paraId="56B38E43" w14:textId="77777777" w:rsidR="00EA4276" w:rsidRDefault="00EA4276" w:rsidP="00594126">
      <w:pPr>
        <w:pStyle w:val="Funotentext"/>
      </w:pPr>
      <w:r>
        <w:rPr>
          <w:rStyle w:val="Funotenzeichen"/>
        </w:rPr>
        <w:footnoteRef/>
      </w:r>
      <w:r>
        <w:t xml:space="preserve"> Materielle, formale und semantische Eigenschaften einer Archivquelle, die infolge als ‚Aussagen’ bezeichnet werden.</w:t>
      </w:r>
    </w:p>
  </w:footnote>
  <w:footnote w:id="4">
    <w:p w14:paraId="41657190" w14:textId="77777777" w:rsidR="00EA4276" w:rsidRDefault="00EA4276">
      <w:pPr>
        <w:pStyle w:val="Funotentext"/>
      </w:pPr>
      <w:r>
        <w:rPr>
          <w:rStyle w:val="Funotenzeichen"/>
        </w:rPr>
        <w:footnoteRef/>
      </w:r>
      <w:r>
        <w:t xml:space="preserve"> Ein materieller Referent ist eine Entität, wie ein Ding, eine Person, ein Raum, ein Artefakt, etc. </w:t>
      </w:r>
      <w:r>
        <w:br/>
        <w:t xml:space="preserve">Ein immaterieller Referent beschreibt hingegen einen Prozess oder eine Handlung, wie etwa ein (Entwurfs-)Konzept, eine Idee, oder Forschungsintention, aber auch eine Reise oder eine Kommunikation, etc. </w:t>
      </w:r>
    </w:p>
  </w:footnote>
  <w:footnote w:id="5">
    <w:p w14:paraId="6BC27741" w14:textId="77777777" w:rsidR="00EA4276" w:rsidRDefault="00EA4276">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6">
    <w:p w14:paraId="1E65DF91" w14:textId="77777777" w:rsidR="00EA4276" w:rsidRPr="00BD3B43" w:rsidRDefault="00EA4276" w:rsidP="0078341C">
      <w:pPr>
        <w:widowControl w:val="0"/>
        <w:autoSpaceDE w:val="0"/>
        <w:autoSpaceDN w:val="0"/>
        <w:adjustRightInd w:val="0"/>
        <w:spacing w:after="0"/>
        <w:jc w:val="both"/>
        <w:rPr>
          <w:ins w:id="60" w:author="Christoph Breser" w:date="2016-02-25T09:58:00Z"/>
          <w:sz w:val="18"/>
        </w:rPr>
      </w:pPr>
      <w:ins w:id="61"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bzw. Erkenntnistheorien aus dem späten 19. und 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62"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63" w:author="Christoph Breser" w:date="2016-02-25T09:58:00Z">
        <w:r w:rsidRPr="00BD3B43">
          <w:rPr>
            <w:sz w:val="18"/>
          </w:rPr>
          <w:t>. Besondere Bedeutung hat</w:t>
        </w:r>
        <w:r>
          <w:rPr>
            <w:sz w:val="18"/>
          </w:rPr>
          <w:t>te</w:t>
        </w:r>
      </w:ins>
      <w:r>
        <w:rPr>
          <w:sz w:val="18"/>
        </w:rPr>
        <w:t xml:space="preserve">n diese </w:t>
      </w:r>
      <w:ins w:id="64"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65" w:author="Christoph Breser" w:date="2016-02-25T09:58:00Z">
        <w:r>
          <w:rPr>
            <w:sz w:val="18"/>
          </w:rPr>
          <w:t>(PLODER 1998)</w:t>
        </w:r>
        <w:r w:rsidRPr="00BD3B43">
          <w:rPr>
            <w:sz w:val="18"/>
          </w:rPr>
          <w:t xml:space="preserve">. Das Projekt konnte </w:t>
        </w:r>
      </w:ins>
      <w:r>
        <w:rPr>
          <w:sz w:val="18"/>
        </w:rPr>
        <w:t xml:space="preserve">wegen </w:t>
      </w:r>
      <w:ins w:id="66" w:author="Christoph Breser" w:date="2016-02-25T09:58:00Z">
        <w:r w:rsidRPr="00BD3B43">
          <w:rPr>
            <w:sz w:val="18"/>
          </w:rPr>
          <w:t xml:space="preserve">Finanzierungsprobleme nicht verwirklicht werden, verbirgt jedoch einen, für </w:t>
        </w:r>
      </w:ins>
      <w:r>
        <w:rPr>
          <w:sz w:val="18"/>
        </w:rPr>
        <w:t>se</w:t>
      </w:r>
      <w:ins w:id="67" w:author="Christoph Breser" w:date="2016-02-25T09:58:00Z">
        <w:r w:rsidRPr="00BD3B43">
          <w:rPr>
            <w:sz w:val="18"/>
          </w:rPr>
          <w:t>i</w:t>
        </w:r>
      </w:ins>
      <w:r>
        <w:rPr>
          <w:sz w:val="18"/>
        </w:rPr>
        <w:t>n</w:t>
      </w:r>
      <w:ins w:id="68" w:author="Christoph Breser" w:date="2016-02-25T09:58:00Z">
        <w:r w:rsidRPr="00BD3B43">
          <w:rPr>
            <w:sz w:val="18"/>
          </w:rPr>
          <w:t xml:space="preserve">e Zeit enorm fortschrittlichen Forschungsansatz, </w:t>
        </w:r>
      </w:ins>
      <w:r>
        <w:rPr>
          <w:sz w:val="18"/>
        </w:rPr>
        <w:t xml:space="preserve">der </w:t>
      </w:r>
      <w:ins w:id="69" w:author="Christoph Breser" w:date="2016-02-25T09:58:00Z">
        <w:r w:rsidRPr="00BD3B43">
          <w:rPr>
            <w:sz w:val="18"/>
          </w:rPr>
          <w:t>infolge der hier vorgestellten I</w:t>
        </w:r>
        <w:r>
          <w:rPr>
            <w:sz w:val="18"/>
          </w:rPr>
          <w:t>dee</w:t>
        </w:r>
      </w:ins>
      <w:r>
        <w:rPr>
          <w:sz w:val="18"/>
        </w:rPr>
        <w:t>n</w:t>
      </w:r>
      <w:ins w:id="70" w:author="Christoph Breser" w:date="2016-02-25T09:58:00Z">
        <w:r>
          <w:rPr>
            <w:sz w:val="18"/>
          </w:rPr>
          <w:t xml:space="preserve"> weitergedacht werden sollte.</w:t>
        </w:r>
      </w:ins>
    </w:p>
  </w:footnote>
  <w:footnote w:id="7">
    <w:p w14:paraId="453E8755" w14:textId="77777777" w:rsidR="00EA4276" w:rsidRPr="00D97B78" w:rsidRDefault="00EA4276"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8">
    <w:p w14:paraId="0ADA9090" w14:textId="77777777" w:rsidR="00EA4276" w:rsidRDefault="00EA4276"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9">
    <w:p w14:paraId="7DE89F21" w14:textId="77777777" w:rsidR="00EA4276" w:rsidRPr="00BB6D62" w:rsidRDefault="00EA4276"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 xml:space="preserve">indirekt mentalen Repräsentation (Jungermann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10">
    <w:p w14:paraId="602DA561" w14:textId="77777777" w:rsidR="00EA4276" w:rsidRDefault="00EA4276">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11">
    <w:p w14:paraId="522E65C2" w14:textId="77777777" w:rsidR="00EA4276" w:rsidRPr="00CF144E" w:rsidRDefault="00EA4276" w:rsidP="00F1736A">
      <w:pPr>
        <w:widowControl w:val="0"/>
        <w:autoSpaceDE w:val="0"/>
        <w:autoSpaceDN w:val="0"/>
        <w:adjustRightInd w:val="0"/>
        <w:spacing w:after="0"/>
        <w:jc w:val="both"/>
        <w:rPr>
          <w:ins w:id="245" w:author="Christoph Breser" w:date="2016-02-25T09:58:00Z"/>
          <w:sz w:val="18"/>
        </w:rPr>
      </w:pPr>
      <w:ins w:id="246"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47" w:author="Christoph Breser" w:date="2016-02-25T09:58:00Z">
        <w:r>
          <w:rPr>
            <w:sz w:val="18"/>
          </w:rPr>
          <w:t xml:space="preserve">sowie auch </w:t>
        </w:r>
      </w:ins>
      <w:r>
        <w:rPr>
          <w:sz w:val="18"/>
        </w:rPr>
        <w:t xml:space="preserve">von einem </w:t>
      </w:r>
      <w:ins w:id="248" w:author="Christoph Breser" w:date="2016-02-25T09:58:00Z">
        <w:r>
          <w:rPr>
            <w:sz w:val="18"/>
          </w:rPr>
          <w:t xml:space="preserve">Utilitarismus, mit welchem er sich vor allem gegenüber </w:t>
        </w:r>
      </w:ins>
      <w:r>
        <w:rPr>
          <w:sz w:val="18"/>
        </w:rPr>
        <w:t xml:space="preserve">jenem, </w:t>
      </w:r>
      <w:ins w:id="249" w:author="Christoph Breser" w:date="2016-02-25T09:58:00Z">
        <w:r>
          <w:rPr>
            <w:sz w:val="18"/>
          </w:rPr>
          <w:t>zu seiner Zeit vorherrschenden Rationalismus abzugrenzen versuchte.</w:t>
        </w:r>
      </w:ins>
    </w:p>
  </w:footnote>
  <w:footnote w:id="12">
    <w:p w14:paraId="5902B66A" w14:textId="77777777" w:rsidR="00EA4276" w:rsidRDefault="00EA4276"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3">
    <w:p w14:paraId="581CF2C6" w14:textId="77777777" w:rsidR="00EA4276" w:rsidRPr="00FA2CD3" w:rsidRDefault="00EA4276"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320" w:author="Christoph Breser" w:date="2016-02-25T09:58:00Z">
        <w:r w:rsidRPr="00FA2CD3">
          <w:t xml:space="preserve">Transparentpapier </w:t>
        </w:r>
      </w:ins>
      <w:r>
        <w:t xml:space="preserve">steht (vermutlich eine Übertragung) </w:t>
      </w:r>
      <w:ins w:id="321" w:author="Christoph Breser" w:date="2016-02-25T09:58:00Z">
        <w:r w:rsidRPr="00FA2CD3">
          <w:t xml:space="preserve">und </w:t>
        </w:r>
      </w:ins>
      <w:r>
        <w:t xml:space="preserve">mit einer </w:t>
      </w:r>
      <w:ins w:id="322" w:author="Christoph Breser" w:date="2016-02-25T09:58:00Z">
        <w:r w:rsidRPr="00FA2CD3">
          <w:t xml:space="preserve">Publikationsvorlage, </w:t>
        </w:r>
      </w:ins>
      <w:r>
        <w:t xml:space="preserve">die schließlich zu einer vorbereiteten, jedoch nicht mehr gedruckten </w:t>
      </w:r>
      <w:ins w:id="323" w:author="Christoph Breser" w:date="2016-02-25T09:58:00Z">
        <w:r w:rsidRPr="00FA2CD3">
          <w:t xml:space="preserve">Publikation </w:t>
        </w:r>
      </w:ins>
      <w:r>
        <w:t>führen hätte sollen</w:t>
      </w:r>
      <w:ins w:id="324"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4">
    <w:p w14:paraId="699A6FD7" w14:textId="77777777" w:rsidR="00EA4276" w:rsidRPr="001C7186" w:rsidRDefault="00EA4276"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bereits als ‚Vorstellung’ (</w:t>
      </w:r>
      <w:proofErr w:type="spellStart"/>
      <w:r w:rsidRPr="001C7186">
        <w:rPr>
          <w:sz w:val="18"/>
        </w:rPr>
        <w:t>concetto</w:t>
      </w:r>
      <w:proofErr w:type="spellEnd"/>
      <w:r w:rsidRPr="001C7186">
        <w:rPr>
          <w:sz w:val="18"/>
        </w:rPr>
        <w:t xml:space="preserve">) bezeichnete (Vasari 1550/1568 [Bearb.: </w:t>
      </w:r>
      <w:proofErr w:type="spellStart"/>
      <w:r w:rsidRPr="001C7186">
        <w:rPr>
          <w:sz w:val="18"/>
        </w:rPr>
        <w:t>Bettarini</w:t>
      </w:r>
      <w:proofErr w:type="spellEnd"/>
      <w:r w:rsidRPr="001C7186">
        <w:rPr>
          <w:sz w:val="18"/>
        </w:rPr>
        <w:t xml:space="preserve">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417C" w14:textId="77777777" w:rsidR="00EA4276" w:rsidRDefault="00EA427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52F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39E6"/>
    <w:rsid w:val="004E6976"/>
    <w:rsid w:val="004F179C"/>
    <w:rsid w:val="004F402A"/>
    <w:rsid w:val="004F52A0"/>
    <w:rsid w:val="004F5E16"/>
    <w:rsid w:val="004F5EB8"/>
    <w:rsid w:val="005002A4"/>
    <w:rsid w:val="005006FB"/>
    <w:rsid w:val="005007B5"/>
    <w:rsid w:val="00502C4B"/>
    <w:rsid w:val="00502D8F"/>
    <w:rsid w:val="00514235"/>
    <w:rsid w:val="00517E9C"/>
    <w:rsid w:val="00534ED1"/>
    <w:rsid w:val="005353D8"/>
    <w:rsid w:val="00541AC0"/>
    <w:rsid w:val="00543B25"/>
    <w:rsid w:val="0054457B"/>
    <w:rsid w:val="005449D7"/>
    <w:rsid w:val="00546149"/>
    <w:rsid w:val="00552E84"/>
    <w:rsid w:val="00554417"/>
    <w:rsid w:val="00556DB3"/>
    <w:rsid w:val="00557C18"/>
    <w:rsid w:val="0056099B"/>
    <w:rsid w:val="00560E58"/>
    <w:rsid w:val="0056418D"/>
    <w:rsid w:val="005746E7"/>
    <w:rsid w:val="00581BC6"/>
    <w:rsid w:val="005873A9"/>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E583A"/>
    <w:rsid w:val="006F20A1"/>
    <w:rsid w:val="006F2F62"/>
    <w:rsid w:val="006F3A3C"/>
    <w:rsid w:val="0070621F"/>
    <w:rsid w:val="00711C45"/>
    <w:rsid w:val="007120AF"/>
    <w:rsid w:val="00712D28"/>
    <w:rsid w:val="007134D6"/>
    <w:rsid w:val="00715A2A"/>
    <w:rsid w:val="007169CB"/>
    <w:rsid w:val="0072043A"/>
    <w:rsid w:val="00722333"/>
    <w:rsid w:val="007257EB"/>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58DE"/>
    <w:rsid w:val="008B6077"/>
    <w:rsid w:val="008C5748"/>
    <w:rsid w:val="008D02EE"/>
    <w:rsid w:val="008D26D9"/>
    <w:rsid w:val="008D637F"/>
    <w:rsid w:val="008E30FF"/>
    <w:rsid w:val="008E53C7"/>
    <w:rsid w:val="008E5CBF"/>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3303"/>
    <w:rsid w:val="00AC6874"/>
    <w:rsid w:val="00AD180A"/>
    <w:rsid w:val="00AD5BCB"/>
    <w:rsid w:val="00AD6893"/>
    <w:rsid w:val="00AE36C0"/>
    <w:rsid w:val="00AE550F"/>
    <w:rsid w:val="00AE57A5"/>
    <w:rsid w:val="00AF36EB"/>
    <w:rsid w:val="00AF7D4F"/>
    <w:rsid w:val="00B073F5"/>
    <w:rsid w:val="00B126EC"/>
    <w:rsid w:val="00B12A83"/>
    <w:rsid w:val="00B160AE"/>
    <w:rsid w:val="00B17D42"/>
    <w:rsid w:val="00B25592"/>
    <w:rsid w:val="00B2799C"/>
    <w:rsid w:val="00B333F7"/>
    <w:rsid w:val="00B33623"/>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7415"/>
    <w:rsid w:val="00CC768B"/>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42E8"/>
    <w:rsid w:val="00E407F4"/>
    <w:rsid w:val="00E47EE1"/>
    <w:rsid w:val="00E500BA"/>
    <w:rsid w:val="00E50C6E"/>
    <w:rsid w:val="00E52C52"/>
    <w:rsid w:val="00E6304D"/>
    <w:rsid w:val="00E67555"/>
    <w:rsid w:val="00E7170F"/>
    <w:rsid w:val="00E73612"/>
    <w:rsid w:val="00E76A4E"/>
    <w:rsid w:val="00E87BCE"/>
    <w:rsid w:val="00EA2E81"/>
    <w:rsid w:val="00EA3969"/>
    <w:rsid w:val="00EA4276"/>
    <w:rsid w:val="00EA56FC"/>
    <w:rsid w:val="00EA5FFF"/>
    <w:rsid w:val="00EC28DB"/>
    <w:rsid w:val="00EC3830"/>
    <w:rsid w:val="00EC698F"/>
    <w:rsid w:val="00ED0FA5"/>
    <w:rsid w:val="00ED1E70"/>
    <w:rsid w:val="00EE142D"/>
    <w:rsid w:val="00EF2CF7"/>
    <w:rsid w:val="00EF39AD"/>
    <w:rsid w:val="00EF651C"/>
    <w:rsid w:val="00F0050D"/>
    <w:rsid w:val="00F0387F"/>
    <w:rsid w:val="00F1572B"/>
    <w:rsid w:val="00F16466"/>
    <w:rsid w:val="00F1736A"/>
    <w:rsid w:val="00F17A28"/>
    <w:rsid w:val="00F24C73"/>
    <w:rsid w:val="00F260C7"/>
    <w:rsid w:val="00F279EE"/>
    <w:rsid w:val="00F355FD"/>
    <w:rsid w:val="00F35995"/>
    <w:rsid w:val="00F3712B"/>
    <w:rsid w:val="00F41155"/>
    <w:rsid w:val="00F4324B"/>
    <w:rsid w:val="00F44542"/>
    <w:rsid w:val="00F5309A"/>
    <w:rsid w:val="00F65532"/>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F1112"/>
    <w:rsid w:val="00FF18FB"/>
    <w:rsid w:val="00FF2C1B"/>
    <w:rsid w:val="00FF5FA0"/>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2E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rFonts w:ascii="Helvetica Neue" w:hAnsi="Helvetica Neue"/>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37611274"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ooks.google.de/books?id=3OBsHmBUd_UC&amp;pg=PA31&amp;dq=Urbanit%C3%A4t&amp;hl=de&amp;sa=X&amp;ei=zNqnU5DFMerO0AX99IHYBQ&amp;ved=0CD0QuwUwBA" TargetMode="External"/><Relationship Id="rId11" Type="http://schemas.openxmlformats.org/officeDocument/2006/relationships/hyperlink" Target="https://de.wikipedia.org/wiki/Spezial:ISBN-Suche/9783866442863" TargetMode="External"/><Relationship Id="rId12" Type="http://schemas.openxmlformats.org/officeDocument/2006/relationships/hyperlink" Target="http://books.google.de/books?id=w5dSzXvojucC&amp;pg=PA51&amp;dq=Andreas+Feldtkeller&amp;hl=de&amp;sa=X&amp;ei=PnSpU7_UJaai4gSnkIGADQ&amp;ved=0CE8QuwUwBw" TargetMode="External"/><Relationship Id="rId13" Type="http://schemas.openxmlformats.org/officeDocument/2006/relationships/hyperlink" Target="https://de.wikipedia.org/wiki/Spezial:ISBN-Suche/9783640871063" TargetMode="External"/><Relationship Id="rId14" Type="http://schemas.openxmlformats.org/officeDocument/2006/relationships/hyperlink" Target="http://books.google.de/books?id=sWaNbei7-ZgC&amp;pg=PA4&amp;dq=Urbanit%C3%A4t&amp;hl=de&amp;sa=X&amp;ei=kSKxU7KlEsvG7AaCqYHgCg&amp;ved=0CEwQuwUwBw" TargetMode="External"/><Relationship Id="rId15" Type="http://schemas.openxmlformats.org/officeDocument/2006/relationships/hyperlink" Target="https://en.wikipedia.org/wiki/Harvard_University_Press" TargetMode="External"/><Relationship Id="rId16" Type="http://schemas.openxmlformats.org/officeDocument/2006/relationships/hyperlink" Target="https://en.wikipedia.org/wiki/International_Standard_Book_Number" TargetMode="External"/><Relationship Id="rId17" Type="http://schemas.openxmlformats.org/officeDocument/2006/relationships/hyperlink" Target="https://en.wikipedia.org/wiki/Special:BookSources/9780674653368"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5047</Words>
  <Characters>31803</Characters>
  <Application>Microsoft Macintosh Word</Application>
  <DocSecurity>0</DocSecurity>
  <Lines>265</Lines>
  <Paragraphs>73</Paragraphs>
  <ScaleCrop>false</ScaleCrop>
  <Company>TU Graz</Company>
  <LinksUpToDate>false</LinksUpToDate>
  <CharactersWithSpaces>36777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9</cp:revision>
  <dcterms:created xsi:type="dcterms:W3CDTF">2016-02-29T15:53:00Z</dcterms:created>
  <dcterms:modified xsi:type="dcterms:W3CDTF">2016-03-03T11:58:00Z</dcterms:modified>
</cp:coreProperties>
</file>