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63B53" w14:textId="77777777" w:rsidR="00267391" w:rsidRDefault="00267391" w:rsidP="00E6304D">
      <w:pPr>
        <w:jc w:val="both"/>
        <w:rPr>
          <w:rFonts w:ascii="Helvetica Neue Light" w:hAnsi="Helvetica Neue Light"/>
          <w:spacing w:val="20"/>
          <w:sz w:val="22"/>
          <w:szCs w:val="28"/>
          <w:lang w:eastAsia="de-DE"/>
        </w:rPr>
      </w:pPr>
    </w:p>
    <w:p w14:paraId="4F1E836B" w14:textId="77777777" w:rsidR="00267391" w:rsidRDefault="00267391" w:rsidP="00E6304D">
      <w:pPr>
        <w:jc w:val="both"/>
        <w:rPr>
          <w:rFonts w:ascii="Helvetica Neue Light" w:hAnsi="Helvetica Neue Light"/>
          <w:spacing w:val="20"/>
          <w:sz w:val="22"/>
          <w:szCs w:val="28"/>
          <w:lang w:eastAsia="de-DE"/>
        </w:rPr>
      </w:pPr>
    </w:p>
    <w:p w14:paraId="60A47669" w14:textId="77777777" w:rsidR="00E6304D" w:rsidRPr="00895C40" w:rsidRDefault="00E6304D" w:rsidP="00E6304D">
      <w:pPr>
        <w:jc w:val="both"/>
        <w:rPr>
          <w:rFonts w:ascii="Helvetica Neue Light" w:hAnsi="Helvetica Neue Light"/>
          <w:spacing w:val="20"/>
          <w:sz w:val="26"/>
          <w:szCs w:val="28"/>
          <w:lang w:eastAsia="de-DE"/>
        </w:rPr>
      </w:pPr>
      <w:r w:rsidRPr="00895C40">
        <w:rPr>
          <w:rFonts w:ascii="Helvetica Neue Light" w:hAnsi="Helvetica Neue Light"/>
          <w:spacing w:val="20"/>
          <w:sz w:val="26"/>
          <w:szCs w:val="28"/>
          <w:lang w:eastAsia="de-DE"/>
        </w:rPr>
        <w:t xml:space="preserve">Christoph Breser, </w:t>
      </w:r>
      <w:r w:rsidR="001854CD">
        <w:rPr>
          <w:rFonts w:ascii="Helvetica Neue Light" w:hAnsi="Helvetica Neue Light"/>
          <w:spacing w:val="20"/>
          <w:sz w:val="26"/>
          <w:szCs w:val="28"/>
          <w:lang w:eastAsia="de-DE"/>
        </w:rPr>
        <w:t xml:space="preserve">Ramona Winkler, </w:t>
      </w:r>
      <w:r w:rsidRPr="00895C40">
        <w:rPr>
          <w:rFonts w:ascii="Helvetica Neue Light" w:hAnsi="Helvetica Neue Light"/>
          <w:spacing w:val="20"/>
          <w:sz w:val="26"/>
          <w:szCs w:val="28"/>
          <w:lang w:eastAsia="de-DE"/>
        </w:rPr>
        <w:t>Stefan Zedlacher</w:t>
      </w:r>
    </w:p>
    <w:p w14:paraId="205F927B" w14:textId="77777777" w:rsidR="00E6304D" w:rsidRPr="0070621F" w:rsidRDefault="00E6304D">
      <w:pPr>
        <w:rPr>
          <w:lang w:val="en-GB"/>
        </w:rPr>
      </w:pPr>
    </w:p>
    <w:p w14:paraId="0D834796" w14:textId="77777777" w:rsidR="00E6304D" w:rsidRPr="00502D8F" w:rsidRDefault="00A0766F" w:rsidP="00E6304D">
      <w:pPr>
        <w:rPr>
          <w:rFonts w:ascii="Helvetica Neue Light" w:hAnsi="Helvetica Neue Light"/>
          <w:i/>
          <w:sz w:val="88"/>
          <w:szCs w:val="28"/>
          <w:lang w:val="en-GB" w:eastAsia="de-DE"/>
        </w:rPr>
      </w:pPr>
      <w:r w:rsidRPr="00502D8F">
        <w:rPr>
          <w:rFonts w:ascii="Helvetica Neue Light" w:hAnsi="Helvetica Neue Light"/>
          <w:i/>
          <w:sz w:val="88"/>
          <w:szCs w:val="28"/>
          <w:lang w:val="en-GB" w:eastAsia="de-DE"/>
        </w:rPr>
        <w:t xml:space="preserve">The Principle of </w:t>
      </w:r>
      <w:proofErr w:type="spellStart"/>
      <w:r w:rsidRPr="00502D8F">
        <w:rPr>
          <w:rFonts w:ascii="Helvetica Neue Light" w:hAnsi="Helvetica Neue Light"/>
          <w:i/>
          <w:sz w:val="88"/>
          <w:szCs w:val="28"/>
          <w:lang w:val="en-GB" w:eastAsia="de-DE"/>
        </w:rPr>
        <w:t>G</w:t>
      </w:r>
      <w:r w:rsidR="00E6304D" w:rsidRPr="00502D8F">
        <w:rPr>
          <w:rFonts w:ascii="Helvetica Neue Light" w:hAnsi="Helvetica Neue Light"/>
          <w:i/>
          <w:sz w:val="88"/>
          <w:szCs w:val="28"/>
          <w:lang w:val="en-GB" w:eastAsia="de-DE"/>
        </w:rPr>
        <w:t>eotagging</w:t>
      </w:r>
      <w:proofErr w:type="spellEnd"/>
      <w:r w:rsidR="00E6304D" w:rsidRPr="00502D8F">
        <w:rPr>
          <w:rFonts w:ascii="Helvetica Neue Light" w:hAnsi="Helvetica Neue Light"/>
          <w:i/>
          <w:sz w:val="88"/>
          <w:szCs w:val="28"/>
          <w:lang w:val="en-GB" w:eastAsia="de-DE"/>
        </w:rPr>
        <w:t xml:space="preserve">. </w:t>
      </w:r>
    </w:p>
    <w:p w14:paraId="005E033D" w14:textId="77777777" w:rsidR="00E6304D" w:rsidRPr="0070621F" w:rsidRDefault="00E6304D" w:rsidP="00E6304D">
      <w:pPr>
        <w:jc w:val="both"/>
        <w:rPr>
          <w:rFonts w:ascii="Helvetica Neue Light" w:hAnsi="Helvetica Neue Light"/>
          <w:sz w:val="36"/>
          <w:szCs w:val="28"/>
          <w:lang w:val="en-GB" w:eastAsia="de-DE"/>
        </w:rPr>
      </w:pPr>
      <w:r w:rsidRPr="0070621F">
        <w:rPr>
          <w:rFonts w:ascii="Helvetica Neue Light" w:hAnsi="Helvetica Neue Light"/>
          <w:sz w:val="36"/>
          <w:szCs w:val="28"/>
          <w:lang w:val="en-GB" w:eastAsia="de-DE"/>
        </w:rPr>
        <w:t xml:space="preserve">Cross linking the </w:t>
      </w:r>
      <w:ins w:id="0" w:author="stefan zedlacher" w:date="2015-11-11T22:05:00Z">
        <w:r w:rsidR="004B7183" w:rsidRPr="0070621F">
          <w:rPr>
            <w:rFonts w:ascii="Helvetica Neue Light" w:hAnsi="Helvetica Neue Light"/>
            <w:sz w:val="36"/>
            <w:szCs w:val="28"/>
            <w:lang w:val="en-GB" w:eastAsia="de-DE"/>
          </w:rPr>
          <w:t>c</w:t>
        </w:r>
      </w:ins>
      <w:r w:rsidRPr="0070621F">
        <w:rPr>
          <w:rFonts w:ascii="Helvetica Neue Light" w:hAnsi="Helvetica Neue Light"/>
          <w:sz w:val="36"/>
          <w:szCs w:val="28"/>
          <w:lang w:val="en-GB" w:eastAsia="de-DE"/>
        </w:rPr>
        <w:t>ity</w:t>
      </w:r>
      <w:r w:rsidR="00A0766F" w:rsidRPr="0070621F">
        <w:rPr>
          <w:rFonts w:ascii="Helvetica Neue Light" w:hAnsi="Helvetica Neue Light"/>
          <w:sz w:val="36"/>
          <w:szCs w:val="28"/>
          <w:lang w:val="en-GB" w:eastAsia="de-DE"/>
        </w:rPr>
        <w:t xml:space="preserve">, the </w:t>
      </w:r>
      <w:ins w:id="1" w:author="stefan zedlacher" w:date="2015-11-11T22:05:00Z">
        <w:r w:rsidR="004B7183" w:rsidRPr="0070621F">
          <w:rPr>
            <w:rFonts w:ascii="Helvetica Neue Light" w:hAnsi="Helvetica Neue Light"/>
            <w:sz w:val="36"/>
            <w:szCs w:val="28"/>
            <w:lang w:val="en-GB" w:eastAsia="de-DE"/>
          </w:rPr>
          <w:t>h</w:t>
        </w:r>
      </w:ins>
      <w:r w:rsidR="00A0766F" w:rsidRPr="0070621F">
        <w:rPr>
          <w:rFonts w:ascii="Helvetica Neue Light" w:hAnsi="Helvetica Neue Light"/>
          <w:sz w:val="36"/>
          <w:szCs w:val="28"/>
          <w:lang w:val="en-GB" w:eastAsia="de-DE"/>
        </w:rPr>
        <w:t xml:space="preserve">uman and the </w:t>
      </w:r>
      <w:ins w:id="2" w:author="stefan zedlacher" w:date="2015-11-11T22:05:00Z">
        <w:r w:rsidR="004B7183" w:rsidRPr="0070621F">
          <w:rPr>
            <w:rFonts w:ascii="Helvetica Neue Light" w:hAnsi="Helvetica Neue Light"/>
            <w:sz w:val="36"/>
            <w:szCs w:val="28"/>
            <w:lang w:val="en-GB" w:eastAsia="de-DE"/>
          </w:rPr>
          <w:t>s</w:t>
        </w:r>
      </w:ins>
      <w:r w:rsidR="00A0766F" w:rsidRPr="0070621F">
        <w:rPr>
          <w:rFonts w:ascii="Helvetica Neue Light" w:hAnsi="Helvetica Neue Light"/>
          <w:sz w:val="36"/>
          <w:szCs w:val="28"/>
          <w:lang w:val="en-GB" w:eastAsia="de-DE"/>
        </w:rPr>
        <w:t>ource of knowle</w:t>
      </w:r>
      <w:r w:rsidRPr="0070621F">
        <w:rPr>
          <w:rFonts w:ascii="Helvetica Neue Light" w:hAnsi="Helvetica Neue Light"/>
          <w:sz w:val="36"/>
          <w:szCs w:val="28"/>
          <w:lang w:val="en-GB" w:eastAsia="de-DE"/>
        </w:rPr>
        <w:t>d</w:t>
      </w:r>
      <w:r w:rsidR="00A0766F" w:rsidRPr="0070621F">
        <w:rPr>
          <w:rFonts w:ascii="Helvetica Neue Light" w:hAnsi="Helvetica Neue Light"/>
          <w:sz w:val="36"/>
          <w:szCs w:val="28"/>
          <w:lang w:val="en-GB" w:eastAsia="de-DE"/>
        </w:rPr>
        <w:t>g</w:t>
      </w:r>
      <w:r w:rsidRPr="0070621F">
        <w:rPr>
          <w:rFonts w:ascii="Helvetica Neue Light" w:hAnsi="Helvetica Neue Light"/>
          <w:sz w:val="36"/>
          <w:szCs w:val="28"/>
          <w:lang w:val="en-GB" w:eastAsia="de-DE"/>
        </w:rPr>
        <w:t xml:space="preserve">e </w:t>
      </w:r>
      <w:ins w:id="3" w:author="Christoph Breser" w:date="2016-01-28T15:43:00Z">
        <w:r w:rsidR="003D4133">
          <w:rPr>
            <w:rFonts w:ascii="Helvetica Neue Light" w:hAnsi="Helvetica Neue Light"/>
            <w:sz w:val="36"/>
            <w:szCs w:val="28"/>
            <w:lang w:val="en-GB" w:eastAsia="de-DE"/>
          </w:rPr>
          <w:t xml:space="preserve">through </w:t>
        </w:r>
      </w:ins>
      <w:r w:rsidR="007D20AD" w:rsidRPr="007D20AD">
        <w:rPr>
          <w:rFonts w:ascii="Helvetica Neue Light" w:hAnsi="Helvetica Neue Light"/>
          <w:sz w:val="36"/>
          <w:szCs w:val="28"/>
          <w:highlight w:val="yellow"/>
          <w:lang w:val="en-GB" w:eastAsia="de-DE"/>
        </w:rPr>
        <w:t xml:space="preserve">digital </w:t>
      </w:r>
      <w:r w:rsidRPr="007D20AD">
        <w:rPr>
          <w:rFonts w:ascii="Helvetica Neue Light" w:hAnsi="Helvetica Neue Light"/>
          <w:sz w:val="36"/>
          <w:szCs w:val="28"/>
          <w:highlight w:val="yellow"/>
          <w:lang w:val="en-GB" w:eastAsia="de-DE"/>
        </w:rPr>
        <w:t xml:space="preserve">urban </w:t>
      </w:r>
      <w:r w:rsidR="007D20AD" w:rsidRPr="007D20AD">
        <w:rPr>
          <w:rFonts w:ascii="Helvetica Neue Light" w:hAnsi="Helvetica Neue Light"/>
          <w:sz w:val="36"/>
          <w:szCs w:val="28"/>
          <w:highlight w:val="yellow"/>
          <w:lang w:val="en-GB" w:eastAsia="de-DE"/>
        </w:rPr>
        <w:t>places (mobile technologies)</w:t>
      </w:r>
      <w:r w:rsidRPr="0070621F">
        <w:rPr>
          <w:rFonts w:ascii="Helvetica Neue Light" w:hAnsi="Helvetica Neue Light"/>
          <w:sz w:val="36"/>
          <w:szCs w:val="28"/>
          <w:lang w:val="en-GB" w:eastAsia="de-DE"/>
        </w:rPr>
        <w:t>.</w:t>
      </w:r>
    </w:p>
    <w:p w14:paraId="31AEE20D" w14:textId="77777777" w:rsidR="00E6304D" w:rsidRPr="0070621F" w:rsidRDefault="00E6304D"/>
    <w:p w14:paraId="1D22CA9E" w14:textId="77777777" w:rsidR="001D520A" w:rsidRPr="00895C40" w:rsidRDefault="003D4133" w:rsidP="00C01624">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Im </w:t>
      </w:r>
      <w:r w:rsidR="007273B6" w:rsidRPr="00895C40">
        <w:rPr>
          <w:rFonts w:ascii="Helvetica Neue Light" w:hAnsi="Helvetica Neue Light"/>
          <w:sz w:val="22"/>
          <w:szCs w:val="28"/>
          <w:lang w:eastAsia="de-DE"/>
        </w:rPr>
        <w:t>folgende</w:t>
      </w:r>
      <w:r w:rsidRPr="00895C40">
        <w:rPr>
          <w:rFonts w:ascii="Helvetica Neue Light" w:hAnsi="Helvetica Neue Light"/>
          <w:sz w:val="22"/>
          <w:szCs w:val="28"/>
          <w:lang w:eastAsia="de-DE"/>
        </w:rPr>
        <w:t>n</w:t>
      </w:r>
      <w:r w:rsidR="007273B6" w:rsidRPr="00895C40">
        <w:rPr>
          <w:rFonts w:ascii="Helvetica Neue Light" w:hAnsi="Helvetica Neue Light"/>
          <w:sz w:val="22"/>
          <w:szCs w:val="28"/>
          <w:lang w:eastAsia="de-DE"/>
        </w:rPr>
        <w:t xml:space="preserve"> Artikel </w:t>
      </w:r>
      <w:r w:rsidR="008E53C7" w:rsidRPr="00895C40">
        <w:rPr>
          <w:rFonts w:ascii="Helvetica Neue Light" w:hAnsi="Helvetica Neue Light"/>
          <w:sz w:val="22"/>
          <w:szCs w:val="28"/>
          <w:lang w:eastAsia="de-DE"/>
        </w:rPr>
        <w:t xml:space="preserve">stehen </w:t>
      </w:r>
      <w:r w:rsidR="00197347" w:rsidRPr="00895C40">
        <w:rPr>
          <w:rFonts w:ascii="Helvetica Neue Light" w:hAnsi="Helvetica Neue Light"/>
          <w:sz w:val="22"/>
          <w:szCs w:val="28"/>
          <w:lang w:eastAsia="de-DE"/>
        </w:rPr>
        <w:t xml:space="preserve">technische Lösungen </w:t>
      </w:r>
      <w:r w:rsidR="00171EF7" w:rsidRPr="00895C40">
        <w:rPr>
          <w:rFonts w:ascii="Helvetica Neue Light" w:hAnsi="Helvetica Neue Light"/>
          <w:sz w:val="22"/>
          <w:szCs w:val="28"/>
          <w:lang w:eastAsia="de-DE"/>
        </w:rPr>
        <w:t xml:space="preserve">zur Diskussion, </w:t>
      </w:r>
      <w:r w:rsidR="00201069" w:rsidRPr="00895C40">
        <w:rPr>
          <w:rFonts w:ascii="Helvetica Neue Light" w:hAnsi="Helvetica Neue Light"/>
          <w:sz w:val="22"/>
          <w:szCs w:val="28"/>
          <w:lang w:eastAsia="de-DE"/>
        </w:rPr>
        <w:t xml:space="preserve">welche </w:t>
      </w:r>
      <w:r w:rsidR="00EA2E81" w:rsidRPr="00895C40">
        <w:rPr>
          <w:rFonts w:ascii="Helvetica Neue Light" w:hAnsi="Helvetica Neue Light"/>
          <w:sz w:val="22"/>
          <w:szCs w:val="28"/>
          <w:lang w:eastAsia="de-DE"/>
        </w:rPr>
        <w:t xml:space="preserve">sich mit der </w:t>
      </w:r>
      <w:r w:rsidR="005D6601">
        <w:rPr>
          <w:rFonts w:ascii="Helvetica Neue Light" w:hAnsi="Helvetica Neue Light"/>
          <w:sz w:val="22"/>
          <w:szCs w:val="28"/>
          <w:lang w:eastAsia="de-DE"/>
        </w:rPr>
        <w:t xml:space="preserve">Repräsentation </w:t>
      </w:r>
      <w:r w:rsidR="00197347" w:rsidRPr="00895C40">
        <w:rPr>
          <w:rFonts w:ascii="Helvetica Neue Light" w:hAnsi="Helvetica Neue Light"/>
          <w:sz w:val="22"/>
          <w:szCs w:val="28"/>
          <w:lang w:eastAsia="de-DE"/>
        </w:rPr>
        <w:t xml:space="preserve">von </w:t>
      </w:r>
      <w:r w:rsidR="005D6601">
        <w:rPr>
          <w:rFonts w:ascii="Helvetica Neue Light" w:hAnsi="Helvetica Neue Light"/>
          <w:sz w:val="22"/>
          <w:szCs w:val="28"/>
          <w:lang w:eastAsia="de-DE"/>
        </w:rPr>
        <w:t xml:space="preserve">Archivquellen im urbanen Raum </w:t>
      </w:r>
      <w:r w:rsidR="008E53C7" w:rsidRPr="00895C40">
        <w:rPr>
          <w:rFonts w:ascii="Helvetica Neue Light" w:hAnsi="Helvetica Neue Light"/>
          <w:sz w:val="22"/>
          <w:szCs w:val="28"/>
          <w:lang w:eastAsia="de-DE"/>
        </w:rPr>
        <w:t>auseinandersetzen</w:t>
      </w:r>
      <w:r w:rsidR="00197347" w:rsidRPr="00895C40">
        <w:rPr>
          <w:rFonts w:ascii="Helvetica Neue Light" w:hAnsi="Helvetica Neue Light"/>
          <w:sz w:val="22"/>
          <w:szCs w:val="28"/>
          <w:lang w:eastAsia="de-DE"/>
        </w:rPr>
        <w:t xml:space="preserve">. </w:t>
      </w:r>
      <w:r w:rsidR="005D6601">
        <w:rPr>
          <w:rFonts w:ascii="Helvetica Neue Light" w:hAnsi="Helvetica Neue Light"/>
          <w:sz w:val="22"/>
          <w:szCs w:val="28"/>
          <w:lang w:eastAsia="de-DE"/>
        </w:rPr>
        <w:t>Die Vernetzung der Quelle mit</w:t>
      </w:r>
      <w:r w:rsidR="0044739A" w:rsidRPr="00895C40">
        <w:rPr>
          <w:rFonts w:ascii="Helvetica Neue Light" w:hAnsi="Helvetica Neue Light"/>
          <w:sz w:val="22"/>
          <w:szCs w:val="28"/>
          <w:lang w:eastAsia="de-DE"/>
        </w:rPr>
        <w:t xml:space="preserve"> </w:t>
      </w:r>
      <w:r w:rsidR="005D6601">
        <w:rPr>
          <w:rFonts w:ascii="Helvetica Neue Light" w:hAnsi="Helvetica Neue Light"/>
          <w:sz w:val="22"/>
          <w:szCs w:val="28"/>
          <w:lang w:eastAsia="de-DE"/>
        </w:rPr>
        <w:t xml:space="preserve">ihrem </w:t>
      </w:r>
      <w:r w:rsidR="003F1805">
        <w:rPr>
          <w:rFonts w:ascii="Helvetica Neue Light" w:hAnsi="Helvetica Neue Light"/>
          <w:sz w:val="22"/>
          <w:szCs w:val="28"/>
          <w:lang w:eastAsia="de-DE"/>
        </w:rPr>
        <w:t>Referent</w:t>
      </w:r>
      <w:r w:rsidR="005D6601">
        <w:rPr>
          <w:rFonts w:ascii="Helvetica Neue Light" w:hAnsi="Helvetica Neue Light"/>
          <w:sz w:val="22"/>
          <w:szCs w:val="28"/>
          <w:lang w:eastAsia="de-DE"/>
        </w:rPr>
        <w:t>en</w:t>
      </w:r>
      <w:r w:rsidR="003F1805">
        <w:rPr>
          <w:rFonts w:ascii="Helvetica Neue Light" w:hAnsi="Helvetica Neue Light"/>
          <w:sz w:val="22"/>
          <w:szCs w:val="28"/>
          <w:lang w:eastAsia="de-DE"/>
        </w:rPr>
        <w:t xml:space="preserve"> </w:t>
      </w:r>
      <w:r w:rsidR="0044739A" w:rsidRPr="00895C40">
        <w:rPr>
          <w:rFonts w:ascii="Helvetica Neue Light" w:hAnsi="Helvetica Neue Light"/>
          <w:sz w:val="22"/>
          <w:szCs w:val="28"/>
          <w:lang w:eastAsia="de-DE"/>
        </w:rPr>
        <w:t xml:space="preserve">und </w:t>
      </w:r>
      <w:r w:rsidR="005D6601">
        <w:rPr>
          <w:rFonts w:ascii="Helvetica Neue Light" w:hAnsi="Helvetica Neue Light"/>
          <w:sz w:val="22"/>
          <w:szCs w:val="28"/>
          <w:lang w:eastAsia="de-DE"/>
        </w:rPr>
        <w:t xml:space="preserve">dem/der </w:t>
      </w:r>
      <w:r w:rsidR="003F1805">
        <w:rPr>
          <w:rFonts w:ascii="Helvetica Neue Light" w:hAnsi="Helvetica Neue Light"/>
          <w:sz w:val="22"/>
          <w:szCs w:val="28"/>
          <w:lang w:eastAsia="de-DE"/>
        </w:rPr>
        <w:t xml:space="preserve">Betrachter/in </w:t>
      </w:r>
      <w:r w:rsidR="00197347" w:rsidRPr="00895C40">
        <w:rPr>
          <w:rFonts w:ascii="Helvetica Neue Light" w:hAnsi="Helvetica Neue Light"/>
          <w:sz w:val="22"/>
          <w:szCs w:val="28"/>
          <w:lang w:eastAsia="de-DE"/>
        </w:rPr>
        <w:t xml:space="preserve">wird </w:t>
      </w:r>
      <w:r w:rsidR="0044739A" w:rsidRPr="00895C40">
        <w:rPr>
          <w:rFonts w:ascii="Helvetica Neue Light" w:hAnsi="Helvetica Neue Light"/>
          <w:sz w:val="22"/>
          <w:szCs w:val="28"/>
          <w:lang w:eastAsia="de-DE"/>
        </w:rPr>
        <w:t xml:space="preserve">dabei </w:t>
      </w:r>
      <w:r w:rsidR="00197347" w:rsidRPr="00895C40">
        <w:rPr>
          <w:rFonts w:ascii="Helvetica Neue Light" w:hAnsi="Helvetica Neue Light"/>
          <w:sz w:val="22"/>
          <w:szCs w:val="28"/>
          <w:lang w:eastAsia="de-DE"/>
        </w:rPr>
        <w:t xml:space="preserve">über den jeweiligen Ort angestrebt, </w:t>
      </w:r>
      <w:r w:rsidR="005D6601">
        <w:rPr>
          <w:rFonts w:ascii="Helvetica Neue Light" w:hAnsi="Helvetica Neue Light"/>
          <w:sz w:val="22"/>
          <w:szCs w:val="28"/>
          <w:lang w:eastAsia="de-DE"/>
        </w:rPr>
        <w:t>an welchem die Informationen</w:t>
      </w:r>
      <w:r w:rsidR="00143FAD" w:rsidRPr="00895C40">
        <w:rPr>
          <w:rFonts w:ascii="Helvetica Neue Light" w:hAnsi="Helvetica Neue Light"/>
          <w:sz w:val="22"/>
          <w:szCs w:val="28"/>
          <w:lang w:eastAsia="de-DE"/>
        </w:rPr>
        <w:t xml:space="preserve"> erstmalig aufgenommen wurden. </w:t>
      </w:r>
      <w:commentRangeStart w:id="4"/>
      <w:r w:rsidR="00197347" w:rsidRPr="00895C40">
        <w:rPr>
          <w:rFonts w:ascii="Helvetica Neue Light" w:hAnsi="Helvetica Neue Light"/>
          <w:sz w:val="22"/>
          <w:szCs w:val="28"/>
          <w:lang w:eastAsia="de-DE"/>
        </w:rPr>
        <w:t xml:space="preserve">Dazu </w:t>
      </w:r>
      <w:r w:rsidR="0044739A" w:rsidRPr="00895C40">
        <w:rPr>
          <w:rFonts w:ascii="Helvetica Neue Light" w:hAnsi="Helvetica Neue Light"/>
          <w:sz w:val="22"/>
          <w:szCs w:val="28"/>
          <w:lang w:eastAsia="de-DE"/>
        </w:rPr>
        <w:t xml:space="preserve">wurden </w:t>
      </w:r>
      <w:r w:rsidR="003F1805">
        <w:rPr>
          <w:rFonts w:ascii="Helvetica Neue Light" w:hAnsi="Helvetica Neue Light"/>
          <w:sz w:val="22"/>
          <w:szCs w:val="28"/>
          <w:lang w:eastAsia="de-DE"/>
        </w:rPr>
        <w:t xml:space="preserve">bestehende </w:t>
      </w:r>
      <w:r w:rsidR="00C01624" w:rsidRPr="00895C40">
        <w:rPr>
          <w:rFonts w:ascii="Helvetica Neue Light" w:hAnsi="Helvetica Neue Light"/>
          <w:sz w:val="22"/>
          <w:szCs w:val="28"/>
          <w:lang w:eastAsia="de-DE"/>
        </w:rPr>
        <w:t>Mobil-</w:t>
      </w:r>
      <w:r w:rsidR="001D520A" w:rsidRPr="00895C40">
        <w:rPr>
          <w:rFonts w:ascii="Helvetica Neue Light" w:hAnsi="Helvetica Neue Light"/>
          <w:sz w:val="22"/>
          <w:szCs w:val="28"/>
          <w:lang w:eastAsia="de-DE"/>
        </w:rPr>
        <w:t xml:space="preserve">Technologien und Software-Applikationen aus unterschiedlichen Anwendungsgebieten </w:t>
      </w:r>
      <w:r w:rsidR="00197347" w:rsidRPr="00895C40">
        <w:rPr>
          <w:rFonts w:ascii="Helvetica Neue Light" w:hAnsi="Helvetica Neue Light"/>
          <w:sz w:val="22"/>
          <w:szCs w:val="28"/>
          <w:lang w:eastAsia="de-DE"/>
        </w:rPr>
        <w:t>getestet und auf ihre Tauglichkeit hin überprüft.</w:t>
      </w:r>
      <w:r w:rsidRPr="00895C40">
        <w:rPr>
          <w:rFonts w:ascii="Helvetica Neue Light" w:hAnsi="Helvetica Neue Light"/>
          <w:sz w:val="22"/>
          <w:szCs w:val="28"/>
          <w:lang w:eastAsia="de-DE"/>
        </w:rPr>
        <w:t xml:space="preserve"> </w:t>
      </w:r>
      <w:commentRangeEnd w:id="4"/>
      <w:r w:rsidR="0044739A" w:rsidRPr="00895C40">
        <w:rPr>
          <w:rStyle w:val="Kommentarzeichen"/>
          <w:rFonts w:ascii="Helvetica Neue Light" w:hAnsi="Helvetica Neue Light"/>
          <w:vanish/>
          <w:sz w:val="22"/>
        </w:rPr>
        <w:commentReference w:id="4"/>
      </w:r>
      <w:r w:rsidR="00197347" w:rsidRPr="00895C40">
        <w:rPr>
          <w:rFonts w:ascii="Helvetica Neue Light" w:hAnsi="Helvetica Neue Light"/>
          <w:sz w:val="22"/>
          <w:szCs w:val="28"/>
          <w:lang w:eastAsia="de-DE"/>
        </w:rPr>
        <w:t xml:space="preserve">In einer </w:t>
      </w:r>
      <w:r w:rsidR="00287772" w:rsidRPr="00895C40">
        <w:rPr>
          <w:rFonts w:ascii="Helvetica Neue Light" w:hAnsi="Helvetica Neue Light"/>
          <w:sz w:val="22"/>
          <w:szCs w:val="28"/>
          <w:lang w:eastAsia="de-DE"/>
        </w:rPr>
        <w:t>konkrete</w:t>
      </w:r>
      <w:r w:rsidR="00197347" w:rsidRPr="00895C40">
        <w:rPr>
          <w:rFonts w:ascii="Helvetica Neue Light" w:hAnsi="Helvetica Neue Light"/>
          <w:sz w:val="22"/>
          <w:szCs w:val="28"/>
          <w:lang w:eastAsia="de-DE"/>
        </w:rPr>
        <w:t>n</w:t>
      </w:r>
      <w:r w:rsidR="00287772" w:rsidRPr="00895C40">
        <w:rPr>
          <w:rFonts w:ascii="Helvetica Neue Light" w:hAnsi="Helvetica Neue Light"/>
          <w:sz w:val="22"/>
          <w:szCs w:val="28"/>
          <w:lang w:eastAsia="de-DE"/>
        </w:rPr>
        <w:t xml:space="preserve"> Fallstudie </w:t>
      </w:r>
      <w:r w:rsidRPr="00895C40">
        <w:rPr>
          <w:rFonts w:ascii="Helvetica Neue Light" w:hAnsi="Helvetica Neue Light"/>
          <w:sz w:val="22"/>
          <w:szCs w:val="28"/>
          <w:lang w:eastAsia="de-DE"/>
        </w:rPr>
        <w:t xml:space="preserve">soll </w:t>
      </w:r>
      <w:r w:rsidR="00197347" w:rsidRPr="00895C40">
        <w:rPr>
          <w:rFonts w:ascii="Helvetica Neue Light" w:hAnsi="Helvetica Neue Light"/>
          <w:sz w:val="22"/>
          <w:szCs w:val="28"/>
          <w:lang w:eastAsia="de-DE"/>
        </w:rPr>
        <w:t xml:space="preserve">schließlich </w:t>
      </w:r>
      <w:r w:rsidR="008E53C7" w:rsidRPr="00895C40">
        <w:rPr>
          <w:rFonts w:ascii="Helvetica Neue Light" w:hAnsi="Helvetica Neue Light"/>
          <w:sz w:val="22"/>
          <w:szCs w:val="28"/>
          <w:lang w:eastAsia="de-DE"/>
        </w:rPr>
        <w:t xml:space="preserve">an realen Orten </w:t>
      </w:r>
      <w:r w:rsidR="00197347" w:rsidRPr="00895C40">
        <w:rPr>
          <w:rFonts w:ascii="Helvetica Neue Light" w:hAnsi="Helvetica Neue Light"/>
          <w:sz w:val="22"/>
          <w:szCs w:val="28"/>
          <w:lang w:eastAsia="de-DE"/>
        </w:rPr>
        <w:t>aufgezeigt werden</w:t>
      </w:r>
      <w:r w:rsidRPr="00895C40">
        <w:rPr>
          <w:rFonts w:ascii="Helvetica Neue Light" w:hAnsi="Helvetica Neue Light"/>
          <w:sz w:val="22"/>
          <w:szCs w:val="28"/>
          <w:lang w:eastAsia="de-DE"/>
        </w:rPr>
        <w:t xml:space="preserve">, </w:t>
      </w:r>
      <w:r w:rsidR="00C01624" w:rsidRPr="00895C40">
        <w:rPr>
          <w:rFonts w:ascii="Helvetica Neue Light" w:hAnsi="Helvetica Neue Light"/>
          <w:sz w:val="22"/>
          <w:szCs w:val="28"/>
          <w:lang w:eastAsia="de-DE"/>
        </w:rPr>
        <w:t xml:space="preserve">wie </w:t>
      </w:r>
      <w:r w:rsidR="0079402D" w:rsidRPr="00895C40">
        <w:rPr>
          <w:rFonts w:ascii="Helvetica Neue Light" w:hAnsi="Helvetica Neue Light"/>
          <w:sz w:val="22"/>
          <w:szCs w:val="28"/>
          <w:lang w:eastAsia="de-DE"/>
        </w:rPr>
        <w:t xml:space="preserve">sich </w:t>
      </w:r>
      <w:r w:rsidR="00197347" w:rsidRPr="00895C40">
        <w:rPr>
          <w:rFonts w:ascii="Helvetica Neue Light" w:hAnsi="Helvetica Neue Light"/>
          <w:sz w:val="22"/>
          <w:szCs w:val="28"/>
          <w:lang w:eastAsia="de-DE"/>
        </w:rPr>
        <w:t xml:space="preserve">derartige Technologien am besten </w:t>
      </w:r>
      <w:r w:rsidR="0044739A" w:rsidRPr="00895C40">
        <w:rPr>
          <w:rFonts w:ascii="Helvetica Neue Light" w:hAnsi="Helvetica Neue Light"/>
          <w:sz w:val="22"/>
          <w:szCs w:val="28"/>
          <w:lang w:eastAsia="de-DE"/>
        </w:rPr>
        <w:t xml:space="preserve">dazu </w:t>
      </w:r>
      <w:r w:rsidR="00197347" w:rsidRPr="00895C40">
        <w:rPr>
          <w:rFonts w:ascii="Helvetica Neue Light" w:hAnsi="Helvetica Neue Light"/>
          <w:sz w:val="22"/>
          <w:szCs w:val="28"/>
          <w:lang w:eastAsia="de-DE"/>
        </w:rPr>
        <w:t xml:space="preserve">eignen, </w:t>
      </w:r>
      <w:r w:rsidR="00C01624" w:rsidRPr="00895C40">
        <w:rPr>
          <w:rFonts w:ascii="Helvetica Neue Light" w:hAnsi="Helvetica Neue Light"/>
          <w:sz w:val="22"/>
          <w:szCs w:val="28"/>
          <w:lang w:eastAsia="de-DE"/>
        </w:rPr>
        <w:t>ausgewählte</w:t>
      </w:r>
      <w:r w:rsidR="0019773B" w:rsidRPr="00895C40">
        <w:rPr>
          <w:rFonts w:ascii="Helvetica Neue Light" w:hAnsi="Helvetica Neue Light"/>
          <w:sz w:val="22"/>
          <w:szCs w:val="28"/>
          <w:lang w:eastAsia="de-DE"/>
        </w:rPr>
        <w:t xml:space="preserve"> Archiv-Daten </w:t>
      </w:r>
      <w:r w:rsidR="0044739A" w:rsidRPr="00895C40">
        <w:rPr>
          <w:rFonts w:ascii="Helvetica Neue Light" w:hAnsi="Helvetica Neue Light"/>
          <w:sz w:val="22"/>
          <w:szCs w:val="28"/>
          <w:lang w:eastAsia="de-DE"/>
        </w:rPr>
        <w:t xml:space="preserve">in urbanen Räumen </w:t>
      </w:r>
      <w:r w:rsidR="003F1805">
        <w:rPr>
          <w:rFonts w:ascii="Helvetica Neue Light" w:hAnsi="Helvetica Neue Light"/>
          <w:sz w:val="22"/>
          <w:szCs w:val="28"/>
          <w:lang w:eastAsia="de-DE"/>
        </w:rPr>
        <w:t xml:space="preserve">digital </w:t>
      </w:r>
      <w:r w:rsidR="0044739A" w:rsidRPr="00895C40">
        <w:rPr>
          <w:rFonts w:ascii="Helvetica Neue Light" w:hAnsi="Helvetica Neue Light"/>
          <w:sz w:val="22"/>
          <w:szCs w:val="28"/>
          <w:lang w:eastAsia="de-DE"/>
        </w:rPr>
        <w:t xml:space="preserve">zu </w:t>
      </w:r>
      <w:r w:rsidR="003F1805">
        <w:rPr>
          <w:rFonts w:ascii="Helvetica Neue Light" w:hAnsi="Helvetica Neue Light"/>
          <w:sz w:val="22"/>
          <w:szCs w:val="28"/>
          <w:lang w:eastAsia="de-DE"/>
        </w:rPr>
        <w:t xml:space="preserve">repräsentieren </w:t>
      </w:r>
      <w:r w:rsidR="0044739A" w:rsidRPr="00895C40">
        <w:rPr>
          <w:rFonts w:ascii="Helvetica Neue Light" w:hAnsi="Helvetica Neue Light"/>
          <w:sz w:val="22"/>
          <w:szCs w:val="28"/>
          <w:lang w:eastAsia="de-DE"/>
        </w:rPr>
        <w:t xml:space="preserve">bzw. </w:t>
      </w:r>
      <w:r w:rsidR="00C01624" w:rsidRPr="00895C40">
        <w:rPr>
          <w:rFonts w:ascii="Helvetica Neue Light" w:hAnsi="Helvetica Neue Light"/>
          <w:sz w:val="22"/>
          <w:szCs w:val="28"/>
          <w:lang w:eastAsia="de-DE"/>
        </w:rPr>
        <w:t xml:space="preserve">welche </w:t>
      </w:r>
      <w:r w:rsidR="008E53C7" w:rsidRPr="00895C40">
        <w:rPr>
          <w:rFonts w:ascii="Helvetica Neue Light" w:hAnsi="Helvetica Neue Light"/>
          <w:sz w:val="22"/>
          <w:szCs w:val="28"/>
          <w:lang w:eastAsia="de-DE"/>
        </w:rPr>
        <w:t xml:space="preserve">weiteren </w:t>
      </w:r>
      <w:r w:rsidR="00C01624" w:rsidRPr="00895C40">
        <w:rPr>
          <w:rFonts w:ascii="Helvetica Neue Light" w:hAnsi="Helvetica Neue Light"/>
          <w:sz w:val="22"/>
          <w:szCs w:val="28"/>
          <w:lang w:eastAsia="de-DE"/>
        </w:rPr>
        <w:t xml:space="preserve">Entwicklungen </w:t>
      </w:r>
      <w:r w:rsidR="0061507C" w:rsidRPr="00895C40">
        <w:rPr>
          <w:rFonts w:ascii="Helvetica Neue Light" w:hAnsi="Helvetica Neue Light"/>
          <w:sz w:val="22"/>
          <w:szCs w:val="28"/>
          <w:lang w:eastAsia="de-DE"/>
        </w:rPr>
        <w:t xml:space="preserve">zukünftig noch </w:t>
      </w:r>
      <w:r w:rsidR="00C01624" w:rsidRPr="00895C40">
        <w:rPr>
          <w:rFonts w:ascii="Helvetica Neue Light" w:hAnsi="Helvetica Neue Light"/>
          <w:sz w:val="22"/>
          <w:szCs w:val="28"/>
          <w:lang w:eastAsia="de-DE"/>
        </w:rPr>
        <w:t xml:space="preserve">erforderlich </w:t>
      </w:r>
      <w:r w:rsidR="005D6601">
        <w:rPr>
          <w:rFonts w:ascii="Helvetica Neue Light" w:hAnsi="Helvetica Neue Light"/>
          <w:sz w:val="22"/>
          <w:szCs w:val="28"/>
          <w:lang w:eastAsia="de-DE"/>
        </w:rPr>
        <w:t>wären</w:t>
      </w:r>
      <w:r w:rsidRPr="00895C40">
        <w:rPr>
          <w:rFonts w:ascii="Helvetica Neue Light" w:hAnsi="Helvetica Neue Light"/>
          <w:sz w:val="22"/>
          <w:szCs w:val="28"/>
          <w:lang w:eastAsia="de-DE"/>
        </w:rPr>
        <w:t xml:space="preserve">. </w:t>
      </w:r>
    </w:p>
    <w:p w14:paraId="5AC3D29C" w14:textId="77777777" w:rsidR="0074662B" w:rsidRPr="00895C40" w:rsidRDefault="003D4133" w:rsidP="002018D9">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Die Ergebnisse gründen </w:t>
      </w:r>
      <w:r w:rsidR="0019773B" w:rsidRPr="00895C40">
        <w:rPr>
          <w:rFonts w:ascii="Helvetica Neue Light" w:hAnsi="Helvetica Neue Light"/>
          <w:sz w:val="22"/>
          <w:szCs w:val="28"/>
          <w:lang w:eastAsia="de-DE"/>
        </w:rPr>
        <w:t xml:space="preserve">unter anderem </w:t>
      </w:r>
      <w:r w:rsidRPr="00895C40">
        <w:rPr>
          <w:rFonts w:ascii="Helvetica Neue Light" w:hAnsi="Helvetica Neue Light"/>
          <w:sz w:val="22"/>
          <w:szCs w:val="28"/>
          <w:lang w:eastAsia="de-DE"/>
        </w:rPr>
        <w:t>auf Vorarbeiten</w:t>
      </w:r>
      <w:r w:rsidR="003F1805">
        <w:rPr>
          <w:rFonts w:ascii="Helvetica Neue Light" w:hAnsi="Helvetica Neue Light"/>
          <w:sz w:val="22"/>
          <w:szCs w:val="28"/>
          <w:lang w:eastAsia="de-DE"/>
        </w:rPr>
        <w:t>, die während</w:t>
      </w:r>
      <w:r w:rsidRPr="00895C40">
        <w:rPr>
          <w:rFonts w:ascii="Helvetica Neue Light" w:hAnsi="Helvetica Neue Light"/>
          <w:sz w:val="22"/>
          <w:szCs w:val="28"/>
          <w:lang w:eastAsia="de-DE"/>
        </w:rPr>
        <w:t xml:space="preserve"> eines </w:t>
      </w:r>
      <w:r w:rsidR="003F1805">
        <w:rPr>
          <w:rFonts w:ascii="Helvetica Neue Light" w:hAnsi="Helvetica Neue Light"/>
          <w:sz w:val="22"/>
          <w:szCs w:val="28"/>
          <w:lang w:eastAsia="de-DE"/>
        </w:rPr>
        <w:t>(</w:t>
      </w:r>
      <w:r w:rsidRPr="00895C40">
        <w:rPr>
          <w:rFonts w:ascii="Helvetica Neue Light" w:hAnsi="Helvetica Neue Light"/>
          <w:sz w:val="22"/>
          <w:szCs w:val="28"/>
          <w:lang w:eastAsia="de-DE"/>
        </w:rPr>
        <w:t>aktuell noch laufenden</w:t>
      </w:r>
      <w:r w:rsidR="003F1805">
        <w:rPr>
          <w:rFonts w:ascii="Helvetica Neue Light" w:hAnsi="Helvetica Neue Light"/>
          <w:sz w:val="22"/>
          <w:szCs w:val="28"/>
          <w:lang w:eastAsia="de-DE"/>
        </w:rPr>
        <w:t>)</w:t>
      </w:r>
      <w:r w:rsidRPr="00895C40">
        <w:rPr>
          <w:rFonts w:ascii="Helvetica Neue Light" w:hAnsi="Helvetica Neue Light"/>
          <w:sz w:val="22"/>
          <w:szCs w:val="28"/>
          <w:lang w:eastAsia="de-DE"/>
        </w:rPr>
        <w:t xml:space="preserve"> Forschungsprojektes </w:t>
      </w:r>
      <w:r w:rsidR="00B415EF" w:rsidRPr="00895C40">
        <w:rPr>
          <w:rFonts w:ascii="Helvetica Neue Light" w:hAnsi="Helvetica Neue Light"/>
          <w:sz w:val="22"/>
          <w:szCs w:val="28"/>
          <w:lang w:eastAsia="de-DE"/>
        </w:rPr>
        <w:t xml:space="preserve">an </w:t>
      </w:r>
      <w:r w:rsidR="00895C40">
        <w:rPr>
          <w:rFonts w:ascii="Helvetica Neue Light" w:hAnsi="Helvetica Neue Light"/>
          <w:sz w:val="22"/>
          <w:szCs w:val="28"/>
          <w:lang w:eastAsia="de-DE"/>
        </w:rPr>
        <w:t xml:space="preserve">der Karl-Franzens </w:t>
      </w:r>
      <w:r w:rsidRPr="00895C40">
        <w:rPr>
          <w:rFonts w:ascii="Helvetica Neue Light" w:hAnsi="Helvetica Neue Light"/>
          <w:sz w:val="22"/>
          <w:szCs w:val="28"/>
          <w:lang w:eastAsia="de-DE"/>
        </w:rPr>
        <w:t xml:space="preserve">Universität </w:t>
      </w:r>
      <w:r w:rsidR="00895C40">
        <w:rPr>
          <w:rFonts w:ascii="Helvetica Neue Light" w:hAnsi="Helvetica Neue Light"/>
          <w:sz w:val="22"/>
          <w:szCs w:val="28"/>
          <w:lang w:eastAsia="de-DE"/>
        </w:rPr>
        <w:t xml:space="preserve">in </w:t>
      </w:r>
      <w:r w:rsidRPr="00895C40">
        <w:rPr>
          <w:rFonts w:ascii="Helvetica Neue Light" w:hAnsi="Helvetica Neue Light"/>
          <w:sz w:val="22"/>
          <w:szCs w:val="28"/>
          <w:lang w:eastAsia="de-DE"/>
        </w:rPr>
        <w:t>Graz</w:t>
      </w:r>
      <w:r w:rsidR="003C43EF">
        <w:rPr>
          <w:rFonts w:ascii="Helvetica Neue Light" w:hAnsi="Helvetica Neue Light"/>
          <w:sz w:val="22"/>
          <w:szCs w:val="28"/>
          <w:lang w:eastAsia="de-DE"/>
        </w:rPr>
        <w:t xml:space="preserve"> gemacht wurden</w:t>
      </w:r>
      <w:r w:rsidRPr="00895C40">
        <w:rPr>
          <w:rFonts w:ascii="Helvetica Neue Light" w:hAnsi="Helvetica Neue Light"/>
          <w:sz w:val="22"/>
          <w:szCs w:val="28"/>
          <w:lang w:eastAsia="de-DE"/>
        </w:rPr>
        <w:t xml:space="preserve">, in welchem </w:t>
      </w:r>
      <w:r w:rsidR="00021A82" w:rsidRPr="00895C40">
        <w:rPr>
          <w:rFonts w:ascii="Helvetica Neue Light" w:hAnsi="Helvetica Neue Light"/>
          <w:sz w:val="22"/>
          <w:szCs w:val="28"/>
          <w:lang w:eastAsia="de-DE"/>
        </w:rPr>
        <w:t xml:space="preserve">sich die Autoren </w:t>
      </w:r>
      <w:r w:rsidRPr="00895C40">
        <w:rPr>
          <w:rFonts w:ascii="Helvetica Neue Light" w:hAnsi="Helvetica Neue Light"/>
          <w:sz w:val="22"/>
          <w:szCs w:val="28"/>
          <w:lang w:eastAsia="de-DE"/>
        </w:rPr>
        <w:t xml:space="preserve">mit </w:t>
      </w:r>
      <w:r w:rsidR="00626A0C" w:rsidRPr="00895C40">
        <w:rPr>
          <w:rFonts w:ascii="Helvetica Neue Light" w:hAnsi="Helvetica Neue Light"/>
          <w:sz w:val="22"/>
          <w:szCs w:val="28"/>
          <w:lang w:eastAsia="de-DE"/>
        </w:rPr>
        <w:t xml:space="preserve">unterschiedlichen </w:t>
      </w:r>
      <w:r w:rsidRPr="00895C40">
        <w:rPr>
          <w:rFonts w:ascii="Helvetica Neue Light" w:hAnsi="Helvetica Neue Light"/>
          <w:sz w:val="22"/>
          <w:szCs w:val="28"/>
          <w:lang w:eastAsia="de-DE"/>
        </w:rPr>
        <w:t xml:space="preserve">Methoden </w:t>
      </w:r>
      <w:r w:rsidR="009F1948" w:rsidRPr="00895C40">
        <w:rPr>
          <w:rFonts w:ascii="Helvetica Neue Light" w:hAnsi="Helvetica Neue Light"/>
          <w:sz w:val="22"/>
          <w:szCs w:val="28"/>
          <w:lang w:eastAsia="de-DE"/>
        </w:rPr>
        <w:t xml:space="preserve">der inhaltlichen Erfassung bzw. Wiedergabe </w:t>
      </w:r>
      <w:r w:rsidR="0074662B" w:rsidRPr="00895C40">
        <w:rPr>
          <w:rFonts w:ascii="Helvetica Neue Light" w:hAnsi="Helvetica Neue Light"/>
          <w:sz w:val="22"/>
          <w:szCs w:val="28"/>
          <w:lang w:eastAsia="de-DE"/>
        </w:rPr>
        <w:t xml:space="preserve">von Architektur bezogenen </w:t>
      </w:r>
      <w:r w:rsidR="00895C40">
        <w:rPr>
          <w:rFonts w:ascii="Helvetica Neue Light" w:hAnsi="Helvetica Neue Light"/>
          <w:sz w:val="22"/>
          <w:szCs w:val="28"/>
          <w:lang w:eastAsia="de-DE"/>
        </w:rPr>
        <w:t xml:space="preserve">Archivquellen </w:t>
      </w:r>
      <w:r w:rsidR="006151FC" w:rsidRPr="00895C40">
        <w:rPr>
          <w:rFonts w:ascii="Helvetica Neue Light" w:hAnsi="Helvetica Neue Light"/>
          <w:sz w:val="22"/>
          <w:szCs w:val="28"/>
          <w:lang w:eastAsia="de-DE"/>
        </w:rPr>
        <w:t xml:space="preserve">befasst haben. </w:t>
      </w:r>
      <w:r w:rsidR="002F3EB7" w:rsidRPr="00895C40">
        <w:rPr>
          <w:rFonts w:ascii="Helvetica Neue Light" w:hAnsi="Helvetica Neue Light"/>
          <w:sz w:val="22"/>
          <w:szCs w:val="28"/>
          <w:lang w:eastAsia="de-DE"/>
        </w:rPr>
        <w:t xml:space="preserve">Die </w:t>
      </w:r>
      <w:r w:rsidR="000157DD" w:rsidRPr="00895C40">
        <w:rPr>
          <w:rFonts w:ascii="Helvetica Neue Light" w:hAnsi="Helvetica Neue Light"/>
          <w:sz w:val="22"/>
          <w:szCs w:val="28"/>
          <w:lang w:eastAsia="de-DE"/>
        </w:rPr>
        <w:t xml:space="preserve">zentrale Herausforderung stellte sich dabei vor allem in der </w:t>
      </w:r>
      <w:r w:rsidR="0061507C" w:rsidRPr="00895C40">
        <w:rPr>
          <w:rFonts w:ascii="Helvetica Neue Light" w:hAnsi="Helvetica Neue Light"/>
          <w:sz w:val="22"/>
          <w:szCs w:val="28"/>
          <w:lang w:eastAsia="de-DE"/>
        </w:rPr>
        <w:t xml:space="preserve">Handhabung </w:t>
      </w:r>
      <w:r w:rsidR="009F1948" w:rsidRPr="00895C40">
        <w:rPr>
          <w:rFonts w:ascii="Helvetica Neue Light" w:hAnsi="Helvetica Neue Light"/>
          <w:sz w:val="22"/>
          <w:szCs w:val="28"/>
          <w:lang w:eastAsia="de-DE"/>
        </w:rPr>
        <w:t>unterschiedlicher</w:t>
      </w:r>
      <w:r w:rsidR="000157DD" w:rsidRPr="00895C40">
        <w:rPr>
          <w:rFonts w:ascii="Helvetica Neue Light" w:hAnsi="Helvetica Neue Light"/>
          <w:sz w:val="22"/>
          <w:szCs w:val="28"/>
          <w:lang w:eastAsia="de-DE"/>
        </w:rPr>
        <w:t xml:space="preserve"> </w:t>
      </w:r>
      <w:r w:rsidR="009939CF" w:rsidRPr="00895C40">
        <w:rPr>
          <w:rFonts w:ascii="Helvetica Neue Light" w:hAnsi="Helvetica Neue Light"/>
          <w:sz w:val="22"/>
          <w:szCs w:val="28"/>
          <w:lang w:eastAsia="de-DE"/>
        </w:rPr>
        <w:t>Objektkategori</w:t>
      </w:r>
      <w:r w:rsidR="000157DD" w:rsidRPr="00895C40">
        <w:rPr>
          <w:rFonts w:ascii="Helvetica Neue Light" w:hAnsi="Helvetica Neue Light"/>
          <w:sz w:val="22"/>
          <w:szCs w:val="28"/>
          <w:lang w:eastAsia="de-DE"/>
        </w:rPr>
        <w:t>en</w:t>
      </w:r>
      <w:r w:rsidR="0061507C" w:rsidRPr="00895C40">
        <w:rPr>
          <w:rFonts w:ascii="Helvetica Neue Light" w:hAnsi="Helvetica Neue Light"/>
          <w:sz w:val="22"/>
          <w:szCs w:val="28"/>
          <w:lang w:eastAsia="de-DE"/>
        </w:rPr>
        <w:t xml:space="preserve"> von Archivquellen</w:t>
      </w:r>
      <w:r w:rsidR="0074662B" w:rsidRPr="00895C40">
        <w:rPr>
          <w:rFonts w:ascii="Helvetica Neue Light" w:hAnsi="Helvetica Neue Light"/>
          <w:sz w:val="22"/>
          <w:szCs w:val="28"/>
          <w:lang w:eastAsia="de-DE"/>
        </w:rPr>
        <w:t xml:space="preserve">, </w:t>
      </w:r>
      <w:r w:rsidR="00014F35" w:rsidRPr="00895C40">
        <w:rPr>
          <w:rFonts w:ascii="Helvetica Neue Light" w:hAnsi="Helvetica Neue Light"/>
          <w:sz w:val="22"/>
          <w:szCs w:val="28"/>
          <w:lang w:eastAsia="de-DE"/>
        </w:rPr>
        <w:t xml:space="preserve">die </w:t>
      </w:r>
      <w:r w:rsidR="00D86C47" w:rsidRPr="00895C40">
        <w:rPr>
          <w:rFonts w:ascii="Helvetica Neue Light" w:hAnsi="Helvetica Neue Light"/>
          <w:sz w:val="22"/>
          <w:szCs w:val="28"/>
          <w:lang w:eastAsia="de-DE"/>
        </w:rPr>
        <w:t xml:space="preserve">sowohl </w:t>
      </w:r>
      <w:r w:rsidR="00626A0C" w:rsidRPr="00895C40">
        <w:rPr>
          <w:rFonts w:ascii="Helvetica Neue Light" w:hAnsi="Helvetica Neue Light"/>
          <w:sz w:val="22"/>
          <w:szCs w:val="28"/>
          <w:lang w:eastAsia="de-DE"/>
        </w:rPr>
        <w:t xml:space="preserve">in der </w:t>
      </w:r>
      <w:r w:rsidR="003C43EF">
        <w:rPr>
          <w:rFonts w:ascii="Helvetica Neue Light" w:hAnsi="Helvetica Neue Light"/>
          <w:sz w:val="22"/>
          <w:szCs w:val="28"/>
          <w:lang w:eastAsia="de-DE"/>
        </w:rPr>
        <w:t xml:space="preserve">semantischen </w:t>
      </w:r>
      <w:r w:rsidR="00626A0C" w:rsidRPr="00895C40">
        <w:rPr>
          <w:rFonts w:ascii="Helvetica Neue Light" w:hAnsi="Helvetica Neue Light"/>
          <w:sz w:val="22"/>
          <w:szCs w:val="28"/>
          <w:lang w:eastAsia="de-DE"/>
        </w:rPr>
        <w:t xml:space="preserve">Erfassung </w:t>
      </w:r>
      <w:r w:rsidR="00D86C47" w:rsidRPr="00895C40">
        <w:rPr>
          <w:rFonts w:ascii="Helvetica Neue Light" w:hAnsi="Helvetica Neue Light"/>
          <w:sz w:val="22"/>
          <w:szCs w:val="28"/>
          <w:lang w:eastAsia="de-DE"/>
        </w:rPr>
        <w:t xml:space="preserve">als auch in der </w:t>
      </w:r>
      <w:r w:rsidR="0074662B" w:rsidRPr="00895C40">
        <w:rPr>
          <w:rFonts w:ascii="Helvetica Neue Light" w:hAnsi="Helvetica Neue Light"/>
          <w:sz w:val="22"/>
          <w:szCs w:val="28"/>
          <w:lang w:eastAsia="de-DE"/>
        </w:rPr>
        <w:t xml:space="preserve">Web-Repräsentation </w:t>
      </w:r>
      <w:r w:rsidR="00626A0C" w:rsidRPr="00895C40">
        <w:rPr>
          <w:rFonts w:ascii="Helvetica Neue Light" w:hAnsi="Helvetica Neue Light"/>
          <w:sz w:val="22"/>
          <w:szCs w:val="28"/>
          <w:lang w:eastAsia="de-DE"/>
        </w:rPr>
        <w:t xml:space="preserve">jeweils individuelle Lösungen </w:t>
      </w:r>
      <w:r w:rsidR="009F1948" w:rsidRPr="00895C40">
        <w:rPr>
          <w:rFonts w:ascii="Helvetica Neue Light" w:hAnsi="Helvetica Neue Light"/>
          <w:sz w:val="22"/>
          <w:szCs w:val="28"/>
          <w:lang w:eastAsia="de-DE"/>
        </w:rPr>
        <w:t>erforderten</w:t>
      </w:r>
      <w:r w:rsidR="0074662B" w:rsidRPr="00895C40">
        <w:rPr>
          <w:rFonts w:ascii="Helvetica Neue Light" w:hAnsi="Helvetica Neue Light"/>
          <w:sz w:val="22"/>
          <w:szCs w:val="28"/>
          <w:lang w:eastAsia="de-DE"/>
        </w:rPr>
        <w:t>.</w:t>
      </w:r>
    </w:p>
    <w:p w14:paraId="257381E4" w14:textId="77777777" w:rsidR="00541AC0" w:rsidRDefault="009F1948" w:rsidP="002018D9">
      <w:pPr>
        <w:jc w:val="both"/>
        <w:rPr>
          <w:ins w:id="5" w:author="stefan zedlacher" w:date="2016-03-02T12:46:00Z"/>
          <w:rFonts w:ascii="Helvetica Neue Light" w:hAnsi="Helvetica Neue Light"/>
          <w:sz w:val="22"/>
          <w:szCs w:val="28"/>
          <w:lang w:eastAsia="de-DE"/>
        </w:rPr>
      </w:pPr>
      <w:r w:rsidRPr="00895C40">
        <w:rPr>
          <w:rFonts w:ascii="Helvetica Neue Light" w:hAnsi="Helvetica Neue Light"/>
          <w:sz w:val="22"/>
          <w:szCs w:val="28"/>
          <w:lang w:eastAsia="de-DE"/>
        </w:rPr>
        <w:t xml:space="preserve">Es </w:t>
      </w:r>
      <w:r w:rsidR="008E53C7" w:rsidRPr="00895C40">
        <w:rPr>
          <w:rFonts w:ascii="Helvetica Neue Light" w:hAnsi="Helvetica Neue Light"/>
          <w:sz w:val="22"/>
          <w:szCs w:val="28"/>
          <w:lang w:eastAsia="de-DE"/>
        </w:rPr>
        <w:t xml:space="preserve">wurden </w:t>
      </w:r>
      <w:r w:rsidR="00895C40">
        <w:rPr>
          <w:rFonts w:ascii="Helvetica Neue Light" w:hAnsi="Helvetica Neue Light"/>
          <w:sz w:val="22"/>
          <w:szCs w:val="28"/>
          <w:lang w:eastAsia="de-DE"/>
        </w:rPr>
        <w:t xml:space="preserve">dabei </w:t>
      </w:r>
      <w:r w:rsidR="00ED0FA5">
        <w:rPr>
          <w:rFonts w:ascii="Helvetica Neue Light" w:hAnsi="Helvetica Neue Light"/>
          <w:sz w:val="22"/>
          <w:szCs w:val="28"/>
          <w:lang w:eastAsia="de-DE"/>
        </w:rPr>
        <w:t xml:space="preserve">Probleme von Arbeitsweisen in Archiven sowie mit </w:t>
      </w:r>
      <w:r w:rsidRPr="00895C40">
        <w:rPr>
          <w:rFonts w:ascii="Helvetica Neue Light" w:hAnsi="Helvetica Neue Light"/>
          <w:sz w:val="22"/>
          <w:szCs w:val="28"/>
          <w:lang w:eastAsia="de-DE"/>
        </w:rPr>
        <w:t>W</w:t>
      </w:r>
      <w:r w:rsidR="008E53C7" w:rsidRPr="00895C40">
        <w:rPr>
          <w:rFonts w:ascii="Helvetica Neue Light" w:hAnsi="Helvetica Neue Light"/>
          <w:sz w:val="22"/>
          <w:szCs w:val="28"/>
          <w:lang w:eastAsia="de-DE"/>
        </w:rPr>
        <w:t>eb-Repräsentation</w:t>
      </w:r>
      <w:r w:rsidR="00ED0FA5">
        <w:rPr>
          <w:rFonts w:ascii="Helvetica Neue Light" w:hAnsi="Helvetica Neue Light"/>
          <w:sz w:val="22"/>
          <w:szCs w:val="28"/>
          <w:lang w:eastAsia="de-DE"/>
        </w:rPr>
        <w:t>en</w:t>
      </w:r>
      <w:r w:rsidR="008E53C7" w:rsidRPr="00895C40">
        <w:rPr>
          <w:rFonts w:ascii="Helvetica Neue Light" w:hAnsi="Helvetica Neue Light"/>
          <w:sz w:val="22"/>
          <w:szCs w:val="28"/>
          <w:lang w:eastAsia="de-DE"/>
        </w:rPr>
        <w:t xml:space="preserve"> identifiziert</w:t>
      </w:r>
      <w:r w:rsidRPr="00895C40">
        <w:rPr>
          <w:rFonts w:ascii="Helvetica Neue Light" w:hAnsi="Helvetica Neue Light"/>
          <w:sz w:val="22"/>
          <w:szCs w:val="28"/>
          <w:lang w:eastAsia="de-DE"/>
        </w:rPr>
        <w:t xml:space="preserve">, welche </w:t>
      </w:r>
      <w:r w:rsidR="00FA09EA" w:rsidRPr="00895C40">
        <w:rPr>
          <w:rFonts w:ascii="Helvetica Neue Light" w:hAnsi="Helvetica Neue Light"/>
          <w:sz w:val="22"/>
          <w:szCs w:val="28"/>
          <w:lang w:eastAsia="de-DE"/>
        </w:rPr>
        <w:t xml:space="preserve">sich </w:t>
      </w:r>
      <w:r w:rsidR="008E53C7" w:rsidRPr="00895C40">
        <w:rPr>
          <w:rFonts w:ascii="Helvetica Neue Light" w:hAnsi="Helvetica Neue Light"/>
          <w:sz w:val="22"/>
          <w:szCs w:val="28"/>
          <w:lang w:eastAsia="de-DE"/>
        </w:rPr>
        <w:t xml:space="preserve">hauptsächlich </w:t>
      </w:r>
      <w:r w:rsidR="00FA09EA" w:rsidRPr="00895C40">
        <w:rPr>
          <w:rFonts w:ascii="Helvetica Neue Light" w:hAnsi="Helvetica Neue Light"/>
          <w:sz w:val="22"/>
          <w:szCs w:val="28"/>
          <w:lang w:eastAsia="de-DE"/>
        </w:rPr>
        <w:t xml:space="preserve">auf </w:t>
      </w:r>
      <w:r w:rsidR="00ED0FA5">
        <w:rPr>
          <w:rFonts w:ascii="Helvetica Neue Light" w:hAnsi="Helvetica Neue Light"/>
          <w:sz w:val="22"/>
          <w:szCs w:val="28"/>
          <w:lang w:eastAsia="de-DE"/>
        </w:rPr>
        <w:t xml:space="preserve">die Aussagequalität von </w:t>
      </w:r>
      <w:r w:rsidRPr="00895C40">
        <w:rPr>
          <w:rFonts w:ascii="Helvetica Neue Light" w:hAnsi="Helvetica Neue Light"/>
          <w:sz w:val="22"/>
          <w:szCs w:val="28"/>
          <w:lang w:eastAsia="de-DE"/>
        </w:rPr>
        <w:t>Quellen-</w:t>
      </w:r>
      <w:r w:rsidR="00DF6679" w:rsidRPr="00895C40">
        <w:rPr>
          <w:rFonts w:ascii="Helvetica Neue Light" w:hAnsi="Helvetica Neue Light"/>
          <w:sz w:val="22"/>
          <w:szCs w:val="28"/>
          <w:lang w:eastAsia="de-DE"/>
        </w:rPr>
        <w:t>Inhalte</w:t>
      </w:r>
      <w:r w:rsidR="000515B1" w:rsidRPr="00895C40">
        <w:rPr>
          <w:rFonts w:ascii="Helvetica Neue Light" w:hAnsi="Helvetica Neue Light"/>
          <w:sz w:val="22"/>
          <w:szCs w:val="28"/>
          <w:lang w:eastAsia="de-DE"/>
        </w:rPr>
        <w:t>n</w:t>
      </w:r>
      <w:r w:rsidR="00DF6679" w:rsidRPr="00895C40">
        <w:rPr>
          <w:rFonts w:ascii="Helvetica Neue Light" w:hAnsi="Helvetica Neue Light"/>
          <w:sz w:val="22"/>
          <w:szCs w:val="28"/>
          <w:lang w:eastAsia="de-DE"/>
        </w:rPr>
        <w:t xml:space="preserve"> </w:t>
      </w:r>
      <w:r w:rsidR="00FA09EA" w:rsidRPr="00895C40">
        <w:rPr>
          <w:rFonts w:ascii="Helvetica Neue Light" w:hAnsi="Helvetica Neue Light"/>
          <w:sz w:val="22"/>
          <w:szCs w:val="28"/>
          <w:lang w:eastAsia="de-DE"/>
        </w:rPr>
        <w:t>beziehen</w:t>
      </w:r>
      <w:r w:rsidR="0065776B" w:rsidRPr="00895C40">
        <w:rPr>
          <w:rFonts w:ascii="Helvetica Neue Light" w:hAnsi="Helvetica Neue Light"/>
          <w:sz w:val="22"/>
          <w:szCs w:val="28"/>
          <w:lang w:eastAsia="de-DE"/>
        </w:rPr>
        <w:t>.</w:t>
      </w:r>
      <w:r w:rsidR="00735116" w:rsidRPr="00895C40">
        <w:rPr>
          <w:rFonts w:ascii="Helvetica Neue Light" w:hAnsi="Helvetica Neue Light"/>
          <w:sz w:val="22"/>
          <w:szCs w:val="28"/>
          <w:lang w:eastAsia="de-DE"/>
        </w:rPr>
        <w:t xml:space="preserve"> </w:t>
      </w:r>
      <w:r w:rsidR="0065776B" w:rsidRPr="00895C40">
        <w:rPr>
          <w:rFonts w:ascii="Helvetica Neue Light" w:hAnsi="Helvetica Neue Light"/>
          <w:sz w:val="22"/>
          <w:szCs w:val="28"/>
          <w:lang w:eastAsia="de-DE"/>
        </w:rPr>
        <w:t xml:space="preserve">Sie konnten mehrheitlich </w:t>
      </w:r>
      <w:r w:rsidR="000515B1" w:rsidRPr="00895C40">
        <w:rPr>
          <w:rFonts w:ascii="Helvetica Neue Light" w:hAnsi="Helvetica Neue Light"/>
          <w:sz w:val="22"/>
          <w:szCs w:val="28"/>
          <w:lang w:eastAsia="de-DE"/>
        </w:rPr>
        <w:t xml:space="preserve">auf </w:t>
      </w:r>
      <w:r w:rsidR="00ED0FA5">
        <w:rPr>
          <w:rFonts w:ascii="Helvetica Neue Light" w:hAnsi="Helvetica Neue Light"/>
          <w:sz w:val="22"/>
          <w:szCs w:val="28"/>
          <w:lang w:eastAsia="de-DE"/>
        </w:rPr>
        <w:t xml:space="preserve">die Zusammenführung </w:t>
      </w:r>
      <w:r w:rsidR="000515B1" w:rsidRPr="00895C40">
        <w:rPr>
          <w:rFonts w:ascii="Helvetica Neue Light" w:hAnsi="Helvetica Neue Light"/>
          <w:sz w:val="22"/>
          <w:szCs w:val="28"/>
          <w:lang w:eastAsia="de-DE"/>
        </w:rPr>
        <w:t>unterschiedliche</w:t>
      </w:r>
      <w:r w:rsidR="00ED0FA5">
        <w:rPr>
          <w:rFonts w:ascii="Helvetica Neue Light" w:hAnsi="Helvetica Neue Light"/>
          <w:sz w:val="22"/>
          <w:szCs w:val="28"/>
          <w:lang w:eastAsia="de-DE"/>
        </w:rPr>
        <w:t>r</w:t>
      </w:r>
      <w:r w:rsidR="000515B1" w:rsidRPr="00895C40">
        <w:rPr>
          <w:rFonts w:ascii="Helvetica Neue Light" w:hAnsi="Helvetica Neue Light"/>
          <w:sz w:val="22"/>
          <w:szCs w:val="28"/>
          <w:lang w:eastAsia="de-DE"/>
        </w:rPr>
        <w:t xml:space="preserve"> Medialitäten und deren Darstellbarkeiten zurückgeführt</w:t>
      </w:r>
      <w:r w:rsidR="0065776B" w:rsidRPr="00895C40">
        <w:rPr>
          <w:rFonts w:ascii="Helvetica Neue Light" w:hAnsi="Helvetica Neue Light"/>
          <w:sz w:val="22"/>
          <w:szCs w:val="28"/>
          <w:lang w:eastAsia="de-DE"/>
        </w:rPr>
        <w:t xml:space="preserve"> werden</w:t>
      </w:r>
      <w:r w:rsidR="000515B1" w:rsidRPr="00895C40">
        <w:rPr>
          <w:rFonts w:ascii="Helvetica Neue Light" w:hAnsi="Helvetica Neue Light"/>
          <w:sz w:val="22"/>
          <w:szCs w:val="28"/>
          <w:lang w:eastAsia="de-DE"/>
        </w:rPr>
        <w:t xml:space="preserve">. </w:t>
      </w:r>
      <w:r w:rsidR="00895C40">
        <w:rPr>
          <w:rFonts w:ascii="Helvetica Neue Light" w:hAnsi="Helvetica Neue Light"/>
          <w:sz w:val="22"/>
          <w:szCs w:val="28"/>
          <w:lang w:eastAsia="de-DE"/>
        </w:rPr>
        <w:t xml:space="preserve">Einerseits </w:t>
      </w:r>
      <w:r w:rsidR="00E23750" w:rsidRPr="00895C40">
        <w:rPr>
          <w:rFonts w:ascii="Helvetica Neue Light" w:hAnsi="Helvetica Neue Light"/>
          <w:sz w:val="22"/>
          <w:szCs w:val="28"/>
          <w:lang w:eastAsia="de-DE"/>
        </w:rPr>
        <w:t xml:space="preserve">wurde </w:t>
      </w:r>
      <w:r w:rsidR="003C43EF">
        <w:rPr>
          <w:rFonts w:ascii="Helvetica Neue Light" w:hAnsi="Helvetica Neue Light"/>
          <w:sz w:val="22"/>
          <w:szCs w:val="28"/>
          <w:lang w:eastAsia="de-DE"/>
        </w:rPr>
        <w:t xml:space="preserve">dabei </w:t>
      </w:r>
      <w:r w:rsidR="000515B1" w:rsidRPr="00895C40">
        <w:rPr>
          <w:rFonts w:ascii="Helvetica Neue Light" w:hAnsi="Helvetica Neue Light"/>
          <w:sz w:val="22"/>
          <w:szCs w:val="28"/>
          <w:lang w:eastAsia="de-DE"/>
        </w:rPr>
        <w:t xml:space="preserve">zwischen </w:t>
      </w:r>
      <w:r w:rsidR="00DF6679" w:rsidRPr="00895C40">
        <w:rPr>
          <w:rFonts w:ascii="Helvetica Neue Light" w:hAnsi="Helvetica Neue Light"/>
          <w:sz w:val="22"/>
          <w:szCs w:val="28"/>
          <w:lang w:eastAsia="de-DE"/>
        </w:rPr>
        <w:t xml:space="preserve">Text- und Bildquellen </w:t>
      </w:r>
      <w:r w:rsidRPr="00895C40">
        <w:rPr>
          <w:rFonts w:ascii="Helvetica Neue Light" w:hAnsi="Helvetica Neue Light"/>
          <w:sz w:val="22"/>
          <w:szCs w:val="28"/>
          <w:lang w:eastAsia="de-DE"/>
        </w:rPr>
        <w:t>untersch</w:t>
      </w:r>
      <w:r w:rsidR="00DF6679" w:rsidRPr="00895C40">
        <w:rPr>
          <w:rFonts w:ascii="Helvetica Neue Light" w:hAnsi="Helvetica Neue Light"/>
          <w:sz w:val="22"/>
          <w:szCs w:val="28"/>
          <w:lang w:eastAsia="de-DE"/>
        </w:rPr>
        <w:t>i</w:t>
      </w:r>
      <w:r w:rsidRPr="00895C40">
        <w:rPr>
          <w:rFonts w:ascii="Helvetica Neue Light" w:hAnsi="Helvetica Neue Light"/>
          <w:sz w:val="22"/>
          <w:szCs w:val="28"/>
          <w:lang w:eastAsia="de-DE"/>
        </w:rPr>
        <w:t>eden und</w:t>
      </w:r>
      <w:r w:rsidR="00DF6679" w:rsidRPr="00895C40">
        <w:rPr>
          <w:rFonts w:ascii="Helvetica Neue Light" w:hAnsi="Helvetica Neue Light"/>
          <w:sz w:val="22"/>
          <w:szCs w:val="28"/>
          <w:lang w:eastAsia="de-DE"/>
        </w:rPr>
        <w:t xml:space="preserve"> </w:t>
      </w:r>
      <w:r w:rsidR="00895C40">
        <w:rPr>
          <w:rFonts w:ascii="Helvetica Neue Light" w:hAnsi="Helvetica Neue Light"/>
          <w:sz w:val="22"/>
          <w:szCs w:val="28"/>
          <w:lang w:eastAsia="de-DE"/>
        </w:rPr>
        <w:t xml:space="preserve">andererseits </w:t>
      </w:r>
      <w:r w:rsidR="00DF6679" w:rsidRPr="00895C40">
        <w:rPr>
          <w:rFonts w:ascii="Helvetica Neue Light" w:hAnsi="Helvetica Neue Light"/>
          <w:sz w:val="22"/>
          <w:szCs w:val="28"/>
          <w:lang w:eastAsia="de-DE"/>
        </w:rPr>
        <w:t>z</w:t>
      </w:r>
      <w:r w:rsidRPr="00895C40">
        <w:rPr>
          <w:rFonts w:ascii="Helvetica Neue Light" w:hAnsi="Helvetica Neue Light"/>
          <w:sz w:val="22"/>
          <w:szCs w:val="28"/>
          <w:lang w:eastAsia="de-DE"/>
        </w:rPr>
        <w:t xml:space="preserve">wischen </w:t>
      </w:r>
      <w:r w:rsidR="00FA09EA" w:rsidRPr="00895C40">
        <w:rPr>
          <w:rFonts w:ascii="Helvetica Neue Light" w:hAnsi="Helvetica Neue Light"/>
          <w:sz w:val="22"/>
          <w:szCs w:val="28"/>
          <w:lang w:eastAsia="de-DE"/>
        </w:rPr>
        <w:t xml:space="preserve">materiellen </w:t>
      </w:r>
      <w:r w:rsidR="00735116" w:rsidRPr="00895C40">
        <w:rPr>
          <w:rFonts w:ascii="Helvetica Neue Light" w:hAnsi="Helvetica Neue Light"/>
          <w:sz w:val="22"/>
          <w:szCs w:val="28"/>
          <w:lang w:eastAsia="de-DE"/>
        </w:rPr>
        <w:t xml:space="preserve">und </w:t>
      </w:r>
      <w:r w:rsidR="00FA09EA" w:rsidRPr="00895C40">
        <w:rPr>
          <w:rFonts w:ascii="Helvetica Neue Light" w:hAnsi="Helvetica Neue Light"/>
          <w:sz w:val="22"/>
          <w:szCs w:val="28"/>
          <w:lang w:eastAsia="de-DE"/>
        </w:rPr>
        <w:t xml:space="preserve">immateriellen </w:t>
      </w:r>
      <w:r w:rsidR="003C43EF">
        <w:rPr>
          <w:rFonts w:ascii="Helvetica Neue Light" w:hAnsi="Helvetica Neue Light"/>
          <w:sz w:val="22"/>
          <w:szCs w:val="28"/>
          <w:lang w:eastAsia="de-DE"/>
        </w:rPr>
        <w:t>Referenten.</w:t>
      </w:r>
      <w:r w:rsidR="00DF6679" w:rsidRPr="00895C40">
        <w:rPr>
          <w:rFonts w:ascii="Helvetica Neue Light" w:hAnsi="Helvetica Neue Light"/>
          <w:sz w:val="22"/>
          <w:szCs w:val="28"/>
          <w:lang w:eastAsia="de-DE"/>
        </w:rPr>
        <w:t xml:space="preserve"> </w:t>
      </w:r>
      <w:r w:rsidR="00844B51" w:rsidRPr="00895C40">
        <w:rPr>
          <w:rFonts w:ascii="Helvetica Neue Light" w:hAnsi="Helvetica Neue Light"/>
          <w:sz w:val="22"/>
          <w:szCs w:val="28"/>
          <w:lang w:eastAsia="de-DE"/>
        </w:rPr>
        <w:t xml:space="preserve">Wie im Fallbeispiel </w:t>
      </w:r>
      <w:r w:rsidR="00862278" w:rsidRPr="00895C40">
        <w:rPr>
          <w:rFonts w:ascii="Helvetica Neue Light" w:hAnsi="Helvetica Neue Light"/>
          <w:sz w:val="22"/>
          <w:szCs w:val="28"/>
          <w:lang w:eastAsia="de-DE"/>
        </w:rPr>
        <w:t xml:space="preserve">anschließend </w:t>
      </w:r>
      <w:r w:rsidR="0098259A" w:rsidRPr="00895C40">
        <w:rPr>
          <w:rFonts w:ascii="Helvetica Neue Light" w:hAnsi="Helvetica Neue Light"/>
          <w:sz w:val="22"/>
          <w:szCs w:val="28"/>
          <w:lang w:eastAsia="de-DE"/>
        </w:rPr>
        <w:t xml:space="preserve">stärker </w:t>
      </w:r>
      <w:r w:rsidR="00E23750" w:rsidRPr="00895C40">
        <w:rPr>
          <w:rFonts w:ascii="Helvetica Neue Light" w:hAnsi="Helvetica Neue Light"/>
          <w:sz w:val="22"/>
          <w:szCs w:val="28"/>
          <w:lang w:eastAsia="de-DE"/>
        </w:rPr>
        <w:t xml:space="preserve">noch </w:t>
      </w:r>
      <w:r w:rsidR="00271ADE" w:rsidRPr="00895C40">
        <w:rPr>
          <w:rFonts w:ascii="Helvetica Neue Light" w:hAnsi="Helvetica Neue Light"/>
          <w:sz w:val="22"/>
          <w:szCs w:val="28"/>
          <w:lang w:eastAsia="de-DE"/>
        </w:rPr>
        <w:t xml:space="preserve">erkennbar sein wird </w:t>
      </w:r>
      <w:r w:rsidR="00D86C47" w:rsidRPr="00895C40">
        <w:rPr>
          <w:rFonts w:ascii="Helvetica Neue Light" w:hAnsi="Helvetica Neue Light"/>
          <w:sz w:val="22"/>
          <w:szCs w:val="28"/>
          <w:lang w:eastAsia="de-DE"/>
        </w:rPr>
        <w:t xml:space="preserve">lässt sich </w:t>
      </w:r>
      <w:r w:rsidR="00DF6679" w:rsidRPr="00895C40">
        <w:rPr>
          <w:rFonts w:ascii="Helvetica Neue Light" w:hAnsi="Helvetica Neue Light"/>
          <w:sz w:val="22"/>
          <w:szCs w:val="28"/>
          <w:lang w:eastAsia="de-DE"/>
        </w:rPr>
        <w:t xml:space="preserve">die </w:t>
      </w:r>
      <w:r w:rsidR="0098259A" w:rsidRPr="00895C40">
        <w:rPr>
          <w:rFonts w:ascii="Helvetica Neue Light" w:hAnsi="Helvetica Neue Light"/>
          <w:sz w:val="22"/>
          <w:szCs w:val="28"/>
          <w:lang w:eastAsia="de-DE"/>
        </w:rPr>
        <w:t xml:space="preserve">Wiedergabe </w:t>
      </w:r>
      <w:r w:rsidR="00E23750" w:rsidRPr="00895C40">
        <w:rPr>
          <w:rFonts w:ascii="Helvetica Neue Light" w:hAnsi="Helvetica Neue Light"/>
          <w:sz w:val="22"/>
          <w:szCs w:val="28"/>
          <w:lang w:eastAsia="de-DE"/>
        </w:rPr>
        <w:t>der meisten Quellen-Inhalte</w:t>
      </w:r>
      <w:r w:rsidR="000515B1" w:rsidRPr="00895C40">
        <w:rPr>
          <w:rFonts w:ascii="Helvetica Neue Light" w:hAnsi="Helvetica Neue Light"/>
          <w:sz w:val="22"/>
          <w:szCs w:val="28"/>
          <w:lang w:eastAsia="de-DE"/>
        </w:rPr>
        <w:t xml:space="preserve"> </w:t>
      </w:r>
      <w:r w:rsidR="00D86C47" w:rsidRPr="00895C40">
        <w:rPr>
          <w:rFonts w:ascii="Helvetica Neue Light" w:hAnsi="Helvetica Neue Light"/>
          <w:sz w:val="22"/>
          <w:szCs w:val="28"/>
          <w:lang w:eastAsia="de-DE"/>
        </w:rPr>
        <w:t xml:space="preserve">nur in einem </w:t>
      </w:r>
      <w:r w:rsidR="0098259A" w:rsidRPr="00895C40">
        <w:rPr>
          <w:rFonts w:ascii="Helvetica Neue Light" w:hAnsi="Helvetica Neue Light"/>
          <w:sz w:val="22"/>
          <w:szCs w:val="28"/>
          <w:lang w:eastAsia="de-DE"/>
        </w:rPr>
        <w:t xml:space="preserve">direkten </w:t>
      </w:r>
      <w:r w:rsidR="00844B51" w:rsidRPr="00895C40">
        <w:rPr>
          <w:rFonts w:ascii="Helvetica Neue Light" w:hAnsi="Helvetica Neue Light"/>
          <w:sz w:val="22"/>
          <w:szCs w:val="28"/>
          <w:lang w:eastAsia="de-DE"/>
        </w:rPr>
        <w:t>realen Bezug</w:t>
      </w:r>
      <w:r w:rsidR="00014F35" w:rsidRPr="00895C40">
        <w:rPr>
          <w:rFonts w:ascii="Helvetica Neue Light" w:hAnsi="Helvetica Neue Light"/>
          <w:sz w:val="22"/>
          <w:szCs w:val="28"/>
          <w:lang w:eastAsia="de-DE"/>
        </w:rPr>
        <w:t xml:space="preserve"> </w:t>
      </w:r>
      <w:r w:rsidR="00895C40">
        <w:rPr>
          <w:rFonts w:ascii="Helvetica Neue Light" w:hAnsi="Helvetica Neue Light"/>
          <w:sz w:val="22"/>
          <w:szCs w:val="28"/>
          <w:lang w:eastAsia="de-DE"/>
        </w:rPr>
        <w:t xml:space="preserve">am Ort selbst </w:t>
      </w:r>
      <w:r w:rsidR="00D86C47" w:rsidRPr="00895C40">
        <w:rPr>
          <w:rFonts w:ascii="Helvetica Neue Light" w:hAnsi="Helvetica Neue Light"/>
          <w:sz w:val="22"/>
          <w:szCs w:val="28"/>
          <w:lang w:eastAsia="de-DE"/>
        </w:rPr>
        <w:t>optimal gestalten</w:t>
      </w:r>
      <w:r w:rsidR="001F12BC" w:rsidRPr="00895C40">
        <w:rPr>
          <w:rFonts w:ascii="Helvetica Neue Light" w:hAnsi="Helvetica Neue Light"/>
          <w:sz w:val="22"/>
          <w:szCs w:val="28"/>
          <w:lang w:eastAsia="de-DE"/>
        </w:rPr>
        <w:t>.</w:t>
      </w:r>
      <w:r w:rsidR="0006205D" w:rsidRPr="00895C40">
        <w:rPr>
          <w:rFonts w:ascii="Helvetica Neue Light" w:hAnsi="Helvetica Neue Light"/>
          <w:sz w:val="22"/>
          <w:szCs w:val="28"/>
          <w:lang w:eastAsia="de-DE"/>
        </w:rPr>
        <w:t xml:space="preserve"> </w:t>
      </w:r>
    </w:p>
    <w:p w14:paraId="5B4ACBC9" w14:textId="77777777" w:rsidR="007257EB" w:rsidRPr="00895C40" w:rsidDel="007257EB" w:rsidRDefault="007257EB">
      <w:pPr>
        <w:jc w:val="both"/>
        <w:rPr>
          <w:del w:id="6" w:author="stefan zedlacher" w:date="2016-03-02T12:50:00Z"/>
          <w:rFonts w:ascii="Helvetica Neue Light" w:hAnsi="Helvetica Neue Light"/>
          <w:sz w:val="22"/>
          <w:szCs w:val="28"/>
          <w:lang w:eastAsia="de-DE"/>
        </w:rPr>
      </w:pPr>
      <w:ins w:id="7" w:author="stefan zedlacher" w:date="2016-03-02T12:46:00Z">
        <w:r>
          <w:rPr>
            <w:rFonts w:ascii="Helvetica Neue Light" w:hAnsi="Helvetica Neue Light"/>
            <w:sz w:val="22"/>
            <w:szCs w:val="28"/>
            <w:lang w:eastAsia="de-DE"/>
          </w:rPr>
          <w:t xml:space="preserve">Aus technischer Sicht ist die Formulierung </w:t>
        </w:r>
      </w:ins>
      <w:ins w:id="8" w:author="stefan zedlacher" w:date="2016-03-02T12:47:00Z">
        <w:r>
          <w:rPr>
            <w:rFonts w:ascii="Helvetica Neue Light" w:hAnsi="Helvetica Neue Light"/>
            <w:sz w:val="22"/>
            <w:szCs w:val="28"/>
            <w:lang w:eastAsia="de-DE"/>
          </w:rPr>
          <w:t>„</w:t>
        </w:r>
        <w:proofErr w:type="spellStart"/>
        <w:r>
          <w:rPr>
            <w:rFonts w:ascii="Helvetica Neue Light" w:hAnsi="Helvetica Neue Light"/>
            <w:sz w:val="22"/>
            <w:szCs w:val="28"/>
            <w:lang w:eastAsia="de-DE"/>
          </w:rPr>
          <w:t>Principles</w:t>
        </w:r>
        <w:proofErr w:type="spellEnd"/>
        <w:r>
          <w:rPr>
            <w:rFonts w:ascii="Helvetica Neue Light" w:hAnsi="Helvetica Neue Light"/>
            <w:sz w:val="22"/>
            <w:szCs w:val="28"/>
            <w:lang w:eastAsia="de-DE"/>
          </w:rPr>
          <w:t xml:space="preserve"> </w:t>
        </w:r>
        <w:proofErr w:type="spellStart"/>
        <w:r>
          <w:rPr>
            <w:rFonts w:ascii="Helvetica Neue Light" w:hAnsi="Helvetica Neue Light"/>
            <w:sz w:val="22"/>
            <w:szCs w:val="28"/>
            <w:lang w:eastAsia="de-DE"/>
          </w:rPr>
          <w:t>of</w:t>
        </w:r>
        <w:proofErr w:type="spellEnd"/>
        <w:r>
          <w:rPr>
            <w:rFonts w:ascii="Helvetica Neue Light" w:hAnsi="Helvetica Neue Light"/>
            <w:sz w:val="22"/>
            <w:szCs w:val="28"/>
            <w:lang w:eastAsia="de-DE"/>
          </w:rPr>
          <w:t xml:space="preserve"> Geotagging“ auch als Aufforderung gedacht, ein Nachdenken über die Methoden der Verortung an zu regen. Während zur </w:t>
        </w:r>
      </w:ins>
      <w:ins w:id="9" w:author="stefan zedlacher" w:date="2016-03-02T12:48:00Z">
        <w:r>
          <w:rPr>
            <w:rFonts w:ascii="Helvetica Neue Light" w:hAnsi="Helvetica Neue Light"/>
            <w:sz w:val="22"/>
            <w:szCs w:val="28"/>
            <w:lang w:eastAsia="de-DE"/>
          </w:rPr>
          <w:t xml:space="preserve">„digitalen Verortung“ heute GPS Daten unerlässlich sind (damit verbunden, die Probleme: </w:t>
        </w:r>
        <w:proofErr w:type="spellStart"/>
        <w:r>
          <w:rPr>
            <w:rFonts w:ascii="Helvetica Neue Light" w:hAnsi="Helvetica Neue Light"/>
            <w:sz w:val="22"/>
            <w:szCs w:val="28"/>
            <w:lang w:eastAsia="de-DE"/>
          </w:rPr>
          <w:t>Indoor</w:t>
        </w:r>
        <w:proofErr w:type="spellEnd"/>
        <w:r>
          <w:rPr>
            <w:rFonts w:ascii="Helvetica Neue Light" w:hAnsi="Helvetica Neue Light"/>
            <w:sz w:val="22"/>
            <w:szCs w:val="28"/>
            <w:lang w:eastAsia="de-DE"/>
          </w:rPr>
          <w:t xml:space="preserve">, kein Empfang,...) haben wir auf der analogen Seite eine Vielzahl von Methoden über </w:t>
        </w:r>
        <w:r>
          <w:rPr>
            <w:rFonts w:ascii="Helvetica Neue Light" w:hAnsi="Helvetica Neue Light"/>
            <w:sz w:val="22"/>
            <w:szCs w:val="28"/>
            <w:lang w:eastAsia="de-DE"/>
          </w:rPr>
          <w:lastRenderedPageBreak/>
          <w:t xml:space="preserve">Zeichen und Beschreibungen Orte und Gebäude eindeutig zu </w:t>
        </w:r>
        <w:proofErr w:type="spellStart"/>
        <w:r>
          <w:rPr>
            <w:rFonts w:ascii="Helvetica Neue Light" w:hAnsi="Helvetica Neue Light"/>
            <w:sz w:val="22"/>
            <w:szCs w:val="28"/>
            <w:lang w:eastAsia="de-DE"/>
          </w:rPr>
          <w:t>zu</w:t>
        </w:r>
        <w:proofErr w:type="spellEnd"/>
        <w:r>
          <w:rPr>
            <w:rFonts w:ascii="Helvetica Neue Light" w:hAnsi="Helvetica Neue Light"/>
            <w:sz w:val="22"/>
            <w:szCs w:val="28"/>
            <w:lang w:eastAsia="de-DE"/>
          </w:rPr>
          <w:t xml:space="preserve"> ordnen. Ein Vergleich bzw. eine Übertragung dieser analogen Methoden in die </w:t>
        </w:r>
      </w:ins>
      <w:ins w:id="10" w:author="stefan zedlacher" w:date="2016-03-02T12:50:00Z">
        <w:r>
          <w:rPr>
            <w:rFonts w:ascii="Helvetica Neue Light" w:hAnsi="Helvetica Neue Light"/>
            <w:sz w:val="22"/>
            <w:szCs w:val="28"/>
            <w:lang w:eastAsia="de-DE"/>
          </w:rPr>
          <w:t xml:space="preserve">„digitale Welt“ scheint sich auf zu drängen. </w:t>
        </w:r>
      </w:ins>
    </w:p>
    <w:p w14:paraId="5F78D48E" w14:textId="77777777" w:rsidR="00FA09EA" w:rsidDel="007257EB" w:rsidRDefault="00FA09EA" w:rsidP="008A1055">
      <w:pPr>
        <w:jc w:val="both"/>
        <w:rPr>
          <w:del w:id="11" w:author="stefan zedlacher" w:date="2016-03-02T12:50:00Z"/>
          <w:sz w:val="22"/>
          <w:szCs w:val="28"/>
          <w:lang w:eastAsia="de-DE"/>
        </w:rPr>
      </w:pPr>
    </w:p>
    <w:p w14:paraId="397F3310" w14:textId="77777777" w:rsidR="00FA09EA" w:rsidRDefault="00FA09EA">
      <w:pPr>
        <w:rPr>
          <w:sz w:val="22"/>
          <w:szCs w:val="28"/>
          <w:lang w:eastAsia="de-DE"/>
        </w:rPr>
      </w:pPr>
      <w:r>
        <w:rPr>
          <w:sz w:val="22"/>
          <w:szCs w:val="28"/>
          <w:lang w:eastAsia="de-DE"/>
        </w:rPr>
        <w:br w:type="page"/>
      </w:r>
    </w:p>
    <w:p w14:paraId="5FD6C0BB" w14:textId="77777777" w:rsidR="00A3529E" w:rsidRPr="00CB7415" w:rsidRDefault="00CB7415" w:rsidP="00A3529E">
      <w:pPr>
        <w:jc w:val="both"/>
        <w:rPr>
          <w:b/>
          <w:sz w:val="22"/>
          <w:szCs w:val="28"/>
          <w:lang w:eastAsia="de-DE"/>
        </w:rPr>
      </w:pPr>
      <w:r w:rsidRPr="00CB7415">
        <w:rPr>
          <w:b/>
          <w:sz w:val="22"/>
          <w:szCs w:val="28"/>
          <w:lang w:eastAsia="de-DE"/>
        </w:rPr>
        <w:t xml:space="preserve">Einleitung </w:t>
      </w:r>
    </w:p>
    <w:p w14:paraId="4CACB08E" w14:textId="77777777" w:rsidR="00557C18" w:rsidRDefault="00557C18" w:rsidP="00AE550F">
      <w:pPr>
        <w:jc w:val="both"/>
        <w:rPr>
          <w:sz w:val="22"/>
          <w:szCs w:val="28"/>
          <w:highlight w:val="lightGray"/>
          <w:lang w:eastAsia="de-DE"/>
        </w:rPr>
      </w:pPr>
      <w:r>
        <w:rPr>
          <w:sz w:val="22"/>
          <w:szCs w:val="28"/>
          <w:highlight w:val="lightGray"/>
          <w:lang w:eastAsia="de-DE"/>
        </w:rPr>
        <w:t>AM SCHLUSS NOCHMALS ZU ÜBERARBEITEN:</w:t>
      </w:r>
    </w:p>
    <w:p w14:paraId="17FE23A3" w14:textId="77777777" w:rsidR="00B62DD6" w:rsidRPr="00924DE4" w:rsidRDefault="00FD4E29" w:rsidP="00AE550F">
      <w:pPr>
        <w:jc w:val="both"/>
        <w:rPr>
          <w:sz w:val="22"/>
          <w:szCs w:val="28"/>
          <w:highlight w:val="lightGray"/>
          <w:lang w:eastAsia="de-DE"/>
        </w:rPr>
      </w:pPr>
      <w:r w:rsidRPr="00924DE4">
        <w:rPr>
          <w:sz w:val="22"/>
          <w:szCs w:val="28"/>
          <w:highlight w:val="lightGray"/>
          <w:lang w:eastAsia="de-DE"/>
        </w:rPr>
        <w:t xml:space="preserve">Die </w:t>
      </w:r>
      <w:r w:rsidR="00AE550F" w:rsidRPr="00924DE4">
        <w:rPr>
          <w:sz w:val="22"/>
          <w:szCs w:val="28"/>
          <w:highlight w:val="lightGray"/>
          <w:lang w:eastAsia="de-DE"/>
        </w:rPr>
        <w:t>Arbeiten an einem seit Dezember 2014</w:t>
      </w:r>
      <w:r w:rsidR="005449D7" w:rsidRPr="00924DE4">
        <w:rPr>
          <w:sz w:val="22"/>
          <w:szCs w:val="28"/>
          <w:highlight w:val="lightGray"/>
          <w:lang w:eastAsia="de-DE"/>
        </w:rPr>
        <w:t>,</w:t>
      </w:r>
      <w:r w:rsidR="00AE550F" w:rsidRPr="00924DE4">
        <w:rPr>
          <w:sz w:val="22"/>
          <w:szCs w:val="28"/>
          <w:highlight w:val="lightGray"/>
          <w:lang w:eastAsia="de-DE"/>
        </w:rPr>
        <w:t xml:space="preserve"> </w:t>
      </w:r>
      <w:r w:rsidR="00D6069A" w:rsidRPr="00924DE4">
        <w:rPr>
          <w:sz w:val="22"/>
          <w:szCs w:val="28"/>
          <w:highlight w:val="lightGray"/>
          <w:lang w:eastAsia="de-DE"/>
        </w:rPr>
        <w:t xml:space="preserve">an der Karl-Franzens Universität Graz </w:t>
      </w:r>
      <w:r w:rsidR="00AE550F" w:rsidRPr="00924DE4">
        <w:rPr>
          <w:sz w:val="22"/>
          <w:szCs w:val="28"/>
          <w:highlight w:val="lightGray"/>
          <w:lang w:eastAsia="de-DE"/>
        </w:rPr>
        <w:t>laufende</w:t>
      </w:r>
      <w:r w:rsidR="00672314" w:rsidRPr="00924DE4">
        <w:rPr>
          <w:sz w:val="22"/>
          <w:szCs w:val="28"/>
          <w:highlight w:val="lightGray"/>
          <w:lang w:eastAsia="de-DE"/>
        </w:rPr>
        <w:t xml:space="preserve">n </w:t>
      </w:r>
      <w:ins w:id="12" w:author="Christoph Breser" w:date="2016-02-25T09:58:00Z">
        <w:r w:rsidR="00672314" w:rsidRPr="00924DE4">
          <w:rPr>
            <w:sz w:val="22"/>
            <w:szCs w:val="28"/>
            <w:highlight w:val="lightGray"/>
            <w:lang w:eastAsia="de-DE"/>
          </w:rPr>
          <w:t>Forschungsprojekt</w:t>
        </w:r>
        <w:r w:rsidR="00AE550F" w:rsidRPr="00924DE4">
          <w:rPr>
            <w:sz w:val="22"/>
            <w:szCs w:val="28"/>
            <w:highlight w:val="lightGray"/>
            <w:lang w:eastAsia="de-DE"/>
          </w:rPr>
          <w:t xml:space="preserve"> </w:t>
        </w:r>
      </w:ins>
      <w:r w:rsidR="00AE550F" w:rsidRPr="00924DE4">
        <w:rPr>
          <w:sz w:val="22"/>
          <w:szCs w:val="28"/>
          <w:highlight w:val="lightGray"/>
          <w:lang w:eastAsia="de-DE"/>
        </w:rPr>
        <w:t xml:space="preserve">führten zu </w:t>
      </w:r>
      <w:r w:rsidR="00D6069A" w:rsidRPr="00924DE4">
        <w:rPr>
          <w:sz w:val="22"/>
          <w:szCs w:val="28"/>
          <w:highlight w:val="lightGray"/>
          <w:lang w:eastAsia="de-DE"/>
        </w:rPr>
        <w:t xml:space="preserve">jenem </w:t>
      </w:r>
      <w:r w:rsidR="00AE550F" w:rsidRPr="00924DE4">
        <w:rPr>
          <w:sz w:val="22"/>
          <w:szCs w:val="28"/>
          <w:highlight w:val="lightGray"/>
          <w:lang w:eastAsia="de-DE"/>
        </w:rPr>
        <w:t xml:space="preserve">hier behandelten Problembewusstsein, welches sich im Speziellen auf den Umgang mit </w:t>
      </w:r>
      <w:r w:rsidR="005449D7" w:rsidRPr="00924DE4">
        <w:rPr>
          <w:sz w:val="22"/>
          <w:szCs w:val="28"/>
          <w:highlight w:val="lightGray"/>
          <w:lang w:eastAsia="de-DE"/>
        </w:rPr>
        <w:t xml:space="preserve">Architektur bezogenen </w:t>
      </w:r>
      <w:r w:rsidR="00AE550F" w:rsidRPr="00924DE4">
        <w:rPr>
          <w:sz w:val="22"/>
          <w:szCs w:val="28"/>
          <w:highlight w:val="lightGray"/>
          <w:lang w:eastAsia="de-DE"/>
        </w:rPr>
        <w:t>Archivquelle</w:t>
      </w:r>
      <w:r w:rsidR="00D6069A" w:rsidRPr="00924DE4">
        <w:rPr>
          <w:sz w:val="22"/>
          <w:szCs w:val="28"/>
          <w:highlight w:val="lightGray"/>
          <w:lang w:eastAsia="de-DE"/>
        </w:rPr>
        <w:t>n</w:t>
      </w:r>
      <w:r w:rsidR="00AE550F" w:rsidRPr="00924DE4">
        <w:rPr>
          <w:sz w:val="22"/>
          <w:szCs w:val="28"/>
          <w:highlight w:val="lightGray"/>
          <w:lang w:eastAsia="de-DE"/>
        </w:rPr>
        <w:t xml:space="preserve"> bezieht.</w:t>
      </w:r>
      <w:r w:rsidR="00AE550F" w:rsidRPr="00924DE4">
        <w:rPr>
          <w:rStyle w:val="Funotenzeichen"/>
          <w:szCs w:val="28"/>
          <w:highlight w:val="lightGray"/>
          <w:lang w:eastAsia="de-DE"/>
        </w:rPr>
        <w:footnoteReference w:id="1"/>
      </w:r>
      <w:r w:rsidR="00AE550F" w:rsidRPr="00924DE4">
        <w:rPr>
          <w:sz w:val="22"/>
          <w:szCs w:val="28"/>
          <w:highlight w:val="lightGray"/>
          <w:lang w:eastAsia="de-DE"/>
        </w:rPr>
        <w:t xml:space="preserve"> </w:t>
      </w:r>
      <w:r w:rsidR="00672314" w:rsidRPr="00924DE4">
        <w:rPr>
          <w:sz w:val="22"/>
          <w:szCs w:val="28"/>
          <w:highlight w:val="lightGray"/>
          <w:lang w:eastAsia="de-DE"/>
        </w:rPr>
        <w:t xml:space="preserve">Das </w:t>
      </w:r>
      <w:ins w:id="13" w:author="Christoph Breser" w:date="2016-02-25T09:58:00Z">
        <w:r w:rsidR="00672314" w:rsidRPr="00924DE4">
          <w:rPr>
            <w:sz w:val="22"/>
            <w:szCs w:val="28"/>
            <w:highlight w:val="lightGray"/>
            <w:lang w:eastAsia="de-DE"/>
          </w:rPr>
          <w:t xml:space="preserve">Forschungsprojekt </w:t>
        </w:r>
      </w:ins>
      <w:r w:rsidR="00672314" w:rsidRPr="00924DE4">
        <w:rPr>
          <w:sz w:val="22"/>
          <w:szCs w:val="28"/>
          <w:highlight w:val="lightGray"/>
          <w:lang w:eastAsia="de-DE"/>
        </w:rPr>
        <w:t xml:space="preserve">sieht die </w:t>
      </w:r>
      <w:r w:rsidR="00AE550F" w:rsidRPr="00924DE4">
        <w:rPr>
          <w:sz w:val="22"/>
          <w:szCs w:val="28"/>
          <w:highlight w:val="lightGray"/>
          <w:lang w:eastAsia="de-DE"/>
        </w:rPr>
        <w:t xml:space="preserve">Digitalisierung </w:t>
      </w:r>
      <w:r w:rsidR="005353D8" w:rsidRPr="00924DE4">
        <w:rPr>
          <w:sz w:val="22"/>
          <w:szCs w:val="28"/>
          <w:highlight w:val="lightGray"/>
          <w:lang w:eastAsia="de-DE"/>
        </w:rPr>
        <w:t xml:space="preserve">des </w:t>
      </w:r>
      <w:r w:rsidR="00AE550F" w:rsidRPr="00924DE4">
        <w:rPr>
          <w:sz w:val="22"/>
          <w:szCs w:val="28"/>
          <w:highlight w:val="lightGray"/>
          <w:lang w:eastAsia="de-DE"/>
        </w:rPr>
        <w:t xml:space="preserve">wissenschaftlichen Nachlassbestandes </w:t>
      </w:r>
      <w:r w:rsidR="005353D8" w:rsidRPr="00924DE4">
        <w:rPr>
          <w:sz w:val="22"/>
          <w:szCs w:val="28"/>
          <w:highlight w:val="lightGray"/>
          <w:lang w:eastAsia="de-DE"/>
        </w:rPr>
        <w:t xml:space="preserve">vom </w:t>
      </w:r>
      <w:proofErr w:type="spellStart"/>
      <w:r w:rsidR="00D6069A" w:rsidRPr="00924DE4">
        <w:rPr>
          <w:sz w:val="22"/>
          <w:szCs w:val="28"/>
          <w:highlight w:val="lightGray"/>
          <w:lang w:eastAsia="de-DE"/>
        </w:rPr>
        <w:t>s</w:t>
      </w:r>
      <w:ins w:id="14" w:author="Christoph Breser" w:date="2016-02-25T09:58:00Z">
        <w:r w:rsidR="00672314" w:rsidRPr="00924DE4">
          <w:rPr>
            <w:sz w:val="22"/>
            <w:szCs w:val="28"/>
            <w:highlight w:val="lightGray"/>
            <w:lang w:eastAsia="de-DE"/>
          </w:rPr>
          <w:t>chweizer</w:t>
        </w:r>
        <w:proofErr w:type="spellEnd"/>
        <w:r w:rsidR="00672314" w:rsidRPr="00924DE4">
          <w:rPr>
            <w:sz w:val="22"/>
            <w:szCs w:val="28"/>
            <w:highlight w:val="lightGray"/>
            <w:lang w:eastAsia="de-DE"/>
          </w:rPr>
          <w:t xml:space="preserve"> </w:t>
        </w:r>
      </w:ins>
      <w:r w:rsidR="005353D8" w:rsidRPr="00924DE4">
        <w:rPr>
          <w:sz w:val="22"/>
          <w:szCs w:val="28"/>
          <w:highlight w:val="lightGray"/>
          <w:lang w:eastAsia="de-DE"/>
        </w:rPr>
        <w:t>Architekturhistoriker</w:t>
      </w:r>
      <w:r w:rsidR="00AE550F" w:rsidRPr="00924DE4">
        <w:rPr>
          <w:sz w:val="22"/>
          <w:szCs w:val="28"/>
          <w:highlight w:val="lightGray"/>
          <w:lang w:eastAsia="de-DE"/>
        </w:rPr>
        <w:t xml:space="preserve"> </w:t>
      </w:r>
      <w:r w:rsidR="00AE550F" w:rsidRPr="00924DE4">
        <w:rPr>
          <w:i/>
          <w:sz w:val="22"/>
          <w:szCs w:val="28"/>
          <w:highlight w:val="lightGray"/>
          <w:lang w:eastAsia="de-DE"/>
        </w:rPr>
        <w:t xml:space="preserve">Heinrich von </w:t>
      </w:r>
      <w:proofErr w:type="spellStart"/>
      <w:r w:rsidR="00AE550F" w:rsidRPr="00924DE4">
        <w:rPr>
          <w:i/>
          <w:sz w:val="22"/>
          <w:szCs w:val="28"/>
          <w:highlight w:val="lightGray"/>
          <w:lang w:eastAsia="de-DE"/>
        </w:rPr>
        <w:t>Geymüller</w:t>
      </w:r>
      <w:proofErr w:type="spellEnd"/>
      <w:r w:rsidR="00AE550F" w:rsidRPr="00924DE4">
        <w:rPr>
          <w:i/>
          <w:sz w:val="22"/>
          <w:szCs w:val="28"/>
          <w:highlight w:val="lightGray"/>
          <w:lang w:eastAsia="de-DE"/>
        </w:rPr>
        <w:t xml:space="preserve"> </w:t>
      </w:r>
      <w:r w:rsidR="00AE550F" w:rsidRPr="00924DE4">
        <w:rPr>
          <w:sz w:val="22"/>
          <w:szCs w:val="28"/>
          <w:highlight w:val="lightGray"/>
          <w:lang w:eastAsia="de-DE"/>
        </w:rPr>
        <w:t xml:space="preserve">(1839-1909) vor, </w:t>
      </w:r>
      <w:r w:rsidR="005353D8" w:rsidRPr="00924DE4">
        <w:rPr>
          <w:sz w:val="22"/>
          <w:szCs w:val="28"/>
          <w:highlight w:val="lightGray"/>
          <w:lang w:eastAsia="de-DE"/>
        </w:rPr>
        <w:t xml:space="preserve">der </w:t>
      </w:r>
      <w:r w:rsidR="00AE550F" w:rsidRPr="00924DE4">
        <w:rPr>
          <w:sz w:val="22"/>
          <w:szCs w:val="28"/>
          <w:highlight w:val="lightGray"/>
          <w:lang w:eastAsia="de-DE"/>
        </w:rPr>
        <w:t xml:space="preserve">sich seit 1927 am Institut für Kunstgeschichte an der Karl-Franzens Universität Graz befindet. Die </w:t>
      </w:r>
      <w:r w:rsidR="005353D8" w:rsidRPr="00924DE4">
        <w:rPr>
          <w:sz w:val="22"/>
          <w:szCs w:val="28"/>
          <w:highlight w:val="lightGray"/>
          <w:lang w:eastAsia="de-DE"/>
        </w:rPr>
        <w:t xml:space="preserve">Arbeiten </w:t>
      </w:r>
      <w:r w:rsidR="00672314" w:rsidRPr="00924DE4">
        <w:rPr>
          <w:sz w:val="22"/>
          <w:szCs w:val="28"/>
          <w:highlight w:val="lightGray"/>
          <w:lang w:eastAsia="de-DE"/>
        </w:rPr>
        <w:t xml:space="preserve"> </w:t>
      </w:r>
      <w:r w:rsidR="00AE550F" w:rsidRPr="00924DE4">
        <w:rPr>
          <w:sz w:val="22"/>
          <w:szCs w:val="28"/>
          <w:highlight w:val="lightGray"/>
          <w:lang w:eastAsia="de-DE"/>
        </w:rPr>
        <w:t xml:space="preserve">konzentrierten sich anfangs auf die Erstellung einer </w:t>
      </w:r>
      <w:r w:rsidR="005353D8" w:rsidRPr="00924DE4">
        <w:rPr>
          <w:sz w:val="22"/>
          <w:szCs w:val="28"/>
          <w:highlight w:val="lightGray"/>
          <w:lang w:eastAsia="de-DE"/>
        </w:rPr>
        <w:t xml:space="preserve">geeigneten </w:t>
      </w:r>
      <w:r w:rsidR="00AE550F" w:rsidRPr="00924DE4">
        <w:rPr>
          <w:sz w:val="22"/>
          <w:szCs w:val="28"/>
          <w:highlight w:val="lightGray"/>
          <w:lang w:eastAsia="de-DE"/>
        </w:rPr>
        <w:t>Web-Repräse</w:t>
      </w:r>
      <w:r w:rsidR="00693D47" w:rsidRPr="00924DE4">
        <w:rPr>
          <w:sz w:val="22"/>
          <w:szCs w:val="28"/>
          <w:highlight w:val="lightGray"/>
          <w:lang w:eastAsia="de-DE"/>
        </w:rPr>
        <w:t>ntation</w:t>
      </w:r>
      <w:ins w:id="15" w:author="Christoph Breser" w:date="2016-02-25T09:58:00Z">
        <w:r w:rsidR="00693D47" w:rsidRPr="00924DE4">
          <w:rPr>
            <w:sz w:val="22"/>
            <w:szCs w:val="28"/>
            <w:highlight w:val="lightGray"/>
            <w:lang w:eastAsia="de-DE"/>
          </w:rPr>
          <w:t xml:space="preserve"> </w:t>
        </w:r>
      </w:ins>
      <w:r w:rsidR="005353D8" w:rsidRPr="00924DE4">
        <w:rPr>
          <w:sz w:val="22"/>
          <w:szCs w:val="28"/>
          <w:highlight w:val="lightGray"/>
          <w:lang w:eastAsia="de-DE"/>
        </w:rPr>
        <w:t xml:space="preserve">der über 71.500 Einzelquellobjekte </w:t>
      </w:r>
      <w:ins w:id="16" w:author="Christoph Breser" w:date="2016-02-25T09:58:00Z">
        <w:r w:rsidR="00693D47" w:rsidRPr="00924DE4">
          <w:rPr>
            <w:sz w:val="22"/>
            <w:szCs w:val="28"/>
            <w:highlight w:val="lightGray"/>
            <w:lang w:eastAsia="de-DE"/>
          </w:rPr>
          <w:t xml:space="preserve">und </w:t>
        </w:r>
      </w:ins>
      <w:r w:rsidR="00B62DD6" w:rsidRPr="00924DE4">
        <w:rPr>
          <w:sz w:val="22"/>
          <w:szCs w:val="28"/>
          <w:highlight w:val="lightGray"/>
          <w:lang w:eastAsia="de-DE"/>
        </w:rPr>
        <w:t xml:space="preserve">wurden </w:t>
      </w:r>
      <w:r w:rsidR="005353D8" w:rsidRPr="00924DE4">
        <w:rPr>
          <w:sz w:val="22"/>
          <w:szCs w:val="28"/>
          <w:highlight w:val="lightGray"/>
          <w:lang w:eastAsia="de-DE"/>
        </w:rPr>
        <w:t xml:space="preserve">währenddessen </w:t>
      </w:r>
      <w:r w:rsidR="00AE550F" w:rsidRPr="00924DE4">
        <w:rPr>
          <w:sz w:val="22"/>
          <w:szCs w:val="28"/>
          <w:highlight w:val="lightGray"/>
          <w:lang w:eastAsia="de-DE"/>
        </w:rPr>
        <w:t xml:space="preserve">durch </w:t>
      </w:r>
      <w:r w:rsidR="005353D8" w:rsidRPr="00924DE4">
        <w:rPr>
          <w:sz w:val="22"/>
          <w:szCs w:val="28"/>
          <w:highlight w:val="lightGray"/>
          <w:lang w:eastAsia="de-DE"/>
        </w:rPr>
        <w:t xml:space="preserve">Ideen </w:t>
      </w:r>
      <w:r w:rsidR="00B62DD6" w:rsidRPr="00924DE4">
        <w:rPr>
          <w:sz w:val="22"/>
          <w:szCs w:val="28"/>
          <w:highlight w:val="lightGray"/>
          <w:lang w:eastAsia="de-DE"/>
        </w:rPr>
        <w:t xml:space="preserve">befördert, </w:t>
      </w:r>
      <w:r w:rsidR="007D0273" w:rsidRPr="00924DE4">
        <w:rPr>
          <w:sz w:val="22"/>
          <w:szCs w:val="28"/>
          <w:highlight w:val="lightGray"/>
          <w:lang w:eastAsia="de-DE"/>
        </w:rPr>
        <w:t xml:space="preserve">die </w:t>
      </w:r>
      <w:r w:rsidR="00B62DD6" w:rsidRPr="00924DE4">
        <w:rPr>
          <w:sz w:val="22"/>
          <w:szCs w:val="28"/>
          <w:highlight w:val="lightGray"/>
          <w:lang w:eastAsia="de-DE"/>
        </w:rPr>
        <w:t xml:space="preserve">sich </w:t>
      </w:r>
      <w:r w:rsidR="0015726D" w:rsidRPr="00924DE4">
        <w:rPr>
          <w:sz w:val="22"/>
          <w:szCs w:val="28"/>
          <w:highlight w:val="lightGray"/>
          <w:lang w:eastAsia="de-DE"/>
        </w:rPr>
        <w:t xml:space="preserve">auf die Optimierung von </w:t>
      </w:r>
      <w:r w:rsidR="00D80154" w:rsidRPr="00924DE4">
        <w:rPr>
          <w:sz w:val="22"/>
          <w:szCs w:val="28"/>
          <w:highlight w:val="lightGray"/>
          <w:lang w:eastAsia="de-DE"/>
        </w:rPr>
        <w:t>Aussage</w:t>
      </w:r>
      <w:r w:rsidR="0015726D" w:rsidRPr="00924DE4">
        <w:rPr>
          <w:sz w:val="22"/>
          <w:szCs w:val="28"/>
          <w:highlight w:val="lightGray"/>
          <w:lang w:eastAsia="de-DE"/>
        </w:rPr>
        <w:t xml:space="preserve">qualitäten </w:t>
      </w:r>
      <w:r w:rsidR="00821817" w:rsidRPr="00924DE4">
        <w:rPr>
          <w:sz w:val="22"/>
          <w:szCs w:val="28"/>
          <w:highlight w:val="lightGray"/>
          <w:lang w:eastAsia="de-DE"/>
        </w:rPr>
        <w:t>konzentri</w:t>
      </w:r>
      <w:r w:rsidR="00672314" w:rsidRPr="00924DE4">
        <w:rPr>
          <w:sz w:val="22"/>
          <w:szCs w:val="28"/>
          <w:highlight w:val="lightGray"/>
          <w:lang w:eastAsia="de-DE"/>
        </w:rPr>
        <w:t>er</w:t>
      </w:r>
      <w:r w:rsidR="005353D8" w:rsidRPr="00924DE4">
        <w:rPr>
          <w:sz w:val="22"/>
          <w:szCs w:val="28"/>
          <w:highlight w:val="lightGray"/>
          <w:lang w:eastAsia="de-DE"/>
        </w:rPr>
        <w:t>en und hier vorgestellt werden.</w:t>
      </w:r>
    </w:p>
    <w:p w14:paraId="0BA9D4D9" w14:textId="77777777" w:rsidR="005353D8" w:rsidRDefault="00361356" w:rsidP="0015726D">
      <w:pPr>
        <w:jc w:val="both"/>
        <w:rPr>
          <w:sz w:val="22"/>
          <w:szCs w:val="28"/>
          <w:lang w:eastAsia="de-DE"/>
        </w:rPr>
      </w:pPr>
      <w:r w:rsidRPr="00924DE4">
        <w:rPr>
          <w:sz w:val="22"/>
          <w:szCs w:val="28"/>
          <w:highlight w:val="lightGray"/>
          <w:lang w:eastAsia="de-DE"/>
        </w:rPr>
        <w:t xml:space="preserve">Ein Teil der Lösungsstrategie wird infolge das, im Forschungsprojekt erarbeitete Datenmodell vorgestellt, welches </w:t>
      </w:r>
      <w:ins w:id="17" w:author="Christoph Breser" w:date="2016-02-25T09:58:00Z">
        <w:r w:rsidRPr="00924DE4">
          <w:rPr>
            <w:sz w:val="22"/>
            <w:szCs w:val="28"/>
            <w:highlight w:val="lightGray"/>
            <w:lang w:eastAsia="de-DE"/>
          </w:rPr>
          <w:t xml:space="preserve">die </w:t>
        </w:r>
      </w:ins>
      <w:r w:rsidRPr="00924DE4">
        <w:rPr>
          <w:sz w:val="22"/>
          <w:szCs w:val="28"/>
          <w:highlight w:val="lightGray"/>
          <w:lang w:eastAsia="de-DE"/>
        </w:rPr>
        <w:t xml:space="preserve">verknüpfende Suche </w:t>
      </w:r>
      <w:ins w:id="18" w:author="Christoph Breser" w:date="2016-02-25T09:58:00Z">
        <w:r w:rsidRPr="00924DE4">
          <w:rPr>
            <w:sz w:val="22"/>
            <w:szCs w:val="28"/>
            <w:highlight w:val="lightGray"/>
            <w:lang w:eastAsia="de-DE"/>
          </w:rPr>
          <w:t xml:space="preserve">von </w:t>
        </w:r>
      </w:ins>
      <w:r w:rsidRPr="00924DE4">
        <w:rPr>
          <w:sz w:val="22"/>
          <w:szCs w:val="28"/>
          <w:highlight w:val="lightGray"/>
          <w:lang w:eastAsia="de-DE"/>
        </w:rPr>
        <w:t xml:space="preserve">Archiv-Quellobjekten untereinander ermöglicht, sowie ihre Kontextualisierung mit externen Wissensfeldern außerhalb des Archivs anstrebt. </w:t>
      </w:r>
      <w:r w:rsidR="005353D8" w:rsidRPr="00924DE4">
        <w:rPr>
          <w:sz w:val="22"/>
          <w:szCs w:val="28"/>
          <w:highlight w:val="lightGray"/>
          <w:lang w:eastAsia="de-DE"/>
        </w:rPr>
        <w:t xml:space="preserve">Neben der Erstellung hoch-auflösender Bilddaten wurde demnach bisher auch an einer einheitlichen Repräsentation unterschiedlicher Quellenkategorien gearbeitet, was ein spezielles Datenmodell erforderte. Dieses konzentrierte sich hauptsächlich auf die Kontextualisierung von Archivquellen untereinander, sowie auf </w:t>
      </w:r>
      <w:r w:rsidRPr="00924DE4">
        <w:rPr>
          <w:sz w:val="22"/>
          <w:szCs w:val="28"/>
          <w:highlight w:val="lightGray"/>
          <w:lang w:eastAsia="de-DE"/>
        </w:rPr>
        <w:t xml:space="preserve">die Erschließung von Wissensfeldern außerhalb des Archivs. </w:t>
      </w:r>
      <w:r w:rsidR="005353D8" w:rsidRPr="00924DE4">
        <w:rPr>
          <w:sz w:val="22"/>
          <w:szCs w:val="28"/>
          <w:highlight w:val="lightGray"/>
          <w:lang w:eastAsia="de-DE"/>
        </w:rPr>
        <w:t xml:space="preserve">Es </w:t>
      </w:r>
      <w:r w:rsidRPr="00924DE4">
        <w:rPr>
          <w:sz w:val="22"/>
          <w:szCs w:val="28"/>
          <w:highlight w:val="lightGray"/>
          <w:lang w:eastAsia="de-DE"/>
        </w:rPr>
        <w:t xml:space="preserve">zeigte sich als </w:t>
      </w:r>
      <w:r w:rsidR="005353D8" w:rsidRPr="00924DE4">
        <w:rPr>
          <w:sz w:val="22"/>
          <w:szCs w:val="28"/>
          <w:highlight w:val="lightGray"/>
          <w:lang w:eastAsia="de-DE"/>
        </w:rPr>
        <w:t xml:space="preserve">Herausforderung </w:t>
      </w:r>
      <w:r w:rsidRPr="00924DE4">
        <w:rPr>
          <w:sz w:val="22"/>
          <w:szCs w:val="28"/>
          <w:highlight w:val="lightGray"/>
          <w:lang w:eastAsia="de-DE"/>
        </w:rPr>
        <w:t xml:space="preserve">das </w:t>
      </w:r>
      <w:r w:rsidR="005353D8" w:rsidRPr="00924DE4">
        <w:rPr>
          <w:sz w:val="22"/>
          <w:szCs w:val="28"/>
          <w:highlight w:val="lightGray"/>
          <w:lang w:eastAsia="de-DE"/>
        </w:rPr>
        <w:t xml:space="preserve">Datenmodell </w:t>
      </w:r>
      <w:r w:rsidRPr="00924DE4">
        <w:rPr>
          <w:sz w:val="22"/>
          <w:szCs w:val="28"/>
          <w:highlight w:val="lightGray"/>
          <w:lang w:eastAsia="de-DE"/>
        </w:rPr>
        <w:t xml:space="preserve">so zu anzulegen, dass es sich über die Verknüpfungen ihre </w:t>
      </w:r>
      <w:r w:rsidR="005353D8" w:rsidRPr="00924DE4">
        <w:rPr>
          <w:sz w:val="22"/>
          <w:szCs w:val="28"/>
          <w:highlight w:val="lightGray"/>
          <w:lang w:eastAsia="de-DE"/>
        </w:rPr>
        <w:t>standardisierten Metadaten</w:t>
      </w:r>
      <w:r w:rsidR="005353D8" w:rsidRPr="005353D8">
        <w:rPr>
          <w:sz w:val="22"/>
          <w:szCs w:val="28"/>
          <w:lang w:eastAsia="de-DE"/>
        </w:rPr>
        <w:t xml:space="preserve"> </w:t>
      </w:r>
      <w:r w:rsidR="005353D8" w:rsidRPr="00361356">
        <w:rPr>
          <w:sz w:val="22"/>
          <w:szCs w:val="28"/>
          <w:highlight w:val="yellow"/>
          <w:lang w:eastAsia="de-DE"/>
        </w:rPr>
        <w:t>[...]</w:t>
      </w:r>
      <w:r w:rsidR="005353D8" w:rsidRPr="005353D8">
        <w:rPr>
          <w:sz w:val="22"/>
          <w:szCs w:val="28"/>
          <w:lang w:eastAsia="de-DE"/>
        </w:rPr>
        <w:t xml:space="preserve"> </w:t>
      </w:r>
      <w:r w:rsidRPr="00924DE4">
        <w:rPr>
          <w:sz w:val="22"/>
          <w:szCs w:val="28"/>
          <w:highlight w:val="lightGray"/>
          <w:lang w:eastAsia="de-DE"/>
        </w:rPr>
        <w:t xml:space="preserve">hinaus </w:t>
      </w:r>
      <w:r w:rsidR="005353D8" w:rsidRPr="00924DE4">
        <w:rPr>
          <w:sz w:val="22"/>
          <w:szCs w:val="28"/>
          <w:highlight w:val="lightGray"/>
          <w:lang w:eastAsia="de-DE"/>
        </w:rPr>
        <w:t xml:space="preserve">auch </w:t>
      </w:r>
      <w:r w:rsidRPr="00924DE4">
        <w:rPr>
          <w:sz w:val="22"/>
          <w:szCs w:val="28"/>
          <w:highlight w:val="lightGray"/>
          <w:lang w:eastAsia="de-DE"/>
        </w:rPr>
        <w:t>auf semantische Aussagen bezog.</w:t>
      </w:r>
      <w:r>
        <w:rPr>
          <w:sz w:val="22"/>
          <w:szCs w:val="28"/>
          <w:lang w:eastAsia="de-DE"/>
        </w:rPr>
        <w:t xml:space="preserve"> </w:t>
      </w:r>
    </w:p>
    <w:p w14:paraId="0D5737E4" w14:textId="77777777" w:rsidR="00A43B7C" w:rsidRDefault="00A43B7C" w:rsidP="0015726D">
      <w:pPr>
        <w:jc w:val="both"/>
        <w:rPr>
          <w:sz w:val="22"/>
          <w:szCs w:val="28"/>
          <w:lang w:eastAsia="de-DE"/>
        </w:rPr>
      </w:pPr>
      <w:r w:rsidRPr="00A43B7C">
        <w:rPr>
          <w:sz w:val="22"/>
          <w:szCs w:val="28"/>
          <w:highlight w:val="yellow"/>
          <w:lang w:eastAsia="de-DE"/>
        </w:rPr>
        <w:t>[Stefan</w:t>
      </w:r>
      <w:ins w:id="19" w:author="stefan zedlacher" w:date="2016-03-02T12:51:00Z">
        <w:r w:rsidR="007257EB">
          <w:rPr>
            <w:sz w:val="22"/>
            <w:szCs w:val="28"/>
            <w:highlight w:val="yellow"/>
            <w:lang w:eastAsia="de-DE"/>
          </w:rPr>
          <w:t xml:space="preserve"> relational vs. Graphen</w:t>
        </w:r>
      </w:ins>
      <w:ins w:id="20" w:author="stefan zedlacher" w:date="2016-03-02T12:52:00Z">
        <w:r w:rsidR="007257EB">
          <w:rPr>
            <w:sz w:val="22"/>
            <w:szCs w:val="28"/>
            <w:highlight w:val="yellow"/>
            <w:lang w:eastAsia="de-DE"/>
          </w:rPr>
          <w:t xml:space="preserve">, </w:t>
        </w:r>
        <w:proofErr w:type="spellStart"/>
        <w:r w:rsidR="007257EB">
          <w:rPr>
            <w:sz w:val="22"/>
            <w:szCs w:val="28"/>
            <w:highlight w:val="yellow"/>
            <w:lang w:eastAsia="de-DE"/>
          </w:rPr>
          <w:t>semantic</w:t>
        </w:r>
        <w:proofErr w:type="spellEnd"/>
        <w:r w:rsidR="007257EB">
          <w:rPr>
            <w:sz w:val="22"/>
            <w:szCs w:val="28"/>
            <w:highlight w:val="yellow"/>
            <w:lang w:eastAsia="de-DE"/>
          </w:rPr>
          <w:t xml:space="preserve"> web</w:t>
        </w:r>
      </w:ins>
      <w:ins w:id="21" w:author="stefan zedlacher" w:date="2016-03-03T11:58:00Z">
        <w:r w:rsidR="004F402A">
          <w:rPr>
            <w:sz w:val="22"/>
            <w:szCs w:val="28"/>
            <w:highlight w:val="yellow"/>
            <w:lang w:eastAsia="de-DE"/>
          </w:rPr>
          <w:t xml:space="preserve">, RDF und Metadaten. Hier müssen wir erklären warum ein Datenmodell </w:t>
        </w:r>
      </w:ins>
      <w:ins w:id="22" w:author="stefan zedlacher" w:date="2016-03-03T11:59:00Z">
        <w:r w:rsidR="004F402A">
          <w:rPr>
            <w:sz w:val="22"/>
            <w:szCs w:val="28"/>
            <w:highlight w:val="yellow"/>
            <w:lang w:eastAsia="de-DE"/>
          </w:rPr>
          <w:t>und</w:t>
        </w:r>
      </w:ins>
      <w:ins w:id="23" w:author="stefan zedlacher" w:date="2016-03-03T11:58:00Z">
        <w:r w:rsidR="004F402A">
          <w:rPr>
            <w:sz w:val="22"/>
            <w:szCs w:val="28"/>
            <w:highlight w:val="yellow"/>
            <w:lang w:eastAsia="de-DE"/>
          </w:rPr>
          <w:t xml:space="preserve"> </w:t>
        </w:r>
      </w:ins>
      <w:ins w:id="24" w:author="stefan zedlacher" w:date="2016-03-03T11:59:00Z">
        <w:r w:rsidR="004F402A">
          <w:rPr>
            <w:sz w:val="22"/>
            <w:szCs w:val="28"/>
            <w:highlight w:val="yellow"/>
            <w:lang w:eastAsia="de-DE"/>
          </w:rPr>
          <w:t xml:space="preserve">die damit verbunden Lösung besser ist, als </w:t>
        </w:r>
        <w:proofErr w:type="spellStart"/>
        <w:r w:rsidR="004F402A">
          <w:rPr>
            <w:sz w:val="22"/>
            <w:szCs w:val="28"/>
            <w:highlight w:val="yellow"/>
            <w:lang w:eastAsia="de-DE"/>
          </w:rPr>
          <w:t>Meta</w:t>
        </w:r>
        <w:proofErr w:type="spellEnd"/>
        <w:r w:rsidR="004F402A">
          <w:rPr>
            <w:sz w:val="22"/>
            <w:szCs w:val="28"/>
            <w:highlight w:val="yellow"/>
            <w:lang w:eastAsia="de-DE"/>
          </w:rPr>
          <w:t xml:space="preserve"> Daten und Volltextsuche.</w:t>
        </w:r>
      </w:ins>
      <w:r w:rsidRPr="00A43B7C">
        <w:rPr>
          <w:sz w:val="22"/>
          <w:szCs w:val="28"/>
          <w:highlight w:val="yellow"/>
          <w:lang w:eastAsia="de-DE"/>
        </w:rPr>
        <w:t>]</w:t>
      </w:r>
    </w:p>
    <w:p w14:paraId="6607DC00" w14:textId="77777777" w:rsidR="0015726D" w:rsidRDefault="0015726D" w:rsidP="0015726D">
      <w:pPr>
        <w:jc w:val="both"/>
        <w:rPr>
          <w:sz w:val="22"/>
          <w:szCs w:val="28"/>
          <w:lang w:eastAsia="de-DE"/>
        </w:rPr>
      </w:pPr>
    </w:p>
    <w:p w14:paraId="568FD25A" w14:textId="77777777" w:rsidR="00CB7415" w:rsidRPr="00821817" w:rsidRDefault="00CB7415" w:rsidP="008A1055">
      <w:pPr>
        <w:jc w:val="both"/>
        <w:rPr>
          <w:b/>
          <w:sz w:val="22"/>
          <w:szCs w:val="28"/>
          <w:lang w:eastAsia="de-DE"/>
        </w:rPr>
      </w:pPr>
      <w:r>
        <w:rPr>
          <w:b/>
          <w:sz w:val="22"/>
          <w:szCs w:val="28"/>
          <w:lang w:eastAsia="de-DE"/>
        </w:rPr>
        <w:t>Problem</w:t>
      </w:r>
      <w:r w:rsidR="004F5EB8">
        <w:rPr>
          <w:b/>
          <w:sz w:val="22"/>
          <w:szCs w:val="28"/>
          <w:lang w:eastAsia="de-DE"/>
        </w:rPr>
        <w:t xml:space="preserve">e </w:t>
      </w:r>
      <w:r>
        <w:rPr>
          <w:b/>
          <w:sz w:val="22"/>
          <w:szCs w:val="28"/>
          <w:lang w:eastAsia="de-DE"/>
        </w:rPr>
        <w:t>im Umgang mit Archivquellen</w:t>
      </w:r>
    </w:p>
    <w:p w14:paraId="6685A52E" w14:textId="77777777" w:rsidR="006D44C1" w:rsidRDefault="00452F23" w:rsidP="008A1055">
      <w:pPr>
        <w:jc w:val="both"/>
        <w:rPr>
          <w:sz w:val="22"/>
          <w:szCs w:val="28"/>
          <w:lang w:eastAsia="de-DE"/>
        </w:rPr>
      </w:pPr>
      <w:r>
        <w:rPr>
          <w:sz w:val="22"/>
          <w:szCs w:val="28"/>
          <w:lang w:eastAsia="de-DE"/>
        </w:rPr>
        <w:t xml:space="preserve">Der Erarbeitung von Lösungsvorschlägen </w:t>
      </w:r>
      <w:r w:rsidR="00F7798C">
        <w:rPr>
          <w:sz w:val="22"/>
          <w:szCs w:val="28"/>
          <w:lang w:eastAsia="de-DE"/>
        </w:rPr>
        <w:t xml:space="preserve">zur </w:t>
      </w:r>
      <w:r w:rsidR="007B43FF">
        <w:rPr>
          <w:sz w:val="22"/>
          <w:szCs w:val="28"/>
          <w:lang w:eastAsia="de-DE"/>
        </w:rPr>
        <w:t xml:space="preserve">Web-Repräsentation von Archivquellen gingen </w:t>
      </w:r>
      <w:r w:rsidR="005E13AC">
        <w:rPr>
          <w:sz w:val="22"/>
          <w:szCs w:val="28"/>
          <w:lang w:eastAsia="de-DE"/>
        </w:rPr>
        <w:t xml:space="preserve">Recherchen und Beobachtungen </w:t>
      </w:r>
      <w:r w:rsidR="00924DE4">
        <w:rPr>
          <w:sz w:val="22"/>
          <w:szCs w:val="28"/>
          <w:lang w:eastAsia="de-DE"/>
        </w:rPr>
        <w:t>voraus, die sich mit aktuellen</w:t>
      </w:r>
      <w:r w:rsidR="005E5204">
        <w:rPr>
          <w:sz w:val="22"/>
          <w:szCs w:val="28"/>
          <w:lang w:eastAsia="de-DE"/>
        </w:rPr>
        <w:t xml:space="preserve"> Digitalisierungsprojekte</w:t>
      </w:r>
      <w:r w:rsidR="00924DE4">
        <w:rPr>
          <w:sz w:val="22"/>
          <w:szCs w:val="28"/>
          <w:lang w:eastAsia="de-DE"/>
        </w:rPr>
        <w:t>n</w:t>
      </w:r>
      <w:r w:rsidR="005E5204">
        <w:rPr>
          <w:sz w:val="22"/>
          <w:szCs w:val="28"/>
          <w:lang w:eastAsia="de-DE"/>
        </w:rPr>
        <w:t xml:space="preserve"> </w:t>
      </w:r>
      <w:r w:rsidR="00924DE4">
        <w:rPr>
          <w:sz w:val="22"/>
          <w:szCs w:val="28"/>
          <w:lang w:eastAsia="de-DE"/>
        </w:rPr>
        <w:t xml:space="preserve">und </w:t>
      </w:r>
      <w:r w:rsidR="002C5CF1">
        <w:rPr>
          <w:sz w:val="22"/>
          <w:szCs w:val="28"/>
          <w:lang w:eastAsia="de-DE"/>
        </w:rPr>
        <w:t>gängigen</w:t>
      </w:r>
      <w:r w:rsidR="005E5204">
        <w:rPr>
          <w:sz w:val="22"/>
          <w:szCs w:val="28"/>
          <w:lang w:eastAsia="de-DE"/>
        </w:rPr>
        <w:t xml:space="preserve"> Web-Repräsentationen </w:t>
      </w:r>
      <w:r w:rsidR="00924DE4">
        <w:rPr>
          <w:sz w:val="22"/>
          <w:szCs w:val="28"/>
          <w:lang w:eastAsia="de-DE"/>
        </w:rPr>
        <w:t>auseinandersetzten. Sie zeigten</w:t>
      </w:r>
      <w:r w:rsidR="007B43FF">
        <w:rPr>
          <w:sz w:val="22"/>
          <w:szCs w:val="28"/>
          <w:lang w:eastAsia="de-DE"/>
        </w:rPr>
        <w:t xml:space="preserve">, dass die Überführung </w:t>
      </w:r>
      <w:r w:rsidR="003D49F5">
        <w:rPr>
          <w:sz w:val="22"/>
          <w:szCs w:val="28"/>
          <w:lang w:eastAsia="de-DE"/>
        </w:rPr>
        <w:t xml:space="preserve">von </w:t>
      </w:r>
      <w:r w:rsidR="00AC6874" w:rsidRPr="005E5204">
        <w:rPr>
          <w:sz w:val="22"/>
          <w:szCs w:val="28"/>
          <w:lang w:eastAsia="de-DE"/>
        </w:rPr>
        <w:t>Architek</w:t>
      </w:r>
      <w:r w:rsidR="003D49F5">
        <w:rPr>
          <w:sz w:val="22"/>
          <w:szCs w:val="28"/>
          <w:lang w:eastAsia="de-DE"/>
        </w:rPr>
        <w:t>tur bezogenen</w:t>
      </w:r>
      <w:r w:rsidR="00AC6874" w:rsidRPr="005E5204">
        <w:rPr>
          <w:sz w:val="22"/>
          <w:szCs w:val="28"/>
          <w:lang w:eastAsia="de-DE"/>
        </w:rPr>
        <w:t xml:space="preserve"> Quellenmaterialen </w:t>
      </w:r>
      <w:r w:rsidR="00A81CEE">
        <w:rPr>
          <w:sz w:val="22"/>
          <w:szCs w:val="28"/>
          <w:lang w:eastAsia="de-DE"/>
        </w:rPr>
        <w:t>in Web-Anwendung</w:t>
      </w:r>
      <w:r w:rsidR="00924DE4">
        <w:rPr>
          <w:sz w:val="22"/>
          <w:szCs w:val="28"/>
          <w:lang w:eastAsia="de-DE"/>
        </w:rPr>
        <w:t>en</w:t>
      </w:r>
      <w:r w:rsidR="00A81CEE">
        <w:rPr>
          <w:sz w:val="22"/>
          <w:szCs w:val="28"/>
          <w:lang w:eastAsia="de-DE"/>
        </w:rPr>
        <w:t xml:space="preserve"> auf Grund ihrer </w:t>
      </w:r>
      <w:r w:rsidR="00924DE4">
        <w:rPr>
          <w:sz w:val="22"/>
          <w:szCs w:val="28"/>
          <w:lang w:eastAsia="de-DE"/>
        </w:rPr>
        <w:t xml:space="preserve">unterschiedlichen </w:t>
      </w:r>
      <w:r w:rsidR="00A81CEE">
        <w:rPr>
          <w:sz w:val="22"/>
          <w:szCs w:val="28"/>
          <w:lang w:eastAsia="de-DE"/>
        </w:rPr>
        <w:t xml:space="preserve">Semantiken </w:t>
      </w:r>
      <w:r w:rsidR="007B43FF">
        <w:rPr>
          <w:sz w:val="22"/>
          <w:szCs w:val="28"/>
          <w:lang w:eastAsia="de-DE"/>
        </w:rPr>
        <w:t>e</w:t>
      </w:r>
      <w:r w:rsidR="00A81CEE">
        <w:rPr>
          <w:sz w:val="22"/>
          <w:szCs w:val="28"/>
          <w:lang w:eastAsia="de-DE"/>
        </w:rPr>
        <w:t xml:space="preserve">inen speziellen Umgang </w:t>
      </w:r>
      <w:r w:rsidR="00924DE4">
        <w:rPr>
          <w:sz w:val="22"/>
          <w:szCs w:val="28"/>
          <w:lang w:eastAsia="de-DE"/>
        </w:rPr>
        <w:t>bedürfen</w:t>
      </w:r>
      <w:r w:rsidR="001B6E6D">
        <w:rPr>
          <w:sz w:val="22"/>
          <w:szCs w:val="28"/>
          <w:lang w:eastAsia="de-DE"/>
        </w:rPr>
        <w:t xml:space="preserve"> </w:t>
      </w:r>
      <w:r w:rsidR="00A81CEE">
        <w:rPr>
          <w:sz w:val="22"/>
          <w:szCs w:val="28"/>
          <w:lang w:eastAsia="de-DE"/>
        </w:rPr>
        <w:t>(1.).</w:t>
      </w:r>
      <w:r w:rsidR="007B43FF">
        <w:rPr>
          <w:sz w:val="22"/>
          <w:szCs w:val="28"/>
          <w:lang w:eastAsia="de-DE"/>
        </w:rPr>
        <w:t xml:space="preserve"> Diese Erkenntnis löste </w:t>
      </w:r>
      <w:r w:rsidR="00A81CEE">
        <w:rPr>
          <w:sz w:val="22"/>
          <w:szCs w:val="28"/>
          <w:lang w:eastAsia="de-DE"/>
        </w:rPr>
        <w:t xml:space="preserve">wiederum einen weiteren Diskurs </w:t>
      </w:r>
      <w:r w:rsidR="00924DE4">
        <w:rPr>
          <w:sz w:val="22"/>
          <w:szCs w:val="28"/>
          <w:lang w:eastAsia="de-DE"/>
        </w:rPr>
        <w:t xml:space="preserve">über </w:t>
      </w:r>
      <w:r w:rsidR="00F7798C">
        <w:rPr>
          <w:sz w:val="22"/>
          <w:szCs w:val="28"/>
          <w:lang w:eastAsia="de-DE"/>
        </w:rPr>
        <w:t xml:space="preserve">die </w:t>
      </w:r>
      <w:r w:rsidR="001B6E6D">
        <w:rPr>
          <w:sz w:val="22"/>
          <w:szCs w:val="28"/>
          <w:lang w:eastAsia="de-DE"/>
        </w:rPr>
        <w:t>Aussage</w:t>
      </w:r>
      <w:r w:rsidR="00F7798C">
        <w:rPr>
          <w:sz w:val="22"/>
          <w:szCs w:val="28"/>
          <w:lang w:eastAsia="de-DE"/>
        </w:rPr>
        <w:t>qualität von Archivq</w:t>
      </w:r>
      <w:r w:rsidR="00A81CEE">
        <w:rPr>
          <w:sz w:val="22"/>
          <w:szCs w:val="28"/>
          <w:lang w:eastAsia="de-DE"/>
        </w:rPr>
        <w:t xml:space="preserve">uellen </w:t>
      </w:r>
      <w:r w:rsidR="00C87F24">
        <w:rPr>
          <w:sz w:val="22"/>
          <w:szCs w:val="28"/>
          <w:lang w:eastAsia="de-DE"/>
        </w:rPr>
        <w:t xml:space="preserve">im </w:t>
      </w:r>
      <w:r w:rsidR="005E13AC">
        <w:rPr>
          <w:sz w:val="22"/>
          <w:szCs w:val="28"/>
          <w:lang w:eastAsia="de-DE"/>
        </w:rPr>
        <w:t xml:space="preserve">und außerhalb des </w:t>
      </w:r>
      <w:r w:rsidR="00C87F24">
        <w:rPr>
          <w:sz w:val="22"/>
          <w:szCs w:val="28"/>
          <w:lang w:eastAsia="de-DE"/>
        </w:rPr>
        <w:t>Archiv</w:t>
      </w:r>
      <w:r w:rsidR="005E13AC">
        <w:rPr>
          <w:sz w:val="22"/>
          <w:szCs w:val="28"/>
          <w:lang w:eastAsia="de-DE"/>
        </w:rPr>
        <w:t>s</w:t>
      </w:r>
      <w:r w:rsidR="00C87F24">
        <w:rPr>
          <w:sz w:val="22"/>
          <w:szCs w:val="28"/>
          <w:lang w:eastAsia="de-DE"/>
        </w:rPr>
        <w:t xml:space="preserve"> </w:t>
      </w:r>
      <w:r w:rsidR="005E13AC">
        <w:rPr>
          <w:sz w:val="22"/>
          <w:szCs w:val="28"/>
          <w:lang w:eastAsia="de-DE"/>
        </w:rPr>
        <w:t>aus</w:t>
      </w:r>
      <w:r w:rsidR="00924DE4">
        <w:rPr>
          <w:sz w:val="22"/>
          <w:szCs w:val="28"/>
          <w:lang w:eastAsia="de-DE"/>
        </w:rPr>
        <w:t xml:space="preserve"> </w:t>
      </w:r>
      <w:r w:rsidR="00A81CEE">
        <w:rPr>
          <w:sz w:val="22"/>
          <w:szCs w:val="28"/>
          <w:lang w:eastAsia="de-DE"/>
        </w:rPr>
        <w:t xml:space="preserve">und in wieweit </w:t>
      </w:r>
      <w:r w:rsidR="003D49F5">
        <w:rPr>
          <w:sz w:val="22"/>
          <w:szCs w:val="28"/>
          <w:lang w:eastAsia="de-DE"/>
        </w:rPr>
        <w:t xml:space="preserve">diese durch </w:t>
      </w:r>
      <w:r w:rsidR="005E13AC">
        <w:rPr>
          <w:sz w:val="22"/>
          <w:szCs w:val="28"/>
          <w:lang w:eastAsia="de-DE"/>
        </w:rPr>
        <w:t xml:space="preserve">Verortung </w:t>
      </w:r>
      <w:r w:rsidR="00924DE4">
        <w:rPr>
          <w:sz w:val="22"/>
          <w:szCs w:val="28"/>
          <w:lang w:eastAsia="de-DE"/>
        </w:rPr>
        <w:t xml:space="preserve">im urbanen Raum </w:t>
      </w:r>
      <w:r w:rsidR="003D49F5">
        <w:rPr>
          <w:sz w:val="22"/>
          <w:szCs w:val="28"/>
          <w:lang w:eastAsia="de-DE"/>
        </w:rPr>
        <w:t>erhöht</w:t>
      </w:r>
      <w:r w:rsidR="00A81CEE">
        <w:rPr>
          <w:sz w:val="22"/>
          <w:szCs w:val="28"/>
          <w:lang w:eastAsia="de-DE"/>
        </w:rPr>
        <w:t xml:space="preserve"> </w:t>
      </w:r>
      <w:r w:rsidR="003D49F5">
        <w:rPr>
          <w:sz w:val="22"/>
          <w:szCs w:val="28"/>
          <w:lang w:eastAsia="de-DE"/>
        </w:rPr>
        <w:t xml:space="preserve">werden </w:t>
      </w:r>
      <w:r w:rsidR="00924DE4">
        <w:rPr>
          <w:sz w:val="22"/>
          <w:szCs w:val="28"/>
          <w:lang w:eastAsia="de-DE"/>
        </w:rPr>
        <w:t xml:space="preserve">kann </w:t>
      </w:r>
      <w:r w:rsidR="00A81CEE">
        <w:rPr>
          <w:sz w:val="22"/>
          <w:szCs w:val="28"/>
          <w:lang w:eastAsia="de-DE"/>
        </w:rPr>
        <w:t xml:space="preserve">(2.). </w:t>
      </w:r>
      <w:ins w:id="25" w:author="stefan zedlacher" w:date="2016-03-03T12:01:00Z">
        <w:r w:rsidR="004F402A">
          <w:rPr>
            <w:sz w:val="22"/>
            <w:szCs w:val="28"/>
            <w:lang w:eastAsia="de-DE"/>
          </w:rPr>
          <w:t xml:space="preserve">Jedenfalls setzt die Qualität des Suchergebnisses in Archivquelle eine sehr gute Kenntnis der Quelle voraus. </w:t>
        </w:r>
      </w:ins>
    </w:p>
    <w:p w14:paraId="301EB16D" w14:textId="77777777" w:rsidR="005E5204" w:rsidRPr="00C55384" w:rsidRDefault="005E5204" w:rsidP="005E5204">
      <w:pPr>
        <w:pStyle w:val="Listenabsatz"/>
        <w:numPr>
          <w:ilvl w:val="0"/>
          <w:numId w:val="2"/>
        </w:numPr>
        <w:jc w:val="both"/>
        <w:rPr>
          <w:sz w:val="22"/>
          <w:szCs w:val="28"/>
          <w:u w:val="single"/>
          <w:lang w:eastAsia="de-DE"/>
        </w:rPr>
      </w:pPr>
      <w:r w:rsidRPr="00C55384">
        <w:rPr>
          <w:sz w:val="22"/>
          <w:szCs w:val="28"/>
          <w:u w:val="single"/>
          <w:lang w:eastAsia="de-DE"/>
        </w:rPr>
        <w:t xml:space="preserve">Die </w:t>
      </w:r>
      <w:r w:rsidR="00A516E3" w:rsidRPr="00C55384">
        <w:rPr>
          <w:sz w:val="22"/>
          <w:szCs w:val="28"/>
          <w:u w:val="single"/>
          <w:lang w:eastAsia="de-DE"/>
        </w:rPr>
        <w:t xml:space="preserve">unterschiedlichen </w:t>
      </w:r>
      <w:r w:rsidRPr="00C55384">
        <w:rPr>
          <w:sz w:val="22"/>
          <w:szCs w:val="28"/>
          <w:u w:val="single"/>
          <w:lang w:eastAsia="de-DE"/>
        </w:rPr>
        <w:t>Medialität</w:t>
      </w:r>
      <w:r w:rsidR="00A516E3" w:rsidRPr="00C55384">
        <w:rPr>
          <w:sz w:val="22"/>
          <w:szCs w:val="28"/>
          <w:u w:val="single"/>
          <w:lang w:eastAsia="de-DE"/>
        </w:rPr>
        <w:t>en</w:t>
      </w:r>
      <w:r w:rsidRPr="00C55384">
        <w:rPr>
          <w:sz w:val="22"/>
          <w:szCs w:val="28"/>
          <w:u w:val="single"/>
          <w:lang w:eastAsia="de-DE"/>
        </w:rPr>
        <w:t xml:space="preserve"> von Architektur bezogenen Quellenmaterialien:</w:t>
      </w:r>
    </w:p>
    <w:p w14:paraId="248962AA" w14:textId="77777777" w:rsidR="00F917E5" w:rsidRDefault="00C04CE0" w:rsidP="00A13BA4">
      <w:pPr>
        <w:jc w:val="both"/>
        <w:rPr>
          <w:sz w:val="22"/>
          <w:szCs w:val="28"/>
          <w:lang w:eastAsia="de-DE"/>
        </w:rPr>
      </w:pPr>
      <w:r>
        <w:rPr>
          <w:sz w:val="22"/>
          <w:szCs w:val="28"/>
          <w:lang w:eastAsia="de-DE"/>
        </w:rPr>
        <w:t xml:space="preserve">Archive </w:t>
      </w:r>
      <w:r w:rsidR="00C55384">
        <w:rPr>
          <w:sz w:val="22"/>
          <w:szCs w:val="28"/>
          <w:lang w:eastAsia="de-DE"/>
        </w:rPr>
        <w:t xml:space="preserve">mit Architektur-Bezug </w:t>
      </w:r>
      <w:r w:rsidR="006373F1">
        <w:rPr>
          <w:sz w:val="22"/>
          <w:szCs w:val="28"/>
          <w:lang w:eastAsia="de-DE"/>
        </w:rPr>
        <w:t xml:space="preserve">weisen </w:t>
      </w:r>
      <w:r>
        <w:rPr>
          <w:sz w:val="22"/>
          <w:szCs w:val="28"/>
          <w:lang w:eastAsia="de-DE"/>
        </w:rPr>
        <w:t xml:space="preserve">in der Regel </w:t>
      </w:r>
      <w:r w:rsidR="006373F1">
        <w:rPr>
          <w:sz w:val="22"/>
          <w:szCs w:val="28"/>
          <w:lang w:eastAsia="de-DE"/>
        </w:rPr>
        <w:t xml:space="preserve">ein überdurchschnittlich reiches Spektrum an unterschiedlichen </w:t>
      </w:r>
      <w:r w:rsidR="00F7798C">
        <w:rPr>
          <w:sz w:val="22"/>
          <w:szCs w:val="28"/>
          <w:lang w:eastAsia="de-DE"/>
        </w:rPr>
        <w:t xml:space="preserve">Quellkategorien </w:t>
      </w:r>
      <w:r w:rsidR="006373F1">
        <w:rPr>
          <w:sz w:val="22"/>
          <w:szCs w:val="28"/>
          <w:lang w:eastAsia="de-DE"/>
        </w:rPr>
        <w:t xml:space="preserve">auf. Dies wurde in einem Vergleich </w:t>
      </w:r>
      <w:r w:rsidR="00BD2E5E">
        <w:rPr>
          <w:sz w:val="22"/>
          <w:szCs w:val="28"/>
          <w:lang w:eastAsia="de-DE"/>
        </w:rPr>
        <w:t xml:space="preserve">aktueller Digitalisierungsprojekte </w:t>
      </w:r>
      <w:r>
        <w:rPr>
          <w:sz w:val="22"/>
          <w:szCs w:val="28"/>
          <w:lang w:eastAsia="de-DE"/>
        </w:rPr>
        <w:t>deutlich</w:t>
      </w:r>
      <w:r w:rsidR="00F5309A">
        <w:rPr>
          <w:sz w:val="22"/>
          <w:szCs w:val="28"/>
          <w:lang w:eastAsia="de-DE"/>
        </w:rPr>
        <w:t>.</w:t>
      </w:r>
      <w:r w:rsidR="00592F44">
        <w:rPr>
          <w:rStyle w:val="Funotenzeichen"/>
          <w:szCs w:val="28"/>
          <w:lang w:eastAsia="de-DE"/>
        </w:rPr>
        <w:footnoteReference w:id="2"/>
      </w:r>
      <w:r w:rsidR="006373F1">
        <w:rPr>
          <w:sz w:val="22"/>
          <w:szCs w:val="28"/>
          <w:lang w:eastAsia="de-DE"/>
        </w:rPr>
        <w:t xml:space="preserve"> </w:t>
      </w:r>
      <w:r w:rsidR="00654926">
        <w:rPr>
          <w:sz w:val="22"/>
          <w:szCs w:val="28"/>
          <w:lang w:eastAsia="de-DE"/>
        </w:rPr>
        <w:t xml:space="preserve">An den </w:t>
      </w:r>
      <w:r>
        <w:rPr>
          <w:sz w:val="22"/>
          <w:szCs w:val="28"/>
          <w:lang w:eastAsia="de-DE"/>
        </w:rPr>
        <w:t xml:space="preserve">historischen </w:t>
      </w:r>
      <w:r w:rsidR="006373F1">
        <w:rPr>
          <w:sz w:val="22"/>
          <w:szCs w:val="28"/>
          <w:lang w:eastAsia="de-DE"/>
        </w:rPr>
        <w:t xml:space="preserve">Nachlässen der Architekten </w:t>
      </w:r>
      <w:r w:rsidR="00654926">
        <w:rPr>
          <w:i/>
          <w:sz w:val="22"/>
          <w:szCs w:val="28"/>
          <w:lang w:eastAsia="de-DE"/>
        </w:rPr>
        <w:t xml:space="preserve">Herbert Eichholzer </w:t>
      </w:r>
      <w:r w:rsidR="00654926">
        <w:rPr>
          <w:sz w:val="22"/>
          <w:szCs w:val="28"/>
          <w:lang w:eastAsia="de-DE"/>
        </w:rPr>
        <w:t xml:space="preserve">(Archiv der Technischen Universität Graz), </w:t>
      </w:r>
      <w:r w:rsidR="00654926">
        <w:rPr>
          <w:i/>
          <w:sz w:val="22"/>
          <w:szCs w:val="28"/>
          <w:lang w:eastAsia="de-DE"/>
        </w:rPr>
        <w:t xml:space="preserve">Heinrich von </w:t>
      </w:r>
      <w:proofErr w:type="spellStart"/>
      <w:r w:rsidR="00654926">
        <w:rPr>
          <w:i/>
          <w:sz w:val="22"/>
          <w:szCs w:val="28"/>
          <w:lang w:eastAsia="de-DE"/>
        </w:rPr>
        <w:t>Geymüller</w:t>
      </w:r>
      <w:proofErr w:type="spellEnd"/>
      <w:r w:rsidR="00654926">
        <w:rPr>
          <w:i/>
          <w:sz w:val="22"/>
          <w:szCs w:val="28"/>
          <w:lang w:eastAsia="de-DE"/>
        </w:rPr>
        <w:t xml:space="preserve"> </w:t>
      </w:r>
      <w:r w:rsidR="00654926">
        <w:rPr>
          <w:sz w:val="22"/>
          <w:szCs w:val="28"/>
          <w:lang w:eastAsia="de-DE"/>
        </w:rPr>
        <w:t xml:space="preserve">(Archiv des Instituts für Kunstgeschichte, Universität Graz) </w:t>
      </w:r>
      <w:r>
        <w:rPr>
          <w:sz w:val="22"/>
          <w:szCs w:val="28"/>
          <w:lang w:eastAsia="de-DE"/>
        </w:rPr>
        <w:t xml:space="preserve">und </w:t>
      </w:r>
      <w:r w:rsidRPr="00D645C9">
        <w:rPr>
          <w:i/>
          <w:sz w:val="22"/>
          <w:szCs w:val="28"/>
          <w:lang w:eastAsia="de-DE"/>
        </w:rPr>
        <w:t xml:space="preserve">Clemens Holzmeister </w:t>
      </w:r>
      <w:r>
        <w:rPr>
          <w:sz w:val="22"/>
          <w:szCs w:val="28"/>
          <w:lang w:eastAsia="de-DE"/>
        </w:rPr>
        <w:t xml:space="preserve">(Archiv für Baukunst, Universität Innsbruck) </w:t>
      </w:r>
      <w:r w:rsidR="00C55384">
        <w:rPr>
          <w:sz w:val="22"/>
          <w:szCs w:val="28"/>
          <w:lang w:eastAsia="de-DE"/>
        </w:rPr>
        <w:t xml:space="preserve">wird </w:t>
      </w:r>
      <w:r w:rsidR="00276240">
        <w:rPr>
          <w:sz w:val="22"/>
          <w:szCs w:val="28"/>
          <w:lang w:eastAsia="de-DE"/>
        </w:rPr>
        <w:t xml:space="preserve">beispielhaft </w:t>
      </w:r>
      <w:r w:rsidR="00654926">
        <w:rPr>
          <w:sz w:val="22"/>
          <w:szCs w:val="28"/>
          <w:lang w:eastAsia="de-DE"/>
        </w:rPr>
        <w:t xml:space="preserve">ersichtlich, dass </w:t>
      </w:r>
      <w:r>
        <w:rPr>
          <w:sz w:val="22"/>
          <w:szCs w:val="28"/>
          <w:lang w:eastAsia="de-DE"/>
        </w:rPr>
        <w:t xml:space="preserve">vor allem die </w:t>
      </w:r>
      <w:r w:rsidR="00F7798C">
        <w:rPr>
          <w:sz w:val="22"/>
          <w:szCs w:val="28"/>
          <w:lang w:eastAsia="de-DE"/>
        </w:rPr>
        <w:t xml:space="preserve">kategorische </w:t>
      </w:r>
      <w:r>
        <w:rPr>
          <w:sz w:val="22"/>
          <w:szCs w:val="28"/>
          <w:lang w:eastAsia="de-DE"/>
        </w:rPr>
        <w:t xml:space="preserve">Ordnung von Bild- und vor allem von Planquellen </w:t>
      </w:r>
      <w:r w:rsidR="005E13AC">
        <w:rPr>
          <w:sz w:val="22"/>
          <w:szCs w:val="28"/>
          <w:lang w:eastAsia="de-DE"/>
        </w:rPr>
        <w:t>einen besonderen Umgang</w:t>
      </w:r>
      <w:r w:rsidR="00F5309A">
        <w:rPr>
          <w:sz w:val="22"/>
          <w:szCs w:val="28"/>
          <w:lang w:eastAsia="de-DE"/>
        </w:rPr>
        <w:t xml:space="preserve"> </w:t>
      </w:r>
      <w:r w:rsidR="005E13AC">
        <w:rPr>
          <w:sz w:val="22"/>
          <w:szCs w:val="28"/>
          <w:lang w:eastAsia="de-DE"/>
        </w:rPr>
        <w:t>bedürfen</w:t>
      </w:r>
      <w:r w:rsidR="00C55384">
        <w:rPr>
          <w:sz w:val="22"/>
          <w:szCs w:val="28"/>
          <w:lang w:eastAsia="de-DE"/>
        </w:rPr>
        <w:t xml:space="preserve">. Dabei </w:t>
      </w:r>
      <w:r w:rsidR="001B6E6D">
        <w:rPr>
          <w:sz w:val="22"/>
          <w:szCs w:val="28"/>
          <w:lang w:eastAsia="de-DE"/>
        </w:rPr>
        <w:t xml:space="preserve">wurde </w:t>
      </w:r>
      <w:r w:rsidR="00C55384">
        <w:rPr>
          <w:sz w:val="22"/>
          <w:szCs w:val="28"/>
          <w:lang w:eastAsia="de-DE"/>
        </w:rPr>
        <w:t xml:space="preserve">zunächst </w:t>
      </w:r>
      <w:r w:rsidR="001B6E6D">
        <w:rPr>
          <w:sz w:val="22"/>
          <w:szCs w:val="28"/>
          <w:lang w:eastAsia="de-DE"/>
        </w:rPr>
        <w:t xml:space="preserve">generell </w:t>
      </w:r>
      <w:r w:rsidR="00C55384">
        <w:rPr>
          <w:sz w:val="22"/>
          <w:szCs w:val="28"/>
          <w:lang w:eastAsia="de-DE"/>
        </w:rPr>
        <w:t>zwischen Bild- und Textquellen unterschieden:</w:t>
      </w:r>
    </w:p>
    <w:p w14:paraId="459AD2D9" w14:textId="77777777" w:rsidR="00DE52AA" w:rsidRDefault="00F917E5" w:rsidP="00A13BA4">
      <w:pPr>
        <w:jc w:val="both"/>
        <w:rPr>
          <w:sz w:val="22"/>
          <w:szCs w:val="28"/>
          <w:lang w:eastAsia="de-DE"/>
        </w:rPr>
      </w:pPr>
      <w:r w:rsidRPr="001B6E6D">
        <w:rPr>
          <w:b/>
          <w:sz w:val="22"/>
          <w:szCs w:val="28"/>
          <w:lang w:eastAsia="de-DE"/>
        </w:rPr>
        <w:t xml:space="preserve">Bildquellen </w:t>
      </w:r>
      <w:r w:rsidR="00DE52AA">
        <w:rPr>
          <w:sz w:val="22"/>
          <w:szCs w:val="28"/>
          <w:lang w:eastAsia="de-DE"/>
        </w:rPr>
        <w:t xml:space="preserve">wie </w:t>
      </w:r>
      <w:r w:rsidR="00F5309A">
        <w:rPr>
          <w:sz w:val="22"/>
          <w:szCs w:val="28"/>
          <w:lang w:eastAsia="de-DE"/>
        </w:rPr>
        <w:t>Fotografien, Grafiken</w:t>
      </w:r>
      <w:r>
        <w:rPr>
          <w:sz w:val="22"/>
          <w:szCs w:val="28"/>
          <w:lang w:eastAsia="de-DE"/>
        </w:rPr>
        <w:t>, Drucke, Skizzen, Plan- oder Entwurfszeichnungen, usw</w:t>
      </w:r>
      <w:r w:rsidR="00DE52AA">
        <w:rPr>
          <w:sz w:val="22"/>
          <w:szCs w:val="28"/>
          <w:lang w:eastAsia="de-DE"/>
        </w:rPr>
        <w:t xml:space="preserve">. </w:t>
      </w:r>
      <w:r>
        <w:rPr>
          <w:sz w:val="22"/>
          <w:szCs w:val="28"/>
          <w:lang w:eastAsia="de-DE"/>
        </w:rPr>
        <w:t xml:space="preserve">sind </w:t>
      </w:r>
      <w:r w:rsidR="00DE52AA">
        <w:rPr>
          <w:sz w:val="22"/>
          <w:szCs w:val="28"/>
          <w:lang w:eastAsia="de-DE"/>
        </w:rPr>
        <w:t xml:space="preserve">auf Grund ihrer </w:t>
      </w:r>
      <w:r w:rsidRPr="00677C86">
        <w:rPr>
          <w:i/>
          <w:sz w:val="22"/>
          <w:szCs w:val="28"/>
          <w:lang w:eastAsia="de-DE"/>
        </w:rPr>
        <w:t>abbildenden</w:t>
      </w:r>
      <w:r>
        <w:rPr>
          <w:sz w:val="22"/>
          <w:szCs w:val="28"/>
          <w:lang w:eastAsia="de-DE"/>
        </w:rPr>
        <w:t xml:space="preserve">, </w:t>
      </w:r>
      <w:r w:rsidRPr="00677C86">
        <w:rPr>
          <w:i/>
          <w:sz w:val="22"/>
          <w:szCs w:val="28"/>
          <w:lang w:eastAsia="de-DE"/>
        </w:rPr>
        <w:t xml:space="preserve">wiedergebenden </w:t>
      </w:r>
      <w:r w:rsidR="00DE52AA">
        <w:rPr>
          <w:sz w:val="22"/>
          <w:szCs w:val="28"/>
          <w:lang w:eastAsia="de-DE"/>
        </w:rPr>
        <w:t xml:space="preserve">oder </w:t>
      </w:r>
      <w:r w:rsidRPr="00677C86">
        <w:rPr>
          <w:i/>
          <w:sz w:val="22"/>
          <w:szCs w:val="28"/>
          <w:lang w:eastAsia="de-DE"/>
        </w:rPr>
        <w:t xml:space="preserve">anleitenden </w:t>
      </w:r>
      <w:r w:rsidR="00DE52AA">
        <w:rPr>
          <w:sz w:val="22"/>
          <w:szCs w:val="28"/>
          <w:lang w:eastAsia="de-DE"/>
        </w:rPr>
        <w:t xml:space="preserve">Funktion </w:t>
      </w:r>
      <w:r w:rsidR="00F5309A">
        <w:rPr>
          <w:sz w:val="22"/>
          <w:szCs w:val="28"/>
          <w:lang w:eastAsia="de-DE"/>
        </w:rPr>
        <w:t xml:space="preserve">grundsätzlich </w:t>
      </w:r>
      <w:r w:rsidR="00C55384">
        <w:rPr>
          <w:sz w:val="22"/>
          <w:szCs w:val="28"/>
          <w:lang w:eastAsia="de-DE"/>
        </w:rPr>
        <w:t>unterschiedlich zu beschreiben</w:t>
      </w:r>
      <w:r w:rsidR="00677C86">
        <w:rPr>
          <w:sz w:val="22"/>
          <w:szCs w:val="28"/>
          <w:lang w:eastAsia="de-DE"/>
        </w:rPr>
        <w:t xml:space="preserve">. Plan- und Entwurfsmaterialien können </w:t>
      </w:r>
      <w:r w:rsidR="00C55384">
        <w:rPr>
          <w:sz w:val="22"/>
          <w:szCs w:val="28"/>
          <w:lang w:eastAsia="de-DE"/>
        </w:rPr>
        <w:t xml:space="preserve">dabei </w:t>
      </w:r>
      <w:r>
        <w:rPr>
          <w:sz w:val="22"/>
          <w:szCs w:val="28"/>
          <w:lang w:eastAsia="de-DE"/>
        </w:rPr>
        <w:t xml:space="preserve">sowohl </w:t>
      </w:r>
      <w:r w:rsidR="00DE52AA" w:rsidRPr="00677C86">
        <w:rPr>
          <w:i/>
          <w:sz w:val="22"/>
          <w:szCs w:val="28"/>
          <w:lang w:eastAsia="de-DE"/>
        </w:rPr>
        <w:t xml:space="preserve">wiedergebend </w:t>
      </w:r>
      <w:r w:rsidR="00DE52AA">
        <w:rPr>
          <w:sz w:val="22"/>
          <w:szCs w:val="28"/>
          <w:lang w:eastAsia="de-DE"/>
        </w:rPr>
        <w:t xml:space="preserve">als auch </w:t>
      </w:r>
      <w:r w:rsidR="00DE52AA" w:rsidRPr="00677C86">
        <w:rPr>
          <w:i/>
          <w:sz w:val="22"/>
          <w:szCs w:val="28"/>
          <w:lang w:eastAsia="de-DE"/>
        </w:rPr>
        <w:t xml:space="preserve">anleitend </w:t>
      </w:r>
      <w:r w:rsidR="00677C86">
        <w:rPr>
          <w:sz w:val="22"/>
          <w:szCs w:val="28"/>
          <w:lang w:eastAsia="de-DE"/>
        </w:rPr>
        <w:t>sein und</w:t>
      </w:r>
      <w:r w:rsidR="00DE52AA">
        <w:rPr>
          <w:sz w:val="22"/>
          <w:szCs w:val="28"/>
          <w:lang w:eastAsia="de-DE"/>
        </w:rPr>
        <w:t xml:space="preserve"> werden </w:t>
      </w:r>
      <w:r w:rsidR="00677C86">
        <w:rPr>
          <w:sz w:val="22"/>
          <w:szCs w:val="28"/>
          <w:lang w:eastAsia="de-DE"/>
        </w:rPr>
        <w:t>entweder realisierten</w:t>
      </w:r>
      <w:r w:rsidR="00C04CE0">
        <w:rPr>
          <w:sz w:val="22"/>
          <w:szCs w:val="28"/>
          <w:lang w:eastAsia="de-DE"/>
        </w:rPr>
        <w:t xml:space="preserve"> </w:t>
      </w:r>
      <w:r w:rsidR="00677C86">
        <w:rPr>
          <w:sz w:val="22"/>
          <w:szCs w:val="28"/>
          <w:lang w:eastAsia="de-DE"/>
        </w:rPr>
        <w:t>oder unrealisierten</w:t>
      </w:r>
      <w:r w:rsidR="00C04CE0">
        <w:rPr>
          <w:sz w:val="22"/>
          <w:szCs w:val="28"/>
          <w:lang w:eastAsia="de-DE"/>
        </w:rPr>
        <w:t xml:space="preserve"> Projekte</w:t>
      </w:r>
      <w:r w:rsidR="00677C86">
        <w:rPr>
          <w:sz w:val="22"/>
          <w:szCs w:val="28"/>
          <w:lang w:eastAsia="de-DE"/>
        </w:rPr>
        <w:t>n</w:t>
      </w:r>
      <w:r w:rsidR="00C04CE0">
        <w:rPr>
          <w:sz w:val="22"/>
          <w:szCs w:val="28"/>
          <w:lang w:eastAsia="de-DE"/>
        </w:rPr>
        <w:t xml:space="preserve"> </w:t>
      </w:r>
      <w:r w:rsidR="00677C86">
        <w:rPr>
          <w:sz w:val="22"/>
          <w:szCs w:val="28"/>
          <w:lang w:eastAsia="de-DE"/>
        </w:rPr>
        <w:t>zu</w:t>
      </w:r>
      <w:r w:rsidR="00DE52AA">
        <w:rPr>
          <w:sz w:val="22"/>
          <w:szCs w:val="28"/>
          <w:lang w:eastAsia="de-DE"/>
        </w:rPr>
        <w:t>geordnet</w:t>
      </w:r>
      <w:r w:rsidR="00C04CE0">
        <w:rPr>
          <w:sz w:val="22"/>
          <w:szCs w:val="28"/>
          <w:lang w:eastAsia="de-DE"/>
        </w:rPr>
        <w:t xml:space="preserve">. Im Fall des </w:t>
      </w:r>
      <w:r w:rsidR="00DE52AA">
        <w:rPr>
          <w:sz w:val="22"/>
          <w:szCs w:val="28"/>
          <w:lang w:eastAsia="de-DE"/>
        </w:rPr>
        <w:t xml:space="preserve">Nachlasses </w:t>
      </w:r>
      <w:proofErr w:type="spellStart"/>
      <w:r w:rsidR="00C04CE0">
        <w:rPr>
          <w:i/>
          <w:sz w:val="22"/>
          <w:szCs w:val="28"/>
          <w:lang w:eastAsia="de-DE"/>
        </w:rPr>
        <w:t>Geymüller</w:t>
      </w:r>
      <w:proofErr w:type="spellEnd"/>
      <w:r w:rsidR="00C04CE0">
        <w:rPr>
          <w:i/>
          <w:sz w:val="22"/>
          <w:szCs w:val="28"/>
          <w:lang w:eastAsia="de-DE"/>
        </w:rPr>
        <w:t xml:space="preserve"> </w:t>
      </w:r>
      <w:r w:rsidR="00C04CE0" w:rsidRPr="00C04CE0">
        <w:rPr>
          <w:sz w:val="22"/>
          <w:szCs w:val="28"/>
          <w:lang w:eastAsia="de-DE"/>
        </w:rPr>
        <w:t xml:space="preserve">kam </w:t>
      </w:r>
      <w:r w:rsidR="00C04CE0">
        <w:rPr>
          <w:sz w:val="22"/>
          <w:szCs w:val="28"/>
          <w:lang w:eastAsia="de-DE"/>
        </w:rPr>
        <w:t xml:space="preserve">erschwerend hinzu, dass </w:t>
      </w:r>
      <w:r w:rsidR="00276240">
        <w:rPr>
          <w:sz w:val="22"/>
          <w:szCs w:val="28"/>
          <w:lang w:eastAsia="de-DE"/>
        </w:rPr>
        <w:t xml:space="preserve">es sich bei den Bildinhalten </w:t>
      </w:r>
      <w:r w:rsidR="00DE52AA">
        <w:rPr>
          <w:sz w:val="22"/>
          <w:szCs w:val="28"/>
          <w:lang w:eastAsia="de-DE"/>
        </w:rPr>
        <w:t xml:space="preserve">der Plan- und Entwurfszeichnungen </w:t>
      </w:r>
      <w:r w:rsidR="00276240">
        <w:rPr>
          <w:sz w:val="22"/>
          <w:szCs w:val="28"/>
          <w:lang w:eastAsia="de-DE"/>
        </w:rPr>
        <w:t xml:space="preserve">auch um </w:t>
      </w:r>
      <w:r w:rsidR="005E13AC">
        <w:rPr>
          <w:sz w:val="22"/>
          <w:szCs w:val="28"/>
          <w:lang w:eastAsia="de-DE"/>
        </w:rPr>
        <w:t xml:space="preserve">fiktive </w:t>
      </w:r>
      <w:r w:rsidR="00276240">
        <w:rPr>
          <w:sz w:val="22"/>
          <w:szCs w:val="28"/>
          <w:lang w:eastAsia="de-DE"/>
        </w:rPr>
        <w:t>Darstellungen bzw. Rekonst</w:t>
      </w:r>
      <w:r w:rsidR="00F5309A">
        <w:rPr>
          <w:sz w:val="22"/>
          <w:szCs w:val="28"/>
          <w:lang w:eastAsia="de-DE"/>
        </w:rPr>
        <w:t>ruktionsprojekte</w:t>
      </w:r>
      <w:r w:rsidR="005E13AC">
        <w:rPr>
          <w:sz w:val="22"/>
          <w:szCs w:val="28"/>
          <w:lang w:eastAsia="de-DE"/>
        </w:rPr>
        <w:t xml:space="preserve"> handelt</w:t>
      </w:r>
      <w:r w:rsidR="00276240">
        <w:rPr>
          <w:sz w:val="22"/>
          <w:szCs w:val="28"/>
          <w:lang w:eastAsia="de-DE"/>
        </w:rPr>
        <w:t xml:space="preserve">. </w:t>
      </w:r>
      <w:r w:rsidR="00A13BA4">
        <w:rPr>
          <w:sz w:val="22"/>
          <w:szCs w:val="28"/>
          <w:lang w:eastAsia="de-DE"/>
        </w:rPr>
        <w:t>Neben einer Vielzahl a</w:t>
      </w:r>
      <w:r w:rsidR="00DE52AA">
        <w:rPr>
          <w:sz w:val="22"/>
          <w:szCs w:val="28"/>
          <w:lang w:eastAsia="de-DE"/>
        </w:rPr>
        <w:t>n unterschiedlichen Bildquellen –</w:t>
      </w:r>
      <w:r w:rsidR="00A13BA4">
        <w:rPr>
          <w:sz w:val="22"/>
          <w:szCs w:val="28"/>
          <w:lang w:eastAsia="de-DE"/>
        </w:rPr>
        <w:t xml:space="preserve"> wie dies </w:t>
      </w:r>
      <w:r w:rsidR="00F5309A">
        <w:rPr>
          <w:sz w:val="22"/>
          <w:szCs w:val="28"/>
          <w:lang w:eastAsia="de-DE"/>
        </w:rPr>
        <w:t xml:space="preserve">mit </w:t>
      </w:r>
      <w:r w:rsidR="00276240">
        <w:rPr>
          <w:sz w:val="22"/>
          <w:szCs w:val="28"/>
          <w:lang w:eastAsia="de-DE"/>
        </w:rPr>
        <w:t xml:space="preserve">239 Plan- und Entwurfszeichnungen </w:t>
      </w:r>
      <w:r w:rsidR="005E13AC">
        <w:rPr>
          <w:sz w:val="22"/>
          <w:szCs w:val="28"/>
          <w:lang w:eastAsia="de-DE"/>
        </w:rPr>
        <w:t xml:space="preserve">sowie </w:t>
      </w:r>
      <w:r w:rsidR="00A13BA4">
        <w:rPr>
          <w:sz w:val="22"/>
          <w:szCs w:val="28"/>
          <w:lang w:eastAsia="de-DE"/>
        </w:rPr>
        <w:t>über 9</w:t>
      </w:r>
      <w:r w:rsidR="00F7798C">
        <w:rPr>
          <w:sz w:val="22"/>
          <w:szCs w:val="28"/>
          <w:lang w:eastAsia="de-DE"/>
        </w:rPr>
        <w:t>.</w:t>
      </w:r>
      <w:r w:rsidR="00A13BA4">
        <w:rPr>
          <w:sz w:val="22"/>
          <w:szCs w:val="28"/>
          <w:lang w:eastAsia="de-DE"/>
        </w:rPr>
        <w:t xml:space="preserve">000 </w:t>
      </w:r>
      <w:r w:rsidR="00276240">
        <w:rPr>
          <w:sz w:val="22"/>
          <w:szCs w:val="28"/>
          <w:lang w:eastAsia="de-DE"/>
        </w:rPr>
        <w:t xml:space="preserve">Originalfotografien </w:t>
      </w:r>
      <w:r w:rsidR="00F5309A">
        <w:rPr>
          <w:sz w:val="22"/>
          <w:szCs w:val="28"/>
          <w:lang w:eastAsia="de-DE"/>
        </w:rPr>
        <w:t xml:space="preserve">im Nachlass </w:t>
      </w:r>
      <w:r w:rsidR="00F5309A">
        <w:rPr>
          <w:i/>
          <w:sz w:val="22"/>
          <w:szCs w:val="28"/>
          <w:lang w:eastAsia="de-DE"/>
        </w:rPr>
        <w:t>Holzmeister</w:t>
      </w:r>
      <w:r w:rsidR="00F5309A" w:rsidRPr="00276240">
        <w:rPr>
          <w:i/>
          <w:sz w:val="22"/>
          <w:szCs w:val="28"/>
          <w:lang w:eastAsia="de-DE"/>
        </w:rPr>
        <w:t xml:space="preserve"> </w:t>
      </w:r>
      <w:r w:rsidR="00F5309A">
        <w:rPr>
          <w:sz w:val="22"/>
          <w:szCs w:val="28"/>
          <w:lang w:eastAsia="de-DE"/>
        </w:rPr>
        <w:t>der Fall ist</w:t>
      </w:r>
      <w:r w:rsidR="00A13BA4">
        <w:rPr>
          <w:sz w:val="22"/>
          <w:szCs w:val="28"/>
          <w:lang w:eastAsia="de-DE"/>
        </w:rPr>
        <w:t>,</w:t>
      </w:r>
      <w:r w:rsidR="00276240">
        <w:rPr>
          <w:sz w:val="22"/>
          <w:szCs w:val="28"/>
          <w:lang w:eastAsia="de-DE"/>
        </w:rPr>
        <w:t xml:space="preserve"> </w:t>
      </w:r>
      <w:r w:rsidR="00A13BA4">
        <w:rPr>
          <w:sz w:val="22"/>
          <w:szCs w:val="28"/>
          <w:lang w:eastAsia="de-DE"/>
        </w:rPr>
        <w:t xml:space="preserve">umfassen die meisten der Archive </w:t>
      </w:r>
      <w:r w:rsidR="00F7798C">
        <w:rPr>
          <w:sz w:val="22"/>
          <w:szCs w:val="28"/>
          <w:lang w:eastAsia="de-DE"/>
        </w:rPr>
        <w:t xml:space="preserve">zudem noch </w:t>
      </w:r>
      <w:r w:rsidR="00F5309A">
        <w:rPr>
          <w:sz w:val="22"/>
          <w:szCs w:val="28"/>
          <w:lang w:eastAsia="de-DE"/>
        </w:rPr>
        <w:t xml:space="preserve">verschiedene </w:t>
      </w:r>
      <w:r w:rsidR="00642D04">
        <w:rPr>
          <w:sz w:val="22"/>
          <w:szCs w:val="28"/>
          <w:lang w:eastAsia="de-DE"/>
        </w:rPr>
        <w:t xml:space="preserve">Gattungen </w:t>
      </w:r>
      <w:r w:rsidR="00F5309A">
        <w:rPr>
          <w:sz w:val="22"/>
          <w:szCs w:val="28"/>
          <w:lang w:eastAsia="de-DE"/>
        </w:rPr>
        <w:t xml:space="preserve">von </w:t>
      </w:r>
      <w:r w:rsidR="00276240">
        <w:rPr>
          <w:sz w:val="22"/>
          <w:szCs w:val="28"/>
          <w:lang w:eastAsia="de-DE"/>
        </w:rPr>
        <w:t>Textquellen</w:t>
      </w:r>
      <w:r w:rsidR="00A13BA4">
        <w:rPr>
          <w:sz w:val="22"/>
          <w:szCs w:val="28"/>
          <w:lang w:eastAsia="de-DE"/>
        </w:rPr>
        <w:t>.</w:t>
      </w:r>
      <w:r w:rsidR="00276240">
        <w:rPr>
          <w:sz w:val="22"/>
          <w:szCs w:val="28"/>
          <w:lang w:eastAsia="de-DE"/>
        </w:rPr>
        <w:t xml:space="preserve"> </w:t>
      </w:r>
    </w:p>
    <w:p w14:paraId="5F97A66C" w14:textId="77777777" w:rsidR="000E1FC9" w:rsidRDefault="00DE52AA" w:rsidP="0047628C">
      <w:pPr>
        <w:jc w:val="both"/>
        <w:rPr>
          <w:sz w:val="22"/>
          <w:szCs w:val="28"/>
          <w:lang w:eastAsia="de-DE"/>
        </w:rPr>
      </w:pPr>
      <w:r w:rsidRPr="001B6E6D">
        <w:rPr>
          <w:b/>
          <w:sz w:val="22"/>
          <w:szCs w:val="28"/>
          <w:lang w:eastAsia="de-DE"/>
        </w:rPr>
        <w:t xml:space="preserve">Textquellen </w:t>
      </w:r>
      <w:r>
        <w:rPr>
          <w:sz w:val="22"/>
          <w:szCs w:val="28"/>
          <w:lang w:eastAsia="de-DE"/>
        </w:rPr>
        <w:t xml:space="preserve">sind </w:t>
      </w:r>
      <w:r w:rsidR="00C55384">
        <w:rPr>
          <w:sz w:val="22"/>
          <w:szCs w:val="28"/>
          <w:lang w:eastAsia="de-DE"/>
        </w:rPr>
        <w:t xml:space="preserve">in den drei genannten Archiven </w:t>
      </w:r>
      <w:r w:rsidR="00823381">
        <w:rPr>
          <w:sz w:val="22"/>
          <w:szCs w:val="28"/>
          <w:lang w:eastAsia="de-DE"/>
        </w:rPr>
        <w:t xml:space="preserve">hauptsächlich </w:t>
      </w:r>
      <w:r w:rsidR="00F5309A">
        <w:rPr>
          <w:sz w:val="22"/>
          <w:szCs w:val="28"/>
          <w:lang w:eastAsia="de-DE"/>
        </w:rPr>
        <w:t xml:space="preserve">durch </w:t>
      </w:r>
      <w:r w:rsidR="00A13BA4">
        <w:rPr>
          <w:sz w:val="22"/>
          <w:szCs w:val="28"/>
          <w:lang w:eastAsia="de-DE"/>
        </w:rPr>
        <w:t>Skizzenbücher</w:t>
      </w:r>
      <w:r w:rsidR="00823381">
        <w:rPr>
          <w:sz w:val="22"/>
          <w:szCs w:val="28"/>
          <w:lang w:eastAsia="de-DE"/>
        </w:rPr>
        <w:t>, Notizen</w:t>
      </w:r>
      <w:r w:rsidR="00276240">
        <w:rPr>
          <w:sz w:val="22"/>
          <w:szCs w:val="28"/>
          <w:lang w:eastAsia="de-DE"/>
        </w:rPr>
        <w:t xml:space="preserve"> und </w:t>
      </w:r>
      <w:r w:rsidR="00A13BA4">
        <w:rPr>
          <w:sz w:val="22"/>
          <w:szCs w:val="28"/>
          <w:lang w:eastAsia="de-DE"/>
        </w:rPr>
        <w:t>zeit</w:t>
      </w:r>
      <w:r>
        <w:rPr>
          <w:sz w:val="22"/>
          <w:szCs w:val="28"/>
          <w:lang w:eastAsia="de-DE"/>
        </w:rPr>
        <w:t>genössische Zeitungsausschnitte</w:t>
      </w:r>
      <w:r w:rsidR="00823381">
        <w:rPr>
          <w:sz w:val="22"/>
          <w:szCs w:val="28"/>
          <w:lang w:eastAsia="de-DE"/>
        </w:rPr>
        <w:t xml:space="preserve"> vertreten</w:t>
      </w:r>
      <w:r>
        <w:rPr>
          <w:sz w:val="22"/>
          <w:szCs w:val="28"/>
          <w:lang w:eastAsia="de-DE"/>
        </w:rPr>
        <w:t>.</w:t>
      </w:r>
      <w:r w:rsidR="00A13BA4">
        <w:rPr>
          <w:sz w:val="22"/>
          <w:szCs w:val="28"/>
          <w:lang w:eastAsia="de-DE"/>
        </w:rPr>
        <w:t xml:space="preserve"> </w:t>
      </w:r>
      <w:r>
        <w:rPr>
          <w:sz w:val="22"/>
          <w:szCs w:val="28"/>
          <w:lang w:eastAsia="de-DE"/>
        </w:rPr>
        <w:t xml:space="preserve">Im </w:t>
      </w:r>
      <w:r w:rsidR="00A13BA4">
        <w:rPr>
          <w:sz w:val="22"/>
          <w:szCs w:val="28"/>
          <w:lang w:eastAsia="de-DE"/>
        </w:rPr>
        <w:t>Fall</w:t>
      </w:r>
      <w:r>
        <w:rPr>
          <w:sz w:val="22"/>
          <w:szCs w:val="28"/>
          <w:lang w:eastAsia="de-DE"/>
        </w:rPr>
        <w:t>e</w:t>
      </w:r>
      <w:r w:rsidR="00A13BA4">
        <w:rPr>
          <w:sz w:val="22"/>
          <w:szCs w:val="28"/>
          <w:lang w:eastAsia="de-DE"/>
        </w:rPr>
        <w:t xml:space="preserve"> </w:t>
      </w:r>
      <w:proofErr w:type="spellStart"/>
      <w:r w:rsidR="00A13BA4">
        <w:rPr>
          <w:i/>
          <w:sz w:val="22"/>
          <w:szCs w:val="28"/>
          <w:lang w:eastAsia="de-DE"/>
        </w:rPr>
        <w:t>Geymüller</w:t>
      </w:r>
      <w:proofErr w:type="spellEnd"/>
      <w:r w:rsidR="00A13BA4">
        <w:rPr>
          <w:i/>
          <w:sz w:val="22"/>
          <w:szCs w:val="28"/>
          <w:lang w:eastAsia="de-DE"/>
        </w:rPr>
        <w:t xml:space="preserve"> </w:t>
      </w:r>
      <w:r>
        <w:rPr>
          <w:sz w:val="22"/>
          <w:szCs w:val="28"/>
          <w:lang w:eastAsia="de-DE"/>
        </w:rPr>
        <w:t xml:space="preserve">waren </w:t>
      </w:r>
      <w:r w:rsidR="00823381">
        <w:rPr>
          <w:sz w:val="22"/>
          <w:szCs w:val="28"/>
          <w:lang w:eastAsia="de-DE"/>
        </w:rPr>
        <w:t>zudem</w:t>
      </w:r>
      <w:r w:rsidR="00A13BA4">
        <w:rPr>
          <w:sz w:val="22"/>
          <w:szCs w:val="28"/>
          <w:lang w:eastAsia="de-DE"/>
        </w:rPr>
        <w:t xml:space="preserve"> eine Vielzahl an Absch</w:t>
      </w:r>
      <w:r w:rsidR="005E13AC">
        <w:rPr>
          <w:sz w:val="22"/>
          <w:szCs w:val="28"/>
          <w:lang w:eastAsia="de-DE"/>
        </w:rPr>
        <w:t xml:space="preserve">riften, Exzerpten, Manuskripten, </w:t>
      </w:r>
      <w:r w:rsidR="00A13BA4">
        <w:rPr>
          <w:sz w:val="22"/>
          <w:szCs w:val="28"/>
          <w:lang w:eastAsia="de-DE"/>
        </w:rPr>
        <w:t xml:space="preserve">Korrekturbögen sowie Rechnungen, Lieferscheine, Tabellen </w:t>
      </w:r>
      <w:r w:rsidR="005E13AC">
        <w:rPr>
          <w:sz w:val="22"/>
          <w:szCs w:val="28"/>
          <w:lang w:eastAsia="de-DE"/>
        </w:rPr>
        <w:t xml:space="preserve">und </w:t>
      </w:r>
      <w:r w:rsidR="00A13BA4">
        <w:rPr>
          <w:sz w:val="22"/>
          <w:szCs w:val="28"/>
          <w:lang w:eastAsia="de-DE"/>
        </w:rPr>
        <w:t xml:space="preserve">Korrespondenzdokumente (Brief und Postkarten) </w:t>
      </w:r>
      <w:r>
        <w:rPr>
          <w:sz w:val="22"/>
          <w:szCs w:val="28"/>
          <w:lang w:eastAsia="de-DE"/>
        </w:rPr>
        <w:t>dabei</w:t>
      </w:r>
      <w:r w:rsidR="00C55384">
        <w:rPr>
          <w:sz w:val="22"/>
          <w:szCs w:val="28"/>
          <w:lang w:eastAsia="de-DE"/>
        </w:rPr>
        <w:t>.</w:t>
      </w:r>
      <w:r w:rsidR="00A13BA4">
        <w:rPr>
          <w:sz w:val="22"/>
          <w:szCs w:val="28"/>
          <w:lang w:eastAsia="de-DE"/>
        </w:rPr>
        <w:t xml:space="preserve"> </w:t>
      </w:r>
      <w:r w:rsidR="00C55384">
        <w:rPr>
          <w:sz w:val="22"/>
          <w:szCs w:val="28"/>
          <w:lang w:eastAsia="de-DE"/>
        </w:rPr>
        <w:t xml:space="preserve">Sie sind zu </w:t>
      </w:r>
      <w:r w:rsidR="00A13BA4">
        <w:rPr>
          <w:sz w:val="22"/>
          <w:szCs w:val="28"/>
          <w:lang w:eastAsia="de-DE"/>
        </w:rPr>
        <w:t xml:space="preserve">einem Großteil auf seine </w:t>
      </w:r>
      <w:r>
        <w:rPr>
          <w:sz w:val="22"/>
          <w:szCs w:val="28"/>
          <w:lang w:eastAsia="de-DE"/>
        </w:rPr>
        <w:t xml:space="preserve">ausgeprägten </w:t>
      </w:r>
      <w:r w:rsidR="00A13BA4">
        <w:rPr>
          <w:sz w:val="22"/>
          <w:szCs w:val="28"/>
          <w:lang w:eastAsia="de-DE"/>
        </w:rPr>
        <w:t>Forschungs- und Publika</w:t>
      </w:r>
      <w:r w:rsidR="00722333">
        <w:rPr>
          <w:sz w:val="22"/>
          <w:szCs w:val="28"/>
          <w:lang w:eastAsia="de-DE"/>
        </w:rPr>
        <w:t>tionstätigkeiten zurückzuführen</w:t>
      </w:r>
      <w:r w:rsidR="00A13BA4">
        <w:rPr>
          <w:sz w:val="22"/>
          <w:szCs w:val="28"/>
          <w:lang w:eastAsia="de-DE"/>
        </w:rPr>
        <w:t xml:space="preserve">. </w:t>
      </w:r>
      <w:r w:rsidR="00722333">
        <w:rPr>
          <w:sz w:val="22"/>
          <w:szCs w:val="28"/>
          <w:lang w:eastAsia="de-DE"/>
        </w:rPr>
        <w:t>B</w:t>
      </w:r>
      <w:r w:rsidR="00A74EE1">
        <w:rPr>
          <w:sz w:val="22"/>
          <w:szCs w:val="28"/>
          <w:lang w:eastAsia="de-DE"/>
        </w:rPr>
        <w:t xml:space="preserve">ei </w:t>
      </w:r>
      <w:r w:rsidR="00A74EE1" w:rsidRPr="00A74EE1">
        <w:rPr>
          <w:sz w:val="22"/>
          <w:szCs w:val="28"/>
          <w:lang w:eastAsia="de-DE"/>
        </w:rPr>
        <w:t>Notizblättern</w:t>
      </w:r>
      <w:r w:rsidR="00722333">
        <w:rPr>
          <w:sz w:val="22"/>
          <w:szCs w:val="28"/>
          <w:lang w:eastAsia="de-DE"/>
        </w:rPr>
        <w:t xml:space="preserve"> </w:t>
      </w:r>
      <w:r w:rsidR="005E13AC">
        <w:rPr>
          <w:sz w:val="22"/>
          <w:szCs w:val="28"/>
          <w:lang w:eastAsia="de-DE"/>
        </w:rPr>
        <w:t>musste</w:t>
      </w:r>
      <w:r w:rsidR="00A74EE1" w:rsidRPr="00A74EE1">
        <w:rPr>
          <w:sz w:val="22"/>
          <w:szCs w:val="28"/>
          <w:lang w:eastAsia="de-DE"/>
        </w:rPr>
        <w:t xml:space="preserve"> </w:t>
      </w:r>
      <w:r w:rsidR="00722333">
        <w:rPr>
          <w:sz w:val="22"/>
          <w:szCs w:val="28"/>
          <w:lang w:eastAsia="de-DE"/>
        </w:rPr>
        <w:t xml:space="preserve">beispielsweise </w:t>
      </w:r>
      <w:r w:rsidR="005E13AC">
        <w:rPr>
          <w:sz w:val="22"/>
          <w:szCs w:val="28"/>
          <w:lang w:eastAsia="de-DE"/>
        </w:rPr>
        <w:t xml:space="preserve">noch </w:t>
      </w:r>
      <w:r w:rsidR="00A74EE1">
        <w:rPr>
          <w:sz w:val="22"/>
          <w:szCs w:val="28"/>
          <w:lang w:eastAsia="de-DE"/>
        </w:rPr>
        <w:t xml:space="preserve">zwischen publizierten und unpublizierten Inhalten unterschieden werden. </w:t>
      </w:r>
      <w:r w:rsidR="00A13BA4">
        <w:rPr>
          <w:sz w:val="22"/>
          <w:szCs w:val="28"/>
          <w:lang w:eastAsia="de-DE"/>
        </w:rPr>
        <w:t>Einen enor</w:t>
      </w:r>
      <w:r w:rsidR="00D63FCB">
        <w:rPr>
          <w:sz w:val="22"/>
          <w:szCs w:val="28"/>
          <w:lang w:eastAsia="de-DE"/>
        </w:rPr>
        <w:t>men Anteil der insgesamt über 71.5</w:t>
      </w:r>
      <w:r w:rsidR="00A13BA4">
        <w:rPr>
          <w:sz w:val="22"/>
          <w:szCs w:val="28"/>
          <w:lang w:eastAsia="de-DE"/>
        </w:rPr>
        <w:t xml:space="preserve">00 Objekte nehmen </w:t>
      </w:r>
      <w:r>
        <w:rPr>
          <w:sz w:val="22"/>
          <w:szCs w:val="28"/>
          <w:lang w:eastAsia="de-DE"/>
        </w:rPr>
        <w:t xml:space="preserve">im Nachlass </w:t>
      </w:r>
      <w:proofErr w:type="spellStart"/>
      <w:r>
        <w:rPr>
          <w:i/>
          <w:sz w:val="22"/>
          <w:szCs w:val="28"/>
          <w:lang w:eastAsia="de-DE"/>
        </w:rPr>
        <w:t>Geymüller</w:t>
      </w:r>
      <w:proofErr w:type="spellEnd"/>
      <w:r>
        <w:rPr>
          <w:i/>
          <w:sz w:val="22"/>
          <w:szCs w:val="28"/>
          <w:lang w:eastAsia="de-DE"/>
        </w:rPr>
        <w:t xml:space="preserve"> </w:t>
      </w:r>
      <w:r w:rsidR="00A74EE1">
        <w:rPr>
          <w:sz w:val="22"/>
          <w:szCs w:val="28"/>
          <w:lang w:eastAsia="de-DE"/>
        </w:rPr>
        <w:t xml:space="preserve">aber </w:t>
      </w:r>
      <w:r w:rsidR="00D63FCB">
        <w:rPr>
          <w:sz w:val="22"/>
          <w:szCs w:val="28"/>
          <w:lang w:eastAsia="de-DE"/>
        </w:rPr>
        <w:t xml:space="preserve">handgeschriebene </w:t>
      </w:r>
      <w:r w:rsidR="00A13BA4">
        <w:rPr>
          <w:sz w:val="22"/>
          <w:szCs w:val="28"/>
          <w:lang w:eastAsia="de-DE"/>
        </w:rPr>
        <w:t xml:space="preserve">Notiz- und Skizzenblätter ein, </w:t>
      </w:r>
      <w:r>
        <w:rPr>
          <w:sz w:val="22"/>
          <w:szCs w:val="28"/>
          <w:lang w:eastAsia="de-DE"/>
        </w:rPr>
        <w:t xml:space="preserve">die </w:t>
      </w:r>
      <w:r w:rsidR="00A13BA4">
        <w:rPr>
          <w:sz w:val="22"/>
          <w:szCs w:val="28"/>
          <w:lang w:eastAsia="de-DE"/>
        </w:rPr>
        <w:t xml:space="preserve">unter anderem </w:t>
      </w:r>
      <w:r>
        <w:rPr>
          <w:sz w:val="22"/>
          <w:szCs w:val="28"/>
          <w:lang w:eastAsia="de-DE"/>
        </w:rPr>
        <w:t>bedeutende</w:t>
      </w:r>
      <w:r w:rsidR="00A13BA4">
        <w:rPr>
          <w:sz w:val="22"/>
          <w:szCs w:val="28"/>
          <w:lang w:eastAsia="de-DE"/>
        </w:rPr>
        <w:t xml:space="preserve"> (weil unpublizierte) </w:t>
      </w:r>
      <w:r w:rsidR="00823381">
        <w:rPr>
          <w:sz w:val="22"/>
          <w:szCs w:val="28"/>
          <w:lang w:eastAsia="de-DE"/>
        </w:rPr>
        <w:t>Informationen beinhalten</w:t>
      </w:r>
      <w:r w:rsidR="008D637F">
        <w:rPr>
          <w:sz w:val="22"/>
          <w:szCs w:val="28"/>
          <w:lang w:eastAsia="de-DE"/>
        </w:rPr>
        <w:t>.</w:t>
      </w:r>
      <w:r w:rsidR="00823381">
        <w:rPr>
          <w:sz w:val="22"/>
          <w:szCs w:val="28"/>
          <w:lang w:eastAsia="de-DE"/>
        </w:rPr>
        <w:t xml:space="preserve"> </w:t>
      </w:r>
      <w:r w:rsidR="005E13AC">
        <w:rPr>
          <w:sz w:val="22"/>
          <w:szCs w:val="28"/>
          <w:lang w:eastAsia="de-DE"/>
        </w:rPr>
        <w:t>Letztere bilden – wie auch viele der Planzeichnungen – eine Ausnahme, weil sie sowohl bildliche als auch textliche Semantiken enthalten.</w:t>
      </w:r>
    </w:p>
    <w:p w14:paraId="57D86409" w14:textId="77777777" w:rsidR="00A8156F" w:rsidRDefault="00A8156F" w:rsidP="0047628C">
      <w:pPr>
        <w:jc w:val="both"/>
        <w:rPr>
          <w:ins w:id="26" w:author="stefan zedlacher" w:date="2016-03-03T12:03:00Z"/>
          <w:sz w:val="22"/>
          <w:szCs w:val="28"/>
          <w:lang w:eastAsia="de-DE"/>
        </w:rPr>
      </w:pPr>
      <w:r w:rsidRPr="00A8156F">
        <w:rPr>
          <w:b/>
          <w:sz w:val="22"/>
          <w:szCs w:val="28"/>
          <w:lang w:eastAsia="de-DE"/>
        </w:rPr>
        <w:t xml:space="preserve">Hybridquellen </w:t>
      </w:r>
      <w:r w:rsidRPr="00A8156F">
        <w:rPr>
          <w:sz w:val="22"/>
          <w:szCs w:val="28"/>
          <w:lang w:eastAsia="de-DE"/>
        </w:rPr>
        <w:t xml:space="preserve">beinhalten </w:t>
      </w:r>
      <w:r>
        <w:rPr>
          <w:sz w:val="22"/>
          <w:szCs w:val="28"/>
          <w:lang w:eastAsia="de-DE"/>
        </w:rPr>
        <w:t xml:space="preserve">sowohl Bilddarstellungen als auch </w:t>
      </w:r>
      <w:r w:rsidR="005E13AC">
        <w:rPr>
          <w:sz w:val="22"/>
          <w:szCs w:val="28"/>
          <w:lang w:eastAsia="de-DE"/>
        </w:rPr>
        <w:t xml:space="preserve">Schriftteile </w:t>
      </w:r>
      <w:r>
        <w:rPr>
          <w:sz w:val="22"/>
          <w:szCs w:val="28"/>
          <w:lang w:eastAsia="de-DE"/>
        </w:rPr>
        <w:t xml:space="preserve">und können </w:t>
      </w:r>
      <w:r w:rsidR="005E13AC">
        <w:rPr>
          <w:sz w:val="22"/>
          <w:szCs w:val="28"/>
          <w:lang w:eastAsia="de-DE"/>
        </w:rPr>
        <w:t xml:space="preserve">demnach </w:t>
      </w:r>
      <w:r>
        <w:rPr>
          <w:sz w:val="22"/>
          <w:szCs w:val="28"/>
          <w:lang w:eastAsia="de-DE"/>
        </w:rPr>
        <w:t xml:space="preserve">sowohl </w:t>
      </w:r>
      <w:r w:rsidR="008D637F">
        <w:rPr>
          <w:sz w:val="22"/>
          <w:szCs w:val="28"/>
          <w:lang w:eastAsia="de-DE"/>
        </w:rPr>
        <w:t xml:space="preserve">bildlich </w:t>
      </w:r>
      <w:r>
        <w:rPr>
          <w:sz w:val="22"/>
          <w:szCs w:val="28"/>
          <w:lang w:eastAsia="de-DE"/>
        </w:rPr>
        <w:t xml:space="preserve">als auch linguistisch analysiert werden. In den hier besprochenen Archiven ließ sich diese Gattung hauptsächlich anhand von Skizzenblättern und Skizzenbüchern identifizieren, sowie auch an Plan- und allen Arten von Entwurfsmaterialien. In wenigen Ausnahmefällen waren es </w:t>
      </w:r>
      <w:r w:rsidR="005E13AC">
        <w:rPr>
          <w:sz w:val="22"/>
          <w:szCs w:val="28"/>
          <w:lang w:eastAsia="de-DE"/>
        </w:rPr>
        <w:t xml:space="preserve">zudem </w:t>
      </w:r>
      <w:r>
        <w:rPr>
          <w:sz w:val="22"/>
          <w:szCs w:val="28"/>
          <w:lang w:eastAsia="de-DE"/>
        </w:rPr>
        <w:t xml:space="preserve">Fotografien und bezeichnete Briefe, die eine eindeutige Zuordnung zu </w:t>
      </w:r>
      <w:r w:rsidR="001E002E">
        <w:rPr>
          <w:sz w:val="22"/>
          <w:szCs w:val="28"/>
          <w:lang w:eastAsia="de-DE"/>
        </w:rPr>
        <w:t xml:space="preserve">den </w:t>
      </w:r>
      <w:r w:rsidR="005E13AC">
        <w:rPr>
          <w:sz w:val="22"/>
          <w:szCs w:val="28"/>
          <w:lang w:eastAsia="de-DE"/>
        </w:rPr>
        <w:t>Bild- oder Text</w:t>
      </w:r>
      <w:r w:rsidR="001E002E">
        <w:rPr>
          <w:sz w:val="22"/>
          <w:szCs w:val="28"/>
          <w:lang w:eastAsia="de-DE"/>
        </w:rPr>
        <w:t xml:space="preserve">quellen </w:t>
      </w:r>
      <w:r>
        <w:rPr>
          <w:sz w:val="22"/>
          <w:szCs w:val="28"/>
          <w:lang w:eastAsia="de-DE"/>
        </w:rPr>
        <w:t xml:space="preserve">nicht ermöglichten. </w:t>
      </w:r>
    </w:p>
    <w:p w14:paraId="23828F34" w14:textId="77777777" w:rsidR="00502C4B" w:rsidRDefault="00502C4B" w:rsidP="0047628C">
      <w:pPr>
        <w:jc w:val="both"/>
        <w:rPr>
          <w:sz w:val="22"/>
          <w:szCs w:val="28"/>
          <w:lang w:eastAsia="de-DE"/>
        </w:rPr>
      </w:pPr>
      <w:ins w:id="27" w:author="stefan zedlacher" w:date="2016-03-03T12:03:00Z">
        <w:r w:rsidRPr="00502C4B">
          <w:rPr>
            <w:b/>
            <w:sz w:val="22"/>
            <w:szCs w:val="28"/>
            <w:lang w:eastAsia="de-DE"/>
            <w:rPrChange w:id="28" w:author="stefan zedlacher" w:date="2016-03-03T12:03:00Z">
              <w:rPr>
                <w:sz w:val="22"/>
                <w:szCs w:val="28"/>
                <w:lang w:eastAsia="de-DE"/>
              </w:rPr>
            </w:rPrChange>
          </w:rPr>
          <w:t>Tonquellen</w:t>
        </w:r>
        <w:r>
          <w:rPr>
            <w:sz w:val="22"/>
            <w:szCs w:val="28"/>
            <w:lang w:eastAsia="de-DE"/>
          </w:rPr>
          <w:t xml:space="preserve"> haben wir in diesem Projekt keine zur Verfügung weswegen sie nur der Vollständigkeit </w:t>
        </w:r>
      </w:ins>
      <w:ins w:id="29" w:author="stefan zedlacher" w:date="2016-03-03T12:04:00Z">
        <w:r>
          <w:rPr>
            <w:sz w:val="22"/>
            <w:szCs w:val="28"/>
            <w:lang w:eastAsia="de-DE"/>
          </w:rPr>
          <w:t xml:space="preserve">erwähnt werden sollen aber in der Folge nicht weiter behandelt werden. </w:t>
        </w:r>
      </w:ins>
    </w:p>
    <w:p w14:paraId="62BC80E0" w14:textId="77777777" w:rsidR="00A8156F" w:rsidRDefault="00A8156F" w:rsidP="0047628C">
      <w:pPr>
        <w:jc w:val="both"/>
        <w:rPr>
          <w:ins w:id="30" w:author="stefan zedlacher" w:date="2016-03-03T12:05:00Z"/>
          <w:sz w:val="22"/>
          <w:szCs w:val="28"/>
          <w:lang w:eastAsia="de-DE"/>
        </w:rPr>
      </w:pPr>
      <w:r>
        <w:rPr>
          <w:sz w:val="22"/>
          <w:szCs w:val="28"/>
          <w:lang w:eastAsia="de-DE"/>
        </w:rPr>
        <w:t xml:space="preserve">Bei der Überführung in eine Web-Applikation </w:t>
      </w:r>
      <w:r w:rsidR="001E002E">
        <w:rPr>
          <w:sz w:val="22"/>
          <w:szCs w:val="28"/>
          <w:lang w:eastAsia="de-DE"/>
        </w:rPr>
        <w:t xml:space="preserve">ist darauf zu achten, dass </w:t>
      </w:r>
      <w:r>
        <w:rPr>
          <w:sz w:val="22"/>
          <w:szCs w:val="28"/>
          <w:lang w:eastAsia="de-DE"/>
        </w:rPr>
        <w:t xml:space="preserve">... </w:t>
      </w:r>
    </w:p>
    <w:p w14:paraId="3E3447EA" w14:textId="412E726A" w:rsidR="00CB664E" w:rsidRDefault="00CB664E" w:rsidP="0047628C">
      <w:pPr>
        <w:jc w:val="both"/>
        <w:rPr>
          <w:ins w:id="31" w:author="stefan zedlacher" w:date="2016-03-04T22:31:00Z"/>
          <w:sz w:val="22"/>
          <w:szCs w:val="28"/>
          <w:lang w:eastAsia="de-DE"/>
        </w:rPr>
      </w:pPr>
      <w:ins w:id="32" w:author="stefan zedlacher" w:date="2016-03-04T22:31:00Z">
        <w:r>
          <w:rPr>
            <w:sz w:val="22"/>
            <w:szCs w:val="28"/>
            <w:lang w:eastAsia="de-DE"/>
          </w:rPr>
          <w:t xml:space="preserve">Der </w:t>
        </w:r>
      </w:ins>
      <w:ins w:id="33" w:author="stefan zedlacher" w:date="2016-03-03T12:05:00Z">
        <w:r w:rsidR="00502C4B">
          <w:rPr>
            <w:sz w:val="22"/>
            <w:szCs w:val="28"/>
            <w:lang w:eastAsia="de-DE"/>
          </w:rPr>
          <w:t xml:space="preserve">Vorgang der Digitalisierung </w:t>
        </w:r>
      </w:ins>
      <w:ins w:id="34" w:author="stefan zedlacher" w:date="2016-03-04T22:31:00Z">
        <w:r>
          <w:rPr>
            <w:sz w:val="22"/>
            <w:szCs w:val="28"/>
            <w:lang w:eastAsia="de-DE"/>
          </w:rPr>
          <w:t xml:space="preserve">von analogen Daten und Prozessen </w:t>
        </w:r>
      </w:ins>
      <w:ins w:id="35" w:author="stefan zedlacher" w:date="2016-03-04T22:33:00Z">
        <w:r>
          <w:rPr>
            <w:sz w:val="22"/>
            <w:szCs w:val="28"/>
            <w:lang w:eastAsia="de-DE"/>
          </w:rPr>
          <w:t>zu digitalen Repräsentationen beinhalten nachweislich</w:t>
        </w:r>
        <w:r>
          <w:rPr>
            <w:rStyle w:val="Funotenzeichen"/>
            <w:szCs w:val="28"/>
            <w:lang w:eastAsia="de-DE"/>
          </w:rPr>
          <w:footnoteReference w:id="3"/>
        </w:r>
      </w:ins>
      <w:ins w:id="37" w:author="stefan zedlacher" w:date="2016-03-04T22:37:00Z">
        <w:r w:rsidR="00A43B74">
          <w:rPr>
            <w:sz w:val="22"/>
            <w:szCs w:val="28"/>
            <w:lang w:eastAsia="de-DE"/>
          </w:rPr>
          <w:t xml:space="preserve"> einen Verlust der Bedeutung</w:t>
        </w:r>
        <w:r>
          <w:rPr>
            <w:sz w:val="22"/>
            <w:szCs w:val="28"/>
            <w:lang w:eastAsia="de-DE"/>
          </w:rPr>
          <w:t xml:space="preserve"> zugunsten einer Präzision in der Aussage. Für Archive bedeutet dies im Wesentlichen mit präzisen Suchanfragen </w:t>
        </w:r>
      </w:ins>
      <w:ins w:id="38" w:author="stefan zedlacher" w:date="2016-03-04T22:38:00Z">
        <w:r w:rsidR="00A43B74">
          <w:rPr>
            <w:sz w:val="22"/>
            <w:szCs w:val="28"/>
            <w:lang w:eastAsia="de-DE"/>
          </w:rPr>
          <w:t xml:space="preserve">entsprechende Ergebnisse zu erhalten. </w:t>
        </w:r>
      </w:ins>
      <w:ins w:id="39" w:author="stefan zedlacher" w:date="2016-03-04T22:39:00Z">
        <w:r w:rsidR="00A43B74">
          <w:rPr>
            <w:sz w:val="22"/>
            <w:szCs w:val="28"/>
            <w:lang w:eastAsia="de-DE"/>
          </w:rPr>
          <w:t>Der Be</w:t>
        </w:r>
      </w:ins>
      <w:ins w:id="40" w:author="stefan zedlacher" w:date="2016-03-04T22:40:00Z">
        <w:r w:rsidR="00A43B74">
          <w:rPr>
            <w:sz w:val="22"/>
            <w:szCs w:val="28"/>
            <w:lang w:eastAsia="de-DE"/>
          </w:rPr>
          <w:t>g</w:t>
        </w:r>
      </w:ins>
      <w:ins w:id="41" w:author="stefan zedlacher" w:date="2016-03-04T22:39:00Z">
        <w:r w:rsidR="00A43B74">
          <w:rPr>
            <w:sz w:val="22"/>
            <w:szCs w:val="28"/>
            <w:lang w:eastAsia="de-DE"/>
          </w:rPr>
          <w:t xml:space="preserve">riff des </w:t>
        </w:r>
        <w:proofErr w:type="spellStart"/>
        <w:r w:rsidR="00A43B74" w:rsidRPr="00A43B74">
          <w:rPr>
            <w:i/>
            <w:sz w:val="22"/>
            <w:szCs w:val="28"/>
            <w:lang w:eastAsia="de-DE"/>
            <w:rPrChange w:id="42" w:author="stefan zedlacher" w:date="2016-03-04T22:39:00Z">
              <w:rPr>
                <w:sz w:val="22"/>
                <w:szCs w:val="28"/>
                <w:lang w:eastAsia="de-DE"/>
              </w:rPr>
            </w:rPrChange>
          </w:rPr>
          <w:t>semantic</w:t>
        </w:r>
        <w:proofErr w:type="spellEnd"/>
        <w:r w:rsidR="00A43B74" w:rsidRPr="00A43B74">
          <w:rPr>
            <w:i/>
            <w:sz w:val="22"/>
            <w:szCs w:val="28"/>
            <w:lang w:eastAsia="de-DE"/>
            <w:rPrChange w:id="43" w:author="stefan zedlacher" w:date="2016-03-04T22:39:00Z">
              <w:rPr>
                <w:sz w:val="22"/>
                <w:szCs w:val="28"/>
                <w:lang w:eastAsia="de-DE"/>
              </w:rPr>
            </w:rPrChange>
          </w:rPr>
          <w:t xml:space="preserve"> web</w:t>
        </w:r>
        <w:r w:rsidR="00A43B74">
          <w:rPr>
            <w:sz w:val="22"/>
            <w:szCs w:val="28"/>
            <w:lang w:eastAsia="de-DE"/>
          </w:rPr>
          <w:t xml:space="preserve"> steht dafür, Bedeutung und Beziehung auch in die digitalen Daten und Prozesse zu integrieren. Technisch </w:t>
        </w:r>
      </w:ins>
      <w:ins w:id="44" w:author="stefan zedlacher" w:date="2016-03-04T22:42:00Z">
        <w:r w:rsidR="00A43B74">
          <w:rPr>
            <w:sz w:val="22"/>
            <w:szCs w:val="28"/>
            <w:lang w:eastAsia="de-DE"/>
          </w:rPr>
          <w:t>wird</w:t>
        </w:r>
      </w:ins>
      <w:ins w:id="45" w:author="stefan zedlacher" w:date="2016-03-04T22:39:00Z">
        <w:r w:rsidR="00A43B74">
          <w:rPr>
            <w:sz w:val="22"/>
            <w:szCs w:val="28"/>
            <w:lang w:eastAsia="de-DE"/>
          </w:rPr>
          <w:t xml:space="preserve"> dies </w:t>
        </w:r>
      </w:ins>
      <w:ins w:id="46" w:author="stefan zedlacher" w:date="2016-03-04T22:43:00Z">
        <w:r w:rsidR="00A43B74">
          <w:rPr>
            <w:sz w:val="22"/>
            <w:szCs w:val="28"/>
            <w:lang w:eastAsia="de-DE"/>
          </w:rPr>
          <w:t xml:space="preserve">derzeit </w:t>
        </w:r>
      </w:ins>
      <w:ins w:id="47" w:author="stefan zedlacher" w:date="2016-03-04T22:45:00Z">
        <w:r w:rsidR="00A43B74">
          <w:rPr>
            <w:sz w:val="22"/>
            <w:szCs w:val="28"/>
            <w:lang w:eastAsia="de-DE"/>
          </w:rPr>
          <w:t>d</w:t>
        </w:r>
      </w:ins>
      <w:ins w:id="48" w:author="stefan zedlacher" w:date="2016-03-04T22:43:00Z">
        <w:r w:rsidR="00A43B74">
          <w:rPr>
            <w:sz w:val="22"/>
            <w:szCs w:val="28"/>
            <w:lang w:eastAsia="de-DE"/>
          </w:rPr>
          <w:t xml:space="preserve">urch Standardisierung von </w:t>
        </w:r>
      </w:ins>
      <w:ins w:id="49" w:author="stefan zedlacher" w:date="2016-03-04T22:44:00Z">
        <w:r w:rsidR="00A43B74">
          <w:rPr>
            <w:sz w:val="22"/>
            <w:szCs w:val="28"/>
            <w:lang w:eastAsia="de-DE"/>
          </w:rPr>
          <w:t xml:space="preserve">Metadaten in </w:t>
        </w:r>
      </w:ins>
      <w:ins w:id="50" w:author="stefan zedlacher" w:date="2016-03-04T22:43:00Z">
        <w:r w:rsidR="00A43B74">
          <w:rPr>
            <w:sz w:val="22"/>
            <w:szCs w:val="28"/>
            <w:lang w:eastAsia="de-DE"/>
          </w:rPr>
          <w:t>Datenbanken (Dublin Core</w:t>
        </w:r>
      </w:ins>
      <w:ins w:id="51" w:author="stefan zedlacher" w:date="2016-03-04T22:44:00Z">
        <w:r w:rsidR="00A43B74">
          <w:rPr>
            <w:rStyle w:val="Funotenzeichen"/>
            <w:szCs w:val="28"/>
            <w:lang w:eastAsia="de-DE"/>
          </w:rPr>
          <w:footnoteReference w:id="4"/>
        </w:r>
      </w:ins>
      <w:ins w:id="53" w:author="stefan zedlacher" w:date="2016-03-04T22:43:00Z">
        <w:r w:rsidR="00A43B74">
          <w:rPr>
            <w:sz w:val="22"/>
            <w:szCs w:val="28"/>
            <w:lang w:eastAsia="de-DE"/>
          </w:rPr>
          <w:t xml:space="preserve">, </w:t>
        </w:r>
      </w:ins>
      <w:proofErr w:type="spellStart"/>
      <w:ins w:id="54" w:author="stefan zedlacher" w:date="2016-03-04T22:44:00Z">
        <w:r w:rsidR="00A43B74">
          <w:rPr>
            <w:sz w:val="22"/>
            <w:szCs w:val="28"/>
            <w:lang w:eastAsia="de-DE"/>
          </w:rPr>
          <w:t>metadata</w:t>
        </w:r>
        <w:proofErr w:type="spellEnd"/>
        <w:r w:rsidR="00A43B74">
          <w:rPr>
            <w:sz w:val="22"/>
            <w:szCs w:val="28"/>
            <w:lang w:eastAsia="de-DE"/>
          </w:rPr>
          <w:t xml:space="preserve"> </w:t>
        </w:r>
        <w:proofErr w:type="spellStart"/>
        <w:r w:rsidR="00A43B74">
          <w:rPr>
            <w:sz w:val="22"/>
            <w:szCs w:val="28"/>
            <w:lang w:eastAsia="de-DE"/>
          </w:rPr>
          <w:t>encoding</w:t>
        </w:r>
        <w:proofErr w:type="spellEnd"/>
        <w:r w:rsidR="00A43B74">
          <w:rPr>
            <w:sz w:val="22"/>
            <w:szCs w:val="28"/>
            <w:lang w:eastAsia="de-DE"/>
          </w:rPr>
          <w:t xml:space="preserve"> </w:t>
        </w:r>
        <w:proofErr w:type="spellStart"/>
        <w:r w:rsidR="00A43B74">
          <w:rPr>
            <w:sz w:val="22"/>
            <w:szCs w:val="28"/>
            <w:lang w:eastAsia="de-DE"/>
          </w:rPr>
          <w:t>transmission</w:t>
        </w:r>
        <w:proofErr w:type="spellEnd"/>
        <w:r w:rsidR="00A43B74">
          <w:rPr>
            <w:sz w:val="22"/>
            <w:szCs w:val="28"/>
            <w:lang w:eastAsia="de-DE"/>
          </w:rPr>
          <w:t xml:space="preserve"> </w:t>
        </w:r>
        <w:proofErr w:type="spellStart"/>
        <w:r w:rsidR="00A43B74">
          <w:rPr>
            <w:sz w:val="22"/>
            <w:szCs w:val="28"/>
            <w:lang w:eastAsia="de-DE"/>
          </w:rPr>
          <w:t>standards</w:t>
        </w:r>
        <w:proofErr w:type="spellEnd"/>
        <w:r w:rsidR="00A43B74">
          <w:rPr>
            <w:sz w:val="22"/>
            <w:szCs w:val="28"/>
            <w:lang w:eastAsia="de-DE"/>
          </w:rPr>
          <w:t xml:space="preserve"> (</w:t>
        </w:r>
      </w:ins>
      <w:ins w:id="55" w:author="stefan zedlacher" w:date="2016-03-04T22:43:00Z">
        <w:r w:rsidR="00A43B74">
          <w:rPr>
            <w:sz w:val="22"/>
            <w:szCs w:val="28"/>
            <w:lang w:eastAsia="de-DE"/>
          </w:rPr>
          <w:t>METS</w:t>
        </w:r>
      </w:ins>
      <w:ins w:id="56" w:author="stefan zedlacher" w:date="2016-03-04T22:45:00Z">
        <w:r w:rsidR="00A43B74">
          <w:rPr>
            <w:sz w:val="22"/>
            <w:szCs w:val="28"/>
            <w:lang w:eastAsia="de-DE"/>
          </w:rPr>
          <w:t>)</w:t>
        </w:r>
        <w:r w:rsidR="00A43B74">
          <w:rPr>
            <w:rStyle w:val="Funotenzeichen"/>
            <w:szCs w:val="28"/>
            <w:lang w:eastAsia="de-DE"/>
          </w:rPr>
          <w:footnoteReference w:id="5"/>
        </w:r>
      </w:ins>
      <w:ins w:id="58" w:author="stefan zedlacher" w:date="2016-03-04T22:43:00Z">
        <w:r w:rsidR="00A43B74">
          <w:rPr>
            <w:sz w:val="22"/>
            <w:szCs w:val="28"/>
            <w:lang w:eastAsia="de-DE"/>
          </w:rPr>
          <w:t xml:space="preserve">, etc. ) und </w:t>
        </w:r>
      </w:ins>
      <w:ins w:id="59" w:author="stefan zedlacher" w:date="2016-03-04T22:39:00Z">
        <w:r w:rsidR="00A43B74">
          <w:rPr>
            <w:sz w:val="22"/>
            <w:szCs w:val="28"/>
            <w:lang w:eastAsia="de-DE"/>
          </w:rPr>
          <w:t xml:space="preserve">durch Methoden der </w:t>
        </w:r>
      </w:ins>
      <w:proofErr w:type="spellStart"/>
      <w:ins w:id="60" w:author="stefan zedlacher" w:date="2016-03-04T22:41:00Z">
        <w:r w:rsidR="00A43B74">
          <w:rPr>
            <w:sz w:val="22"/>
            <w:szCs w:val="28"/>
            <w:lang w:eastAsia="de-DE"/>
          </w:rPr>
          <w:t>text</w:t>
        </w:r>
        <w:proofErr w:type="spellEnd"/>
        <w:r w:rsidR="00A43B74">
          <w:rPr>
            <w:sz w:val="22"/>
            <w:szCs w:val="28"/>
            <w:lang w:eastAsia="de-DE"/>
          </w:rPr>
          <w:t xml:space="preserve"> </w:t>
        </w:r>
        <w:proofErr w:type="spellStart"/>
        <w:r w:rsidR="00A43B74">
          <w:rPr>
            <w:sz w:val="22"/>
            <w:szCs w:val="28"/>
            <w:lang w:eastAsia="de-DE"/>
          </w:rPr>
          <w:t>enchoding</w:t>
        </w:r>
        <w:proofErr w:type="spellEnd"/>
        <w:r w:rsidR="00A43B74">
          <w:rPr>
            <w:sz w:val="22"/>
            <w:szCs w:val="28"/>
            <w:lang w:eastAsia="de-DE"/>
          </w:rPr>
          <w:t xml:space="preserve"> initiative (</w:t>
        </w:r>
      </w:ins>
      <w:ins w:id="61" w:author="stefan zedlacher" w:date="2016-03-04T22:39:00Z">
        <w:r w:rsidR="00A43B74">
          <w:rPr>
            <w:sz w:val="22"/>
            <w:szCs w:val="28"/>
            <w:lang w:eastAsia="de-DE"/>
          </w:rPr>
          <w:t>TEI</w:t>
        </w:r>
      </w:ins>
      <w:ins w:id="62" w:author="stefan zedlacher" w:date="2016-03-04T22:41:00Z">
        <w:r w:rsidR="00A43B74">
          <w:rPr>
            <w:sz w:val="22"/>
            <w:szCs w:val="28"/>
            <w:lang w:eastAsia="de-DE"/>
          </w:rPr>
          <w:t>)</w:t>
        </w:r>
        <w:r w:rsidR="00A43B74">
          <w:rPr>
            <w:rStyle w:val="Funotenzeichen"/>
            <w:szCs w:val="28"/>
            <w:lang w:eastAsia="de-DE"/>
          </w:rPr>
          <w:footnoteReference w:id="6"/>
        </w:r>
      </w:ins>
      <w:ins w:id="64" w:author="stefan zedlacher" w:date="2016-03-04T22:39:00Z">
        <w:r w:rsidR="00A43B74">
          <w:rPr>
            <w:sz w:val="22"/>
            <w:szCs w:val="28"/>
            <w:lang w:eastAsia="de-DE"/>
          </w:rPr>
          <w:t xml:space="preserve"> </w:t>
        </w:r>
      </w:ins>
      <w:ins w:id="65" w:author="stefan zedlacher" w:date="2016-03-04T22:42:00Z">
        <w:r w:rsidR="00A43B74">
          <w:rPr>
            <w:sz w:val="22"/>
            <w:szCs w:val="28"/>
            <w:lang w:eastAsia="de-DE"/>
          </w:rPr>
          <w:t xml:space="preserve">oder des </w:t>
        </w:r>
        <w:proofErr w:type="spellStart"/>
        <w:r w:rsidR="00A43B74">
          <w:rPr>
            <w:sz w:val="22"/>
            <w:szCs w:val="28"/>
            <w:lang w:eastAsia="de-DE"/>
          </w:rPr>
          <w:t>ressource</w:t>
        </w:r>
        <w:proofErr w:type="spellEnd"/>
        <w:r w:rsidR="00A43B74">
          <w:rPr>
            <w:sz w:val="22"/>
            <w:szCs w:val="28"/>
            <w:lang w:eastAsia="de-DE"/>
          </w:rPr>
          <w:t xml:space="preserve"> </w:t>
        </w:r>
        <w:proofErr w:type="spellStart"/>
        <w:r w:rsidR="00A43B74">
          <w:rPr>
            <w:sz w:val="22"/>
            <w:szCs w:val="28"/>
            <w:lang w:eastAsia="de-DE"/>
          </w:rPr>
          <w:t>description</w:t>
        </w:r>
        <w:proofErr w:type="spellEnd"/>
        <w:r w:rsidR="00A43B74">
          <w:rPr>
            <w:sz w:val="22"/>
            <w:szCs w:val="28"/>
            <w:lang w:eastAsia="de-DE"/>
          </w:rPr>
          <w:t xml:space="preserve"> </w:t>
        </w:r>
        <w:proofErr w:type="spellStart"/>
        <w:r w:rsidR="00A43B74">
          <w:rPr>
            <w:sz w:val="22"/>
            <w:szCs w:val="28"/>
            <w:lang w:eastAsia="de-DE"/>
          </w:rPr>
          <w:t>framework</w:t>
        </w:r>
        <w:proofErr w:type="spellEnd"/>
        <w:r w:rsidR="00A43B74">
          <w:rPr>
            <w:sz w:val="22"/>
            <w:szCs w:val="28"/>
            <w:lang w:eastAsia="de-DE"/>
          </w:rPr>
          <w:t xml:space="preserve"> (RDF)</w:t>
        </w:r>
        <w:r w:rsidR="00A43B74">
          <w:rPr>
            <w:rStyle w:val="Funotenzeichen"/>
            <w:szCs w:val="28"/>
            <w:lang w:eastAsia="de-DE"/>
          </w:rPr>
          <w:footnoteReference w:id="7"/>
        </w:r>
      </w:ins>
      <w:ins w:id="67" w:author="stefan zedlacher" w:date="2016-03-04T22:45:00Z">
        <w:r w:rsidR="00A43B74">
          <w:rPr>
            <w:sz w:val="22"/>
            <w:szCs w:val="28"/>
            <w:lang w:eastAsia="de-DE"/>
          </w:rPr>
          <w:t xml:space="preserve"> umgesetzt. </w:t>
        </w:r>
      </w:ins>
    </w:p>
    <w:p w14:paraId="01748FC0" w14:textId="77777777" w:rsidR="00CB664E" w:rsidRDefault="00CB664E" w:rsidP="0047628C">
      <w:pPr>
        <w:jc w:val="both"/>
        <w:rPr>
          <w:ins w:id="68" w:author="stefan zedlacher" w:date="2016-03-04T22:32:00Z"/>
          <w:sz w:val="22"/>
          <w:szCs w:val="28"/>
          <w:lang w:eastAsia="de-DE"/>
        </w:rPr>
      </w:pPr>
    </w:p>
    <w:p w14:paraId="74A8FA0C" w14:textId="1096A378" w:rsidR="00502C4B" w:rsidRDefault="00423CB4" w:rsidP="0047628C">
      <w:pPr>
        <w:jc w:val="both"/>
        <w:rPr>
          <w:sz w:val="22"/>
          <w:szCs w:val="28"/>
          <w:lang w:eastAsia="de-DE"/>
        </w:rPr>
      </w:pPr>
      <w:ins w:id="69" w:author="stefan zedlacher" w:date="2016-03-04T22:53:00Z">
        <w:r>
          <w:rPr>
            <w:sz w:val="22"/>
            <w:szCs w:val="28"/>
            <w:lang w:eastAsia="de-DE"/>
          </w:rPr>
          <w:t xml:space="preserve">Für die Webapplikation, deren wesentliche Aufgabe die Erschließung des Archives ist, ergibt sich daraus folgende Problemstellung: Durch die Digitalisierung </w:t>
        </w:r>
      </w:ins>
      <w:ins w:id="70" w:author="stefan zedlacher" w:date="2016-03-04T22:54:00Z">
        <w:r>
          <w:rPr>
            <w:sz w:val="22"/>
            <w:szCs w:val="28"/>
            <w:lang w:eastAsia="de-DE"/>
          </w:rPr>
          <w:t>und</w:t>
        </w:r>
      </w:ins>
      <w:ins w:id="71" w:author="stefan zedlacher" w:date="2016-03-04T22:53:00Z">
        <w:r>
          <w:rPr>
            <w:sz w:val="22"/>
            <w:szCs w:val="28"/>
            <w:lang w:eastAsia="de-DE"/>
          </w:rPr>
          <w:t xml:space="preserve"> </w:t>
        </w:r>
      </w:ins>
      <w:ins w:id="72" w:author="stefan zedlacher" w:date="2016-03-04T22:54:00Z">
        <w:r>
          <w:rPr>
            <w:sz w:val="22"/>
            <w:szCs w:val="28"/>
            <w:lang w:eastAsia="de-DE"/>
          </w:rPr>
          <w:t xml:space="preserve">digitale Erfassung der Text-, Bild- und Hybriddokumente kann mit konventionellen Methoden lediglich eine Suche im </w:t>
        </w:r>
      </w:ins>
      <w:ins w:id="73" w:author="stefan zedlacher" w:date="2016-03-04T22:55:00Z">
        <w:r>
          <w:rPr>
            <w:sz w:val="22"/>
            <w:szCs w:val="28"/>
            <w:lang w:eastAsia="de-DE"/>
          </w:rPr>
          <w:t xml:space="preserve">„Volltext“ der Beschreibung und in den Metadaten durchgeführt werden. Den zentrale Aspekt des Archives, der Bestand als </w:t>
        </w:r>
      </w:ins>
      <w:ins w:id="74" w:author="stefan zedlacher" w:date="2016-03-04T22:56:00Z">
        <w:r>
          <w:rPr>
            <w:sz w:val="22"/>
            <w:szCs w:val="28"/>
            <w:lang w:eastAsia="de-DE"/>
          </w:rPr>
          <w:t>„</w:t>
        </w:r>
      </w:ins>
      <w:ins w:id="75" w:author="stefan zedlacher" w:date="2016-03-04T22:55:00Z">
        <w:r>
          <w:rPr>
            <w:sz w:val="22"/>
            <w:szCs w:val="28"/>
            <w:lang w:eastAsia="de-DE"/>
          </w:rPr>
          <w:t>Zusammenstellung</w:t>
        </w:r>
      </w:ins>
      <w:ins w:id="76" w:author="stefan zedlacher" w:date="2016-03-04T22:56:00Z">
        <w:r>
          <w:rPr>
            <w:sz w:val="22"/>
            <w:szCs w:val="28"/>
            <w:lang w:eastAsia="de-DE"/>
          </w:rPr>
          <w:t>“</w:t>
        </w:r>
      </w:ins>
      <w:ins w:id="77" w:author="stefan zedlacher" w:date="2016-03-04T22:55:00Z">
        <w:r>
          <w:rPr>
            <w:sz w:val="22"/>
            <w:szCs w:val="28"/>
            <w:lang w:eastAsia="de-DE"/>
          </w:rPr>
          <w:t xml:space="preserve"> bzw. als Sammlung</w:t>
        </w:r>
      </w:ins>
      <w:ins w:id="78" w:author="stefan zedlacher" w:date="2016-03-04T22:57:00Z">
        <w:r>
          <w:rPr>
            <w:sz w:val="22"/>
            <w:szCs w:val="28"/>
            <w:lang w:eastAsia="de-DE"/>
          </w:rPr>
          <w:t xml:space="preserve"> von Beziehungen und Bedeutung </w:t>
        </w:r>
      </w:ins>
      <w:ins w:id="79" w:author="stefan zedlacher" w:date="2016-03-04T22:58:00Z">
        <w:r>
          <w:rPr>
            <w:sz w:val="22"/>
            <w:szCs w:val="28"/>
            <w:lang w:eastAsia="de-DE"/>
          </w:rPr>
          <w:t xml:space="preserve">kann diese </w:t>
        </w:r>
        <w:proofErr w:type="spellStart"/>
        <w:r>
          <w:rPr>
            <w:sz w:val="22"/>
            <w:szCs w:val="28"/>
            <w:lang w:eastAsia="de-DE"/>
          </w:rPr>
          <w:t>methode</w:t>
        </w:r>
        <w:proofErr w:type="spellEnd"/>
        <w:r>
          <w:rPr>
            <w:sz w:val="22"/>
            <w:szCs w:val="28"/>
            <w:lang w:eastAsia="de-DE"/>
          </w:rPr>
          <w:t xml:space="preserve"> nicht</w:t>
        </w:r>
        <w:r w:rsidR="00EB42F0">
          <w:rPr>
            <w:sz w:val="22"/>
            <w:szCs w:val="28"/>
            <w:lang w:eastAsia="de-DE"/>
          </w:rPr>
          <w:t xml:space="preserve"> gerecht werd</w:t>
        </w:r>
        <w:r>
          <w:rPr>
            <w:sz w:val="22"/>
            <w:szCs w:val="28"/>
            <w:lang w:eastAsia="de-DE"/>
          </w:rPr>
          <w:t>e</w:t>
        </w:r>
        <w:r w:rsidR="00EB42F0">
          <w:rPr>
            <w:sz w:val="22"/>
            <w:szCs w:val="28"/>
            <w:lang w:eastAsia="de-DE"/>
          </w:rPr>
          <w:t>n</w:t>
        </w:r>
        <w:r>
          <w:rPr>
            <w:sz w:val="22"/>
            <w:szCs w:val="28"/>
            <w:lang w:eastAsia="de-DE"/>
          </w:rPr>
          <w:t>.</w:t>
        </w:r>
        <w:r w:rsidR="00EB42F0">
          <w:rPr>
            <w:sz w:val="22"/>
            <w:szCs w:val="28"/>
            <w:lang w:eastAsia="de-DE"/>
          </w:rPr>
          <w:t xml:space="preserve"> Neben der theoretischen Auseinandersetzung, die nachfolgend erläutert wird bestand die Herausforderung also auch in einer technisch neuem Lösungsansatz, der Beziehungen und Bedeutungen von Datensätzen in die Suche mit ein schließt. </w:t>
        </w:r>
      </w:ins>
    </w:p>
    <w:p w14:paraId="118D950D" w14:textId="4677C40D" w:rsidR="001E002E" w:rsidDel="00EB42F0" w:rsidRDefault="00750BBD" w:rsidP="001E002E">
      <w:pPr>
        <w:jc w:val="both"/>
        <w:rPr>
          <w:del w:id="80" w:author="stefan zedlacher" w:date="2016-03-04T22:58:00Z"/>
          <w:sz w:val="22"/>
          <w:szCs w:val="28"/>
          <w:lang w:eastAsia="de-DE"/>
        </w:rPr>
      </w:pPr>
      <w:del w:id="81" w:author="stefan zedlacher" w:date="2016-03-04T22:58:00Z">
        <w:r w:rsidDel="00EB42F0">
          <w:rPr>
            <w:sz w:val="22"/>
            <w:szCs w:val="28"/>
            <w:lang w:eastAsia="de-DE"/>
          </w:rPr>
          <w:delText>[</w:delText>
        </w:r>
        <w:r w:rsidRPr="002C7D33" w:rsidDel="00EB42F0">
          <w:rPr>
            <w:sz w:val="22"/>
            <w:szCs w:val="28"/>
            <w:highlight w:val="cyan"/>
            <w:lang w:eastAsia="de-DE"/>
          </w:rPr>
          <w:delText>SEMANTIK</w:delText>
        </w:r>
        <w:r w:rsidDel="00EB42F0">
          <w:rPr>
            <w:sz w:val="22"/>
            <w:szCs w:val="28"/>
            <w:lang w:eastAsia="de-DE"/>
          </w:rPr>
          <w:delText xml:space="preserve">] </w:delText>
        </w:r>
        <w:r w:rsidR="001E002E" w:rsidRPr="00A0093F" w:rsidDel="00EB42F0">
          <w:rPr>
            <w:sz w:val="22"/>
            <w:szCs w:val="28"/>
            <w:highlight w:val="yellow"/>
            <w:lang w:eastAsia="de-DE"/>
          </w:rPr>
          <w:delText>Sematisches Web</w:delText>
        </w:r>
        <w:r w:rsidR="001E002E" w:rsidDel="00EB42F0">
          <w:rPr>
            <w:sz w:val="22"/>
            <w:szCs w:val="28"/>
            <w:lang w:eastAsia="de-DE"/>
          </w:rPr>
          <w:delText xml:space="preserve"> </w:delText>
        </w:r>
        <w:r w:rsidR="001E002E" w:rsidRPr="007A7C8D" w:rsidDel="00EB42F0">
          <w:rPr>
            <w:sz w:val="22"/>
            <w:szCs w:val="28"/>
            <w:highlight w:val="yellow"/>
            <w:lang w:eastAsia="de-DE"/>
          </w:rPr>
          <w:delText>[Metadata Encoding &amp; Transmission Standard (METS), Digital Item Declaration Language (DIDL), TEI, Dublin Core, RDF,</w:delText>
        </w:r>
        <w:r w:rsidR="001E002E" w:rsidDel="00EB42F0">
          <w:rPr>
            <w:sz w:val="22"/>
            <w:szCs w:val="28"/>
            <w:highlight w:val="yellow"/>
            <w:lang w:eastAsia="de-DE"/>
          </w:rPr>
          <w:delText xml:space="preserve"> PID, </w:delText>
        </w:r>
        <w:r w:rsidR="001E002E" w:rsidRPr="007A7C8D" w:rsidDel="00EB42F0">
          <w:rPr>
            <w:sz w:val="22"/>
            <w:szCs w:val="22"/>
            <w:highlight w:val="yellow"/>
          </w:rPr>
          <w:delText>(OAI-PMH</w:delText>
        </w:r>
        <w:r w:rsidR="001E002E" w:rsidDel="00EB42F0">
          <w:rPr>
            <w:sz w:val="22"/>
            <w:szCs w:val="22"/>
          </w:rPr>
          <w:delText xml:space="preserve"> </w:delText>
        </w:r>
        <w:r w:rsidR="001E002E" w:rsidRPr="007A7C8D" w:rsidDel="00EB42F0">
          <w:rPr>
            <w:sz w:val="22"/>
            <w:szCs w:val="28"/>
            <w:highlight w:val="yellow"/>
            <w:lang w:eastAsia="de-DE"/>
          </w:rPr>
          <w:delText>...]</w:delText>
        </w:r>
        <w:r w:rsidR="001E002E" w:rsidDel="00EB42F0">
          <w:rPr>
            <w:sz w:val="22"/>
            <w:szCs w:val="28"/>
            <w:lang w:eastAsia="de-DE"/>
          </w:rPr>
          <w:delText xml:space="preserve"> </w:delText>
        </w:r>
      </w:del>
    </w:p>
    <w:p w14:paraId="7F9BBC68" w14:textId="502DC7FC" w:rsidR="001E002E" w:rsidDel="00EB42F0" w:rsidRDefault="001E002E" w:rsidP="0047628C">
      <w:pPr>
        <w:jc w:val="both"/>
        <w:rPr>
          <w:del w:id="82" w:author="stefan zedlacher" w:date="2016-03-04T22:58:00Z"/>
          <w:sz w:val="22"/>
          <w:szCs w:val="28"/>
          <w:lang w:eastAsia="de-DE"/>
        </w:rPr>
      </w:pPr>
      <w:del w:id="83" w:author="stefan zedlacher" w:date="2016-03-04T22:58:00Z">
        <w:r w:rsidRPr="001E002E" w:rsidDel="00EB42F0">
          <w:rPr>
            <w:sz w:val="22"/>
            <w:szCs w:val="28"/>
            <w:highlight w:val="yellow"/>
            <w:lang w:eastAsia="de-DE"/>
          </w:rPr>
          <w:delText>[</w:delText>
        </w:r>
        <w:r w:rsidR="0006643B" w:rsidRPr="001E002E" w:rsidDel="00EB42F0">
          <w:rPr>
            <w:sz w:val="22"/>
            <w:szCs w:val="28"/>
            <w:highlight w:val="yellow"/>
            <w:lang w:eastAsia="de-DE"/>
          </w:rPr>
          <w:delText>konkr</w:delText>
        </w:r>
        <w:r w:rsidRPr="001E002E" w:rsidDel="00EB42F0">
          <w:rPr>
            <w:sz w:val="22"/>
            <w:szCs w:val="28"/>
            <w:highlight w:val="yellow"/>
            <w:lang w:eastAsia="de-DE"/>
          </w:rPr>
          <w:delText>ete Problemstellung ausarbeiten]</w:delText>
        </w:r>
        <w:r w:rsidR="0006643B" w:rsidDel="00EB42F0">
          <w:rPr>
            <w:sz w:val="22"/>
            <w:szCs w:val="28"/>
            <w:lang w:eastAsia="de-DE"/>
          </w:rPr>
          <w:delText xml:space="preserve"> </w:delText>
        </w:r>
      </w:del>
    </w:p>
    <w:p w14:paraId="1497D3D3" w14:textId="3AED9583" w:rsidR="005B0E83" w:rsidDel="00EB42F0" w:rsidRDefault="00A8156F" w:rsidP="0047628C">
      <w:pPr>
        <w:jc w:val="both"/>
        <w:rPr>
          <w:del w:id="84" w:author="stefan zedlacher" w:date="2016-03-04T22:58:00Z"/>
          <w:sz w:val="22"/>
          <w:szCs w:val="28"/>
          <w:lang w:eastAsia="de-DE"/>
        </w:rPr>
      </w:pPr>
      <w:del w:id="85" w:author="stefan zedlacher" w:date="2016-03-04T22:58:00Z">
        <w:r w:rsidRPr="001E002E" w:rsidDel="00EB42F0">
          <w:rPr>
            <w:sz w:val="22"/>
            <w:szCs w:val="28"/>
            <w:highlight w:val="lightGray"/>
            <w:lang w:eastAsia="de-DE"/>
          </w:rPr>
          <w:delText>[Zusammenfassung der Problemstellung]</w:delText>
        </w:r>
      </w:del>
    </w:p>
    <w:p w14:paraId="1FA60AD0" w14:textId="77777777" w:rsidR="0047628C" w:rsidRDefault="0047628C" w:rsidP="0047628C">
      <w:pPr>
        <w:jc w:val="both"/>
        <w:rPr>
          <w:ins w:id="86" w:author="Christoph Breser" w:date="2016-02-25T09:58:00Z"/>
          <w:sz w:val="22"/>
          <w:szCs w:val="28"/>
          <w:lang w:eastAsia="de-DE"/>
        </w:rPr>
      </w:pPr>
    </w:p>
    <w:p w14:paraId="3FF99A24" w14:textId="77777777" w:rsidR="006B7354" w:rsidRPr="006B7354" w:rsidRDefault="003A7C68" w:rsidP="000C6F33">
      <w:pPr>
        <w:pStyle w:val="Listenabsatz"/>
        <w:numPr>
          <w:ilvl w:val="0"/>
          <w:numId w:val="2"/>
        </w:numPr>
        <w:jc w:val="both"/>
        <w:rPr>
          <w:sz w:val="22"/>
          <w:szCs w:val="28"/>
          <w:u w:val="single"/>
          <w:lang w:eastAsia="de-DE"/>
        </w:rPr>
      </w:pPr>
      <w:r w:rsidRPr="00A94CBB">
        <w:rPr>
          <w:sz w:val="22"/>
          <w:szCs w:val="28"/>
          <w:u w:val="single"/>
          <w:lang w:eastAsia="de-DE"/>
        </w:rPr>
        <w:t xml:space="preserve">Die </w:t>
      </w:r>
      <w:r w:rsidR="00767D15">
        <w:rPr>
          <w:sz w:val="22"/>
          <w:szCs w:val="28"/>
          <w:u w:val="single"/>
          <w:lang w:eastAsia="de-DE"/>
        </w:rPr>
        <w:t>fehlende</w:t>
      </w:r>
      <w:r w:rsidR="00B073F5">
        <w:rPr>
          <w:sz w:val="22"/>
          <w:szCs w:val="28"/>
          <w:u w:val="single"/>
          <w:lang w:eastAsia="de-DE"/>
        </w:rPr>
        <w:t>n</w:t>
      </w:r>
      <w:r w:rsidR="00767D15">
        <w:rPr>
          <w:sz w:val="22"/>
          <w:szCs w:val="28"/>
          <w:u w:val="single"/>
          <w:lang w:eastAsia="de-DE"/>
        </w:rPr>
        <w:t xml:space="preserve"> </w:t>
      </w:r>
      <w:r w:rsidR="00AD6893">
        <w:rPr>
          <w:sz w:val="22"/>
          <w:szCs w:val="28"/>
          <w:u w:val="single"/>
          <w:lang w:eastAsia="de-DE"/>
        </w:rPr>
        <w:t>referenziellen</w:t>
      </w:r>
      <w:r w:rsidR="009379F4">
        <w:rPr>
          <w:sz w:val="22"/>
          <w:szCs w:val="28"/>
          <w:u w:val="single"/>
          <w:lang w:eastAsia="de-DE"/>
        </w:rPr>
        <w:t xml:space="preserve"> </w:t>
      </w:r>
      <w:r w:rsidR="008339CC">
        <w:rPr>
          <w:sz w:val="22"/>
          <w:szCs w:val="28"/>
          <w:u w:val="single"/>
          <w:lang w:eastAsia="de-DE"/>
        </w:rPr>
        <w:t>Aussage</w:t>
      </w:r>
      <w:r w:rsidRPr="00A94CBB">
        <w:rPr>
          <w:sz w:val="22"/>
          <w:szCs w:val="28"/>
          <w:u w:val="single"/>
          <w:lang w:eastAsia="de-DE"/>
        </w:rPr>
        <w:t>qualität</w:t>
      </w:r>
      <w:r w:rsidR="00B073F5">
        <w:rPr>
          <w:sz w:val="22"/>
          <w:szCs w:val="28"/>
          <w:u w:val="single"/>
          <w:lang w:eastAsia="de-DE"/>
        </w:rPr>
        <w:t>en</w:t>
      </w:r>
      <w:r w:rsidRPr="00A94CBB">
        <w:rPr>
          <w:sz w:val="22"/>
          <w:szCs w:val="28"/>
          <w:u w:val="single"/>
          <w:lang w:eastAsia="de-DE"/>
        </w:rPr>
        <w:t xml:space="preserve"> </w:t>
      </w:r>
      <w:r w:rsidR="008339CC">
        <w:rPr>
          <w:sz w:val="22"/>
          <w:szCs w:val="28"/>
          <w:u w:val="single"/>
          <w:lang w:eastAsia="de-DE"/>
        </w:rPr>
        <w:t xml:space="preserve">von </w:t>
      </w:r>
      <w:r w:rsidR="00767D15">
        <w:rPr>
          <w:sz w:val="22"/>
          <w:szCs w:val="28"/>
          <w:u w:val="single"/>
          <w:lang w:eastAsia="de-DE"/>
        </w:rPr>
        <w:t>Archivquellen in Archiven</w:t>
      </w:r>
      <w:r w:rsidR="00BC258A">
        <w:rPr>
          <w:sz w:val="22"/>
          <w:szCs w:val="28"/>
          <w:u w:val="single"/>
          <w:lang w:eastAsia="de-DE"/>
        </w:rPr>
        <w:t xml:space="preserve"> und Web-Applikationen</w:t>
      </w:r>
      <w:r w:rsidR="00A94CBB">
        <w:rPr>
          <w:sz w:val="22"/>
          <w:szCs w:val="28"/>
          <w:u w:val="single"/>
          <w:lang w:eastAsia="de-DE"/>
        </w:rPr>
        <w:t>:</w:t>
      </w:r>
    </w:p>
    <w:p w14:paraId="659B22FB" w14:textId="77777777" w:rsidR="00420DA7" w:rsidRDefault="00844C98" w:rsidP="00844C98">
      <w:pPr>
        <w:jc w:val="both"/>
        <w:rPr>
          <w:ins w:id="87" w:author="Christoph Breser" w:date="2016-02-25T09:58:00Z"/>
          <w:sz w:val="22"/>
          <w:szCs w:val="28"/>
          <w:lang w:eastAsia="de-DE"/>
        </w:rPr>
      </w:pPr>
      <w:ins w:id="88" w:author="Christoph Breser" w:date="2016-02-25T09:58:00Z">
        <w:r w:rsidRPr="008D26D9">
          <w:rPr>
            <w:sz w:val="22"/>
            <w:szCs w:val="28"/>
            <w:lang w:eastAsia="de-DE"/>
          </w:rPr>
          <w:t xml:space="preserve">Die </w:t>
        </w:r>
        <w:r>
          <w:rPr>
            <w:sz w:val="22"/>
            <w:szCs w:val="28"/>
            <w:lang w:eastAsia="de-DE"/>
          </w:rPr>
          <w:t xml:space="preserve">nachstehend </w:t>
        </w:r>
        <w:r w:rsidRPr="008D26D9">
          <w:rPr>
            <w:sz w:val="22"/>
            <w:szCs w:val="28"/>
            <w:lang w:eastAsia="de-DE"/>
          </w:rPr>
          <w:t xml:space="preserve">angeführten </w:t>
        </w:r>
        <w:r>
          <w:rPr>
            <w:sz w:val="22"/>
            <w:szCs w:val="28"/>
            <w:lang w:eastAsia="de-DE"/>
          </w:rPr>
          <w:t xml:space="preserve">Beobachtungen und Überlegungen </w:t>
        </w:r>
        <w:r w:rsidRPr="008D26D9">
          <w:rPr>
            <w:sz w:val="22"/>
            <w:szCs w:val="28"/>
            <w:lang w:eastAsia="de-DE"/>
          </w:rPr>
          <w:t xml:space="preserve">entstanden </w:t>
        </w:r>
        <w:r>
          <w:rPr>
            <w:sz w:val="22"/>
            <w:szCs w:val="28"/>
            <w:lang w:eastAsia="de-DE"/>
          </w:rPr>
          <w:t xml:space="preserve">während der Projektarbeit mit dem </w:t>
        </w:r>
        <w:proofErr w:type="spellStart"/>
        <w:r>
          <w:rPr>
            <w:i/>
            <w:sz w:val="22"/>
            <w:szCs w:val="28"/>
            <w:lang w:eastAsia="de-DE"/>
          </w:rPr>
          <w:t>Geymüller</w:t>
        </w:r>
        <w:proofErr w:type="spellEnd"/>
        <w:r>
          <w:rPr>
            <w:i/>
            <w:sz w:val="22"/>
            <w:szCs w:val="28"/>
            <w:lang w:eastAsia="de-DE"/>
          </w:rPr>
          <w:t xml:space="preserve"> </w:t>
        </w:r>
        <w:r>
          <w:rPr>
            <w:sz w:val="22"/>
            <w:szCs w:val="28"/>
            <w:lang w:eastAsia="de-DE"/>
          </w:rPr>
          <w:t>Archiv-</w:t>
        </w:r>
        <w:r w:rsidRPr="008D26D9">
          <w:rPr>
            <w:sz w:val="22"/>
            <w:szCs w:val="28"/>
            <w:lang w:eastAsia="de-DE"/>
          </w:rPr>
          <w:t>Nachlass</w:t>
        </w:r>
        <w:r>
          <w:rPr>
            <w:sz w:val="22"/>
            <w:szCs w:val="28"/>
            <w:lang w:eastAsia="de-DE"/>
          </w:rPr>
          <w:t xml:space="preserve"> und wurden </w:t>
        </w:r>
        <w:r w:rsidR="00420DA7">
          <w:rPr>
            <w:sz w:val="22"/>
            <w:szCs w:val="28"/>
            <w:lang w:eastAsia="de-DE"/>
          </w:rPr>
          <w:t xml:space="preserve">von </w:t>
        </w:r>
        <w:r w:rsidRPr="008D26D9">
          <w:rPr>
            <w:sz w:val="22"/>
            <w:szCs w:val="28"/>
            <w:lang w:eastAsia="de-DE"/>
          </w:rPr>
          <w:t>Theorie geleitete Analysen</w:t>
        </w:r>
        <w:r>
          <w:rPr>
            <w:sz w:val="22"/>
            <w:szCs w:val="28"/>
            <w:lang w:eastAsia="de-DE"/>
          </w:rPr>
          <w:t xml:space="preserve"> </w:t>
        </w:r>
        <w:r w:rsidR="00420DA7">
          <w:rPr>
            <w:sz w:val="22"/>
            <w:szCs w:val="28"/>
            <w:lang w:eastAsia="de-DE"/>
          </w:rPr>
          <w:t>begleitet</w:t>
        </w:r>
        <w:r>
          <w:rPr>
            <w:sz w:val="22"/>
            <w:szCs w:val="28"/>
            <w:lang w:eastAsia="de-DE"/>
          </w:rPr>
          <w:t xml:space="preserve">. Dabei wurden Vermittlungsprobleme festgestellt, die </w:t>
        </w:r>
      </w:ins>
      <w:r w:rsidR="001E002E">
        <w:rPr>
          <w:sz w:val="22"/>
          <w:szCs w:val="28"/>
          <w:lang w:eastAsia="de-DE"/>
        </w:rPr>
        <w:t xml:space="preserve">sich auf die </w:t>
      </w:r>
      <w:ins w:id="89" w:author="Christoph Breser" w:date="2016-02-25T09:58:00Z">
        <w:r>
          <w:rPr>
            <w:sz w:val="22"/>
            <w:szCs w:val="28"/>
            <w:lang w:eastAsia="de-DE"/>
          </w:rPr>
          <w:t>Arbeit mit Archivquellen im Archiv (</w:t>
        </w:r>
        <w:r w:rsidR="00FB3CEE">
          <w:rPr>
            <w:sz w:val="22"/>
            <w:szCs w:val="28"/>
            <w:lang w:eastAsia="de-DE"/>
          </w:rPr>
          <w:t>analoger</w:t>
        </w:r>
        <w:r>
          <w:rPr>
            <w:sz w:val="22"/>
            <w:szCs w:val="28"/>
            <w:lang w:eastAsia="de-DE"/>
          </w:rPr>
          <w:t xml:space="preserve"> Ort)</w:t>
        </w:r>
      </w:ins>
      <w:r w:rsidR="001E002E">
        <w:rPr>
          <w:sz w:val="22"/>
          <w:szCs w:val="28"/>
          <w:lang w:eastAsia="de-DE"/>
        </w:rPr>
        <w:t>,</w:t>
      </w:r>
      <w:ins w:id="90" w:author="Christoph Breser" w:date="2016-02-25T09:58:00Z">
        <w:r>
          <w:rPr>
            <w:sz w:val="22"/>
            <w:szCs w:val="28"/>
            <w:lang w:eastAsia="de-DE"/>
          </w:rPr>
          <w:t xml:space="preserve"> </w:t>
        </w:r>
        <w:r w:rsidR="00420DA7">
          <w:rPr>
            <w:sz w:val="22"/>
            <w:szCs w:val="28"/>
            <w:lang w:eastAsia="de-DE"/>
          </w:rPr>
          <w:t xml:space="preserve">sowie </w:t>
        </w:r>
      </w:ins>
      <w:r w:rsidR="001E002E">
        <w:rPr>
          <w:sz w:val="22"/>
          <w:szCs w:val="28"/>
          <w:lang w:eastAsia="de-DE"/>
        </w:rPr>
        <w:t xml:space="preserve">auch </w:t>
      </w:r>
      <w:ins w:id="91" w:author="Christoph Breser" w:date="2016-02-25T09:58:00Z">
        <w:r>
          <w:rPr>
            <w:sz w:val="22"/>
            <w:szCs w:val="28"/>
            <w:lang w:eastAsia="de-DE"/>
          </w:rPr>
          <w:t xml:space="preserve">mit ihren Re-Repräsentationen in Web-Applikationen (digitaler Ort) betrifft. </w:t>
        </w:r>
      </w:ins>
      <w:r w:rsidR="001E002E">
        <w:rPr>
          <w:sz w:val="22"/>
          <w:szCs w:val="28"/>
          <w:lang w:eastAsia="de-DE"/>
        </w:rPr>
        <w:t xml:space="preserve">Jene </w:t>
      </w:r>
      <w:ins w:id="92" w:author="Christoph Breser" w:date="2016-02-25T09:58:00Z">
        <w:r>
          <w:rPr>
            <w:sz w:val="22"/>
            <w:szCs w:val="28"/>
            <w:lang w:eastAsia="de-DE"/>
          </w:rPr>
          <w:t>daraus erkannten Defizite führten schließlich zur Überlegung und Überprüfung von Möglichkeiten</w:t>
        </w:r>
      </w:ins>
      <w:r w:rsidR="001E002E">
        <w:rPr>
          <w:sz w:val="22"/>
          <w:szCs w:val="28"/>
          <w:lang w:eastAsia="de-DE"/>
        </w:rPr>
        <w:t>,</w:t>
      </w:r>
      <w:ins w:id="93" w:author="Christoph Breser" w:date="2016-02-25T09:58:00Z">
        <w:r>
          <w:rPr>
            <w:sz w:val="22"/>
            <w:szCs w:val="28"/>
            <w:lang w:eastAsia="de-DE"/>
          </w:rPr>
          <w:t xml:space="preserve"> die Archivquellen mit dem Ort ihrer ursprünglichen Aufnahme zu referenzieren.</w:t>
        </w:r>
      </w:ins>
    </w:p>
    <w:p w14:paraId="0B99D11A" w14:textId="77777777" w:rsidR="00B639EA" w:rsidRDefault="00420DA7" w:rsidP="00420DA7">
      <w:pPr>
        <w:jc w:val="both"/>
        <w:rPr>
          <w:sz w:val="22"/>
          <w:szCs w:val="28"/>
          <w:lang w:eastAsia="de-DE"/>
        </w:rPr>
      </w:pPr>
      <w:r>
        <w:rPr>
          <w:sz w:val="22"/>
          <w:szCs w:val="28"/>
          <w:lang w:eastAsia="de-DE"/>
        </w:rPr>
        <w:t xml:space="preserve">Es stellte sich heraus, dass </w:t>
      </w:r>
      <w:ins w:id="94" w:author="Christoph Breser" w:date="2016-02-25T09:58:00Z">
        <w:r>
          <w:rPr>
            <w:sz w:val="22"/>
            <w:szCs w:val="28"/>
            <w:lang w:eastAsia="de-DE"/>
          </w:rPr>
          <w:t>sich Archivquelle un</w:t>
        </w:r>
        <w:r w:rsidR="00FC7F2F">
          <w:rPr>
            <w:sz w:val="22"/>
            <w:szCs w:val="28"/>
            <w:lang w:eastAsia="de-DE"/>
          </w:rPr>
          <w:t>d Archiv wechselseitig bedingen:</w:t>
        </w:r>
        <w:r>
          <w:rPr>
            <w:sz w:val="22"/>
            <w:szCs w:val="28"/>
            <w:lang w:eastAsia="de-DE"/>
          </w:rPr>
          <w:t xml:space="preserve"> Die</w:t>
        </w:r>
      </w:ins>
      <w:r>
        <w:rPr>
          <w:sz w:val="22"/>
          <w:szCs w:val="28"/>
          <w:lang w:eastAsia="de-DE"/>
        </w:rPr>
        <w:t xml:space="preserve"> Aussagequalität der </w:t>
      </w:r>
      <w:ins w:id="95" w:author="Christoph Breser" w:date="2016-02-25T09:58:00Z">
        <w:r>
          <w:rPr>
            <w:sz w:val="22"/>
            <w:szCs w:val="28"/>
            <w:lang w:eastAsia="de-DE"/>
          </w:rPr>
          <w:t>Archivquelle ist</w:t>
        </w:r>
      </w:ins>
      <w:r>
        <w:rPr>
          <w:sz w:val="22"/>
          <w:szCs w:val="28"/>
          <w:lang w:eastAsia="de-DE"/>
        </w:rPr>
        <w:t xml:space="preserve"> von der </w:t>
      </w:r>
      <w:r w:rsidR="001E002E">
        <w:rPr>
          <w:sz w:val="22"/>
          <w:szCs w:val="28"/>
          <w:lang w:eastAsia="de-DE"/>
        </w:rPr>
        <w:t xml:space="preserve">systemischen Anlage </w:t>
      </w:r>
      <w:r>
        <w:rPr>
          <w:sz w:val="22"/>
          <w:szCs w:val="28"/>
          <w:lang w:eastAsia="de-DE"/>
        </w:rPr>
        <w:t xml:space="preserve">des Archivs abhängig und gegengleich dazu </w:t>
      </w:r>
      <w:ins w:id="96" w:author="Christoph Breser" w:date="2016-02-25T09:58:00Z">
        <w:r>
          <w:rPr>
            <w:sz w:val="22"/>
            <w:szCs w:val="28"/>
            <w:lang w:eastAsia="de-DE"/>
          </w:rPr>
          <w:t xml:space="preserve">steht </w:t>
        </w:r>
      </w:ins>
      <w:r>
        <w:rPr>
          <w:sz w:val="22"/>
          <w:szCs w:val="28"/>
          <w:lang w:eastAsia="de-DE"/>
        </w:rPr>
        <w:t xml:space="preserve">das Archiv in seiner Gesamtaussage in Abhängigkeit </w:t>
      </w:r>
      <w:ins w:id="97" w:author="Christoph Breser" w:date="2016-02-25T09:58:00Z">
        <w:r>
          <w:rPr>
            <w:sz w:val="22"/>
            <w:szCs w:val="28"/>
            <w:lang w:eastAsia="de-DE"/>
          </w:rPr>
          <w:t>zur Aussagequalität der Archivquellen.</w:t>
        </w:r>
      </w:ins>
      <w:r>
        <w:rPr>
          <w:sz w:val="22"/>
          <w:szCs w:val="28"/>
          <w:lang w:eastAsia="de-DE"/>
        </w:rPr>
        <w:t xml:space="preserve"> Defizite in der Vermittlung von </w:t>
      </w:r>
      <w:ins w:id="98" w:author="Christoph Breser" w:date="2016-02-25T09:58:00Z">
        <w:r>
          <w:rPr>
            <w:sz w:val="22"/>
            <w:szCs w:val="28"/>
            <w:lang w:eastAsia="de-DE"/>
          </w:rPr>
          <w:t>Inhalten</w:t>
        </w:r>
      </w:ins>
      <w:r>
        <w:rPr>
          <w:sz w:val="22"/>
          <w:szCs w:val="28"/>
          <w:lang w:eastAsia="de-DE"/>
        </w:rPr>
        <w:t xml:space="preserve"> sind demnach sowohl auf den Zugang und die Systematik des Archivs zurückzuführen (Wahrnehmungsmöglichkeiten), als auch auf fehlende Aussagequalitäten von Archivquellen</w:t>
      </w:r>
      <w:r w:rsidR="001E002E">
        <w:rPr>
          <w:sz w:val="22"/>
          <w:szCs w:val="28"/>
          <w:lang w:eastAsia="de-DE"/>
        </w:rPr>
        <w:t>(Aussagemöglichkeiten)</w:t>
      </w:r>
      <w:r>
        <w:rPr>
          <w:sz w:val="22"/>
          <w:szCs w:val="28"/>
          <w:lang w:eastAsia="de-DE"/>
        </w:rPr>
        <w:t xml:space="preserve">. </w:t>
      </w:r>
      <w:r w:rsidR="001E002E">
        <w:rPr>
          <w:sz w:val="22"/>
          <w:szCs w:val="28"/>
          <w:lang w:eastAsia="de-DE"/>
        </w:rPr>
        <w:t xml:space="preserve">Beide Aspekte werden im Forschungsprojekt </w:t>
      </w:r>
      <w:r w:rsidR="00B639EA">
        <w:rPr>
          <w:sz w:val="22"/>
          <w:szCs w:val="28"/>
          <w:lang w:eastAsia="de-DE"/>
        </w:rPr>
        <w:t xml:space="preserve">zwar </w:t>
      </w:r>
      <w:ins w:id="99" w:author="Christoph Breser" w:date="2016-02-25T09:58:00Z">
        <w:r w:rsidR="00B639EA">
          <w:rPr>
            <w:sz w:val="22"/>
            <w:szCs w:val="28"/>
            <w:lang w:eastAsia="de-DE"/>
          </w:rPr>
          <w:t xml:space="preserve">gesondert untersucht, </w:t>
        </w:r>
      </w:ins>
      <w:r w:rsidR="001E002E">
        <w:rPr>
          <w:sz w:val="22"/>
          <w:szCs w:val="28"/>
          <w:lang w:eastAsia="de-DE"/>
        </w:rPr>
        <w:t xml:space="preserve">hier </w:t>
      </w:r>
      <w:r w:rsidR="00B639EA">
        <w:rPr>
          <w:sz w:val="22"/>
          <w:szCs w:val="28"/>
          <w:lang w:eastAsia="de-DE"/>
        </w:rPr>
        <w:t xml:space="preserve">jedoch </w:t>
      </w:r>
      <w:ins w:id="100" w:author="Christoph Breser" w:date="2016-02-25T09:58:00Z">
        <w:del w:id="101" w:author="stefan zedlacher" w:date="2016-03-03T12:08:00Z">
          <w:r w:rsidR="00B639EA" w:rsidDel="00502C4B">
            <w:rPr>
              <w:sz w:val="22"/>
              <w:szCs w:val="28"/>
              <w:lang w:eastAsia="de-DE"/>
            </w:rPr>
            <w:delText>aus Gründen ihrer Komplexität nicht gesondert</w:delText>
          </w:r>
        </w:del>
      </w:ins>
      <w:ins w:id="102" w:author="stefan zedlacher" w:date="2016-03-03T12:08:00Z">
        <w:r w:rsidR="00502C4B">
          <w:rPr>
            <w:sz w:val="22"/>
            <w:szCs w:val="28"/>
            <w:lang w:eastAsia="de-DE"/>
          </w:rPr>
          <w:t>gemeinsam</w:t>
        </w:r>
      </w:ins>
      <w:ins w:id="103" w:author="Christoph Breser" w:date="2016-02-25T09:58:00Z">
        <w:r w:rsidR="00B639EA">
          <w:rPr>
            <w:sz w:val="22"/>
            <w:szCs w:val="28"/>
            <w:lang w:eastAsia="de-DE"/>
          </w:rPr>
          <w:t xml:space="preserve"> dargestellt. </w:t>
        </w:r>
      </w:ins>
    </w:p>
    <w:p w14:paraId="26F784B9" w14:textId="77777777" w:rsidR="006B7354" w:rsidRDefault="006B7354" w:rsidP="006B7354">
      <w:pPr>
        <w:ind w:firstLine="708"/>
        <w:jc w:val="both"/>
        <w:rPr>
          <w:sz w:val="22"/>
          <w:szCs w:val="28"/>
          <w:lang w:eastAsia="de-DE"/>
        </w:rPr>
      </w:pPr>
      <w:r>
        <w:rPr>
          <w:sz w:val="22"/>
          <w:szCs w:val="28"/>
          <w:lang w:eastAsia="de-DE"/>
        </w:rPr>
        <w:t xml:space="preserve">2. I. a. Die Summe und </w:t>
      </w:r>
      <w:r w:rsidR="00B639EA">
        <w:rPr>
          <w:sz w:val="22"/>
          <w:szCs w:val="28"/>
          <w:lang w:eastAsia="de-DE"/>
        </w:rPr>
        <w:t xml:space="preserve">Performanz </w:t>
      </w:r>
      <w:r>
        <w:rPr>
          <w:sz w:val="22"/>
          <w:szCs w:val="28"/>
          <w:lang w:eastAsia="de-DE"/>
        </w:rPr>
        <w:t>von Einzelaussagen einer Archivquelle</w:t>
      </w:r>
    </w:p>
    <w:p w14:paraId="00AB827B" w14:textId="77777777" w:rsidR="005B0E83" w:rsidRDefault="00126D8A" w:rsidP="005B0E83">
      <w:pPr>
        <w:jc w:val="both"/>
        <w:rPr>
          <w:ins w:id="104" w:author="Christoph Breser" w:date="2016-02-25T09:58:00Z"/>
          <w:sz w:val="22"/>
          <w:szCs w:val="28"/>
          <w:lang w:eastAsia="de-DE"/>
        </w:rPr>
      </w:pPr>
      <w:r w:rsidRPr="00FE5398">
        <w:rPr>
          <w:sz w:val="22"/>
          <w:szCs w:val="28"/>
          <w:lang w:eastAsia="de-DE"/>
        </w:rPr>
        <w:t xml:space="preserve">Die </w:t>
      </w:r>
      <w:r w:rsidR="009D2780" w:rsidRPr="00FE5398">
        <w:rPr>
          <w:sz w:val="22"/>
          <w:szCs w:val="28"/>
          <w:lang w:eastAsia="de-DE"/>
        </w:rPr>
        <w:t xml:space="preserve">Aussagequalität </w:t>
      </w:r>
      <w:r w:rsidR="008D26D9" w:rsidRPr="00FE5398">
        <w:rPr>
          <w:sz w:val="22"/>
          <w:szCs w:val="28"/>
          <w:lang w:eastAsia="de-DE"/>
        </w:rPr>
        <w:t xml:space="preserve">einer </w:t>
      </w:r>
      <w:r w:rsidR="009F76A3" w:rsidRPr="00FE5398">
        <w:rPr>
          <w:sz w:val="22"/>
          <w:szCs w:val="28"/>
          <w:lang w:eastAsia="de-DE"/>
        </w:rPr>
        <w:t>Archivq</w:t>
      </w:r>
      <w:r w:rsidR="008D26D9" w:rsidRPr="00FE5398">
        <w:rPr>
          <w:sz w:val="22"/>
          <w:szCs w:val="28"/>
          <w:lang w:eastAsia="de-DE"/>
        </w:rPr>
        <w:t xml:space="preserve">uelle </w:t>
      </w:r>
      <w:r w:rsidR="001E002E">
        <w:rPr>
          <w:sz w:val="22"/>
          <w:szCs w:val="28"/>
          <w:lang w:eastAsia="de-DE"/>
        </w:rPr>
        <w:t xml:space="preserve">wird </w:t>
      </w:r>
      <w:r w:rsidR="008F59D4" w:rsidRPr="00FE5398">
        <w:rPr>
          <w:sz w:val="22"/>
          <w:szCs w:val="28"/>
          <w:lang w:eastAsia="de-DE"/>
        </w:rPr>
        <w:t xml:space="preserve">in Abhängigkeit der </w:t>
      </w:r>
      <w:r w:rsidR="008D26D9" w:rsidRPr="00FE5398">
        <w:rPr>
          <w:sz w:val="22"/>
          <w:szCs w:val="28"/>
          <w:lang w:eastAsia="de-DE"/>
        </w:rPr>
        <w:t xml:space="preserve">Summe </w:t>
      </w:r>
      <w:ins w:id="105" w:author="Christoph Breser" w:date="2016-02-25T09:58:00Z">
        <w:r w:rsidR="005B0E83">
          <w:rPr>
            <w:sz w:val="22"/>
            <w:szCs w:val="28"/>
            <w:lang w:eastAsia="de-DE"/>
          </w:rPr>
          <w:t xml:space="preserve">aller </w:t>
        </w:r>
      </w:ins>
      <w:r w:rsidR="008D26D9" w:rsidRPr="00FE5398">
        <w:rPr>
          <w:sz w:val="22"/>
          <w:szCs w:val="28"/>
          <w:lang w:eastAsia="de-DE"/>
        </w:rPr>
        <w:t xml:space="preserve">ihr zugeordneten </w:t>
      </w:r>
      <w:ins w:id="106" w:author="Christoph Breser" w:date="2016-02-25T09:58:00Z">
        <w:r w:rsidR="00A64E07">
          <w:rPr>
            <w:sz w:val="22"/>
            <w:szCs w:val="28"/>
            <w:lang w:eastAsia="de-DE"/>
          </w:rPr>
          <w:t>Eigenschaften (=</w:t>
        </w:r>
      </w:ins>
      <w:r w:rsidR="00EF39AD">
        <w:rPr>
          <w:sz w:val="22"/>
          <w:szCs w:val="28"/>
          <w:lang w:eastAsia="de-DE"/>
        </w:rPr>
        <w:t>A</w:t>
      </w:r>
      <w:r w:rsidR="00DE25F7">
        <w:rPr>
          <w:sz w:val="22"/>
          <w:szCs w:val="28"/>
          <w:lang w:eastAsia="de-DE"/>
        </w:rPr>
        <w:t>ussagen</w:t>
      </w:r>
      <w:r w:rsidR="00594126" w:rsidRPr="00FE5398">
        <w:rPr>
          <w:sz w:val="22"/>
          <w:szCs w:val="28"/>
          <w:lang w:eastAsia="de-DE"/>
        </w:rPr>
        <w:t>)</w:t>
      </w:r>
      <w:r w:rsidR="00594126">
        <w:rPr>
          <w:rStyle w:val="Funotenzeichen"/>
          <w:szCs w:val="28"/>
          <w:lang w:eastAsia="de-DE"/>
        </w:rPr>
        <w:footnoteReference w:id="8"/>
      </w:r>
      <w:r w:rsidR="00594126">
        <w:rPr>
          <w:sz w:val="22"/>
          <w:szCs w:val="28"/>
          <w:lang w:eastAsia="de-DE"/>
        </w:rPr>
        <w:t xml:space="preserve"> </w:t>
      </w:r>
      <w:r w:rsidR="001E002E">
        <w:rPr>
          <w:sz w:val="22"/>
          <w:szCs w:val="28"/>
          <w:lang w:eastAsia="de-DE"/>
        </w:rPr>
        <w:t xml:space="preserve">und </w:t>
      </w:r>
      <w:r w:rsidR="00EF39AD">
        <w:rPr>
          <w:sz w:val="22"/>
          <w:szCs w:val="28"/>
          <w:lang w:eastAsia="de-DE"/>
        </w:rPr>
        <w:t>ihrer</w:t>
      </w:r>
      <w:r w:rsidR="00594126">
        <w:rPr>
          <w:sz w:val="22"/>
          <w:szCs w:val="28"/>
          <w:lang w:eastAsia="de-DE"/>
        </w:rPr>
        <w:t xml:space="preserve"> </w:t>
      </w:r>
      <w:r w:rsidR="001E002E">
        <w:rPr>
          <w:sz w:val="22"/>
          <w:szCs w:val="28"/>
          <w:lang w:eastAsia="de-DE"/>
        </w:rPr>
        <w:t xml:space="preserve">Performanzen </w:t>
      </w:r>
      <w:r w:rsidR="00EF39AD">
        <w:rPr>
          <w:sz w:val="22"/>
          <w:szCs w:val="28"/>
          <w:lang w:eastAsia="de-DE"/>
        </w:rPr>
        <w:t xml:space="preserve">zueinander </w:t>
      </w:r>
      <w:r w:rsidR="008F59D4" w:rsidRPr="00FE5398">
        <w:rPr>
          <w:sz w:val="22"/>
          <w:szCs w:val="28"/>
          <w:lang w:eastAsia="de-DE"/>
        </w:rPr>
        <w:t xml:space="preserve">gesehen </w:t>
      </w:r>
      <w:r w:rsidR="00265FDD" w:rsidRPr="00FE5398">
        <w:rPr>
          <w:sz w:val="22"/>
          <w:szCs w:val="28"/>
          <w:lang w:eastAsia="de-DE"/>
        </w:rPr>
        <w:t>(I</w:t>
      </w:r>
      <w:r w:rsidR="00594126">
        <w:rPr>
          <w:sz w:val="22"/>
          <w:szCs w:val="28"/>
          <w:lang w:eastAsia="de-DE"/>
        </w:rPr>
        <w:t>)</w:t>
      </w:r>
      <w:r w:rsidR="00195845">
        <w:rPr>
          <w:sz w:val="22"/>
          <w:szCs w:val="28"/>
          <w:lang w:eastAsia="de-DE"/>
        </w:rPr>
        <w:t xml:space="preserve">, </w:t>
      </w:r>
      <w:r w:rsidR="008F59D4" w:rsidRPr="00FE5398">
        <w:rPr>
          <w:sz w:val="22"/>
          <w:szCs w:val="28"/>
          <w:lang w:eastAsia="de-DE"/>
        </w:rPr>
        <w:t xml:space="preserve">sowie </w:t>
      </w:r>
      <w:r w:rsidR="00410711" w:rsidRPr="00FE5398">
        <w:rPr>
          <w:sz w:val="22"/>
          <w:szCs w:val="28"/>
          <w:lang w:eastAsia="de-DE"/>
        </w:rPr>
        <w:t xml:space="preserve">durch </w:t>
      </w:r>
      <w:r w:rsidR="00B639EA">
        <w:rPr>
          <w:sz w:val="22"/>
          <w:szCs w:val="28"/>
          <w:lang w:eastAsia="de-DE"/>
        </w:rPr>
        <w:t xml:space="preserve">ihre Referenzen </w:t>
      </w:r>
      <w:r w:rsidR="008D26D9" w:rsidRPr="00FE5398">
        <w:rPr>
          <w:sz w:val="22"/>
          <w:szCs w:val="28"/>
          <w:lang w:eastAsia="de-DE"/>
        </w:rPr>
        <w:t xml:space="preserve">zu einem oder mehreren materiellen bzw. immateriellen </w:t>
      </w:r>
      <w:r w:rsidR="00AD6893">
        <w:rPr>
          <w:sz w:val="22"/>
          <w:szCs w:val="28"/>
          <w:lang w:eastAsia="de-DE"/>
        </w:rPr>
        <w:t xml:space="preserve">Referenten </w:t>
      </w:r>
      <w:r w:rsidR="00594126">
        <w:rPr>
          <w:sz w:val="22"/>
          <w:szCs w:val="28"/>
          <w:lang w:eastAsia="de-DE"/>
        </w:rPr>
        <w:t xml:space="preserve">außerhalb des Archivs </w:t>
      </w:r>
      <w:r w:rsidR="00265FDD" w:rsidRPr="00FE5398">
        <w:rPr>
          <w:sz w:val="22"/>
          <w:szCs w:val="28"/>
          <w:lang w:eastAsia="de-DE"/>
        </w:rPr>
        <w:t>(II</w:t>
      </w:r>
      <w:r w:rsidR="00E27589" w:rsidRPr="00FE5398">
        <w:rPr>
          <w:sz w:val="22"/>
          <w:szCs w:val="28"/>
          <w:lang w:eastAsia="de-DE"/>
        </w:rPr>
        <w:t>)</w:t>
      </w:r>
      <w:r w:rsidR="00C240BF">
        <w:rPr>
          <w:rStyle w:val="Funotenzeichen"/>
          <w:szCs w:val="28"/>
          <w:lang w:eastAsia="de-DE"/>
        </w:rPr>
        <w:footnoteReference w:id="9"/>
      </w:r>
      <w:r w:rsidR="008D26D9" w:rsidRPr="00FE5398">
        <w:rPr>
          <w:sz w:val="22"/>
          <w:szCs w:val="28"/>
          <w:lang w:eastAsia="de-DE"/>
        </w:rPr>
        <w:t>.</w:t>
      </w:r>
      <w:r w:rsidR="009F76A3" w:rsidRPr="00FE5398">
        <w:rPr>
          <w:rStyle w:val="Funotenzeichen"/>
          <w:szCs w:val="28"/>
          <w:lang w:eastAsia="de-DE"/>
        </w:rPr>
        <w:footnoteReference w:id="10"/>
      </w:r>
      <w:r w:rsidR="006B7354">
        <w:rPr>
          <w:sz w:val="22"/>
          <w:szCs w:val="28"/>
          <w:lang w:eastAsia="de-DE"/>
        </w:rPr>
        <w:t xml:space="preserve"> </w:t>
      </w:r>
      <w:r w:rsidR="006A2DC5">
        <w:rPr>
          <w:sz w:val="22"/>
          <w:szCs w:val="28"/>
          <w:lang w:eastAsia="de-DE"/>
        </w:rPr>
        <w:t xml:space="preserve">Die beiden ersten Aussagewerte (Summe und </w:t>
      </w:r>
      <w:r w:rsidR="00B639EA">
        <w:rPr>
          <w:sz w:val="22"/>
          <w:szCs w:val="28"/>
          <w:lang w:eastAsia="de-DE"/>
        </w:rPr>
        <w:t>Performanz</w:t>
      </w:r>
      <w:r w:rsidR="006A2DC5">
        <w:rPr>
          <w:sz w:val="22"/>
          <w:szCs w:val="28"/>
          <w:lang w:eastAsia="de-DE"/>
        </w:rPr>
        <w:t xml:space="preserve">) </w:t>
      </w:r>
      <w:r w:rsidR="00BB03D4" w:rsidRPr="00C577FD">
        <w:rPr>
          <w:sz w:val="22"/>
          <w:szCs w:val="28"/>
          <w:lang w:eastAsia="de-DE"/>
        </w:rPr>
        <w:t xml:space="preserve">gehen </w:t>
      </w:r>
      <w:r w:rsidR="00851BFC" w:rsidRPr="00C577FD">
        <w:rPr>
          <w:sz w:val="22"/>
          <w:szCs w:val="28"/>
          <w:lang w:eastAsia="de-DE"/>
        </w:rPr>
        <w:t xml:space="preserve">im Grunde auf </w:t>
      </w:r>
      <w:r w:rsidR="00D05812">
        <w:rPr>
          <w:sz w:val="22"/>
          <w:szCs w:val="28"/>
          <w:lang w:eastAsia="de-DE"/>
        </w:rPr>
        <w:t xml:space="preserve">das </w:t>
      </w:r>
      <w:r w:rsidR="00D97B78">
        <w:rPr>
          <w:sz w:val="22"/>
          <w:szCs w:val="28"/>
          <w:lang w:eastAsia="de-DE"/>
        </w:rPr>
        <w:t>M</w:t>
      </w:r>
      <w:r w:rsidR="00851BFC" w:rsidRPr="00C577FD">
        <w:rPr>
          <w:sz w:val="22"/>
          <w:szCs w:val="28"/>
          <w:lang w:eastAsia="de-DE"/>
        </w:rPr>
        <w:t xml:space="preserve">odell </w:t>
      </w:r>
      <w:r w:rsidR="009F76A3">
        <w:rPr>
          <w:sz w:val="22"/>
          <w:szCs w:val="28"/>
          <w:lang w:eastAsia="de-DE"/>
        </w:rPr>
        <w:t xml:space="preserve">des </w:t>
      </w:r>
      <w:r w:rsidR="00851BFC" w:rsidRPr="00C577FD">
        <w:rPr>
          <w:sz w:val="22"/>
          <w:szCs w:val="28"/>
          <w:lang w:eastAsia="de-DE"/>
        </w:rPr>
        <w:t xml:space="preserve">Gestaltpsychologen </w:t>
      </w:r>
      <w:r w:rsidR="00851BFC" w:rsidRPr="00C577FD">
        <w:rPr>
          <w:i/>
          <w:sz w:val="22"/>
          <w:szCs w:val="28"/>
          <w:lang w:eastAsia="de-DE"/>
        </w:rPr>
        <w:t>Christian von Ehrenfels</w:t>
      </w:r>
      <w:r w:rsidR="005B0E83">
        <w:rPr>
          <w:sz w:val="22"/>
        </w:rPr>
        <w:t xml:space="preserve"> </w:t>
      </w:r>
      <w:ins w:id="107" w:author="Christoph Breser" w:date="2016-02-25T09:58:00Z">
        <w:r w:rsidR="005B0E83">
          <w:rPr>
            <w:sz w:val="22"/>
            <w:szCs w:val="28"/>
            <w:lang w:eastAsia="de-DE"/>
          </w:rPr>
          <w:t xml:space="preserve">sowie auch auf Beobachtungen von </w:t>
        </w:r>
        <w:r w:rsidR="005B0E83">
          <w:rPr>
            <w:i/>
            <w:sz w:val="22"/>
            <w:szCs w:val="28"/>
            <w:lang w:eastAsia="de-DE"/>
          </w:rPr>
          <w:t xml:space="preserve">Egon </w:t>
        </w:r>
        <w:proofErr w:type="spellStart"/>
        <w:r w:rsidR="005B0E83">
          <w:rPr>
            <w:i/>
            <w:sz w:val="22"/>
            <w:szCs w:val="28"/>
            <w:lang w:eastAsia="de-DE"/>
          </w:rPr>
          <w:t>Brunswik</w:t>
        </w:r>
        <w:proofErr w:type="spellEnd"/>
        <w:r w:rsidR="005B0E83">
          <w:rPr>
            <w:i/>
            <w:sz w:val="22"/>
            <w:szCs w:val="28"/>
            <w:lang w:eastAsia="de-DE"/>
          </w:rPr>
          <w:t xml:space="preserve"> </w:t>
        </w:r>
      </w:ins>
      <w:r w:rsidR="005B0E83">
        <w:rPr>
          <w:sz w:val="22"/>
          <w:szCs w:val="28"/>
          <w:lang w:eastAsia="de-DE"/>
        </w:rPr>
        <w:t>zurück</w:t>
      </w:r>
      <w:ins w:id="108" w:author="Christoph Breser" w:date="2016-02-25T09:58:00Z">
        <w:r w:rsidR="00FF18FB">
          <w:rPr>
            <w:sz w:val="22"/>
            <w:szCs w:val="28"/>
            <w:lang w:eastAsia="de-DE"/>
          </w:rPr>
          <w:t>.</w:t>
        </w:r>
        <w:r w:rsidR="0078341C">
          <w:rPr>
            <w:rStyle w:val="Funotenzeichen"/>
            <w:rFonts w:cs="Helvetica"/>
            <w:szCs w:val="30"/>
            <w:u w:color="386EFF"/>
          </w:rPr>
          <w:footnoteReference w:id="11"/>
        </w:r>
        <w:r w:rsidR="00E500BA">
          <w:rPr>
            <w:sz w:val="22"/>
            <w:szCs w:val="28"/>
            <w:lang w:eastAsia="de-DE"/>
          </w:rPr>
          <w:t xml:space="preserve"> </w:t>
        </w:r>
      </w:ins>
    </w:p>
    <w:p w14:paraId="4EB950EB" w14:textId="77777777" w:rsidR="00A37833" w:rsidRDefault="005B0E83" w:rsidP="00A37833">
      <w:pPr>
        <w:jc w:val="both"/>
        <w:rPr>
          <w:ins w:id="120" w:author="stefan zedlacher" w:date="2016-03-03T12:09:00Z"/>
          <w:sz w:val="22"/>
          <w:szCs w:val="28"/>
          <w:lang w:eastAsia="de-DE"/>
        </w:rPr>
      </w:pPr>
      <w:ins w:id="121" w:author="Christoph Breser" w:date="2016-02-25T09:58:00Z">
        <w:r>
          <w:rPr>
            <w:i/>
            <w:sz w:val="22"/>
            <w:szCs w:val="28"/>
            <w:lang w:eastAsia="de-DE"/>
          </w:rPr>
          <w:t xml:space="preserve">Ehrenfels </w:t>
        </w:r>
      </w:ins>
      <w:r w:rsidR="00FF18FB">
        <w:rPr>
          <w:sz w:val="22"/>
          <w:szCs w:val="28"/>
          <w:lang w:eastAsia="de-DE"/>
        </w:rPr>
        <w:t xml:space="preserve">hat </w:t>
      </w:r>
      <w:r w:rsidR="00F1572B" w:rsidRPr="00C577FD">
        <w:rPr>
          <w:sz w:val="22"/>
          <w:szCs w:val="28"/>
          <w:lang w:eastAsia="de-DE"/>
        </w:rPr>
        <w:t>erkannt</w:t>
      </w:r>
      <w:r w:rsidR="00851BFC" w:rsidRPr="00C577FD">
        <w:rPr>
          <w:sz w:val="22"/>
          <w:szCs w:val="28"/>
          <w:lang w:eastAsia="de-DE"/>
        </w:rPr>
        <w:t xml:space="preserve">, dass </w:t>
      </w:r>
      <w:r w:rsidR="00D20C1A">
        <w:rPr>
          <w:sz w:val="22"/>
          <w:szCs w:val="28"/>
          <w:lang w:eastAsia="de-DE"/>
        </w:rPr>
        <w:t xml:space="preserve">nicht </w:t>
      </w:r>
      <w:r>
        <w:rPr>
          <w:sz w:val="22"/>
          <w:szCs w:val="28"/>
          <w:lang w:eastAsia="de-DE"/>
        </w:rPr>
        <w:t xml:space="preserve">nur die </w:t>
      </w:r>
      <w:r w:rsidR="00D20C1A">
        <w:rPr>
          <w:sz w:val="22"/>
          <w:szCs w:val="28"/>
          <w:lang w:eastAsia="de-DE"/>
        </w:rPr>
        <w:t xml:space="preserve">Summe </w:t>
      </w:r>
      <w:ins w:id="122" w:author="Christoph Breser" w:date="2016-02-25T09:58:00Z">
        <w:r>
          <w:rPr>
            <w:sz w:val="22"/>
            <w:szCs w:val="28"/>
            <w:lang w:eastAsia="de-DE"/>
          </w:rPr>
          <w:t xml:space="preserve">von </w:t>
        </w:r>
      </w:ins>
      <w:r w:rsidR="00D20C1A">
        <w:rPr>
          <w:sz w:val="22"/>
          <w:szCs w:val="28"/>
          <w:lang w:eastAsia="de-DE"/>
        </w:rPr>
        <w:t xml:space="preserve">Einzelteilen </w:t>
      </w:r>
      <w:ins w:id="123" w:author="Christoph Breser" w:date="2016-02-25T09:58:00Z">
        <w:r w:rsidR="00A37833">
          <w:rPr>
            <w:sz w:val="22"/>
            <w:szCs w:val="28"/>
            <w:lang w:eastAsia="de-DE"/>
          </w:rPr>
          <w:t xml:space="preserve">allein </w:t>
        </w:r>
        <w:r>
          <w:rPr>
            <w:sz w:val="22"/>
            <w:szCs w:val="28"/>
            <w:lang w:eastAsia="de-DE"/>
          </w:rPr>
          <w:t xml:space="preserve">ein </w:t>
        </w:r>
        <w:r w:rsidR="00AD6893">
          <w:rPr>
            <w:sz w:val="22"/>
            <w:szCs w:val="28"/>
            <w:lang w:eastAsia="de-DE"/>
          </w:rPr>
          <w:t>Ganze</w:t>
        </w:r>
        <w:r>
          <w:rPr>
            <w:sz w:val="22"/>
            <w:szCs w:val="28"/>
            <w:lang w:eastAsia="de-DE"/>
          </w:rPr>
          <w:t>s</w:t>
        </w:r>
      </w:ins>
      <w:r w:rsidR="00AD6893">
        <w:rPr>
          <w:sz w:val="22"/>
          <w:szCs w:val="28"/>
          <w:lang w:eastAsia="de-DE"/>
        </w:rPr>
        <w:t xml:space="preserve"> ergibt</w:t>
      </w:r>
      <w:r w:rsidR="00A37833">
        <w:rPr>
          <w:sz w:val="22"/>
          <w:szCs w:val="28"/>
          <w:lang w:eastAsia="de-DE"/>
        </w:rPr>
        <w:t xml:space="preserve">, sondern </w:t>
      </w:r>
      <w:r>
        <w:rPr>
          <w:sz w:val="22"/>
          <w:szCs w:val="28"/>
          <w:lang w:eastAsia="de-DE"/>
        </w:rPr>
        <w:t xml:space="preserve">die </w:t>
      </w:r>
      <w:ins w:id="124" w:author="Christoph Breser" w:date="2016-02-25T09:58:00Z">
        <w:r>
          <w:rPr>
            <w:sz w:val="22"/>
            <w:szCs w:val="28"/>
            <w:lang w:eastAsia="de-DE"/>
          </w:rPr>
          <w:t xml:space="preserve">Wahrnehmung </w:t>
        </w:r>
      </w:ins>
      <w:r w:rsidR="00594126">
        <w:rPr>
          <w:sz w:val="22"/>
          <w:szCs w:val="28"/>
          <w:lang w:eastAsia="de-DE"/>
        </w:rPr>
        <w:t xml:space="preserve">bzw. Erkenntnis eines </w:t>
      </w:r>
      <w:ins w:id="125" w:author="Christoph Breser" w:date="2016-02-25T09:58:00Z">
        <w:r w:rsidR="00AD6893">
          <w:rPr>
            <w:sz w:val="22"/>
            <w:szCs w:val="28"/>
            <w:lang w:eastAsia="de-DE"/>
          </w:rPr>
          <w:t>Ganze</w:t>
        </w:r>
        <w:r>
          <w:rPr>
            <w:sz w:val="22"/>
            <w:szCs w:val="28"/>
            <w:lang w:eastAsia="de-DE"/>
          </w:rPr>
          <w:t>n</w:t>
        </w:r>
        <w:r w:rsidR="00D20C1A">
          <w:rPr>
            <w:sz w:val="22"/>
            <w:szCs w:val="28"/>
            <w:lang w:eastAsia="de-DE"/>
          </w:rPr>
          <w:t xml:space="preserve"> </w:t>
        </w:r>
      </w:ins>
      <w:r w:rsidR="00594126">
        <w:rPr>
          <w:sz w:val="22"/>
          <w:szCs w:val="28"/>
          <w:lang w:eastAsia="de-DE"/>
        </w:rPr>
        <w:t xml:space="preserve">immer </w:t>
      </w:r>
      <w:ins w:id="126" w:author="Christoph Breser" w:date="2016-02-25T09:58:00Z">
        <w:r w:rsidR="00AD6893">
          <w:rPr>
            <w:sz w:val="22"/>
            <w:szCs w:val="28"/>
            <w:lang w:eastAsia="de-DE"/>
          </w:rPr>
          <w:t xml:space="preserve">auch </w:t>
        </w:r>
        <w:r>
          <w:rPr>
            <w:sz w:val="22"/>
            <w:szCs w:val="28"/>
            <w:lang w:eastAsia="de-DE"/>
          </w:rPr>
          <w:t xml:space="preserve">von den </w:t>
        </w:r>
      </w:ins>
      <w:r w:rsidR="00D20C1A">
        <w:rPr>
          <w:sz w:val="22"/>
          <w:szCs w:val="28"/>
          <w:lang w:eastAsia="de-DE"/>
        </w:rPr>
        <w:t>Einzelteile</w:t>
      </w:r>
      <w:r w:rsidR="00594126">
        <w:rPr>
          <w:sz w:val="22"/>
          <w:szCs w:val="28"/>
          <w:lang w:eastAsia="de-DE"/>
        </w:rPr>
        <w:t>n</w:t>
      </w:r>
      <w:r w:rsidR="00D20C1A">
        <w:rPr>
          <w:sz w:val="22"/>
          <w:szCs w:val="28"/>
          <w:lang w:eastAsia="de-DE"/>
        </w:rPr>
        <w:t xml:space="preserve"> bedingt </w:t>
      </w:r>
      <w:ins w:id="127" w:author="Christoph Breser" w:date="2016-02-25T09:58:00Z">
        <w:r>
          <w:rPr>
            <w:sz w:val="22"/>
            <w:szCs w:val="28"/>
            <w:lang w:eastAsia="de-DE"/>
          </w:rPr>
          <w:t xml:space="preserve">wird </w:t>
        </w:r>
      </w:ins>
      <w:r w:rsidR="00D20C1A">
        <w:rPr>
          <w:sz w:val="22"/>
          <w:szCs w:val="28"/>
          <w:lang w:eastAsia="de-DE"/>
        </w:rPr>
        <w:t xml:space="preserve">– das Ganze also </w:t>
      </w:r>
      <w:r w:rsidR="00AD6893">
        <w:rPr>
          <w:sz w:val="22"/>
          <w:szCs w:val="28"/>
          <w:lang w:eastAsia="de-DE"/>
        </w:rPr>
        <w:t xml:space="preserve">immer </w:t>
      </w:r>
      <w:r w:rsidR="00D20C1A">
        <w:rPr>
          <w:sz w:val="22"/>
          <w:szCs w:val="28"/>
          <w:lang w:eastAsia="de-DE"/>
        </w:rPr>
        <w:t xml:space="preserve">mehr ist als </w:t>
      </w:r>
      <w:ins w:id="128" w:author="Christoph Breser" w:date="2016-02-25T09:58:00Z">
        <w:r>
          <w:rPr>
            <w:sz w:val="22"/>
            <w:szCs w:val="28"/>
            <w:lang w:eastAsia="de-DE"/>
          </w:rPr>
          <w:t xml:space="preserve">nur </w:t>
        </w:r>
      </w:ins>
      <w:r w:rsidR="00D20C1A">
        <w:rPr>
          <w:sz w:val="22"/>
          <w:szCs w:val="28"/>
          <w:lang w:eastAsia="de-DE"/>
        </w:rPr>
        <w:t xml:space="preserve">die Summe </w:t>
      </w:r>
      <w:ins w:id="129" w:author="Christoph Breser" w:date="2016-02-25T09:58:00Z">
        <w:r w:rsidR="00A37833">
          <w:rPr>
            <w:sz w:val="22"/>
            <w:szCs w:val="28"/>
            <w:lang w:eastAsia="de-DE"/>
          </w:rPr>
          <w:t xml:space="preserve">von </w:t>
        </w:r>
        <w:r w:rsidR="00D20C1A">
          <w:rPr>
            <w:sz w:val="22"/>
            <w:szCs w:val="28"/>
            <w:lang w:eastAsia="de-DE"/>
          </w:rPr>
          <w:t>Einzelteile</w:t>
        </w:r>
        <w:r w:rsidR="00A37833">
          <w:rPr>
            <w:sz w:val="22"/>
            <w:szCs w:val="28"/>
            <w:lang w:eastAsia="de-DE"/>
          </w:rPr>
          <w:t xml:space="preserve">n </w:t>
        </w:r>
      </w:ins>
      <w:r w:rsidR="00D20C1A" w:rsidRPr="00C577FD">
        <w:rPr>
          <w:sz w:val="22"/>
          <w:szCs w:val="28"/>
          <w:lang w:eastAsia="de-DE"/>
        </w:rPr>
        <w:t>(Christian von Ehrenfels 1890).</w:t>
      </w:r>
      <w:r w:rsidR="00D20C1A" w:rsidRPr="00265FDD">
        <w:rPr>
          <w:rStyle w:val="Funotenzeichen"/>
          <w:szCs w:val="28"/>
          <w:lang w:eastAsia="de-DE"/>
        </w:rPr>
        <w:footnoteReference w:id="12"/>
      </w:r>
      <w:ins w:id="130" w:author="Christoph Breser" w:date="2016-02-25T09:58:00Z">
        <w:r w:rsidR="00A37833">
          <w:rPr>
            <w:sz w:val="22"/>
            <w:szCs w:val="28"/>
            <w:lang w:eastAsia="de-DE"/>
          </w:rPr>
          <w:t xml:space="preserve"> </w:t>
        </w:r>
      </w:ins>
      <w:r w:rsidR="00A37833">
        <w:rPr>
          <w:sz w:val="22"/>
          <w:szCs w:val="28"/>
          <w:lang w:eastAsia="de-DE"/>
        </w:rPr>
        <w:t xml:space="preserve">Auf </w:t>
      </w:r>
      <w:r w:rsidR="00A37833" w:rsidRPr="00C577FD">
        <w:rPr>
          <w:sz w:val="22"/>
          <w:szCs w:val="28"/>
          <w:lang w:eastAsia="de-DE"/>
        </w:rPr>
        <w:t>eine</w:t>
      </w:r>
      <w:r w:rsidR="00A37833">
        <w:rPr>
          <w:sz w:val="22"/>
          <w:szCs w:val="28"/>
          <w:lang w:eastAsia="de-DE"/>
        </w:rPr>
        <w:t>,</w:t>
      </w:r>
      <w:r w:rsidR="00A37833" w:rsidRPr="00C577FD">
        <w:rPr>
          <w:sz w:val="22"/>
          <w:szCs w:val="28"/>
          <w:lang w:eastAsia="de-DE"/>
        </w:rPr>
        <w:t xml:space="preserve"> im Archiv vorliegende Quelle</w:t>
      </w:r>
      <w:r w:rsidR="00A37833">
        <w:rPr>
          <w:sz w:val="22"/>
          <w:szCs w:val="28"/>
          <w:lang w:eastAsia="de-DE"/>
        </w:rPr>
        <w:t xml:space="preserve"> übertragen bedeutet dies, dass eine </w:t>
      </w:r>
      <w:r w:rsidR="00A37833" w:rsidRPr="00C577FD">
        <w:rPr>
          <w:sz w:val="22"/>
          <w:szCs w:val="28"/>
          <w:lang w:eastAsia="de-DE"/>
        </w:rPr>
        <w:t>vollständige Aussage</w:t>
      </w:r>
      <w:r w:rsidR="00A37833">
        <w:rPr>
          <w:sz w:val="22"/>
          <w:szCs w:val="28"/>
          <w:lang w:eastAsia="de-DE"/>
        </w:rPr>
        <w:t xml:space="preserve"> über sie</w:t>
      </w:r>
      <w:r w:rsidR="00A37833" w:rsidRPr="00C577FD">
        <w:rPr>
          <w:sz w:val="22"/>
          <w:szCs w:val="28"/>
          <w:lang w:eastAsia="de-DE"/>
        </w:rPr>
        <w:t xml:space="preserve"> </w:t>
      </w:r>
      <w:r w:rsidR="00A37833">
        <w:rPr>
          <w:sz w:val="22"/>
          <w:szCs w:val="28"/>
          <w:lang w:eastAsia="de-DE"/>
        </w:rPr>
        <w:t xml:space="preserve">analog nur durch </w:t>
      </w:r>
      <w:ins w:id="131" w:author="Christoph Breser" w:date="2016-02-25T09:58:00Z">
        <w:r w:rsidR="00A37833">
          <w:rPr>
            <w:sz w:val="22"/>
            <w:szCs w:val="28"/>
            <w:lang w:eastAsia="de-DE"/>
          </w:rPr>
          <w:t xml:space="preserve">Summierung aller </w:t>
        </w:r>
      </w:ins>
      <w:r w:rsidR="00A37833" w:rsidRPr="00C577FD">
        <w:rPr>
          <w:sz w:val="22"/>
          <w:szCs w:val="28"/>
          <w:lang w:eastAsia="de-DE"/>
        </w:rPr>
        <w:t xml:space="preserve">ihrer einzelnen </w:t>
      </w:r>
      <w:r w:rsidR="00A37833">
        <w:rPr>
          <w:sz w:val="22"/>
          <w:szCs w:val="28"/>
          <w:lang w:eastAsia="de-DE"/>
        </w:rPr>
        <w:t xml:space="preserve">(materiellen, formalen oder inhaltlichen) </w:t>
      </w:r>
      <w:r w:rsidR="00A37833" w:rsidRPr="00C577FD">
        <w:rPr>
          <w:sz w:val="22"/>
          <w:szCs w:val="28"/>
          <w:lang w:eastAsia="de-DE"/>
        </w:rPr>
        <w:t>Eigenschafte</w:t>
      </w:r>
      <w:r w:rsidR="00A37833">
        <w:rPr>
          <w:sz w:val="22"/>
          <w:szCs w:val="28"/>
          <w:lang w:eastAsia="de-DE"/>
        </w:rPr>
        <w:t xml:space="preserve">n – wie </w:t>
      </w:r>
      <w:r w:rsidR="00A37833" w:rsidRPr="00C577FD">
        <w:rPr>
          <w:sz w:val="22"/>
          <w:szCs w:val="28"/>
          <w:lang w:eastAsia="de-DE"/>
        </w:rPr>
        <w:t xml:space="preserve">beispielsweise </w:t>
      </w:r>
      <w:r w:rsidR="00A37833">
        <w:rPr>
          <w:sz w:val="22"/>
          <w:szCs w:val="28"/>
          <w:lang w:eastAsia="de-DE"/>
        </w:rPr>
        <w:t xml:space="preserve">Beschaffenheit, Herkunft, dargestellter Inhalt etc. – getroffen </w:t>
      </w:r>
      <w:ins w:id="132" w:author="Christoph Breser" w:date="2016-02-25T09:58:00Z">
        <w:r w:rsidR="00A37833">
          <w:rPr>
            <w:sz w:val="22"/>
            <w:szCs w:val="28"/>
            <w:lang w:eastAsia="de-DE"/>
          </w:rPr>
          <w:t>werden kann</w:t>
        </w:r>
        <w:r w:rsidR="00A37833" w:rsidRPr="00C577FD">
          <w:rPr>
            <w:sz w:val="22"/>
            <w:szCs w:val="28"/>
            <w:lang w:eastAsia="de-DE"/>
          </w:rPr>
          <w:t>.</w:t>
        </w:r>
      </w:ins>
      <w:r w:rsidR="00A37833" w:rsidRPr="00C577FD">
        <w:rPr>
          <w:sz w:val="22"/>
          <w:szCs w:val="28"/>
          <w:lang w:eastAsia="de-DE"/>
        </w:rPr>
        <w:t xml:space="preserve"> </w:t>
      </w:r>
      <w:r w:rsidR="00A37833">
        <w:rPr>
          <w:sz w:val="22"/>
          <w:szCs w:val="28"/>
          <w:lang w:eastAsia="de-DE"/>
        </w:rPr>
        <w:t xml:space="preserve">Jede dieser </w:t>
      </w:r>
      <w:ins w:id="133" w:author="Christoph Breser" w:date="2016-02-25T09:58:00Z">
        <w:r w:rsidR="00A37833">
          <w:rPr>
            <w:sz w:val="22"/>
            <w:szCs w:val="28"/>
            <w:lang w:eastAsia="de-DE"/>
          </w:rPr>
          <w:t xml:space="preserve">Einzelaussagen </w:t>
        </w:r>
      </w:ins>
      <w:r w:rsidR="00594126">
        <w:rPr>
          <w:sz w:val="22"/>
          <w:szCs w:val="28"/>
          <w:lang w:eastAsia="de-DE"/>
        </w:rPr>
        <w:t xml:space="preserve">lässt </w:t>
      </w:r>
      <w:ins w:id="134" w:author="Christoph Breser" w:date="2016-02-25T09:58:00Z">
        <w:r w:rsidR="00A37833">
          <w:rPr>
            <w:sz w:val="22"/>
            <w:szCs w:val="28"/>
            <w:lang w:eastAsia="de-DE"/>
          </w:rPr>
          <w:t xml:space="preserve">sich hingegen wiederum nur </w:t>
        </w:r>
      </w:ins>
      <w:r w:rsidR="00594126">
        <w:rPr>
          <w:sz w:val="22"/>
          <w:szCs w:val="28"/>
          <w:lang w:eastAsia="de-DE"/>
        </w:rPr>
        <w:t xml:space="preserve">durch </w:t>
      </w:r>
      <w:r w:rsidR="00A37833">
        <w:rPr>
          <w:sz w:val="22"/>
          <w:szCs w:val="28"/>
          <w:lang w:eastAsia="de-DE"/>
        </w:rPr>
        <w:t xml:space="preserve">Berücksichtigung </w:t>
      </w:r>
      <w:r w:rsidR="00594126">
        <w:rPr>
          <w:sz w:val="22"/>
          <w:szCs w:val="28"/>
          <w:lang w:eastAsia="de-DE"/>
        </w:rPr>
        <w:t xml:space="preserve">der Gesamtaussage der Quelle </w:t>
      </w:r>
      <w:r w:rsidR="00A37833">
        <w:rPr>
          <w:sz w:val="22"/>
          <w:szCs w:val="28"/>
          <w:lang w:eastAsia="de-DE"/>
        </w:rPr>
        <w:t xml:space="preserve">richtig deuten. Zusammen </w:t>
      </w:r>
      <w:r w:rsidR="00A37833" w:rsidRPr="00C577FD">
        <w:rPr>
          <w:sz w:val="22"/>
          <w:szCs w:val="28"/>
          <w:lang w:eastAsia="de-DE"/>
        </w:rPr>
        <w:t>ergeben</w:t>
      </w:r>
      <w:r w:rsidR="00A37833">
        <w:rPr>
          <w:sz w:val="22"/>
          <w:szCs w:val="28"/>
          <w:lang w:eastAsia="de-DE"/>
        </w:rPr>
        <w:t xml:space="preserve"> sie schließlich den ersten Aussagewert</w:t>
      </w:r>
      <w:ins w:id="135" w:author="Christoph Breser" w:date="2016-02-25T09:58:00Z">
        <w:r w:rsidR="00FC7F2F">
          <w:rPr>
            <w:sz w:val="22"/>
            <w:szCs w:val="28"/>
            <w:lang w:eastAsia="de-DE"/>
          </w:rPr>
          <w:t>, den wir als ‚die Summe’ benennen</w:t>
        </w:r>
      </w:ins>
      <w:r w:rsidR="00A37833">
        <w:rPr>
          <w:sz w:val="22"/>
          <w:szCs w:val="28"/>
          <w:lang w:eastAsia="de-DE"/>
        </w:rPr>
        <w:t>.</w:t>
      </w:r>
      <w:r w:rsidR="00A37833">
        <w:rPr>
          <w:rStyle w:val="Funotenzeichen"/>
          <w:szCs w:val="28"/>
          <w:lang w:eastAsia="de-DE"/>
        </w:rPr>
        <w:footnoteReference w:id="13"/>
      </w:r>
    </w:p>
    <w:p w14:paraId="366235F8" w14:textId="77777777" w:rsidR="00502C4B" w:rsidRPr="006B7354" w:rsidRDefault="00502C4B" w:rsidP="00A37833">
      <w:pPr>
        <w:jc w:val="both"/>
        <w:rPr>
          <w:sz w:val="22"/>
          <w:szCs w:val="28"/>
          <w:lang w:eastAsia="de-DE"/>
        </w:rPr>
      </w:pPr>
      <w:ins w:id="136" w:author="stefan zedlacher" w:date="2016-03-03T12:09:00Z">
        <w:r>
          <w:rPr>
            <w:sz w:val="22"/>
            <w:szCs w:val="28"/>
            <w:lang w:eastAsia="de-DE"/>
          </w:rPr>
          <w:t xml:space="preserve">Dafür ist die digitale Verarbeitung prädestiniert.  </w:t>
        </w:r>
      </w:ins>
      <w:ins w:id="137" w:author="stefan zedlacher" w:date="2016-03-03T12:10:00Z">
        <w:r>
          <w:rPr>
            <w:sz w:val="22"/>
            <w:szCs w:val="28"/>
            <w:lang w:eastAsia="de-DE"/>
          </w:rPr>
          <w:t>Durch geeignete Visualisierungsmethoden und automatisierte Informationsgewinnung kann dieser erste Aussagewert in Form von Bilder und Zahlen herstellen lassen. [</w:t>
        </w:r>
      </w:ins>
      <w:ins w:id="138" w:author="stefan zedlacher" w:date="2016-03-03T12:11:00Z">
        <w:r>
          <w:rPr>
            <w:sz w:val="22"/>
            <w:szCs w:val="28"/>
            <w:lang w:eastAsia="de-DE"/>
          </w:rPr>
          <w:t>-&gt; Beispiel finden</w:t>
        </w:r>
      </w:ins>
      <w:ins w:id="139" w:author="stefan zedlacher" w:date="2016-03-03T12:10:00Z">
        <w:r>
          <w:rPr>
            <w:sz w:val="22"/>
            <w:szCs w:val="28"/>
            <w:lang w:eastAsia="de-DE"/>
          </w:rPr>
          <w:t>]</w:t>
        </w:r>
      </w:ins>
    </w:p>
    <w:p w14:paraId="70BD2DED" w14:textId="77777777" w:rsidR="00D05812" w:rsidRDefault="005B0E83" w:rsidP="00237886">
      <w:pPr>
        <w:jc w:val="both"/>
        <w:rPr>
          <w:ins w:id="140" w:author="stefan zedlacher" w:date="2016-03-03T12:12:00Z"/>
          <w:sz w:val="22"/>
          <w:szCs w:val="28"/>
          <w:lang w:eastAsia="de-DE"/>
        </w:rPr>
      </w:pPr>
      <w:ins w:id="141" w:author="Christoph Breser" w:date="2016-02-25T09:58:00Z">
        <w:r>
          <w:rPr>
            <w:sz w:val="22"/>
            <w:szCs w:val="28"/>
            <w:lang w:eastAsia="de-DE"/>
          </w:rPr>
          <w:t>Der zweite Aussagewert</w:t>
        </w:r>
      </w:ins>
      <w:r w:rsidR="00EF39AD">
        <w:rPr>
          <w:sz w:val="22"/>
          <w:szCs w:val="28"/>
          <w:lang w:eastAsia="de-DE"/>
        </w:rPr>
        <w:t xml:space="preserve"> ist</w:t>
      </w:r>
      <w:ins w:id="142" w:author="Christoph Breser" w:date="2016-02-25T09:58:00Z">
        <w:r>
          <w:rPr>
            <w:sz w:val="22"/>
            <w:szCs w:val="28"/>
            <w:lang w:eastAsia="de-DE"/>
          </w:rPr>
          <w:t xml:space="preserve"> </w:t>
        </w:r>
        <w:r w:rsidR="00FC7F2F">
          <w:rPr>
            <w:sz w:val="22"/>
            <w:szCs w:val="28"/>
            <w:lang w:eastAsia="de-DE"/>
          </w:rPr>
          <w:t xml:space="preserve">‚die </w:t>
        </w:r>
      </w:ins>
      <w:r w:rsidR="00B639EA">
        <w:rPr>
          <w:sz w:val="22"/>
          <w:szCs w:val="28"/>
          <w:lang w:eastAsia="de-DE"/>
        </w:rPr>
        <w:t>Performanz</w:t>
      </w:r>
      <w:ins w:id="143" w:author="Christoph Breser" w:date="2016-02-25T09:58:00Z">
        <w:r w:rsidR="00FC7F2F">
          <w:rPr>
            <w:sz w:val="22"/>
            <w:szCs w:val="28"/>
            <w:lang w:eastAsia="de-DE"/>
          </w:rPr>
          <w:t>’</w:t>
        </w:r>
      </w:ins>
      <w:r w:rsidR="00EF39AD">
        <w:rPr>
          <w:sz w:val="22"/>
          <w:szCs w:val="28"/>
          <w:lang w:eastAsia="de-DE"/>
        </w:rPr>
        <w:t xml:space="preserve"> und</w:t>
      </w:r>
      <w:ins w:id="144" w:author="Christoph Breser" w:date="2016-02-25T09:58:00Z">
        <w:r w:rsidR="00FC7F2F">
          <w:rPr>
            <w:sz w:val="22"/>
            <w:szCs w:val="28"/>
            <w:lang w:eastAsia="de-DE"/>
          </w:rPr>
          <w:t xml:space="preserve"> kommt </w:t>
        </w:r>
        <w:r>
          <w:rPr>
            <w:sz w:val="22"/>
            <w:szCs w:val="28"/>
            <w:lang w:eastAsia="de-DE"/>
          </w:rPr>
          <w:t xml:space="preserve">durch </w:t>
        </w:r>
      </w:ins>
      <w:r w:rsidR="00EF39AD">
        <w:rPr>
          <w:sz w:val="22"/>
          <w:szCs w:val="28"/>
          <w:lang w:eastAsia="de-DE"/>
        </w:rPr>
        <w:t xml:space="preserve">Berücksichtigung von </w:t>
      </w:r>
      <w:r w:rsidR="00B639EA">
        <w:rPr>
          <w:sz w:val="22"/>
          <w:szCs w:val="28"/>
          <w:lang w:eastAsia="de-DE"/>
        </w:rPr>
        <w:t xml:space="preserve">Beziehungen </w:t>
      </w:r>
      <w:r w:rsidR="00EF39AD">
        <w:rPr>
          <w:sz w:val="22"/>
          <w:szCs w:val="28"/>
          <w:lang w:eastAsia="de-DE"/>
        </w:rPr>
        <w:t xml:space="preserve">zwischen den </w:t>
      </w:r>
      <w:ins w:id="145" w:author="Christoph Breser" w:date="2016-02-25T09:58:00Z">
        <w:r>
          <w:rPr>
            <w:sz w:val="22"/>
            <w:szCs w:val="28"/>
            <w:lang w:eastAsia="de-DE"/>
          </w:rPr>
          <w:t>Einzelaussagen</w:t>
        </w:r>
        <w:r w:rsidR="00A37833">
          <w:rPr>
            <w:sz w:val="22"/>
            <w:szCs w:val="28"/>
            <w:lang w:eastAsia="de-DE"/>
          </w:rPr>
          <w:t xml:space="preserve"> zustande. </w:t>
        </w:r>
      </w:ins>
      <w:r w:rsidR="00A37833">
        <w:rPr>
          <w:sz w:val="22"/>
          <w:szCs w:val="28"/>
          <w:lang w:eastAsia="de-DE"/>
        </w:rPr>
        <w:t xml:space="preserve">Die </w:t>
      </w:r>
      <w:ins w:id="146" w:author="Christoph Breser" w:date="2016-02-25T09:58:00Z">
        <w:r w:rsidR="00A37833">
          <w:rPr>
            <w:sz w:val="22"/>
            <w:szCs w:val="28"/>
            <w:lang w:eastAsia="de-DE"/>
          </w:rPr>
          <w:t xml:space="preserve">von </w:t>
        </w:r>
        <w:proofErr w:type="spellStart"/>
        <w:r w:rsidR="00A37833">
          <w:rPr>
            <w:i/>
            <w:sz w:val="22"/>
            <w:szCs w:val="28"/>
            <w:lang w:eastAsia="de-DE"/>
          </w:rPr>
          <w:t>Brunswik</w:t>
        </w:r>
        <w:proofErr w:type="spellEnd"/>
        <w:r w:rsidR="00A37833">
          <w:rPr>
            <w:i/>
            <w:sz w:val="22"/>
            <w:szCs w:val="28"/>
            <w:lang w:eastAsia="de-DE"/>
          </w:rPr>
          <w:t xml:space="preserve"> </w:t>
        </w:r>
        <w:r w:rsidR="00A37833">
          <w:rPr>
            <w:sz w:val="22"/>
            <w:szCs w:val="28"/>
            <w:lang w:eastAsia="de-DE"/>
          </w:rPr>
          <w:t xml:space="preserve">beobachtete </w:t>
        </w:r>
        <w:r>
          <w:rPr>
            <w:sz w:val="22"/>
            <w:szCs w:val="28"/>
            <w:lang w:eastAsia="de-DE"/>
          </w:rPr>
          <w:t xml:space="preserve">‚Kohärenz’ </w:t>
        </w:r>
      </w:ins>
      <w:r w:rsidR="00FC7F2F">
        <w:rPr>
          <w:sz w:val="22"/>
          <w:szCs w:val="28"/>
          <w:lang w:eastAsia="de-DE"/>
        </w:rPr>
        <w:t xml:space="preserve">zwischen </w:t>
      </w:r>
      <w:ins w:id="147" w:author="Christoph Breser" w:date="2016-02-25T09:58:00Z">
        <w:r w:rsidR="00A37833">
          <w:rPr>
            <w:sz w:val="22"/>
            <w:szCs w:val="28"/>
            <w:lang w:eastAsia="de-DE"/>
          </w:rPr>
          <w:t xml:space="preserve">Einzelteilen </w:t>
        </w:r>
        <w:r w:rsidR="00EF39AD">
          <w:rPr>
            <w:sz w:val="22"/>
            <w:szCs w:val="28"/>
            <w:lang w:eastAsia="de-DE"/>
          </w:rPr>
          <w:t xml:space="preserve">(Egon </w:t>
        </w:r>
        <w:proofErr w:type="spellStart"/>
        <w:r w:rsidR="00EF39AD">
          <w:rPr>
            <w:sz w:val="22"/>
            <w:szCs w:val="28"/>
            <w:lang w:eastAsia="de-DE"/>
          </w:rPr>
          <w:t>Brunswik</w:t>
        </w:r>
        <w:proofErr w:type="spellEnd"/>
        <w:r w:rsidR="00EF39AD">
          <w:rPr>
            <w:sz w:val="22"/>
            <w:szCs w:val="28"/>
            <w:lang w:eastAsia="de-DE"/>
          </w:rPr>
          <w:t xml:space="preserve"> 1934)</w:t>
        </w:r>
      </w:ins>
      <w:r w:rsidR="00EF39AD">
        <w:rPr>
          <w:sz w:val="22"/>
          <w:szCs w:val="28"/>
          <w:lang w:eastAsia="de-DE"/>
        </w:rPr>
        <w:t xml:space="preserve"> </w:t>
      </w:r>
      <w:ins w:id="148" w:author="Christoph Breser" w:date="2016-02-25T09:58:00Z">
        <w:r w:rsidR="00A37833">
          <w:rPr>
            <w:sz w:val="22"/>
            <w:szCs w:val="28"/>
            <w:lang w:eastAsia="de-DE"/>
          </w:rPr>
          <w:t xml:space="preserve">entspricht der Archivarbeit insofern, als dass die </w:t>
        </w:r>
      </w:ins>
      <w:r w:rsidR="00976A13">
        <w:rPr>
          <w:sz w:val="22"/>
          <w:szCs w:val="28"/>
          <w:lang w:eastAsia="de-DE"/>
        </w:rPr>
        <w:t xml:space="preserve">Beziehung </w:t>
      </w:r>
      <w:r w:rsidR="00FE3A40">
        <w:rPr>
          <w:sz w:val="22"/>
          <w:szCs w:val="28"/>
          <w:lang w:eastAsia="de-DE"/>
        </w:rPr>
        <w:t xml:space="preserve">zwischen </w:t>
      </w:r>
      <w:r w:rsidR="00237886">
        <w:rPr>
          <w:sz w:val="22"/>
          <w:szCs w:val="28"/>
          <w:lang w:eastAsia="de-DE"/>
        </w:rPr>
        <w:t>Herkunfts</w:t>
      </w:r>
      <w:r w:rsidR="00FE3A40">
        <w:rPr>
          <w:sz w:val="22"/>
          <w:szCs w:val="28"/>
          <w:lang w:eastAsia="de-DE"/>
        </w:rPr>
        <w:t xml:space="preserve">saussage und </w:t>
      </w:r>
      <w:r w:rsidR="00EF39AD">
        <w:rPr>
          <w:sz w:val="22"/>
          <w:szCs w:val="28"/>
          <w:lang w:eastAsia="de-DE"/>
        </w:rPr>
        <w:t xml:space="preserve">dem </w:t>
      </w:r>
      <w:r w:rsidR="00237886">
        <w:rPr>
          <w:sz w:val="22"/>
          <w:szCs w:val="28"/>
          <w:lang w:eastAsia="de-DE"/>
        </w:rPr>
        <w:t>dargestellten</w:t>
      </w:r>
      <w:r w:rsidR="00FE3A40">
        <w:rPr>
          <w:sz w:val="22"/>
          <w:szCs w:val="28"/>
          <w:lang w:eastAsia="de-DE"/>
        </w:rPr>
        <w:t xml:space="preserve"> Inhalt </w:t>
      </w:r>
      <w:r w:rsidR="00237886">
        <w:rPr>
          <w:sz w:val="22"/>
          <w:szCs w:val="28"/>
          <w:lang w:eastAsia="de-DE"/>
        </w:rPr>
        <w:t xml:space="preserve">sich </w:t>
      </w:r>
      <w:r w:rsidR="00FE3A40">
        <w:rPr>
          <w:sz w:val="22"/>
          <w:szCs w:val="28"/>
          <w:lang w:eastAsia="de-DE"/>
        </w:rPr>
        <w:t>gegenseitig</w:t>
      </w:r>
      <w:ins w:id="149" w:author="Christoph Breser" w:date="2016-02-25T09:58:00Z">
        <w:r w:rsidR="00A37833">
          <w:rPr>
            <w:sz w:val="22"/>
            <w:szCs w:val="28"/>
            <w:lang w:eastAsia="de-DE"/>
          </w:rPr>
          <w:t xml:space="preserve"> bedingen</w:t>
        </w:r>
      </w:ins>
      <w:r w:rsidR="00FE3A40">
        <w:rPr>
          <w:sz w:val="22"/>
          <w:szCs w:val="28"/>
          <w:lang w:eastAsia="de-DE"/>
        </w:rPr>
        <w:t xml:space="preserve">, weil beispielsweise </w:t>
      </w:r>
      <w:r w:rsidR="00237886">
        <w:rPr>
          <w:sz w:val="22"/>
          <w:szCs w:val="28"/>
          <w:lang w:eastAsia="de-DE"/>
        </w:rPr>
        <w:t xml:space="preserve">jenes </w:t>
      </w:r>
      <w:r w:rsidR="00FE3A40">
        <w:rPr>
          <w:sz w:val="22"/>
          <w:szCs w:val="28"/>
          <w:lang w:eastAsia="de-DE"/>
        </w:rPr>
        <w:t xml:space="preserve">auf der </w:t>
      </w:r>
      <w:ins w:id="150" w:author="Christoph Breser" w:date="2016-02-25T09:58:00Z">
        <w:r w:rsidR="00A37833">
          <w:rPr>
            <w:sz w:val="22"/>
            <w:szCs w:val="28"/>
            <w:lang w:eastAsia="de-DE"/>
          </w:rPr>
          <w:t xml:space="preserve">Archivquelle </w:t>
        </w:r>
      </w:ins>
      <w:r w:rsidR="00FE3A40">
        <w:rPr>
          <w:sz w:val="22"/>
          <w:szCs w:val="28"/>
          <w:lang w:eastAsia="de-DE"/>
        </w:rPr>
        <w:t xml:space="preserve">angegebene geografische Indiz einen Hinweis über den dargestellten Inhalt ergeben kann </w:t>
      </w:r>
      <w:r w:rsidR="0018012A">
        <w:rPr>
          <w:sz w:val="22"/>
          <w:szCs w:val="28"/>
          <w:lang w:eastAsia="de-DE"/>
        </w:rPr>
        <w:t xml:space="preserve">und </w:t>
      </w:r>
      <w:r w:rsidR="00FE3A40">
        <w:rPr>
          <w:sz w:val="22"/>
          <w:szCs w:val="28"/>
          <w:lang w:eastAsia="de-DE"/>
        </w:rPr>
        <w:t xml:space="preserve">umgekehrt – vorausgesetzt sie lassen sich in Verbindung zu einem oder mehreren anderen Indizien </w:t>
      </w:r>
      <w:ins w:id="151" w:author="Christoph Breser" w:date="2016-02-25T09:58:00Z">
        <w:r w:rsidR="00A37833">
          <w:rPr>
            <w:sz w:val="22"/>
            <w:szCs w:val="28"/>
            <w:lang w:eastAsia="de-DE"/>
          </w:rPr>
          <w:t xml:space="preserve">(2. I. b.) </w:t>
        </w:r>
        <w:r>
          <w:rPr>
            <w:sz w:val="22"/>
            <w:szCs w:val="28"/>
            <w:lang w:eastAsia="de-DE"/>
          </w:rPr>
          <w:t xml:space="preserve">oder Referenten </w:t>
        </w:r>
      </w:ins>
      <w:r w:rsidR="00EF39AD">
        <w:rPr>
          <w:sz w:val="22"/>
          <w:szCs w:val="28"/>
          <w:lang w:eastAsia="de-DE"/>
        </w:rPr>
        <w:t xml:space="preserve">außerhalb des Archivs </w:t>
      </w:r>
      <w:ins w:id="152" w:author="Christoph Breser" w:date="2016-02-25T09:58:00Z">
        <w:r>
          <w:rPr>
            <w:sz w:val="22"/>
            <w:szCs w:val="28"/>
            <w:lang w:eastAsia="de-DE"/>
          </w:rPr>
          <w:t xml:space="preserve">(2. II.) </w:t>
        </w:r>
      </w:ins>
      <w:r w:rsidR="00FE3A40">
        <w:rPr>
          <w:sz w:val="22"/>
          <w:szCs w:val="28"/>
          <w:lang w:eastAsia="de-DE"/>
        </w:rPr>
        <w:t>bestätigen</w:t>
      </w:r>
      <w:r>
        <w:rPr>
          <w:sz w:val="22"/>
          <w:szCs w:val="28"/>
          <w:lang w:eastAsia="de-DE"/>
        </w:rPr>
        <w:t>.</w:t>
      </w:r>
      <w:r w:rsidR="00BB6D62">
        <w:rPr>
          <w:rStyle w:val="Funotenzeichen"/>
          <w:szCs w:val="28"/>
          <w:lang w:eastAsia="de-DE"/>
        </w:rPr>
        <w:footnoteReference w:id="14"/>
      </w:r>
      <w:r w:rsidR="00FE3A40">
        <w:rPr>
          <w:sz w:val="22"/>
          <w:szCs w:val="28"/>
          <w:lang w:eastAsia="de-DE"/>
        </w:rPr>
        <w:t xml:space="preserve"> </w:t>
      </w:r>
    </w:p>
    <w:p w14:paraId="0B317719" w14:textId="55E29025" w:rsidR="00FE61C1" w:rsidRDefault="00554417" w:rsidP="00237886">
      <w:pPr>
        <w:jc w:val="both"/>
        <w:rPr>
          <w:ins w:id="153" w:author="stefan zedlacher" w:date="2016-03-04T23:01:00Z"/>
          <w:sz w:val="22"/>
          <w:szCs w:val="28"/>
          <w:lang w:eastAsia="de-DE"/>
        </w:rPr>
      </w:pPr>
      <w:ins w:id="154" w:author="stefan zedlacher" w:date="2016-03-03T12:12:00Z">
        <w:r>
          <w:rPr>
            <w:sz w:val="22"/>
            <w:szCs w:val="28"/>
            <w:lang w:eastAsia="de-DE"/>
          </w:rPr>
          <w:t>Informationstechnologisch ent</w:t>
        </w:r>
        <w:r w:rsidR="0027787B">
          <w:rPr>
            <w:sz w:val="22"/>
            <w:szCs w:val="28"/>
            <w:lang w:eastAsia="de-DE"/>
          </w:rPr>
          <w:t xml:space="preserve">spricht dies dem RDF </w:t>
        </w:r>
        <w:proofErr w:type="spellStart"/>
        <w:r w:rsidR="0027787B" w:rsidRPr="0027787B">
          <w:rPr>
            <w:i/>
            <w:sz w:val="22"/>
            <w:szCs w:val="28"/>
            <w:lang w:eastAsia="de-DE"/>
            <w:rPrChange w:id="155" w:author="stefan zedlacher" w:date="2016-03-04T23:00:00Z">
              <w:rPr>
                <w:sz w:val="22"/>
                <w:szCs w:val="28"/>
                <w:lang w:eastAsia="de-DE"/>
              </w:rPr>
            </w:rPrChange>
          </w:rPr>
          <w:t>triplet</w:t>
        </w:r>
        <w:proofErr w:type="spellEnd"/>
        <w:r w:rsidR="0027787B">
          <w:rPr>
            <w:sz w:val="22"/>
            <w:szCs w:val="28"/>
            <w:lang w:eastAsia="de-DE"/>
          </w:rPr>
          <w:t xml:space="preserve">. Das </w:t>
        </w:r>
      </w:ins>
      <w:proofErr w:type="spellStart"/>
      <w:ins w:id="156" w:author="stefan zedlacher" w:date="2016-03-04T23:00:00Z">
        <w:r w:rsidR="0027787B" w:rsidRPr="00FE61C1">
          <w:rPr>
            <w:i/>
            <w:sz w:val="22"/>
            <w:szCs w:val="28"/>
            <w:lang w:eastAsia="de-DE"/>
            <w:rPrChange w:id="157" w:author="stefan zedlacher" w:date="2016-03-04T23:07:00Z">
              <w:rPr>
                <w:sz w:val="22"/>
                <w:szCs w:val="28"/>
                <w:lang w:eastAsia="de-DE"/>
              </w:rPr>
            </w:rPrChange>
          </w:rPr>
          <w:t>triplet</w:t>
        </w:r>
        <w:proofErr w:type="spellEnd"/>
        <w:r w:rsidR="0027787B">
          <w:rPr>
            <w:sz w:val="22"/>
            <w:szCs w:val="28"/>
            <w:lang w:eastAsia="de-DE"/>
          </w:rPr>
          <w:t xml:space="preserve"> </w:t>
        </w:r>
      </w:ins>
      <w:ins w:id="158" w:author="stefan zedlacher" w:date="2016-03-04T23:01:00Z">
        <w:r w:rsidR="0027787B">
          <w:rPr>
            <w:sz w:val="22"/>
            <w:szCs w:val="28"/>
            <w:lang w:eastAsia="de-DE"/>
          </w:rPr>
          <w:t xml:space="preserve">speichert nicht nur den Datensatz selbst, sondern die Beziehung der Datensätze (inklusive </w:t>
        </w:r>
        <w:r w:rsidR="00FE61C1">
          <w:rPr>
            <w:sz w:val="22"/>
            <w:szCs w:val="28"/>
            <w:lang w:eastAsia="de-DE"/>
          </w:rPr>
          <w:t>derer Eigenschaften) zueinander</w:t>
        </w:r>
        <w:r w:rsidR="0027787B">
          <w:rPr>
            <w:sz w:val="22"/>
            <w:szCs w:val="28"/>
            <w:lang w:eastAsia="de-DE"/>
          </w:rPr>
          <w:t xml:space="preserve">. Das wir am Modell Subjekt – Prädikat – Objekt (wobei das Objekt eine Eigenschaft, Metadaten oder ein andere Datensatz sein kann) verdeutlicht. </w:t>
        </w:r>
      </w:ins>
    </w:p>
    <w:p w14:paraId="438B4CF1" w14:textId="29B9691C" w:rsidR="0027787B" w:rsidRDefault="0027787B" w:rsidP="00237886">
      <w:pPr>
        <w:jc w:val="both"/>
        <w:rPr>
          <w:ins w:id="159" w:author="stefan zedlacher" w:date="2016-03-04T23:05:00Z"/>
          <w:sz w:val="22"/>
          <w:szCs w:val="28"/>
          <w:lang w:eastAsia="de-DE"/>
        </w:rPr>
      </w:pPr>
      <w:ins w:id="160" w:author="stefan zedlacher" w:date="2016-03-04T23:04:00Z">
        <w:r>
          <w:rPr>
            <w:sz w:val="22"/>
            <w:szCs w:val="28"/>
            <w:lang w:eastAsia="de-DE"/>
          </w:rPr>
          <w:t>[Bild: RDF als Metadaten]</w:t>
        </w:r>
      </w:ins>
      <w:ins w:id="161" w:author="stefan zedlacher" w:date="2016-03-04T23:05:00Z">
        <w:r>
          <w:rPr>
            <w:sz w:val="22"/>
            <w:szCs w:val="28"/>
            <w:lang w:eastAsia="de-DE"/>
          </w:rPr>
          <w:t xml:space="preserve"> </w:t>
        </w:r>
        <w:r>
          <w:rPr>
            <w:sz w:val="22"/>
            <w:szCs w:val="28"/>
            <w:lang w:eastAsia="de-DE"/>
          </w:rPr>
          <w:fldChar w:fldCharType="begin"/>
        </w:r>
        <w:r>
          <w:rPr>
            <w:sz w:val="22"/>
            <w:szCs w:val="28"/>
            <w:lang w:eastAsia="de-DE"/>
          </w:rPr>
          <w:instrText xml:space="preserve"> HYPERLINK "</w:instrText>
        </w:r>
        <w:r w:rsidRPr="0027787B">
          <w:rPr>
            <w:sz w:val="22"/>
            <w:szCs w:val="28"/>
            <w:lang w:eastAsia="de-DE"/>
          </w:rPr>
          <w:instrText>https://de.wikipedia.org/wiki/Metadaten</w:instrText>
        </w:r>
        <w:r>
          <w:rPr>
            <w:sz w:val="22"/>
            <w:szCs w:val="28"/>
            <w:lang w:eastAsia="de-DE"/>
          </w:rPr>
          <w:instrText xml:space="preserve">" </w:instrText>
        </w:r>
        <w:r>
          <w:rPr>
            <w:sz w:val="22"/>
            <w:szCs w:val="28"/>
            <w:lang w:eastAsia="de-DE"/>
          </w:rPr>
        </w:r>
        <w:r>
          <w:rPr>
            <w:sz w:val="22"/>
            <w:szCs w:val="28"/>
            <w:lang w:eastAsia="de-DE"/>
          </w:rPr>
          <w:fldChar w:fldCharType="separate"/>
        </w:r>
        <w:r w:rsidRPr="00D86660">
          <w:rPr>
            <w:rStyle w:val="Link"/>
            <w:sz w:val="22"/>
            <w:szCs w:val="28"/>
            <w:lang w:eastAsia="de-DE"/>
          </w:rPr>
          <w:t>https://de.wikipedia.org/wiki/Metadaten</w:t>
        </w:r>
        <w:r>
          <w:rPr>
            <w:sz w:val="22"/>
            <w:szCs w:val="28"/>
            <w:lang w:eastAsia="de-DE"/>
          </w:rPr>
          <w:fldChar w:fldCharType="end"/>
        </w:r>
      </w:ins>
    </w:p>
    <w:p w14:paraId="0D495683" w14:textId="463DF345" w:rsidR="0027787B" w:rsidRDefault="00B27B7E" w:rsidP="00237886">
      <w:pPr>
        <w:jc w:val="both"/>
        <w:rPr>
          <w:sz w:val="22"/>
          <w:szCs w:val="28"/>
          <w:lang w:eastAsia="de-DE"/>
        </w:rPr>
      </w:pPr>
      <w:ins w:id="162" w:author="stefan zedlacher" w:date="2016-03-04T23:11:00Z">
        <w:r>
          <w:rPr>
            <w:sz w:val="22"/>
            <w:szCs w:val="28"/>
            <w:lang w:eastAsia="de-DE"/>
          </w:rPr>
          <w:t xml:space="preserve">Die Übersetzung dieses Modells für Datensätze wird nun durch die Verwendung von </w:t>
        </w:r>
        <w:proofErr w:type="spellStart"/>
        <w:r>
          <w:rPr>
            <w:sz w:val="22"/>
            <w:szCs w:val="28"/>
            <w:lang w:eastAsia="de-DE"/>
          </w:rPr>
          <w:t>Graphendatenbanken</w:t>
        </w:r>
      </w:ins>
      <w:proofErr w:type="spellEnd"/>
      <w:ins w:id="163" w:author="stefan zedlacher" w:date="2016-03-04T23:13:00Z">
        <w:r>
          <w:rPr>
            <w:rStyle w:val="Funotenzeichen"/>
            <w:szCs w:val="28"/>
            <w:lang w:eastAsia="de-DE"/>
          </w:rPr>
          <w:footnoteReference w:id="15"/>
        </w:r>
      </w:ins>
      <w:ins w:id="166" w:author="stefan zedlacher" w:date="2016-03-04T23:11:00Z">
        <w:r>
          <w:rPr>
            <w:sz w:val="22"/>
            <w:szCs w:val="28"/>
            <w:lang w:eastAsia="de-DE"/>
          </w:rPr>
          <w:t xml:space="preserve"> ermöglicht. </w:t>
        </w:r>
      </w:ins>
      <w:ins w:id="167" w:author="stefan zedlacher" w:date="2016-03-04T23:13:00Z">
        <w:r>
          <w:rPr>
            <w:sz w:val="22"/>
            <w:szCs w:val="28"/>
            <w:lang w:eastAsia="de-DE"/>
          </w:rPr>
          <w:t xml:space="preserve">Dabei besteht der wesentliche Unterschied zu herkömmlichen, relationalen Datenbanken, in der wesentlich vereinfachten </w:t>
        </w:r>
        <w:proofErr w:type="spellStart"/>
        <w:r>
          <w:rPr>
            <w:sz w:val="22"/>
            <w:szCs w:val="28"/>
            <w:lang w:eastAsia="de-DE"/>
          </w:rPr>
          <w:t>Impelementierung</w:t>
        </w:r>
        <w:proofErr w:type="spellEnd"/>
        <w:r>
          <w:rPr>
            <w:sz w:val="22"/>
            <w:szCs w:val="28"/>
            <w:lang w:eastAsia="de-DE"/>
          </w:rPr>
          <w:t xml:space="preserve"> von Beziehungen und Bedeutungen zwischen den Datensätzen, ihren Metadaten und ihren Eigenschaften. Allerdings erfordert dies ein neue Datenmodell für das Archiv, auf das wir in der Folge noch eingehen werden. </w:t>
        </w:r>
      </w:ins>
    </w:p>
    <w:p w14:paraId="7134232A" w14:textId="77777777" w:rsidR="00007597" w:rsidRDefault="00AC3303" w:rsidP="0005253A">
      <w:pPr>
        <w:jc w:val="both"/>
        <w:rPr>
          <w:sz w:val="22"/>
          <w:szCs w:val="28"/>
          <w:lang w:eastAsia="de-DE"/>
        </w:rPr>
      </w:pPr>
      <w:r w:rsidRPr="00AC3303">
        <w:rPr>
          <w:sz w:val="22"/>
          <w:szCs w:val="28"/>
          <w:lang w:eastAsia="de-DE"/>
        </w:rPr>
        <w:t xml:space="preserve">Was wir mittels </w:t>
      </w:r>
      <w:r w:rsidR="00851DE7">
        <w:rPr>
          <w:sz w:val="22"/>
          <w:szCs w:val="28"/>
          <w:lang w:eastAsia="de-DE"/>
        </w:rPr>
        <w:t xml:space="preserve">dieser beiden </w:t>
      </w:r>
      <w:r w:rsidR="00DE25F7">
        <w:rPr>
          <w:sz w:val="22"/>
          <w:szCs w:val="28"/>
          <w:lang w:eastAsia="de-DE"/>
        </w:rPr>
        <w:t>M</w:t>
      </w:r>
      <w:r w:rsidR="00851DE7">
        <w:rPr>
          <w:sz w:val="22"/>
          <w:szCs w:val="28"/>
          <w:lang w:eastAsia="de-DE"/>
        </w:rPr>
        <w:t>odelle</w:t>
      </w:r>
      <w:r w:rsidRPr="00AC3303">
        <w:rPr>
          <w:sz w:val="22"/>
          <w:szCs w:val="28"/>
          <w:lang w:eastAsia="de-DE"/>
        </w:rPr>
        <w:t xml:space="preserve"> nachzuzeichnen versuchten, </w:t>
      </w:r>
      <w:r w:rsidR="00B639EA">
        <w:rPr>
          <w:sz w:val="22"/>
          <w:szCs w:val="28"/>
          <w:lang w:eastAsia="de-DE"/>
        </w:rPr>
        <w:t xml:space="preserve">galt </w:t>
      </w:r>
      <w:r w:rsidRPr="00AC3303">
        <w:rPr>
          <w:sz w:val="22"/>
          <w:szCs w:val="28"/>
          <w:lang w:eastAsia="de-DE"/>
        </w:rPr>
        <w:t xml:space="preserve">zunächst </w:t>
      </w:r>
      <w:r w:rsidR="006A2DC5">
        <w:rPr>
          <w:sz w:val="22"/>
          <w:szCs w:val="28"/>
          <w:lang w:eastAsia="de-DE"/>
        </w:rPr>
        <w:t xml:space="preserve">den </w:t>
      </w:r>
      <w:r w:rsidR="00361F47">
        <w:rPr>
          <w:sz w:val="22"/>
          <w:szCs w:val="28"/>
          <w:lang w:eastAsia="de-DE"/>
        </w:rPr>
        <w:t xml:space="preserve">ersten </w:t>
      </w:r>
      <w:r w:rsidR="006A2DC5">
        <w:rPr>
          <w:sz w:val="22"/>
          <w:szCs w:val="28"/>
          <w:lang w:eastAsia="de-DE"/>
        </w:rPr>
        <w:t xml:space="preserve">beiden </w:t>
      </w:r>
      <w:ins w:id="168" w:author="Christoph Breser" w:date="2016-02-25T09:58:00Z">
        <w:r w:rsidR="005B0E83">
          <w:rPr>
            <w:sz w:val="22"/>
            <w:szCs w:val="28"/>
            <w:lang w:eastAsia="de-DE"/>
          </w:rPr>
          <w:t>Werten</w:t>
        </w:r>
      </w:ins>
      <w:r w:rsidR="005B0E83">
        <w:rPr>
          <w:sz w:val="22"/>
          <w:szCs w:val="28"/>
          <w:lang w:eastAsia="de-DE"/>
        </w:rPr>
        <w:t xml:space="preserve"> </w:t>
      </w:r>
      <w:r w:rsidRPr="00AC3303">
        <w:rPr>
          <w:sz w:val="22"/>
          <w:szCs w:val="28"/>
          <w:lang w:eastAsia="de-DE"/>
        </w:rPr>
        <w:t>der Au</w:t>
      </w:r>
      <w:r w:rsidR="006A2DC5">
        <w:rPr>
          <w:sz w:val="22"/>
          <w:szCs w:val="28"/>
          <w:lang w:eastAsia="de-DE"/>
        </w:rPr>
        <w:t>ssagequalität, welche</w:t>
      </w:r>
      <w:r w:rsidRPr="00AC3303">
        <w:rPr>
          <w:sz w:val="22"/>
          <w:szCs w:val="28"/>
          <w:lang w:eastAsia="de-DE"/>
        </w:rPr>
        <w:t xml:space="preserve"> </w:t>
      </w:r>
      <w:ins w:id="169" w:author="Christoph Breser" w:date="2016-02-25T09:58:00Z">
        <w:r w:rsidR="00FC7F2F">
          <w:rPr>
            <w:sz w:val="22"/>
            <w:szCs w:val="28"/>
            <w:lang w:eastAsia="de-DE"/>
          </w:rPr>
          <w:t xml:space="preserve">durch </w:t>
        </w:r>
      </w:ins>
      <w:r w:rsidRPr="00AC3303">
        <w:rPr>
          <w:sz w:val="22"/>
          <w:szCs w:val="28"/>
          <w:lang w:eastAsia="de-DE"/>
        </w:rPr>
        <w:t xml:space="preserve">die </w:t>
      </w:r>
      <w:ins w:id="170" w:author="Christoph Breser" w:date="2016-02-25T09:58:00Z">
        <w:r w:rsidR="00FC7F2F">
          <w:rPr>
            <w:sz w:val="22"/>
            <w:szCs w:val="28"/>
            <w:lang w:eastAsia="de-DE"/>
          </w:rPr>
          <w:t xml:space="preserve">Summierung </w:t>
        </w:r>
        <w:r w:rsidR="00B71BE5" w:rsidRPr="00AC3303">
          <w:rPr>
            <w:sz w:val="22"/>
            <w:szCs w:val="28"/>
            <w:lang w:eastAsia="de-DE"/>
          </w:rPr>
          <w:t>aller Einzel</w:t>
        </w:r>
        <w:r w:rsidR="00602FCF">
          <w:rPr>
            <w:sz w:val="22"/>
            <w:szCs w:val="28"/>
            <w:lang w:eastAsia="de-DE"/>
          </w:rPr>
          <w:t xml:space="preserve">aussagen </w:t>
        </w:r>
        <w:r w:rsidR="00FC7F2F">
          <w:rPr>
            <w:sz w:val="22"/>
            <w:szCs w:val="28"/>
            <w:lang w:eastAsia="de-DE"/>
          </w:rPr>
          <w:t>und der Berücksichtigung ihrer</w:t>
        </w:r>
      </w:ins>
      <w:r w:rsidR="00FC7F2F">
        <w:rPr>
          <w:sz w:val="22"/>
          <w:szCs w:val="28"/>
          <w:lang w:eastAsia="de-DE"/>
        </w:rPr>
        <w:t xml:space="preserve"> </w:t>
      </w:r>
      <w:r w:rsidR="00602FCF">
        <w:rPr>
          <w:sz w:val="22"/>
          <w:szCs w:val="28"/>
          <w:lang w:eastAsia="de-DE"/>
        </w:rPr>
        <w:t xml:space="preserve">Beziehungen </w:t>
      </w:r>
      <w:ins w:id="171" w:author="Christoph Breser" w:date="2016-02-25T09:58:00Z">
        <w:r w:rsidR="00FC7F2F">
          <w:rPr>
            <w:sz w:val="22"/>
            <w:szCs w:val="28"/>
            <w:lang w:eastAsia="de-DE"/>
          </w:rPr>
          <w:t xml:space="preserve">zueinander </w:t>
        </w:r>
      </w:ins>
      <w:r w:rsidR="005D6601">
        <w:rPr>
          <w:sz w:val="22"/>
          <w:szCs w:val="28"/>
          <w:lang w:eastAsia="de-DE"/>
        </w:rPr>
        <w:t xml:space="preserve">gilt </w:t>
      </w:r>
      <w:ins w:id="172" w:author="Christoph Breser" w:date="2016-02-25T09:58:00Z">
        <w:r w:rsidR="00265FDD" w:rsidRPr="00AC3303">
          <w:rPr>
            <w:sz w:val="22"/>
            <w:szCs w:val="28"/>
            <w:lang w:eastAsia="de-DE"/>
          </w:rPr>
          <w:t>(I</w:t>
        </w:r>
        <w:r w:rsidR="006F20A1" w:rsidRPr="00AC3303">
          <w:rPr>
            <w:sz w:val="22"/>
            <w:szCs w:val="28"/>
            <w:lang w:eastAsia="de-DE"/>
          </w:rPr>
          <w:t>)</w:t>
        </w:r>
        <w:r w:rsidRPr="00AC3303">
          <w:rPr>
            <w:sz w:val="22"/>
            <w:szCs w:val="28"/>
            <w:lang w:eastAsia="de-DE"/>
          </w:rPr>
          <w:t>.</w:t>
        </w:r>
      </w:ins>
      <w:r w:rsidR="00BC5A35" w:rsidRPr="00AC3303">
        <w:rPr>
          <w:sz w:val="22"/>
          <w:szCs w:val="28"/>
          <w:lang w:eastAsia="de-DE"/>
        </w:rPr>
        <w:t xml:space="preserve"> </w:t>
      </w:r>
      <w:r w:rsidR="00BB6D62">
        <w:rPr>
          <w:sz w:val="22"/>
          <w:szCs w:val="28"/>
          <w:lang w:eastAsia="de-DE"/>
        </w:rPr>
        <w:t xml:space="preserve">Erst </w:t>
      </w:r>
      <w:r w:rsidR="0068534C" w:rsidRPr="00AC3303">
        <w:rPr>
          <w:sz w:val="22"/>
          <w:szCs w:val="28"/>
          <w:lang w:eastAsia="de-DE"/>
        </w:rPr>
        <w:t>viel</w:t>
      </w:r>
      <w:r w:rsidR="00BC5A35" w:rsidRPr="00AC3303">
        <w:rPr>
          <w:sz w:val="22"/>
          <w:szCs w:val="28"/>
          <w:lang w:eastAsia="de-DE"/>
        </w:rPr>
        <w:t>e Jahre</w:t>
      </w:r>
      <w:r w:rsidR="0068534C" w:rsidRPr="00AC3303">
        <w:rPr>
          <w:sz w:val="22"/>
          <w:szCs w:val="28"/>
          <w:lang w:eastAsia="de-DE"/>
        </w:rPr>
        <w:t xml:space="preserve"> </w:t>
      </w:r>
      <w:r>
        <w:rPr>
          <w:sz w:val="22"/>
          <w:szCs w:val="28"/>
          <w:lang w:eastAsia="de-DE"/>
        </w:rPr>
        <w:t xml:space="preserve">nach </w:t>
      </w:r>
      <w:r w:rsidR="00BB6D62">
        <w:rPr>
          <w:sz w:val="22"/>
          <w:szCs w:val="28"/>
          <w:lang w:eastAsia="de-DE"/>
        </w:rPr>
        <w:t xml:space="preserve">Begründung </w:t>
      </w:r>
      <w:r w:rsidR="00602FCF">
        <w:rPr>
          <w:sz w:val="22"/>
          <w:szCs w:val="28"/>
          <w:lang w:eastAsia="de-DE"/>
        </w:rPr>
        <w:t xml:space="preserve">dieses Modells </w:t>
      </w:r>
      <w:r w:rsidR="00BB6D62">
        <w:rPr>
          <w:sz w:val="22"/>
          <w:szCs w:val="28"/>
          <w:lang w:eastAsia="de-DE"/>
        </w:rPr>
        <w:t xml:space="preserve">gilt </w:t>
      </w:r>
      <w:r w:rsidR="00DE25F7">
        <w:rPr>
          <w:sz w:val="22"/>
          <w:szCs w:val="28"/>
          <w:lang w:eastAsia="de-DE"/>
        </w:rPr>
        <w:t xml:space="preserve">heute </w:t>
      </w:r>
      <w:r w:rsidR="00BB6D62">
        <w:rPr>
          <w:sz w:val="22"/>
          <w:szCs w:val="28"/>
          <w:lang w:eastAsia="de-DE"/>
        </w:rPr>
        <w:t xml:space="preserve">das </w:t>
      </w:r>
      <w:r w:rsidR="0068534C" w:rsidRPr="00AC3303">
        <w:rPr>
          <w:sz w:val="22"/>
          <w:szCs w:val="28"/>
          <w:lang w:eastAsia="de-DE"/>
        </w:rPr>
        <w:t xml:space="preserve">digitale Bild </w:t>
      </w:r>
      <w:r w:rsidR="00BB6D62">
        <w:rPr>
          <w:sz w:val="22"/>
          <w:szCs w:val="28"/>
          <w:lang w:eastAsia="de-DE"/>
        </w:rPr>
        <w:t>als deren bester Repräsentant</w:t>
      </w:r>
      <w:r w:rsidR="00361F47">
        <w:rPr>
          <w:sz w:val="22"/>
          <w:szCs w:val="28"/>
          <w:lang w:eastAsia="de-DE"/>
        </w:rPr>
        <w:t>: V</w:t>
      </w:r>
      <w:r w:rsidR="00041726" w:rsidRPr="00AC3303">
        <w:rPr>
          <w:sz w:val="22"/>
          <w:szCs w:val="28"/>
          <w:lang w:eastAsia="de-DE"/>
        </w:rPr>
        <w:t xml:space="preserve">iele </w:t>
      </w:r>
      <w:r w:rsidR="0068534C" w:rsidRPr="00AC3303">
        <w:rPr>
          <w:sz w:val="22"/>
          <w:szCs w:val="28"/>
          <w:lang w:eastAsia="de-DE"/>
        </w:rPr>
        <w:t xml:space="preserve">unterschiedliche </w:t>
      </w:r>
      <w:r w:rsidR="00041726" w:rsidRPr="00AC3303">
        <w:rPr>
          <w:sz w:val="22"/>
          <w:szCs w:val="28"/>
          <w:lang w:eastAsia="de-DE"/>
        </w:rPr>
        <w:t>Farbzellen (</w:t>
      </w:r>
      <w:r w:rsidR="0068534C" w:rsidRPr="00AC3303">
        <w:rPr>
          <w:sz w:val="22"/>
          <w:szCs w:val="28"/>
          <w:lang w:eastAsia="de-DE"/>
        </w:rPr>
        <w:t>Pixel</w:t>
      </w:r>
      <w:r w:rsidR="00BB6D62">
        <w:rPr>
          <w:sz w:val="22"/>
          <w:szCs w:val="28"/>
          <w:lang w:eastAsia="de-DE"/>
        </w:rPr>
        <w:t xml:space="preserve">) </w:t>
      </w:r>
      <w:r w:rsidR="00361F47">
        <w:rPr>
          <w:sz w:val="22"/>
          <w:szCs w:val="28"/>
          <w:lang w:eastAsia="de-DE"/>
        </w:rPr>
        <w:t xml:space="preserve">ergeben </w:t>
      </w:r>
      <w:r w:rsidR="00DE25F7">
        <w:rPr>
          <w:sz w:val="22"/>
          <w:szCs w:val="28"/>
          <w:lang w:eastAsia="de-DE"/>
        </w:rPr>
        <w:t xml:space="preserve">‚für-sich’ </w:t>
      </w:r>
      <w:r w:rsidR="006A2DC5">
        <w:rPr>
          <w:sz w:val="22"/>
          <w:szCs w:val="28"/>
          <w:lang w:eastAsia="de-DE"/>
        </w:rPr>
        <w:t xml:space="preserve">gesehen </w:t>
      </w:r>
      <w:r w:rsidR="00DE25F7">
        <w:rPr>
          <w:sz w:val="22"/>
          <w:szCs w:val="28"/>
          <w:lang w:eastAsia="de-DE"/>
        </w:rPr>
        <w:t xml:space="preserve">ein </w:t>
      </w:r>
      <w:r w:rsidR="00BB6D62">
        <w:rPr>
          <w:sz w:val="22"/>
          <w:szCs w:val="28"/>
          <w:lang w:eastAsia="de-DE"/>
        </w:rPr>
        <w:t>gesamte</w:t>
      </w:r>
      <w:r w:rsidR="00DE25F7">
        <w:rPr>
          <w:sz w:val="22"/>
          <w:szCs w:val="28"/>
          <w:lang w:eastAsia="de-DE"/>
        </w:rPr>
        <w:t>s</w:t>
      </w:r>
      <w:r w:rsidR="00BB6D62">
        <w:rPr>
          <w:sz w:val="22"/>
          <w:szCs w:val="28"/>
          <w:lang w:eastAsia="de-DE"/>
        </w:rPr>
        <w:t xml:space="preserve"> Bild. Das </w:t>
      </w:r>
      <w:r w:rsidR="00BC5A35" w:rsidRPr="00AC3303">
        <w:rPr>
          <w:sz w:val="22"/>
          <w:szCs w:val="28"/>
          <w:lang w:eastAsia="de-DE"/>
        </w:rPr>
        <w:t xml:space="preserve">jeweilige </w:t>
      </w:r>
      <w:r w:rsidR="00041726" w:rsidRPr="00AC3303">
        <w:rPr>
          <w:sz w:val="22"/>
          <w:szCs w:val="28"/>
          <w:lang w:eastAsia="de-DE"/>
        </w:rPr>
        <w:t xml:space="preserve">Verhältnis </w:t>
      </w:r>
      <w:r w:rsidR="00361F47">
        <w:rPr>
          <w:sz w:val="22"/>
          <w:szCs w:val="28"/>
          <w:lang w:eastAsia="de-DE"/>
        </w:rPr>
        <w:t xml:space="preserve">zwischen </w:t>
      </w:r>
      <w:r w:rsidR="00DE25F7">
        <w:rPr>
          <w:sz w:val="22"/>
          <w:szCs w:val="28"/>
          <w:lang w:eastAsia="de-DE"/>
        </w:rPr>
        <w:t xml:space="preserve">ihnen </w:t>
      </w:r>
      <w:r w:rsidR="00BB6D62">
        <w:rPr>
          <w:sz w:val="22"/>
          <w:szCs w:val="28"/>
          <w:lang w:eastAsia="de-DE"/>
        </w:rPr>
        <w:t xml:space="preserve">entsteht </w:t>
      </w:r>
      <w:r w:rsidR="0018012A">
        <w:rPr>
          <w:sz w:val="22"/>
          <w:szCs w:val="28"/>
          <w:lang w:eastAsia="de-DE"/>
        </w:rPr>
        <w:t xml:space="preserve">jedoch </w:t>
      </w:r>
      <w:r w:rsidR="00BB6D62">
        <w:rPr>
          <w:sz w:val="22"/>
          <w:szCs w:val="28"/>
          <w:lang w:eastAsia="de-DE"/>
        </w:rPr>
        <w:t xml:space="preserve">erst durch das Bild ‚an-sich’. </w:t>
      </w:r>
    </w:p>
    <w:p w14:paraId="7835FDE3" w14:textId="77777777" w:rsidR="00007597" w:rsidRDefault="00FC7F2F" w:rsidP="0005253A">
      <w:pPr>
        <w:jc w:val="both"/>
        <w:rPr>
          <w:sz w:val="22"/>
          <w:szCs w:val="28"/>
          <w:lang w:eastAsia="de-DE"/>
        </w:rPr>
      </w:pPr>
      <w:ins w:id="173" w:author="Christoph Breser" w:date="2016-02-25T09:58:00Z">
        <w:r>
          <w:rPr>
            <w:sz w:val="22"/>
            <w:szCs w:val="28"/>
            <w:lang w:eastAsia="de-DE"/>
          </w:rPr>
          <w:t xml:space="preserve">Die hier wesentlichste Erkenntnis ist, </w:t>
        </w:r>
        <w:r w:rsidR="00007597">
          <w:rPr>
            <w:sz w:val="22"/>
            <w:szCs w:val="28"/>
            <w:lang w:eastAsia="de-DE"/>
          </w:rPr>
          <w:t xml:space="preserve">dass die Qualität von Aussagewerten immer auf deren Gesamtkontext bezogen ist. Sobald </w:t>
        </w:r>
        <w:r>
          <w:rPr>
            <w:sz w:val="22"/>
            <w:szCs w:val="28"/>
            <w:lang w:eastAsia="de-DE"/>
          </w:rPr>
          <w:t xml:space="preserve">ihre </w:t>
        </w:r>
        <w:r w:rsidR="00007597">
          <w:rPr>
            <w:sz w:val="22"/>
            <w:szCs w:val="28"/>
            <w:lang w:eastAsia="de-DE"/>
          </w:rPr>
          <w:t xml:space="preserve">Summe nicht mehr gegeben ist, lässt sich auch die Qualität von Einzelaussagen nicht gewährleisten. </w:t>
        </w:r>
      </w:ins>
      <w:r w:rsidR="00007597">
        <w:rPr>
          <w:sz w:val="22"/>
          <w:szCs w:val="28"/>
          <w:lang w:eastAsia="de-DE"/>
        </w:rPr>
        <w:t xml:space="preserve">Die Sichtung des gesamten </w:t>
      </w:r>
      <w:proofErr w:type="spellStart"/>
      <w:r w:rsidR="00007597">
        <w:rPr>
          <w:i/>
          <w:sz w:val="22"/>
          <w:szCs w:val="28"/>
          <w:lang w:eastAsia="de-DE"/>
        </w:rPr>
        <w:t>Geymüller</w:t>
      </w:r>
      <w:proofErr w:type="spellEnd"/>
      <w:r w:rsidR="00007597">
        <w:rPr>
          <w:i/>
          <w:sz w:val="22"/>
          <w:szCs w:val="28"/>
          <w:lang w:eastAsia="de-DE"/>
        </w:rPr>
        <w:t xml:space="preserve"> </w:t>
      </w:r>
      <w:r w:rsidR="00007597">
        <w:rPr>
          <w:sz w:val="22"/>
          <w:szCs w:val="28"/>
          <w:lang w:eastAsia="de-DE"/>
        </w:rPr>
        <w:t xml:space="preserve">Archiv-Nachlasses am Beginn des Forschungsprojektes </w:t>
      </w:r>
      <w:ins w:id="174" w:author="Christoph Breser" w:date="2016-02-25T09:58:00Z">
        <w:r w:rsidR="00007597">
          <w:rPr>
            <w:sz w:val="22"/>
            <w:szCs w:val="28"/>
            <w:lang w:eastAsia="de-DE"/>
          </w:rPr>
          <w:t xml:space="preserve">bestätigte schließlich </w:t>
        </w:r>
      </w:ins>
      <w:r w:rsidR="00007597">
        <w:rPr>
          <w:sz w:val="22"/>
          <w:szCs w:val="28"/>
          <w:lang w:eastAsia="de-DE"/>
        </w:rPr>
        <w:t xml:space="preserve">die </w:t>
      </w:r>
      <w:r>
        <w:rPr>
          <w:sz w:val="22"/>
          <w:szCs w:val="28"/>
          <w:lang w:eastAsia="de-DE"/>
        </w:rPr>
        <w:t xml:space="preserve">zuvor </w:t>
      </w:r>
      <w:ins w:id="175" w:author="Christoph Breser" w:date="2016-02-25T09:58:00Z">
        <w:r>
          <w:rPr>
            <w:sz w:val="22"/>
            <w:szCs w:val="28"/>
            <w:lang w:eastAsia="de-DE"/>
          </w:rPr>
          <w:t>festgestellte</w:t>
        </w:r>
      </w:ins>
      <w:r>
        <w:rPr>
          <w:sz w:val="22"/>
          <w:szCs w:val="28"/>
          <w:lang w:eastAsia="de-DE"/>
        </w:rPr>
        <w:t xml:space="preserve"> </w:t>
      </w:r>
      <w:r w:rsidR="00007597">
        <w:rPr>
          <w:sz w:val="22"/>
          <w:szCs w:val="28"/>
          <w:lang w:eastAsia="de-DE"/>
        </w:rPr>
        <w:t xml:space="preserve">These, dass weder die Repräsentation einzeln ausgewählter Archivquellen Sinn machen würde, noch die Digitalisierung des gesamten, über 71.500 Objekte umfassenden Bestandes möglich wäre. </w:t>
      </w:r>
      <w:ins w:id="176" w:author="Christoph Breser" w:date="2016-02-25T09:58:00Z">
        <w:r w:rsidR="00007597">
          <w:rPr>
            <w:sz w:val="22"/>
            <w:szCs w:val="28"/>
            <w:lang w:eastAsia="de-DE"/>
          </w:rPr>
          <w:t>Der Bestand wurde demnach thematisch differenziert, sodass es zu einer Prioritätsklassif</w:t>
        </w:r>
        <w:r>
          <w:rPr>
            <w:sz w:val="22"/>
            <w:szCs w:val="28"/>
            <w:lang w:eastAsia="de-DE"/>
          </w:rPr>
          <w:t xml:space="preserve">izierung </w:t>
        </w:r>
        <w:r w:rsidR="00007597">
          <w:rPr>
            <w:sz w:val="22"/>
            <w:szCs w:val="28"/>
            <w:lang w:eastAsia="de-DE"/>
          </w:rPr>
          <w:t xml:space="preserve">und </w:t>
        </w:r>
        <w:r>
          <w:rPr>
            <w:sz w:val="22"/>
            <w:szCs w:val="28"/>
            <w:lang w:eastAsia="de-DE"/>
          </w:rPr>
          <w:t xml:space="preserve">zur </w:t>
        </w:r>
        <w:r w:rsidR="00007597">
          <w:rPr>
            <w:sz w:val="22"/>
            <w:szCs w:val="28"/>
            <w:lang w:eastAsia="de-DE"/>
          </w:rPr>
          <w:t xml:space="preserve">Auswahl von rund 18.000 zu digitalisierenden Archivquellen gekommen war. Die sich durch </w:t>
        </w:r>
        <w:r>
          <w:rPr>
            <w:sz w:val="22"/>
            <w:szCs w:val="28"/>
            <w:lang w:eastAsia="de-DE"/>
          </w:rPr>
          <w:t xml:space="preserve">diese </w:t>
        </w:r>
        <w:r w:rsidR="00007597">
          <w:rPr>
            <w:sz w:val="22"/>
            <w:szCs w:val="28"/>
            <w:lang w:eastAsia="de-DE"/>
          </w:rPr>
          <w:t xml:space="preserve">Reduktion stellende Herausforderung bestand demnach darin, die damit einhergehende </w:t>
        </w:r>
        <w:r>
          <w:rPr>
            <w:sz w:val="22"/>
            <w:szCs w:val="28"/>
            <w:lang w:eastAsia="de-DE"/>
          </w:rPr>
          <w:t>summarische</w:t>
        </w:r>
        <w:r w:rsidR="009A33AA">
          <w:rPr>
            <w:sz w:val="22"/>
            <w:szCs w:val="28"/>
            <w:lang w:eastAsia="de-DE"/>
          </w:rPr>
          <w:t xml:space="preserve"> </w:t>
        </w:r>
        <w:r w:rsidR="00007597">
          <w:rPr>
            <w:sz w:val="22"/>
            <w:szCs w:val="28"/>
            <w:lang w:eastAsia="de-DE"/>
          </w:rPr>
          <w:t xml:space="preserve">Reduktion </w:t>
        </w:r>
        <w:r>
          <w:rPr>
            <w:sz w:val="22"/>
            <w:szCs w:val="28"/>
            <w:lang w:eastAsia="de-DE"/>
          </w:rPr>
          <w:t xml:space="preserve">durch die Aufwertung von </w:t>
        </w:r>
        <w:r w:rsidR="00007597">
          <w:rPr>
            <w:sz w:val="22"/>
            <w:szCs w:val="28"/>
            <w:lang w:eastAsia="de-DE"/>
          </w:rPr>
          <w:t xml:space="preserve">Verknüpfungen zwischen den Archivquellen </w:t>
        </w:r>
        <w:r>
          <w:rPr>
            <w:sz w:val="22"/>
            <w:szCs w:val="28"/>
            <w:lang w:eastAsia="de-DE"/>
          </w:rPr>
          <w:t xml:space="preserve">auszugleichen und ihre </w:t>
        </w:r>
        <w:r w:rsidR="009A33AA">
          <w:rPr>
            <w:sz w:val="22"/>
            <w:szCs w:val="28"/>
            <w:lang w:eastAsia="de-DE"/>
          </w:rPr>
          <w:t>Aussagequalität damit einigermaßen aufrecht zu erhalten.</w:t>
        </w:r>
      </w:ins>
    </w:p>
    <w:p w14:paraId="4A59E294" w14:textId="77777777" w:rsidR="007852C4" w:rsidDel="00FE61C1" w:rsidRDefault="007852C4" w:rsidP="0005253A">
      <w:pPr>
        <w:jc w:val="both"/>
        <w:rPr>
          <w:ins w:id="177" w:author="Christoph Breser" w:date="2016-02-25T09:58:00Z"/>
          <w:del w:id="178" w:author="stefan zedlacher" w:date="2016-03-04T23:07:00Z"/>
          <w:sz w:val="22"/>
          <w:szCs w:val="28"/>
          <w:lang w:eastAsia="de-DE"/>
        </w:rPr>
      </w:pPr>
    </w:p>
    <w:p w14:paraId="75561E01" w14:textId="1E3FA88A" w:rsidR="00B126EC" w:rsidDel="00FE61C1" w:rsidRDefault="007852C4" w:rsidP="00B126EC">
      <w:pPr>
        <w:widowControl w:val="0"/>
        <w:autoSpaceDE w:val="0"/>
        <w:autoSpaceDN w:val="0"/>
        <w:adjustRightInd w:val="0"/>
        <w:spacing w:after="0"/>
        <w:jc w:val="both"/>
        <w:rPr>
          <w:ins w:id="179" w:author="Christoph Breser" w:date="2016-02-25T09:58:00Z"/>
          <w:del w:id="180" w:author="stefan zedlacher" w:date="2016-03-04T23:07:00Z"/>
          <w:rFonts w:cs="Helvetica"/>
          <w:sz w:val="22"/>
          <w:szCs w:val="30"/>
        </w:rPr>
      </w:pPr>
      <w:ins w:id="181" w:author="Christoph Breser" w:date="2016-02-25T09:58:00Z">
        <w:del w:id="182" w:author="stefan zedlacher" w:date="2016-03-04T23:07:00Z">
          <w:r w:rsidDel="00FE61C1">
            <w:rPr>
              <w:sz w:val="22"/>
              <w:szCs w:val="28"/>
              <w:lang w:eastAsia="de-DE"/>
            </w:rPr>
            <w:delText>[</w:delText>
          </w:r>
          <w:r w:rsidRPr="007852C4" w:rsidDel="00FE61C1">
            <w:rPr>
              <w:sz w:val="22"/>
              <w:szCs w:val="28"/>
              <w:highlight w:val="yellow"/>
              <w:lang w:eastAsia="de-DE"/>
            </w:rPr>
            <w:delText xml:space="preserve">PROBLEMSTELLUNG </w:delText>
          </w:r>
          <w:r w:rsidR="00007597" w:rsidDel="00FE61C1">
            <w:rPr>
              <w:sz w:val="22"/>
              <w:szCs w:val="28"/>
              <w:highlight w:val="yellow"/>
              <w:lang w:eastAsia="de-DE"/>
            </w:rPr>
            <w:delText>für Web-Applikationen</w:delText>
          </w:r>
          <w:r w:rsidDel="00FE61C1">
            <w:rPr>
              <w:sz w:val="22"/>
              <w:szCs w:val="28"/>
              <w:lang w:eastAsia="de-DE"/>
            </w:rPr>
            <w:delText>]</w:delText>
          </w:r>
          <w:r w:rsidR="00B126EC" w:rsidDel="00FE61C1">
            <w:rPr>
              <w:sz w:val="22"/>
              <w:szCs w:val="28"/>
              <w:lang w:eastAsia="de-DE"/>
            </w:rPr>
            <w:delText xml:space="preserve"> </w:delText>
          </w:r>
          <w:r w:rsidR="00B126EC" w:rsidRPr="0042470D" w:rsidDel="00FE61C1">
            <w:rPr>
              <w:rFonts w:cs="Helvetica"/>
              <w:sz w:val="22"/>
              <w:szCs w:val="30"/>
              <w:highlight w:val="yellow"/>
            </w:rPr>
            <w:delText>– warum reichen die Meta-Daten nicht aus?</w:delText>
          </w:r>
        </w:del>
      </w:ins>
    </w:p>
    <w:p w14:paraId="03CA0F31" w14:textId="77777777" w:rsidR="0018012A" w:rsidRPr="00B126EC" w:rsidRDefault="0018012A" w:rsidP="00B126EC">
      <w:pPr>
        <w:widowControl w:val="0"/>
        <w:autoSpaceDE w:val="0"/>
        <w:autoSpaceDN w:val="0"/>
        <w:adjustRightInd w:val="0"/>
        <w:spacing w:after="0"/>
        <w:jc w:val="both"/>
        <w:rPr>
          <w:ins w:id="183" w:author="Christoph Breser" w:date="2016-02-25T09:58:00Z"/>
          <w:rFonts w:cs="Helvetica"/>
          <w:sz w:val="22"/>
          <w:szCs w:val="30"/>
        </w:rPr>
      </w:pPr>
    </w:p>
    <w:p w14:paraId="79B583F8" w14:textId="77777777" w:rsidR="00DE25F7" w:rsidRDefault="004F5EB8" w:rsidP="00DF6B2B">
      <w:pPr>
        <w:ind w:left="708"/>
        <w:jc w:val="both"/>
        <w:rPr>
          <w:ins w:id="184" w:author="Christoph Breser" w:date="2016-02-25T09:58:00Z"/>
          <w:sz w:val="22"/>
          <w:szCs w:val="28"/>
          <w:lang w:eastAsia="de-DE"/>
        </w:rPr>
      </w:pPr>
      <w:ins w:id="185" w:author="Christoph Breser" w:date="2016-02-25T09:58:00Z">
        <w:r>
          <w:rPr>
            <w:sz w:val="22"/>
            <w:szCs w:val="28"/>
            <w:lang w:eastAsia="de-DE"/>
          </w:rPr>
          <w:t>2. I. b</w:t>
        </w:r>
        <w:r w:rsidR="00DE25F7">
          <w:rPr>
            <w:sz w:val="22"/>
            <w:szCs w:val="28"/>
            <w:lang w:eastAsia="de-DE"/>
          </w:rPr>
          <w:t xml:space="preserve">. Die </w:t>
        </w:r>
        <w:r w:rsidR="009A33AA">
          <w:rPr>
            <w:sz w:val="22"/>
            <w:szCs w:val="28"/>
            <w:lang w:eastAsia="de-DE"/>
          </w:rPr>
          <w:t xml:space="preserve">Beziehungen </w:t>
        </w:r>
        <w:r w:rsidR="00DE25F7">
          <w:rPr>
            <w:sz w:val="22"/>
            <w:szCs w:val="28"/>
            <w:lang w:eastAsia="de-DE"/>
          </w:rPr>
          <w:t xml:space="preserve">von </w:t>
        </w:r>
        <w:r w:rsidR="00FB3CEE">
          <w:rPr>
            <w:sz w:val="22"/>
            <w:szCs w:val="28"/>
            <w:lang w:eastAsia="de-DE"/>
          </w:rPr>
          <w:t xml:space="preserve">Archivquellen innerhalb </w:t>
        </w:r>
        <w:r w:rsidR="00DE25F7">
          <w:rPr>
            <w:sz w:val="22"/>
            <w:szCs w:val="28"/>
            <w:lang w:eastAsia="de-DE"/>
          </w:rPr>
          <w:t>eines Archivs bzw. einer Web-Appli</w:t>
        </w:r>
        <w:r w:rsidR="007134D6">
          <w:rPr>
            <w:sz w:val="22"/>
            <w:szCs w:val="28"/>
            <w:lang w:eastAsia="de-DE"/>
          </w:rPr>
          <w:t>k</w:t>
        </w:r>
        <w:r w:rsidR="00DE25F7">
          <w:rPr>
            <w:sz w:val="22"/>
            <w:szCs w:val="28"/>
            <w:lang w:eastAsia="de-DE"/>
          </w:rPr>
          <w:t xml:space="preserve">ation </w:t>
        </w:r>
      </w:ins>
    </w:p>
    <w:p w14:paraId="4394B1A3" w14:textId="77777777" w:rsidR="002C5A92" w:rsidRPr="002C5A92" w:rsidRDefault="009A33AA" w:rsidP="009A33AA">
      <w:pPr>
        <w:jc w:val="both"/>
        <w:rPr>
          <w:sz w:val="22"/>
          <w:szCs w:val="28"/>
          <w:lang w:eastAsia="de-DE"/>
        </w:rPr>
      </w:pPr>
      <w:ins w:id="186" w:author="Christoph Breser" w:date="2016-02-25T09:58:00Z">
        <w:r>
          <w:rPr>
            <w:sz w:val="22"/>
            <w:szCs w:val="28"/>
            <w:lang w:eastAsia="de-DE"/>
          </w:rPr>
          <w:t>Die Arbeit innerhalb eines Archivs ist</w:t>
        </w:r>
        <w:r w:rsidR="008F7769">
          <w:rPr>
            <w:sz w:val="22"/>
            <w:szCs w:val="28"/>
            <w:lang w:eastAsia="de-DE"/>
          </w:rPr>
          <w:t xml:space="preserve">, </w:t>
        </w:r>
        <w:r>
          <w:rPr>
            <w:sz w:val="22"/>
            <w:szCs w:val="28"/>
            <w:lang w:eastAsia="de-DE"/>
          </w:rPr>
          <w:t xml:space="preserve">wie </w:t>
        </w:r>
        <w:r w:rsidR="008F7769">
          <w:rPr>
            <w:sz w:val="22"/>
            <w:szCs w:val="28"/>
            <w:lang w:eastAsia="de-DE"/>
          </w:rPr>
          <w:t xml:space="preserve">zuvor dargestellt, </w:t>
        </w:r>
        <w:r>
          <w:rPr>
            <w:sz w:val="22"/>
            <w:szCs w:val="28"/>
            <w:lang w:eastAsia="de-DE"/>
          </w:rPr>
          <w:t xml:space="preserve">geprägt von kognitiven Einzelschritten, welche sich anhand einer </w:t>
        </w:r>
        <w:r w:rsidR="002C5A92">
          <w:rPr>
            <w:sz w:val="22"/>
            <w:szCs w:val="28"/>
            <w:lang w:eastAsia="de-DE"/>
          </w:rPr>
          <w:t xml:space="preserve">Verkettung </w:t>
        </w:r>
        <w:r w:rsidR="008F7769">
          <w:rPr>
            <w:sz w:val="22"/>
            <w:szCs w:val="28"/>
            <w:lang w:eastAsia="de-DE"/>
          </w:rPr>
          <w:t xml:space="preserve">von Einzelerkenntnissen </w:t>
        </w:r>
        <w:r>
          <w:rPr>
            <w:sz w:val="22"/>
            <w:szCs w:val="28"/>
            <w:lang w:eastAsia="de-DE"/>
          </w:rPr>
          <w:t>zusammenfügen</w:t>
        </w:r>
        <w:r w:rsidR="00602FCF">
          <w:rPr>
            <w:sz w:val="22"/>
            <w:szCs w:val="28"/>
            <w:lang w:eastAsia="de-DE"/>
          </w:rPr>
          <w:t xml:space="preserve">. </w:t>
        </w:r>
        <w:r w:rsidR="00602FCF" w:rsidRPr="0042470D">
          <w:rPr>
            <w:rFonts w:cs="Helvetica"/>
            <w:sz w:val="22"/>
            <w:szCs w:val="30"/>
          </w:rPr>
          <w:t xml:space="preserve">Das Ziel ist </w:t>
        </w:r>
        <w:r>
          <w:rPr>
            <w:rFonts w:cs="Helvetica"/>
            <w:sz w:val="22"/>
            <w:szCs w:val="30"/>
          </w:rPr>
          <w:t xml:space="preserve">dabei </w:t>
        </w:r>
        <w:r w:rsidR="008F7769">
          <w:rPr>
            <w:rFonts w:cs="Helvetica"/>
            <w:sz w:val="22"/>
            <w:szCs w:val="30"/>
          </w:rPr>
          <w:t xml:space="preserve">jedoch </w:t>
        </w:r>
        <w:r w:rsidR="002C5A92">
          <w:rPr>
            <w:rFonts w:cs="Helvetica"/>
            <w:sz w:val="22"/>
            <w:szCs w:val="30"/>
          </w:rPr>
          <w:t xml:space="preserve">nicht nur </w:t>
        </w:r>
        <w:r w:rsidR="00602FCF">
          <w:rPr>
            <w:rFonts w:cs="Helvetica"/>
            <w:sz w:val="22"/>
            <w:szCs w:val="30"/>
          </w:rPr>
          <w:t>die Verd</w:t>
        </w:r>
        <w:r w:rsidR="002C5A92">
          <w:rPr>
            <w:rFonts w:cs="Helvetica"/>
            <w:sz w:val="22"/>
            <w:szCs w:val="30"/>
          </w:rPr>
          <w:t xml:space="preserve">ichtung von </w:t>
        </w:r>
        <w:r w:rsidR="00A37833">
          <w:rPr>
            <w:rFonts w:cs="Helvetica"/>
            <w:sz w:val="22"/>
            <w:szCs w:val="30"/>
          </w:rPr>
          <w:t xml:space="preserve">Einzelaussagen einer Archivquelle </w:t>
        </w:r>
        <w:r w:rsidR="002C5A92">
          <w:rPr>
            <w:rFonts w:cs="Helvetica"/>
            <w:sz w:val="22"/>
            <w:szCs w:val="30"/>
          </w:rPr>
          <w:t xml:space="preserve">sondern </w:t>
        </w:r>
        <w:r w:rsidR="00FB3CEE">
          <w:rPr>
            <w:rFonts w:cs="Helvetica"/>
            <w:sz w:val="22"/>
            <w:szCs w:val="30"/>
          </w:rPr>
          <w:t xml:space="preserve">die </w:t>
        </w:r>
        <w:r w:rsidR="002C5A92">
          <w:rPr>
            <w:rFonts w:cs="Helvetica"/>
            <w:sz w:val="22"/>
            <w:szCs w:val="30"/>
          </w:rPr>
          <w:t xml:space="preserve">Berücksichtigung von Beziehungen zwischen </w:t>
        </w:r>
        <w:r w:rsidR="00A37833">
          <w:rPr>
            <w:rFonts w:cs="Helvetica"/>
            <w:sz w:val="22"/>
            <w:szCs w:val="30"/>
          </w:rPr>
          <w:t>mehreren</w:t>
        </w:r>
        <w:r w:rsidR="002C5A92">
          <w:rPr>
            <w:rFonts w:cs="Helvetica"/>
            <w:sz w:val="22"/>
            <w:szCs w:val="30"/>
          </w:rPr>
          <w:t xml:space="preserve"> Archivquellen</w:t>
        </w:r>
      </w:ins>
      <w:r w:rsidR="00366F7D">
        <w:rPr>
          <w:rFonts w:cs="Helvetica"/>
          <w:sz w:val="22"/>
          <w:szCs w:val="30"/>
        </w:rPr>
        <w:t xml:space="preserve"> bzw. der Performanzen ihrer jeweiligen Einzelaussagen</w:t>
      </w:r>
      <w:ins w:id="187" w:author="Christoph Breser" w:date="2016-02-25T09:58:00Z">
        <w:r w:rsidR="002C5A92">
          <w:rPr>
            <w:rFonts w:cs="Helvetica"/>
            <w:sz w:val="22"/>
            <w:szCs w:val="30"/>
          </w:rPr>
          <w:t>. Wir versuch</w:t>
        </w:r>
        <w:r w:rsidR="00A37833">
          <w:rPr>
            <w:rFonts w:cs="Helvetica"/>
            <w:sz w:val="22"/>
            <w:szCs w:val="30"/>
          </w:rPr>
          <w:t>t</w:t>
        </w:r>
        <w:r w:rsidR="002C5A92">
          <w:rPr>
            <w:rFonts w:cs="Helvetica"/>
            <w:sz w:val="22"/>
            <w:szCs w:val="30"/>
          </w:rPr>
          <w:t xml:space="preserve">en demnach </w:t>
        </w:r>
        <w:r w:rsidR="00A37833">
          <w:rPr>
            <w:rFonts w:cs="Helvetica"/>
            <w:sz w:val="22"/>
            <w:szCs w:val="30"/>
          </w:rPr>
          <w:t xml:space="preserve">die beiden </w:t>
        </w:r>
        <w:r>
          <w:rPr>
            <w:rFonts w:cs="Helvetica"/>
            <w:sz w:val="22"/>
            <w:szCs w:val="30"/>
          </w:rPr>
          <w:t xml:space="preserve">epistemologischen </w:t>
        </w:r>
        <w:r w:rsidR="002C5A92">
          <w:rPr>
            <w:rFonts w:cs="Helvetica"/>
            <w:sz w:val="22"/>
            <w:szCs w:val="30"/>
          </w:rPr>
          <w:t>Modell</w:t>
        </w:r>
        <w:r w:rsidR="00A37833">
          <w:rPr>
            <w:rFonts w:cs="Helvetica"/>
            <w:sz w:val="22"/>
            <w:szCs w:val="30"/>
          </w:rPr>
          <w:t>e</w:t>
        </w:r>
        <w:r w:rsidR="002C5A92">
          <w:rPr>
            <w:rFonts w:cs="Helvetica"/>
            <w:sz w:val="22"/>
            <w:szCs w:val="30"/>
          </w:rPr>
          <w:t xml:space="preserve"> </w:t>
        </w:r>
        <w:r w:rsidR="008F7769">
          <w:rPr>
            <w:rFonts w:cs="Helvetica"/>
            <w:sz w:val="22"/>
            <w:szCs w:val="30"/>
          </w:rPr>
          <w:t xml:space="preserve">von </w:t>
        </w:r>
        <w:r w:rsidR="008F7769">
          <w:rPr>
            <w:rFonts w:cs="Helvetica"/>
            <w:i/>
            <w:sz w:val="22"/>
            <w:szCs w:val="30"/>
          </w:rPr>
          <w:t xml:space="preserve">Ehrenfels </w:t>
        </w:r>
        <w:r w:rsidR="008F7769">
          <w:rPr>
            <w:rFonts w:cs="Helvetica"/>
            <w:sz w:val="22"/>
            <w:szCs w:val="30"/>
          </w:rPr>
          <w:t xml:space="preserve">und </w:t>
        </w:r>
        <w:proofErr w:type="spellStart"/>
        <w:r w:rsidR="008F7769">
          <w:rPr>
            <w:rFonts w:cs="Helvetica"/>
            <w:i/>
            <w:sz w:val="22"/>
            <w:szCs w:val="30"/>
          </w:rPr>
          <w:t>Brunswik</w:t>
        </w:r>
        <w:proofErr w:type="spellEnd"/>
        <w:r w:rsidR="008F7769">
          <w:rPr>
            <w:rFonts w:cs="Helvetica"/>
            <w:i/>
            <w:sz w:val="22"/>
            <w:szCs w:val="30"/>
          </w:rPr>
          <w:t xml:space="preserve"> </w:t>
        </w:r>
        <w:r w:rsidR="002C5A92">
          <w:rPr>
            <w:rFonts w:cs="Helvetica"/>
            <w:sz w:val="22"/>
            <w:szCs w:val="30"/>
          </w:rPr>
          <w:t>auch auf die Verbindung</w:t>
        </w:r>
      </w:ins>
      <w:r w:rsidR="00B639EA">
        <w:rPr>
          <w:rFonts w:cs="Helvetica"/>
          <w:sz w:val="22"/>
          <w:szCs w:val="30"/>
        </w:rPr>
        <w:t>en</w:t>
      </w:r>
      <w:ins w:id="188" w:author="Christoph Breser" w:date="2016-02-25T09:58:00Z">
        <w:r w:rsidR="002C5A92">
          <w:rPr>
            <w:rFonts w:cs="Helvetica"/>
            <w:sz w:val="22"/>
            <w:szCs w:val="30"/>
          </w:rPr>
          <w:t xml:space="preserve"> zwischen</w:t>
        </w:r>
      </w:ins>
      <w:r w:rsidR="002C5A92">
        <w:rPr>
          <w:rFonts w:cs="Helvetica"/>
          <w:sz w:val="22"/>
          <w:szCs w:val="30"/>
        </w:rPr>
        <w:t xml:space="preserve"> Archivquelle und Archiv </w:t>
      </w:r>
      <w:ins w:id="189" w:author="Christoph Breser" w:date="2016-02-25T09:58:00Z">
        <w:r w:rsidR="008F7769">
          <w:rPr>
            <w:rFonts w:cs="Helvetica"/>
            <w:sz w:val="22"/>
            <w:szCs w:val="30"/>
          </w:rPr>
          <w:t>bzw. Web-Applikation auszulegen.</w:t>
        </w:r>
      </w:ins>
    </w:p>
    <w:p w14:paraId="3A6F8D76" w14:textId="77777777" w:rsidR="00F0050D" w:rsidRDefault="009A33AA" w:rsidP="009A33AA">
      <w:pPr>
        <w:jc w:val="both"/>
        <w:rPr>
          <w:sz w:val="22"/>
          <w:szCs w:val="28"/>
          <w:lang w:eastAsia="de-DE"/>
        </w:rPr>
      </w:pPr>
      <w:ins w:id="190" w:author="Christoph Breser" w:date="2016-02-25T09:58:00Z">
        <w:r>
          <w:rPr>
            <w:rFonts w:cs="Helvetica"/>
            <w:sz w:val="22"/>
            <w:szCs w:val="30"/>
          </w:rPr>
          <w:t xml:space="preserve">In der </w:t>
        </w:r>
        <w:r w:rsidR="00A37833">
          <w:rPr>
            <w:rFonts w:cs="Helvetica"/>
            <w:sz w:val="22"/>
            <w:szCs w:val="30"/>
          </w:rPr>
          <w:t xml:space="preserve">Beziehung zwischen Archivquelle und </w:t>
        </w:r>
        <w:r w:rsidR="008F7769">
          <w:rPr>
            <w:rFonts w:cs="Helvetica"/>
            <w:sz w:val="22"/>
            <w:szCs w:val="30"/>
          </w:rPr>
          <w:t>analogem</w:t>
        </w:r>
        <w:r w:rsidR="00FB3CEE">
          <w:rPr>
            <w:rFonts w:cs="Helvetica"/>
            <w:sz w:val="22"/>
            <w:szCs w:val="30"/>
          </w:rPr>
          <w:t xml:space="preserve"> </w:t>
        </w:r>
        <w:r w:rsidR="00A37833">
          <w:rPr>
            <w:rFonts w:cs="Helvetica"/>
            <w:sz w:val="22"/>
            <w:szCs w:val="30"/>
          </w:rPr>
          <w:t xml:space="preserve">Archiv </w:t>
        </w:r>
        <w:r>
          <w:rPr>
            <w:rFonts w:cs="Helvetica"/>
            <w:sz w:val="22"/>
            <w:szCs w:val="30"/>
          </w:rPr>
          <w:t>fiel vor</w:t>
        </w:r>
        <w:r w:rsidR="00FB3CEE">
          <w:rPr>
            <w:rFonts w:cs="Helvetica"/>
            <w:sz w:val="22"/>
            <w:szCs w:val="30"/>
          </w:rPr>
          <w:t xml:space="preserve"> </w:t>
        </w:r>
        <w:r>
          <w:rPr>
            <w:rFonts w:cs="Helvetica"/>
            <w:sz w:val="22"/>
            <w:szCs w:val="30"/>
          </w:rPr>
          <w:t xml:space="preserve">allem </w:t>
        </w:r>
      </w:ins>
      <w:r w:rsidR="00F0050D">
        <w:rPr>
          <w:rFonts w:cs="Helvetica"/>
          <w:sz w:val="22"/>
          <w:szCs w:val="30"/>
        </w:rPr>
        <w:t xml:space="preserve">dessen </w:t>
      </w:r>
      <w:ins w:id="191" w:author="Christoph Breser" w:date="2016-02-25T09:58:00Z">
        <w:r w:rsidR="00A37833">
          <w:rPr>
            <w:rFonts w:cs="Helvetica"/>
            <w:sz w:val="22"/>
            <w:szCs w:val="30"/>
          </w:rPr>
          <w:t xml:space="preserve">Ordnungs-Systematik </w:t>
        </w:r>
        <w:r>
          <w:rPr>
            <w:rFonts w:cs="Helvetica"/>
            <w:sz w:val="22"/>
            <w:szCs w:val="30"/>
          </w:rPr>
          <w:t>auf</w:t>
        </w:r>
        <w:r w:rsidR="00A37833">
          <w:rPr>
            <w:rFonts w:cs="Helvetica"/>
            <w:sz w:val="22"/>
            <w:szCs w:val="30"/>
          </w:rPr>
          <w:t>, welche uns kaum kontext</w:t>
        </w:r>
        <w:r w:rsidR="008F7769">
          <w:rPr>
            <w:rFonts w:cs="Helvetica"/>
            <w:sz w:val="22"/>
            <w:szCs w:val="30"/>
          </w:rPr>
          <w:t>uelle Suchmöglichkeiten erlaubt</w:t>
        </w:r>
      </w:ins>
      <w:r w:rsidR="00F0050D">
        <w:rPr>
          <w:rFonts w:cs="Helvetica"/>
          <w:sz w:val="22"/>
          <w:szCs w:val="30"/>
        </w:rPr>
        <w:t xml:space="preserve">, ohne der genauen </w:t>
      </w:r>
      <w:ins w:id="192" w:author="Christoph Breser" w:date="2016-02-25T09:58:00Z">
        <w:r w:rsidR="00A37833">
          <w:rPr>
            <w:rFonts w:cs="Helvetica"/>
            <w:sz w:val="22"/>
            <w:szCs w:val="30"/>
          </w:rPr>
          <w:t xml:space="preserve">Kenntnis über den gesamten Bestand </w:t>
        </w:r>
      </w:ins>
      <w:r w:rsidR="00F0050D">
        <w:rPr>
          <w:rFonts w:cs="Helvetica"/>
          <w:sz w:val="22"/>
          <w:szCs w:val="30"/>
        </w:rPr>
        <w:t xml:space="preserve">zu verfügen. Dies erfordert wiederum </w:t>
      </w:r>
      <w:ins w:id="193" w:author="Christoph Breser" w:date="2016-02-25T09:58:00Z">
        <w:r w:rsidR="00A37833" w:rsidRPr="0042470D">
          <w:rPr>
            <w:rFonts w:cs="Helvetica"/>
            <w:sz w:val="22"/>
            <w:szCs w:val="30"/>
          </w:rPr>
          <w:t xml:space="preserve">die </w:t>
        </w:r>
        <w:r w:rsidR="00A37833">
          <w:rPr>
            <w:rFonts w:cs="Helvetica"/>
            <w:sz w:val="22"/>
            <w:szCs w:val="30"/>
          </w:rPr>
          <w:t>Expertise e</w:t>
        </w:r>
        <w:r w:rsidR="008F7769">
          <w:rPr>
            <w:rFonts w:cs="Helvetica"/>
            <w:sz w:val="22"/>
            <w:szCs w:val="30"/>
          </w:rPr>
          <w:t>ines/einer Experten/in</w:t>
        </w:r>
        <w:r w:rsidR="00A37833">
          <w:rPr>
            <w:rFonts w:cs="Helvetica"/>
            <w:sz w:val="22"/>
            <w:szCs w:val="30"/>
          </w:rPr>
          <w:t xml:space="preserve">. </w:t>
        </w:r>
        <w:r w:rsidR="00A37833">
          <w:rPr>
            <w:sz w:val="22"/>
            <w:szCs w:val="28"/>
            <w:lang w:eastAsia="de-DE"/>
          </w:rPr>
          <w:t xml:space="preserve">Auf Grund </w:t>
        </w:r>
        <w:r w:rsidR="008F7769">
          <w:rPr>
            <w:sz w:val="22"/>
            <w:szCs w:val="28"/>
            <w:lang w:eastAsia="de-DE"/>
          </w:rPr>
          <w:t xml:space="preserve">der zumeist </w:t>
        </w:r>
        <w:r w:rsidR="00A37833">
          <w:rPr>
            <w:sz w:val="22"/>
            <w:szCs w:val="28"/>
            <w:lang w:eastAsia="de-DE"/>
          </w:rPr>
          <w:t>linear angelegten Archiv</w:t>
        </w:r>
        <w:r w:rsidR="008F7769">
          <w:rPr>
            <w:sz w:val="22"/>
            <w:szCs w:val="28"/>
            <w:lang w:eastAsia="de-DE"/>
          </w:rPr>
          <w:t>-</w:t>
        </w:r>
        <w:r w:rsidR="00A37833">
          <w:rPr>
            <w:sz w:val="22"/>
            <w:szCs w:val="28"/>
            <w:lang w:eastAsia="de-DE"/>
          </w:rPr>
          <w:t xml:space="preserve">Systematik </w:t>
        </w:r>
        <w:r>
          <w:rPr>
            <w:sz w:val="22"/>
            <w:szCs w:val="28"/>
            <w:lang w:eastAsia="de-DE"/>
          </w:rPr>
          <w:t xml:space="preserve">wird </w:t>
        </w:r>
        <w:r w:rsidR="00A37833">
          <w:rPr>
            <w:sz w:val="22"/>
            <w:szCs w:val="28"/>
            <w:lang w:eastAsia="de-DE"/>
          </w:rPr>
          <w:t>die Verknüpfung von Einzelaussagen zwischen mehreren Archivquellen massiv erschwert</w:t>
        </w:r>
      </w:ins>
      <w:r w:rsidR="00F0050D">
        <w:rPr>
          <w:sz w:val="22"/>
          <w:szCs w:val="28"/>
          <w:lang w:eastAsia="de-DE"/>
        </w:rPr>
        <w:t xml:space="preserve"> und </w:t>
      </w:r>
      <w:ins w:id="194" w:author="Christoph Breser" w:date="2016-02-25T09:58:00Z">
        <w:r w:rsidR="00A37833">
          <w:rPr>
            <w:sz w:val="22"/>
            <w:szCs w:val="28"/>
            <w:lang w:eastAsia="de-DE"/>
          </w:rPr>
          <w:t xml:space="preserve">bedarf einer übermäßig komplexen Kognition </w:t>
        </w:r>
      </w:ins>
      <w:r w:rsidR="00F0050D">
        <w:rPr>
          <w:sz w:val="22"/>
          <w:szCs w:val="28"/>
          <w:lang w:eastAsia="de-DE"/>
        </w:rPr>
        <w:t xml:space="preserve">von </w:t>
      </w:r>
      <w:ins w:id="195" w:author="Christoph Breser" w:date="2016-02-25T09:58:00Z">
        <w:r>
          <w:rPr>
            <w:sz w:val="22"/>
            <w:szCs w:val="28"/>
            <w:lang w:eastAsia="de-DE"/>
          </w:rPr>
          <w:t xml:space="preserve">Experten/innen, um in Erweiterung </w:t>
        </w:r>
      </w:ins>
      <w:r w:rsidR="00F0050D">
        <w:rPr>
          <w:sz w:val="22"/>
          <w:szCs w:val="28"/>
          <w:lang w:eastAsia="de-DE"/>
        </w:rPr>
        <w:t xml:space="preserve">auch von </w:t>
      </w:r>
      <w:r w:rsidR="00366F7D">
        <w:rPr>
          <w:sz w:val="22"/>
          <w:szCs w:val="28"/>
          <w:lang w:eastAsia="de-DE"/>
        </w:rPr>
        <w:t xml:space="preserve">den Performanzen der </w:t>
      </w:r>
      <w:ins w:id="196" w:author="Christoph Breser" w:date="2016-02-25T09:58:00Z">
        <w:r>
          <w:rPr>
            <w:sz w:val="22"/>
            <w:szCs w:val="28"/>
            <w:lang w:eastAsia="de-DE"/>
          </w:rPr>
          <w:t xml:space="preserve">Einzelaussagen </w:t>
        </w:r>
      </w:ins>
      <w:r w:rsidR="00366F7D">
        <w:rPr>
          <w:sz w:val="22"/>
          <w:szCs w:val="28"/>
          <w:lang w:eastAsia="de-DE"/>
        </w:rPr>
        <w:t xml:space="preserve">von </w:t>
      </w:r>
      <w:ins w:id="197" w:author="Christoph Breser" w:date="2016-02-25T09:58:00Z">
        <w:r>
          <w:rPr>
            <w:sz w:val="22"/>
            <w:szCs w:val="28"/>
            <w:lang w:eastAsia="de-DE"/>
          </w:rPr>
          <w:t>mehrere</w:t>
        </w:r>
      </w:ins>
      <w:r w:rsidR="00366F7D">
        <w:rPr>
          <w:sz w:val="22"/>
          <w:szCs w:val="28"/>
          <w:lang w:eastAsia="de-DE"/>
        </w:rPr>
        <w:t>n</w:t>
      </w:r>
      <w:ins w:id="198" w:author="Christoph Breser" w:date="2016-02-25T09:58:00Z">
        <w:r>
          <w:rPr>
            <w:sz w:val="22"/>
            <w:szCs w:val="28"/>
            <w:lang w:eastAsia="de-DE"/>
          </w:rPr>
          <w:t xml:space="preserve"> Archivquellen </w:t>
        </w:r>
      </w:ins>
      <w:r w:rsidR="00F0050D">
        <w:rPr>
          <w:sz w:val="22"/>
          <w:szCs w:val="28"/>
          <w:lang w:eastAsia="de-DE"/>
        </w:rPr>
        <w:t>zu profitieren</w:t>
      </w:r>
      <w:ins w:id="199" w:author="Christoph Breser" w:date="2016-02-25T09:58:00Z">
        <w:r>
          <w:rPr>
            <w:sz w:val="22"/>
            <w:szCs w:val="28"/>
            <w:lang w:eastAsia="de-DE"/>
          </w:rPr>
          <w:t xml:space="preserve">. </w:t>
        </w:r>
      </w:ins>
    </w:p>
    <w:p w14:paraId="6492BA23" w14:textId="77777777" w:rsidR="009A33AA" w:rsidRDefault="009A33AA" w:rsidP="009A33AA">
      <w:pPr>
        <w:jc w:val="both"/>
        <w:rPr>
          <w:ins w:id="200" w:author="Christoph Breser" w:date="2016-02-25T09:58:00Z"/>
          <w:sz w:val="22"/>
          <w:szCs w:val="28"/>
          <w:lang w:eastAsia="de-DE"/>
        </w:rPr>
      </w:pPr>
      <w:ins w:id="201" w:author="Christoph Breser" w:date="2016-02-25T09:58:00Z">
        <w:r>
          <w:rPr>
            <w:sz w:val="22"/>
            <w:szCs w:val="28"/>
            <w:lang w:eastAsia="de-DE"/>
          </w:rPr>
          <w:t xml:space="preserve">Die digitale Öffnung des Archiv-Nachlasses erfordert </w:t>
        </w:r>
      </w:ins>
      <w:r w:rsidR="00F0050D">
        <w:rPr>
          <w:sz w:val="22"/>
          <w:szCs w:val="28"/>
          <w:lang w:eastAsia="de-DE"/>
        </w:rPr>
        <w:t xml:space="preserve">nun </w:t>
      </w:r>
      <w:ins w:id="202" w:author="Christoph Breser" w:date="2016-02-25T09:58:00Z">
        <w:r w:rsidR="00F0050D">
          <w:rPr>
            <w:sz w:val="22"/>
            <w:szCs w:val="28"/>
            <w:lang w:eastAsia="de-DE"/>
          </w:rPr>
          <w:t xml:space="preserve">in der Web-Anwendung </w:t>
        </w:r>
      </w:ins>
      <w:r w:rsidR="00F0050D">
        <w:rPr>
          <w:sz w:val="22"/>
          <w:szCs w:val="28"/>
          <w:lang w:eastAsia="de-DE"/>
        </w:rPr>
        <w:t xml:space="preserve">jedoch </w:t>
      </w:r>
      <w:ins w:id="203" w:author="Christoph Breser" w:date="2016-02-25T09:58:00Z">
        <w:r>
          <w:rPr>
            <w:sz w:val="22"/>
            <w:szCs w:val="28"/>
            <w:lang w:eastAsia="de-DE"/>
          </w:rPr>
          <w:t xml:space="preserve">wegen </w:t>
        </w:r>
      </w:ins>
      <w:r w:rsidR="00F0050D">
        <w:rPr>
          <w:sz w:val="22"/>
          <w:szCs w:val="28"/>
          <w:lang w:eastAsia="de-DE"/>
        </w:rPr>
        <w:t xml:space="preserve">der zu erwartenden </w:t>
      </w:r>
      <w:ins w:id="204" w:author="Christoph Breser" w:date="2016-02-25T09:58:00Z">
        <w:r>
          <w:rPr>
            <w:sz w:val="22"/>
            <w:szCs w:val="28"/>
            <w:lang w:eastAsia="de-DE"/>
          </w:rPr>
          <w:t>neue</w:t>
        </w:r>
      </w:ins>
      <w:r w:rsidR="00F0050D">
        <w:rPr>
          <w:sz w:val="22"/>
          <w:szCs w:val="28"/>
          <w:lang w:eastAsia="de-DE"/>
        </w:rPr>
        <w:t>n</w:t>
      </w:r>
      <w:ins w:id="205" w:author="Christoph Breser" w:date="2016-02-25T09:58:00Z">
        <w:r>
          <w:rPr>
            <w:sz w:val="22"/>
            <w:szCs w:val="28"/>
            <w:lang w:eastAsia="de-DE"/>
          </w:rPr>
          <w:t xml:space="preserve"> </w:t>
        </w:r>
        <w:del w:id="206" w:author="stefan zedlacher" w:date="2016-03-03T12:15:00Z">
          <w:r w:rsidDel="00554417">
            <w:rPr>
              <w:sz w:val="22"/>
              <w:szCs w:val="28"/>
              <w:lang w:eastAsia="de-DE"/>
            </w:rPr>
            <w:delText>User</w:delText>
          </w:r>
        </w:del>
      </w:ins>
      <w:ins w:id="207" w:author="stefan zedlacher" w:date="2016-03-03T12:15:00Z">
        <w:r w:rsidR="00554417">
          <w:rPr>
            <w:sz w:val="22"/>
            <w:szCs w:val="28"/>
            <w:lang w:eastAsia="de-DE"/>
          </w:rPr>
          <w:t>Benutzer P</w:t>
        </w:r>
      </w:ins>
      <w:ins w:id="208" w:author="Christoph Breser" w:date="2016-02-25T09:58:00Z">
        <w:del w:id="209" w:author="stefan zedlacher" w:date="2016-03-03T12:15:00Z">
          <w:r w:rsidDel="00554417">
            <w:rPr>
              <w:sz w:val="22"/>
              <w:szCs w:val="28"/>
              <w:lang w:eastAsia="de-DE"/>
            </w:rPr>
            <w:delText>-P</w:delText>
          </w:r>
        </w:del>
        <w:r>
          <w:rPr>
            <w:sz w:val="22"/>
            <w:szCs w:val="28"/>
            <w:lang w:eastAsia="de-DE"/>
          </w:rPr>
          <w:t xml:space="preserve">rofile </w:t>
        </w:r>
      </w:ins>
      <w:r w:rsidR="00F0050D">
        <w:rPr>
          <w:sz w:val="22"/>
          <w:szCs w:val="28"/>
          <w:lang w:eastAsia="de-DE"/>
        </w:rPr>
        <w:t xml:space="preserve">von mitunter auch thematischen Nicht-Experten </w:t>
      </w:r>
      <w:ins w:id="210" w:author="Christoph Breser" w:date="2016-02-25T09:58:00Z">
        <w:r>
          <w:rPr>
            <w:sz w:val="22"/>
            <w:szCs w:val="28"/>
            <w:lang w:eastAsia="de-DE"/>
          </w:rPr>
          <w:t xml:space="preserve">neue Suchmöglichkeiten und damit andere Verständniskriterien. Sie sollten </w:t>
        </w:r>
      </w:ins>
      <w:r w:rsidR="00F0050D">
        <w:rPr>
          <w:sz w:val="22"/>
          <w:szCs w:val="28"/>
          <w:lang w:eastAsia="de-DE"/>
        </w:rPr>
        <w:t xml:space="preserve">die </w:t>
      </w:r>
      <w:ins w:id="211" w:author="Christoph Breser" w:date="2016-02-25T09:58:00Z">
        <w:r>
          <w:rPr>
            <w:sz w:val="22"/>
            <w:szCs w:val="28"/>
            <w:lang w:eastAsia="de-DE"/>
          </w:rPr>
          <w:t>kognitive</w:t>
        </w:r>
      </w:ins>
      <w:r w:rsidR="00F0050D">
        <w:rPr>
          <w:sz w:val="22"/>
          <w:szCs w:val="28"/>
          <w:lang w:eastAsia="de-DE"/>
        </w:rPr>
        <w:t>n</w:t>
      </w:r>
      <w:ins w:id="212" w:author="Christoph Breser" w:date="2016-02-25T09:58:00Z">
        <w:r>
          <w:rPr>
            <w:sz w:val="22"/>
            <w:szCs w:val="28"/>
            <w:lang w:eastAsia="de-DE"/>
          </w:rPr>
          <w:t xml:space="preserve"> Prozesse </w:t>
        </w:r>
      </w:ins>
      <w:r w:rsidR="00F0050D">
        <w:rPr>
          <w:sz w:val="22"/>
          <w:szCs w:val="28"/>
          <w:lang w:eastAsia="de-DE"/>
        </w:rPr>
        <w:t xml:space="preserve">im analogen Archiv </w:t>
      </w:r>
      <w:ins w:id="213" w:author="Christoph Breser" w:date="2016-02-25T09:58:00Z">
        <w:r>
          <w:rPr>
            <w:sz w:val="22"/>
            <w:szCs w:val="28"/>
            <w:lang w:eastAsia="de-DE"/>
          </w:rPr>
          <w:t xml:space="preserve">teilweise ersetzen und das Gesamtwissen über den gesamten Archivbestand bzw. auch darüber hinaus kompensieren. </w:t>
        </w:r>
      </w:ins>
    </w:p>
    <w:p w14:paraId="6BFBBB7C" w14:textId="19E26F89" w:rsidR="00F0050D" w:rsidDel="006E583A" w:rsidRDefault="00FA12B0" w:rsidP="002C5A92">
      <w:pPr>
        <w:jc w:val="both"/>
        <w:rPr>
          <w:del w:id="214" w:author="stefan zedlacher" w:date="2016-03-03T12:26:00Z"/>
          <w:sz w:val="22"/>
          <w:szCs w:val="28"/>
          <w:highlight w:val="yellow"/>
          <w:lang w:eastAsia="de-DE"/>
        </w:rPr>
      </w:pPr>
      <w:ins w:id="215" w:author="Christoph Breser" w:date="2016-02-25T09:58:00Z">
        <w:del w:id="216" w:author="stefan zedlacher" w:date="2016-03-03T12:26:00Z">
          <w:r w:rsidDel="006E583A">
            <w:rPr>
              <w:sz w:val="22"/>
              <w:szCs w:val="28"/>
              <w:lang w:eastAsia="de-DE"/>
            </w:rPr>
            <w:delText>In der Bezieh</w:delText>
          </w:r>
          <w:r w:rsidR="009A33AA" w:rsidDel="006E583A">
            <w:rPr>
              <w:sz w:val="22"/>
              <w:szCs w:val="28"/>
              <w:lang w:eastAsia="de-DE"/>
            </w:rPr>
            <w:delText>ung z</w:delText>
          </w:r>
          <w:r w:rsidDel="006E583A">
            <w:rPr>
              <w:sz w:val="22"/>
              <w:szCs w:val="28"/>
              <w:lang w:eastAsia="de-DE"/>
            </w:rPr>
            <w:delText xml:space="preserve">wischen Archivquelle und Archiv </w:delText>
          </w:r>
          <w:r w:rsidR="00FB3CEE" w:rsidRPr="00FB3CEE" w:rsidDel="006E583A">
            <w:rPr>
              <w:sz w:val="22"/>
              <w:szCs w:val="28"/>
              <w:highlight w:val="yellow"/>
              <w:lang w:eastAsia="de-DE"/>
            </w:rPr>
            <w:delText xml:space="preserve">... </w:delText>
          </w:r>
        </w:del>
      </w:ins>
    </w:p>
    <w:p w14:paraId="33BF4E33" w14:textId="77898F3A" w:rsidR="00554417" w:rsidRDefault="00F0050D" w:rsidP="00F0050D">
      <w:pPr>
        <w:jc w:val="both"/>
        <w:rPr>
          <w:ins w:id="217" w:author="Christoph Breser" w:date="2016-02-25T09:58:00Z"/>
          <w:sz w:val="22"/>
          <w:szCs w:val="28"/>
          <w:lang w:eastAsia="de-DE"/>
        </w:rPr>
      </w:pPr>
      <w:ins w:id="218" w:author="Christoph Breser" w:date="2016-02-25T09:58:00Z">
        <w:del w:id="219" w:author="stefan zedlacher" w:date="2016-03-03T12:26:00Z">
          <w:r w:rsidDel="006E583A">
            <w:rPr>
              <w:sz w:val="22"/>
              <w:szCs w:val="28"/>
              <w:lang w:eastAsia="de-DE"/>
            </w:rPr>
            <w:delText>[</w:delText>
          </w:r>
          <w:r w:rsidRPr="002C7D33" w:rsidDel="006E583A">
            <w:rPr>
              <w:sz w:val="22"/>
              <w:szCs w:val="28"/>
              <w:highlight w:val="cyan"/>
              <w:lang w:eastAsia="de-DE"/>
            </w:rPr>
            <w:delText>DATENMODELL</w:delText>
          </w:r>
          <w:r w:rsidDel="006E583A">
            <w:rPr>
              <w:sz w:val="22"/>
              <w:szCs w:val="28"/>
              <w:lang w:eastAsia="de-DE"/>
            </w:rPr>
            <w:delText xml:space="preserve"> </w:delText>
          </w:r>
          <w:r w:rsidRPr="00FB3CEE" w:rsidDel="006E583A">
            <w:rPr>
              <w:sz w:val="22"/>
              <w:szCs w:val="28"/>
              <w:highlight w:val="yellow"/>
              <w:lang w:eastAsia="de-DE"/>
            </w:rPr>
            <w:delText>(Baumstruktur?)</w:delText>
          </w:r>
          <w:r w:rsidDel="006E583A">
            <w:rPr>
              <w:sz w:val="22"/>
              <w:szCs w:val="28"/>
              <w:lang w:eastAsia="de-DE"/>
            </w:rPr>
            <w:delText xml:space="preserve"> – </w:delText>
          </w:r>
          <w:r w:rsidRPr="00100B24" w:rsidDel="006E583A">
            <w:rPr>
              <w:sz w:val="22"/>
              <w:szCs w:val="28"/>
              <w:highlight w:val="yellow"/>
              <w:lang w:eastAsia="de-DE"/>
            </w:rPr>
            <w:delText>Metadaten-Repository</w:delText>
          </w:r>
          <w:r w:rsidDel="006E583A">
            <w:rPr>
              <w:sz w:val="22"/>
              <w:szCs w:val="28"/>
              <w:lang w:eastAsia="de-DE"/>
            </w:rPr>
            <w:delText>] [</w:delText>
          </w:r>
          <w:r w:rsidRPr="00FB3CEE" w:rsidDel="006E583A">
            <w:rPr>
              <w:sz w:val="22"/>
              <w:szCs w:val="28"/>
              <w:highlight w:val="yellow"/>
              <w:lang w:eastAsia="de-DE"/>
            </w:rPr>
            <w:delText>STANDARDS</w:delText>
          </w:r>
          <w:r w:rsidDel="006E583A">
            <w:rPr>
              <w:sz w:val="22"/>
              <w:szCs w:val="28"/>
              <w:lang w:eastAsia="de-DE"/>
            </w:rPr>
            <w:delText>]</w:delText>
          </w:r>
        </w:del>
      </w:ins>
    </w:p>
    <w:p w14:paraId="4D27D005" w14:textId="77777777" w:rsidR="00FB3CEE" w:rsidRPr="00F1728D" w:rsidRDefault="00FB3CEE" w:rsidP="002C5A92">
      <w:pPr>
        <w:jc w:val="both"/>
        <w:rPr>
          <w:ins w:id="220" w:author="Christoph Breser" w:date="2016-02-25T09:58:00Z"/>
          <w:strike/>
          <w:sz w:val="22"/>
          <w:szCs w:val="28"/>
          <w:lang w:eastAsia="de-DE"/>
          <w:rPrChange w:id="221" w:author="stefan zedlacher" w:date="2016-03-04T23:36:00Z">
            <w:rPr>
              <w:ins w:id="222" w:author="Christoph Breser" w:date="2016-02-25T09:58:00Z"/>
              <w:sz w:val="22"/>
              <w:szCs w:val="28"/>
              <w:lang w:eastAsia="de-DE"/>
            </w:rPr>
          </w:rPrChange>
        </w:rPr>
      </w:pPr>
      <w:ins w:id="223" w:author="Christoph Breser" w:date="2016-02-25T09:58:00Z">
        <w:r w:rsidRPr="00F1728D">
          <w:rPr>
            <w:strike/>
            <w:sz w:val="22"/>
            <w:szCs w:val="28"/>
            <w:highlight w:val="yellow"/>
            <w:lang w:eastAsia="de-DE"/>
            <w:rPrChange w:id="224" w:author="stefan zedlacher" w:date="2016-03-04T23:36:00Z">
              <w:rPr>
                <w:sz w:val="22"/>
                <w:szCs w:val="28"/>
                <w:highlight w:val="yellow"/>
                <w:lang w:eastAsia="de-DE"/>
              </w:rPr>
            </w:rPrChange>
          </w:rPr>
          <w:t>These: selbe</w:t>
        </w:r>
      </w:ins>
      <w:r w:rsidR="00F0050D" w:rsidRPr="00F1728D">
        <w:rPr>
          <w:strike/>
          <w:sz w:val="22"/>
          <w:szCs w:val="28"/>
          <w:highlight w:val="yellow"/>
          <w:lang w:eastAsia="de-DE"/>
          <w:rPrChange w:id="225" w:author="stefan zedlacher" w:date="2016-03-04T23:36:00Z">
            <w:rPr>
              <w:sz w:val="22"/>
              <w:szCs w:val="28"/>
              <w:highlight w:val="yellow"/>
              <w:lang w:eastAsia="de-DE"/>
            </w:rPr>
          </w:rPrChange>
        </w:rPr>
        <w:t xml:space="preserve"> bzw.</w:t>
      </w:r>
      <w:ins w:id="226" w:author="Christoph Breser" w:date="2016-02-25T09:58:00Z">
        <w:r w:rsidRPr="00F1728D">
          <w:rPr>
            <w:strike/>
            <w:sz w:val="22"/>
            <w:szCs w:val="28"/>
            <w:highlight w:val="yellow"/>
            <w:lang w:eastAsia="de-DE"/>
            <w:rPrChange w:id="227" w:author="stefan zedlacher" w:date="2016-03-04T23:36:00Z">
              <w:rPr>
                <w:sz w:val="22"/>
                <w:szCs w:val="28"/>
                <w:highlight w:val="yellow"/>
                <w:lang w:eastAsia="de-DE"/>
              </w:rPr>
            </w:rPrChange>
          </w:rPr>
          <w:t xml:space="preserve"> ähnliche [oder andere</w:t>
        </w:r>
      </w:ins>
      <w:r w:rsidR="00F0050D" w:rsidRPr="00F1728D">
        <w:rPr>
          <w:strike/>
          <w:sz w:val="22"/>
          <w:szCs w:val="28"/>
          <w:highlight w:val="yellow"/>
          <w:lang w:eastAsia="de-DE"/>
          <w:rPrChange w:id="228" w:author="stefan zedlacher" w:date="2016-03-04T23:36:00Z">
            <w:rPr>
              <w:sz w:val="22"/>
              <w:szCs w:val="28"/>
              <w:highlight w:val="yellow"/>
              <w:lang w:eastAsia="de-DE"/>
            </w:rPr>
          </w:rPrChange>
        </w:rPr>
        <w:t>?</w:t>
      </w:r>
      <w:ins w:id="229" w:author="Christoph Breser" w:date="2016-02-25T09:58:00Z">
        <w:r w:rsidRPr="00F1728D">
          <w:rPr>
            <w:strike/>
            <w:sz w:val="22"/>
            <w:szCs w:val="28"/>
            <w:highlight w:val="yellow"/>
            <w:lang w:eastAsia="de-DE"/>
            <w:rPrChange w:id="230" w:author="stefan zedlacher" w:date="2016-03-04T23:36:00Z">
              <w:rPr>
                <w:sz w:val="22"/>
                <w:szCs w:val="28"/>
                <w:highlight w:val="yellow"/>
                <w:lang w:eastAsia="de-DE"/>
              </w:rPr>
            </w:rPrChange>
          </w:rPr>
          <w:t>] Systematik</w:t>
        </w:r>
      </w:ins>
      <w:r w:rsidR="00F0050D" w:rsidRPr="00F1728D">
        <w:rPr>
          <w:strike/>
          <w:sz w:val="22"/>
          <w:szCs w:val="28"/>
          <w:highlight w:val="yellow"/>
          <w:lang w:eastAsia="de-DE"/>
          <w:rPrChange w:id="231" w:author="stefan zedlacher" w:date="2016-03-04T23:36:00Z">
            <w:rPr>
              <w:sz w:val="22"/>
              <w:szCs w:val="28"/>
              <w:highlight w:val="yellow"/>
              <w:lang w:eastAsia="de-DE"/>
            </w:rPr>
          </w:rPrChange>
        </w:rPr>
        <w:t>en</w:t>
      </w:r>
      <w:ins w:id="232" w:author="Christoph Breser" w:date="2016-02-25T09:58:00Z">
        <w:r w:rsidRPr="00F1728D">
          <w:rPr>
            <w:strike/>
            <w:sz w:val="22"/>
            <w:szCs w:val="28"/>
            <w:highlight w:val="yellow"/>
            <w:lang w:eastAsia="de-DE"/>
            <w:rPrChange w:id="233" w:author="stefan zedlacher" w:date="2016-03-04T23:36:00Z">
              <w:rPr>
                <w:sz w:val="22"/>
                <w:szCs w:val="28"/>
                <w:highlight w:val="yellow"/>
                <w:lang w:eastAsia="de-DE"/>
              </w:rPr>
            </w:rPrChange>
          </w:rPr>
          <w:t xml:space="preserve"> </w:t>
        </w:r>
      </w:ins>
      <w:r w:rsidR="00F0050D" w:rsidRPr="00F1728D">
        <w:rPr>
          <w:strike/>
          <w:sz w:val="22"/>
          <w:szCs w:val="28"/>
          <w:highlight w:val="yellow"/>
          <w:lang w:eastAsia="de-DE"/>
          <w:rPrChange w:id="234" w:author="stefan zedlacher" w:date="2016-03-04T23:36:00Z">
            <w:rPr>
              <w:sz w:val="22"/>
              <w:szCs w:val="28"/>
              <w:highlight w:val="yellow"/>
              <w:lang w:eastAsia="de-DE"/>
            </w:rPr>
          </w:rPrChange>
        </w:rPr>
        <w:t xml:space="preserve">von analogem und digitalem </w:t>
      </w:r>
      <w:ins w:id="235" w:author="Christoph Breser" w:date="2016-02-25T09:58:00Z">
        <w:r w:rsidRPr="00F1728D">
          <w:rPr>
            <w:strike/>
            <w:sz w:val="22"/>
            <w:szCs w:val="28"/>
            <w:highlight w:val="yellow"/>
            <w:lang w:eastAsia="de-DE"/>
            <w:rPrChange w:id="236" w:author="stefan zedlacher" w:date="2016-03-04T23:36:00Z">
              <w:rPr>
                <w:sz w:val="22"/>
                <w:szCs w:val="28"/>
                <w:highlight w:val="yellow"/>
                <w:lang w:eastAsia="de-DE"/>
              </w:rPr>
            </w:rPrChange>
          </w:rPr>
          <w:t>Archiv</w:t>
        </w:r>
      </w:ins>
    </w:p>
    <w:p w14:paraId="0B643353" w14:textId="77777777" w:rsidR="00F0050D" w:rsidRPr="00F1728D" w:rsidRDefault="00F4324B" w:rsidP="00F0050D">
      <w:pPr>
        <w:pStyle w:val="Listenabsatz"/>
        <w:widowControl w:val="0"/>
        <w:numPr>
          <w:ilvl w:val="0"/>
          <w:numId w:val="7"/>
        </w:numPr>
        <w:autoSpaceDE w:val="0"/>
        <w:autoSpaceDN w:val="0"/>
        <w:adjustRightInd w:val="0"/>
        <w:spacing w:after="0"/>
        <w:jc w:val="both"/>
        <w:rPr>
          <w:rFonts w:cs="Helvetica"/>
          <w:i/>
          <w:strike/>
          <w:sz w:val="22"/>
          <w:szCs w:val="30"/>
          <w:rPrChange w:id="237" w:author="stefan zedlacher" w:date="2016-03-04T23:36:00Z">
            <w:rPr>
              <w:rFonts w:cs="Helvetica"/>
              <w:i/>
              <w:sz w:val="22"/>
              <w:szCs w:val="30"/>
            </w:rPr>
          </w:rPrChange>
        </w:rPr>
      </w:pPr>
      <w:r w:rsidRPr="00F1728D">
        <w:rPr>
          <w:rFonts w:cs="Helvetica"/>
          <w:i/>
          <w:strike/>
          <w:sz w:val="22"/>
          <w:szCs w:val="30"/>
          <w:highlight w:val="yellow"/>
          <w:rPrChange w:id="238" w:author="stefan zedlacher" w:date="2016-03-04T23:36:00Z">
            <w:rPr>
              <w:rFonts w:cs="Helvetica"/>
              <w:i/>
              <w:sz w:val="22"/>
              <w:szCs w:val="30"/>
              <w:highlight w:val="yellow"/>
            </w:rPr>
          </w:rPrChange>
        </w:rPr>
        <w:t>Es stellte zudem eine der größten Herausforderungen für die digitale Arbeit in Web-Applikationen dar, weil ihre Suchmöglichkeiten zumeist so ausgearbeitet sind, dass die Suchangaben bereits ein Vorwissen erfordern.</w:t>
      </w:r>
    </w:p>
    <w:p w14:paraId="1E11B306" w14:textId="77777777" w:rsidR="00FA12B0" w:rsidRPr="00F1728D" w:rsidRDefault="00F4324B" w:rsidP="00F4324B">
      <w:pPr>
        <w:widowControl w:val="0"/>
        <w:autoSpaceDE w:val="0"/>
        <w:autoSpaceDN w:val="0"/>
        <w:adjustRightInd w:val="0"/>
        <w:spacing w:after="0"/>
        <w:jc w:val="both"/>
        <w:rPr>
          <w:i/>
          <w:strike/>
          <w:sz w:val="22"/>
          <w:szCs w:val="28"/>
          <w:lang w:eastAsia="de-DE"/>
          <w:rPrChange w:id="239" w:author="stefan zedlacher" w:date="2016-03-04T23:36:00Z">
            <w:rPr>
              <w:i/>
              <w:sz w:val="22"/>
              <w:szCs w:val="28"/>
              <w:lang w:eastAsia="de-DE"/>
            </w:rPr>
          </w:rPrChange>
        </w:rPr>
      </w:pPr>
      <w:r w:rsidRPr="00F1728D">
        <w:rPr>
          <w:rFonts w:cs="Helvetica"/>
          <w:i/>
          <w:strike/>
          <w:sz w:val="22"/>
          <w:szCs w:val="30"/>
          <w:rPrChange w:id="240" w:author="stefan zedlacher" w:date="2016-03-04T23:36:00Z">
            <w:rPr>
              <w:rFonts w:cs="Helvetica"/>
              <w:i/>
              <w:sz w:val="22"/>
              <w:szCs w:val="30"/>
            </w:rPr>
          </w:rPrChange>
        </w:rPr>
        <w:t xml:space="preserve"> </w:t>
      </w:r>
    </w:p>
    <w:p w14:paraId="280DA5AD" w14:textId="1EDD0E03" w:rsidR="00F0050D" w:rsidRPr="00F1728D" w:rsidRDefault="00F4324B" w:rsidP="00F0050D">
      <w:pPr>
        <w:pStyle w:val="Listenabsatz"/>
        <w:widowControl w:val="0"/>
        <w:numPr>
          <w:ilvl w:val="0"/>
          <w:numId w:val="7"/>
        </w:numPr>
        <w:autoSpaceDE w:val="0"/>
        <w:autoSpaceDN w:val="0"/>
        <w:adjustRightInd w:val="0"/>
        <w:spacing w:after="0"/>
        <w:jc w:val="both"/>
        <w:rPr>
          <w:rFonts w:cs="Helvetica"/>
          <w:i/>
          <w:strike/>
          <w:sz w:val="22"/>
          <w:szCs w:val="30"/>
          <w:rPrChange w:id="241" w:author="stefan zedlacher" w:date="2016-03-04T23:36:00Z">
            <w:rPr>
              <w:rFonts w:cs="Helvetica"/>
              <w:i/>
              <w:sz w:val="22"/>
              <w:szCs w:val="30"/>
            </w:rPr>
          </w:rPrChange>
        </w:rPr>
      </w:pPr>
      <w:r w:rsidRPr="00F1728D">
        <w:rPr>
          <w:rFonts w:cs="Helvetica"/>
          <w:i/>
          <w:strike/>
          <w:sz w:val="22"/>
          <w:szCs w:val="30"/>
          <w:highlight w:val="yellow"/>
          <w:rPrChange w:id="242" w:author="stefan zedlacher" w:date="2016-03-04T23:36:00Z">
            <w:rPr>
              <w:rFonts w:cs="Helvetica"/>
              <w:i/>
              <w:sz w:val="22"/>
              <w:szCs w:val="30"/>
              <w:highlight w:val="yellow"/>
            </w:rPr>
          </w:rPrChange>
        </w:rPr>
        <w:t>wie die Suchabfrage gestaltet wird bedingt bei Web</w:t>
      </w:r>
      <w:ins w:id="243" w:author="stefan zedlacher" w:date="2016-03-04T23:22:00Z">
        <w:r w:rsidR="00A912AA" w:rsidRPr="00F1728D">
          <w:rPr>
            <w:rFonts w:cs="Helvetica"/>
            <w:i/>
            <w:strike/>
            <w:sz w:val="22"/>
            <w:szCs w:val="30"/>
            <w:highlight w:val="yellow"/>
            <w:rPrChange w:id="244" w:author="stefan zedlacher" w:date="2016-03-04T23:36:00Z">
              <w:rPr>
                <w:rFonts w:cs="Helvetica"/>
                <w:i/>
                <w:sz w:val="22"/>
                <w:szCs w:val="30"/>
                <w:highlight w:val="yellow"/>
              </w:rPr>
            </w:rPrChange>
          </w:rPr>
          <w:t>applikationen</w:t>
        </w:r>
      </w:ins>
      <w:del w:id="245" w:author="stefan zedlacher" w:date="2016-03-04T23:22:00Z">
        <w:r w:rsidRPr="00F1728D" w:rsidDel="00A912AA">
          <w:rPr>
            <w:rFonts w:cs="Helvetica"/>
            <w:i/>
            <w:strike/>
            <w:sz w:val="22"/>
            <w:szCs w:val="30"/>
            <w:highlight w:val="yellow"/>
            <w:rPrChange w:id="246" w:author="stefan zedlacher" w:date="2016-03-04T23:36:00Z">
              <w:rPr>
                <w:rFonts w:cs="Helvetica"/>
                <w:i/>
                <w:sz w:val="22"/>
                <w:szCs w:val="30"/>
                <w:highlight w:val="yellow"/>
              </w:rPr>
            </w:rPrChange>
          </w:rPr>
          <w:delText>-App</w:delText>
        </w:r>
      </w:del>
      <w:r w:rsidRPr="00F1728D">
        <w:rPr>
          <w:rFonts w:cs="Helvetica"/>
          <w:i/>
          <w:strike/>
          <w:sz w:val="22"/>
          <w:szCs w:val="30"/>
          <w:highlight w:val="yellow"/>
          <w:rPrChange w:id="247" w:author="stefan zedlacher" w:date="2016-03-04T23:36:00Z">
            <w:rPr>
              <w:rFonts w:cs="Helvetica"/>
              <w:i/>
              <w:sz w:val="22"/>
              <w:szCs w:val="30"/>
              <w:highlight w:val="yellow"/>
            </w:rPr>
          </w:rPrChange>
        </w:rPr>
        <w:t xml:space="preserve"> bereits das Wissen über den gesamten Bestand, sowie der Möglichkeiten von Verbindungen zwischen </w:t>
      </w:r>
      <w:r w:rsidR="00D6069A" w:rsidRPr="00F1728D">
        <w:rPr>
          <w:rFonts w:cs="Helvetica"/>
          <w:i/>
          <w:strike/>
          <w:sz w:val="22"/>
          <w:szCs w:val="30"/>
          <w:highlight w:val="yellow"/>
          <w:rPrChange w:id="248" w:author="stefan zedlacher" w:date="2016-03-04T23:36:00Z">
            <w:rPr>
              <w:rFonts w:cs="Helvetica"/>
              <w:i/>
              <w:sz w:val="22"/>
              <w:szCs w:val="30"/>
              <w:highlight w:val="yellow"/>
            </w:rPr>
          </w:rPrChange>
        </w:rPr>
        <w:t>E</w:t>
      </w:r>
      <w:ins w:id="249" w:author="Christoph Breser" w:date="2016-02-25T09:58:00Z">
        <w:r w:rsidR="00A64E07" w:rsidRPr="00F1728D">
          <w:rPr>
            <w:rFonts w:cs="Helvetica"/>
            <w:i/>
            <w:strike/>
            <w:sz w:val="22"/>
            <w:szCs w:val="30"/>
            <w:highlight w:val="yellow"/>
            <w:rPrChange w:id="250" w:author="stefan zedlacher" w:date="2016-03-04T23:36:00Z">
              <w:rPr>
                <w:rFonts w:cs="Helvetica"/>
                <w:i/>
                <w:sz w:val="22"/>
                <w:szCs w:val="30"/>
                <w:highlight w:val="yellow"/>
              </w:rPr>
            </w:rPrChange>
          </w:rPr>
          <w:t>inzelaussagen</w:t>
        </w:r>
      </w:ins>
    </w:p>
    <w:p w14:paraId="2E99B60A" w14:textId="77777777" w:rsidR="00F0050D" w:rsidRPr="00F1728D" w:rsidRDefault="00F0050D" w:rsidP="00F4324B">
      <w:pPr>
        <w:widowControl w:val="0"/>
        <w:autoSpaceDE w:val="0"/>
        <w:autoSpaceDN w:val="0"/>
        <w:adjustRightInd w:val="0"/>
        <w:spacing w:after="0"/>
        <w:jc w:val="both"/>
        <w:rPr>
          <w:rFonts w:cs="Helvetica"/>
          <w:strike/>
          <w:sz w:val="22"/>
          <w:szCs w:val="30"/>
          <w:rPrChange w:id="251" w:author="stefan zedlacher" w:date="2016-03-04T23:36:00Z">
            <w:rPr>
              <w:rFonts w:cs="Helvetica"/>
              <w:sz w:val="22"/>
              <w:szCs w:val="30"/>
            </w:rPr>
          </w:rPrChange>
        </w:rPr>
      </w:pPr>
    </w:p>
    <w:p w14:paraId="73489117" w14:textId="442E2FF1" w:rsidR="006E583A" w:rsidRPr="00F1728D" w:rsidRDefault="006E583A" w:rsidP="006E583A">
      <w:pPr>
        <w:jc w:val="both"/>
        <w:rPr>
          <w:ins w:id="252" w:author="stefan zedlacher" w:date="2016-03-03T12:26:00Z"/>
          <w:strike/>
          <w:sz w:val="22"/>
          <w:szCs w:val="28"/>
          <w:highlight w:val="yellow"/>
          <w:lang w:eastAsia="de-DE"/>
          <w:rPrChange w:id="253" w:author="stefan zedlacher" w:date="2016-03-04T23:36:00Z">
            <w:rPr>
              <w:ins w:id="254" w:author="stefan zedlacher" w:date="2016-03-03T12:26:00Z"/>
              <w:sz w:val="22"/>
              <w:szCs w:val="28"/>
              <w:highlight w:val="yellow"/>
              <w:lang w:eastAsia="de-DE"/>
            </w:rPr>
          </w:rPrChange>
        </w:rPr>
      </w:pPr>
      <w:ins w:id="255" w:author="stefan zedlacher" w:date="2016-03-03T12:26:00Z">
        <w:r w:rsidRPr="00F1728D">
          <w:rPr>
            <w:strike/>
            <w:sz w:val="22"/>
            <w:szCs w:val="28"/>
            <w:lang w:eastAsia="de-DE"/>
            <w:rPrChange w:id="256" w:author="stefan zedlacher" w:date="2016-03-04T23:36:00Z">
              <w:rPr>
                <w:sz w:val="22"/>
                <w:szCs w:val="28"/>
                <w:lang w:eastAsia="de-DE"/>
              </w:rPr>
            </w:rPrChange>
          </w:rPr>
          <w:t xml:space="preserve">In der Beziehung zwischen Archivquelle und Archiv </w:t>
        </w:r>
        <w:r w:rsidR="00A912AA" w:rsidRPr="00F1728D">
          <w:rPr>
            <w:strike/>
            <w:sz w:val="22"/>
            <w:szCs w:val="28"/>
            <w:highlight w:val="yellow"/>
            <w:lang w:eastAsia="de-DE"/>
            <w:rPrChange w:id="257" w:author="stefan zedlacher" w:date="2016-03-04T23:36:00Z">
              <w:rPr>
                <w:sz w:val="22"/>
                <w:szCs w:val="28"/>
                <w:highlight w:val="yellow"/>
                <w:lang w:eastAsia="de-DE"/>
              </w:rPr>
            </w:rPrChange>
          </w:rPr>
          <w:t>...</w:t>
        </w:r>
      </w:ins>
    </w:p>
    <w:p w14:paraId="41F30449" w14:textId="77777777" w:rsidR="006E583A" w:rsidRDefault="006E583A" w:rsidP="006E583A">
      <w:pPr>
        <w:jc w:val="both"/>
        <w:rPr>
          <w:ins w:id="258" w:author="stefan zedlacher" w:date="2016-03-03T12:26:00Z"/>
          <w:sz w:val="22"/>
          <w:szCs w:val="28"/>
          <w:lang w:eastAsia="de-DE"/>
        </w:rPr>
      </w:pPr>
      <w:ins w:id="259" w:author="stefan zedlacher" w:date="2016-03-03T12:26:00Z">
        <w:r>
          <w:rPr>
            <w:sz w:val="22"/>
            <w:szCs w:val="28"/>
            <w:lang w:eastAsia="de-DE"/>
          </w:rPr>
          <w:t>[</w:t>
        </w:r>
        <w:r w:rsidRPr="002C7D33">
          <w:rPr>
            <w:sz w:val="22"/>
            <w:szCs w:val="28"/>
            <w:highlight w:val="cyan"/>
            <w:lang w:eastAsia="de-DE"/>
          </w:rPr>
          <w:t>DATENMODELL</w:t>
        </w:r>
        <w:r>
          <w:rPr>
            <w:sz w:val="22"/>
            <w:szCs w:val="28"/>
            <w:lang w:eastAsia="de-DE"/>
          </w:rPr>
          <w:t xml:space="preserve"> </w:t>
        </w:r>
        <w:r w:rsidRPr="00FB3CEE">
          <w:rPr>
            <w:sz w:val="22"/>
            <w:szCs w:val="28"/>
            <w:highlight w:val="yellow"/>
            <w:lang w:eastAsia="de-DE"/>
          </w:rPr>
          <w:t>(Baumstruktur?)</w:t>
        </w:r>
        <w:r>
          <w:rPr>
            <w:sz w:val="22"/>
            <w:szCs w:val="28"/>
            <w:lang w:eastAsia="de-DE"/>
          </w:rPr>
          <w:t xml:space="preserve"> – </w:t>
        </w:r>
        <w:r w:rsidRPr="00100B24">
          <w:rPr>
            <w:sz w:val="22"/>
            <w:szCs w:val="28"/>
            <w:highlight w:val="yellow"/>
            <w:lang w:eastAsia="de-DE"/>
          </w:rPr>
          <w:t>Metadaten-Repository</w:t>
        </w:r>
        <w:r>
          <w:rPr>
            <w:sz w:val="22"/>
            <w:szCs w:val="28"/>
            <w:lang w:eastAsia="de-DE"/>
          </w:rPr>
          <w:t>] [</w:t>
        </w:r>
        <w:r w:rsidRPr="00FB3CEE">
          <w:rPr>
            <w:sz w:val="22"/>
            <w:szCs w:val="28"/>
            <w:highlight w:val="yellow"/>
            <w:lang w:eastAsia="de-DE"/>
          </w:rPr>
          <w:t>STANDARDS</w:t>
        </w:r>
        <w:r>
          <w:rPr>
            <w:sz w:val="22"/>
            <w:szCs w:val="28"/>
            <w:lang w:eastAsia="de-DE"/>
          </w:rPr>
          <w:t>]</w:t>
        </w:r>
      </w:ins>
    </w:p>
    <w:p w14:paraId="038B4194" w14:textId="77777777" w:rsidR="00A912AA" w:rsidRDefault="006E583A" w:rsidP="006E583A">
      <w:pPr>
        <w:jc w:val="both"/>
        <w:rPr>
          <w:ins w:id="260" w:author="stefan zedlacher" w:date="2016-03-04T23:19:00Z"/>
          <w:sz w:val="22"/>
          <w:szCs w:val="28"/>
          <w:lang w:eastAsia="de-DE"/>
        </w:rPr>
      </w:pPr>
      <w:ins w:id="261" w:author="stefan zedlacher" w:date="2016-03-03T12:26:00Z">
        <w:r>
          <w:rPr>
            <w:sz w:val="22"/>
            <w:szCs w:val="28"/>
            <w:lang w:eastAsia="de-DE"/>
          </w:rPr>
          <w:t xml:space="preserve">Ausgehend von der Archivquelle (Bild-, Text- oder Hybridquelle) werden diese (traditionell) mit </w:t>
        </w:r>
      </w:ins>
      <w:ins w:id="262" w:author="stefan zedlacher" w:date="2016-03-04T23:18:00Z">
        <w:r w:rsidR="00A912AA">
          <w:rPr>
            <w:sz w:val="22"/>
            <w:szCs w:val="28"/>
            <w:lang w:eastAsia="de-DE"/>
          </w:rPr>
          <w:t>Metadaten</w:t>
        </w:r>
      </w:ins>
      <w:ins w:id="263" w:author="stefan zedlacher" w:date="2016-03-03T12:26:00Z">
        <w:r>
          <w:rPr>
            <w:sz w:val="22"/>
            <w:szCs w:val="28"/>
            <w:lang w:eastAsia="de-DE"/>
          </w:rPr>
          <w:t xml:space="preserve"> (war Entitäten) und Thesauri / Glossaren verknüpft. Dies gewährleistet eine Verbindung zu anderen Datenbanken und eine Standardisierung. In unserem Datenmodell gehen wir davon aus, dass die Metadaten in Beziehung zu unterschiedlichen Referenzebenen stehen. </w:t>
        </w:r>
      </w:ins>
    </w:p>
    <w:p w14:paraId="5D11F2AD" w14:textId="77777777" w:rsidR="00A912AA" w:rsidRDefault="00A912AA" w:rsidP="006E583A">
      <w:pPr>
        <w:jc w:val="both"/>
        <w:rPr>
          <w:ins w:id="264" w:author="stefan zedlacher" w:date="2016-03-04T23:19:00Z"/>
          <w:sz w:val="22"/>
          <w:szCs w:val="28"/>
          <w:lang w:eastAsia="de-DE"/>
        </w:rPr>
      </w:pPr>
      <w:ins w:id="265" w:author="stefan zedlacher" w:date="2016-03-03T12:26:00Z">
        <w:r>
          <w:rPr>
            <w:sz w:val="22"/>
            <w:szCs w:val="28"/>
            <w:lang w:eastAsia="de-DE"/>
          </w:rPr>
          <w:t>[</w:t>
        </w:r>
        <w:r w:rsidR="006E583A">
          <w:rPr>
            <w:sz w:val="22"/>
            <w:szCs w:val="28"/>
            <w:lang w:eastAsia="de-DE"/>
          </w:rPr>
          <w:t>Skizze Daten</w:t>
        </w:r>
        <w:r>
          <w:rPr>
            <w:sz w:val="22"/>
            <w:szCs w:val="28"/>
            <w:lang w:eastAsia="de-DE"/>
          </w:rPr>
          <w:t>modell</w:t>
        </w:r>
      </w:ins>
      <w:ins w:id="266" w:author="stefan zedlacher" w:date="2016-03-04T23:19:00Z">
        <w:r>
          <w:rPr>
            <w:sz w:val="22"/>
            <w:szCs w:val="28"/>
            <w:lang w:eastAsia="de-DE"/>
          </w:rPr>
          <w:t xml:space="preserve"> – kommt noch</w:t>
        </w:r>
      </w:ins>
      <w:ins w:id="267" w:author="stefan zedlacher" w:date="2016-03-03T12:26:00Z">
        <w:r>
          <w:rPr>
            <w:sz w:val="22"/>
            <w:szCs w:val="28"/>
            <w:lang w:eastAsia="de-DE"/>
          </w:rPr>
          <w:t>]</w:t>
        </w:r>
        <w:r w:rsidR="006E583A">
          <w:rPr>
            <w:sz w:val="22"/>
            <w:szCs w:val="28"/>
            <w:lang w:eastAsia="de-DE"/>
          </w:rPr>
          <w:t xml:space="preserve"> </w:t>
        </w:r>
      </w:ins>
    </w:p>
    <w:p w14:paraId="22F831C6" w14:textId="1497CE96" w:rsidR="006E583A" w:rsidRDefault="006E583A" w:rsidP="006E583A">
      <w:pPr>
        <w:jc w:val="both"/>
        <w:rPr>
          <w:ins w:id="268" w:author="stefan zedlacher" w:date="2016-03-03T12:26:00Z"/>
          <w:sz w:val="22"/>
          <w:szCs w:val="28"/>
          <w:lang w:eastAsia="de-DE"/>
        </w:rPr>
      </w:pPr>
      <w:ins w:id="269" w:author="stefan zedlacher" w:date="2016-03-03T12:26:00Z">
        <w:r>
          <w:rPr>
            <w:sz w:val="22"/>
            <w:szCs w:val="28"/>
            <w:lang w:eastAsia="de-DE"/>
          </w:rPr>
          <w:t xml:space="preserve">Diese sind </w:t>
        </w:r>
        <w:proofErr w:type="spellStart"/>
        <w:r>
          <w:rPr>
            <w:sz w:val="22"/>
            <w:szCs w:val="28"/>
            <w:lang w:eastAsia="de-DE"/>
          </w:rPr>
          <w:t>hirarchisch</w:t>
        </w:r>
        <w:proofErr w:type="spellEnd"/>
        <w:r>
          <w:rPr>
            <w:sz w:val="22"/>
            <w:szCs w:val="28"/>
            <w:lang w:eastAsia="de-DE"/>
          </w:rPr>
          <w:t xml:space="preserve"> gegliedert und erweiterten die Metadaten um andere Quellen (</w:t>
        </w:r>
        <w:proofErr w:type="spellStart"/>
        <w:r>
          <w:rPr>
            <w:sz w:val="22"/>
            <w:szCs w:val="28"/>
            <w:lang w:eastAsia="de-DE"/>
          </w:rPr>
          <w:t>Medialisierung</w:t>
        </w:r>
        <w:proofErr w:type="spellEnd"/>
        <w:r>
          <w:rPr>
            <w:sz w:val="22"/>
            <w:szCs w:val="28"/>
            <w:lang w:eastAsia="de-DE"/>
          </w:rPr>
          <w:t xml:space="preserve"> und Idee bzw. Kommunikation und Interpretation) und um Beziehungen, die immaterielle Eigenschaften wie Prozesse und Handlungen abbilden.  </w:t>
        </w:r>
      </w:ins>
    </w:p>
    <w:p w14:paraId="0535F17B" w14:textId="77777777" w:rsidR="006E583A" w:rsidRDefault="006E583A" w:rsidP="006E583A">
      <w:pPr>
        <w:widowControl w:val="0"/>
        <w:autoSpaceDE w:val="0"/>
        <w:autoSpaceDN w:val="0"/>
        <w:adjustRightInd w:val="0"/>
        <w:spacing w:after="0"/>
        <w:jc w:val="both"/>
        <w:rPr>
          <w:ins w:id="270" w:author="stefan zedlacher" w:date="2016-03-03T12:26:00Z"/>
          <w:rFonts w:cs="Helvetica"/>
          <w:sz w:val="22"/>
          <w:szCs w:val="30"/>
        </w:rPr>
      </w:pPr>
      <w:ins w:id="271" w:author="stefan zedlacher" w:date="2016-03-03T12:26:00Z">
        <w:r w:rsidRPr="0042470D">
          <w:rPr>
            <w:rFonts w:cs="Helvetica"/>
            <w:sz w:val="22"/>
            <w:szCs w:val="30"/>
          </w:rPr>
          <w:t xml:space="preserve"> </w:t>
        </w:r>
      </w:ins>
    </w:p>
    <w:p w14:paraId="670C5846" w14:textId="76724F45" w:rsidR="00157290" w:rsidRDefault="00F4324B" w:rsidP="006E583A">
      <w:pPr>
        <w:widowControl w:val="0"/>
        <w:autoSpaceDE w:val="0"/>
        <w:autoSpaceDN w:val="0"/>
        <w:adjustRightInd w:val="0"/>
        <w:spacing w:after="0"/>
        <w:jc w:val="both"/>
        <w:rPr>
          <w:ins w:id="272" w:author="stefan zedlacher" w:date="2016-03-04T23:43:00Z"/>
          <w:sz w:val="22"/>
          <w:szCs w:val="28"/>
          <w:lang w:eastAsia="de-DE"/>
        </w:rPr>
      </w:pPr>
      <w:del w:id="273" w:author="stefan zedlacher" w:date="2016-03-04T23:40:00Z">
        <w:r w:rsidRPr="0042470D" w:rsidDel="00157290">
          <w:rPr>
            <w:rFonts w:cs="Helvetica"/>
            <w:sz w:val="22"/>
            <w:szCs w:val="30"/>
          </w:rPr>
          <w:delText>[</w:delText>
        </w:r>
      </w:del>
      <w:del w:id="274" w:author="stefan zedlacher" w:date="2016-03-04T23:37:00Z">
        <w:r w:rsidRPr="0042470D" w:rsidDel="00F1728D">
          <w:rPr>
            <w:rFonts w:cs="Helvetica"/>
            <w:sz w:val="22"/>
            <w:szCs w:val="30"/>
            <w:highlight w:val="yellow"/>
          </w:rPr>
          <w:delText>BEI</w:delText>
        </w:r>
        <w:r w:rsidDel="00F1728D">
          <w:rPr>
            <w:rFonts w:cs="Helvetica"/>
            <w:sz w:val="22"/>
            <w:szCs w:val="30"/>
            <w:highlight w:val="yellow"/>
          </w:rPr>
          <w:delText>SPIELE, was es schon dazu gibt]</w:delText>
        </w:r>
        <w:r w:rsidDel="00F1728D">
          <w:rPr>
            <w:rFonts w:cs="Helvetica"/>
            <w:sz w:val="22"/>
            <w:szCs w:val="30"/>
          </w:rPr>
          <w:delText xml:space="preserve"> </w:delText>
        </w:r>
      </w:del>
      <w:r>
        <w:rPr>
          <w:sz w:val="22"/>
          <w:szCs w:val="28"/>
          <w:lang w:eastAsia="de-DE"/>
        </w:rPr>
        <w:t>„Browsen statt suchen“</w:t>
      </w:r>
      <w:ins w:id="275" w:author="stefan zedlacher" w:date="2016-03-04T23:37:00Z">
        <w:r w:rsidR="00F1728D">
          <w:rPr>
            <w:sz w:val="22"/>
            <w:szCs w:val="28"/>
            <w:lang w:eastAsia="de-DE"/>
          </w:rPr>
          <w:t>.</w:t>
        </w:r>
      </w:ins>
      <w:r>
        <w:rPr>
          <w:sz w:val="22"/>
          <w:szCs w:val="28"/>
          <w:lang w:eastAsia="de-DE"/>
        </w:rPr>
        <w:t xml:space="preserve"> </w:t>
      </w:r>
      <w:ins w:id="276" w:author="stefan zedlacher" w:date="2016-03-04T23:40:00Z">
        <w:r w:rsidR="00157290">
          <w:rPr>
            <w:sz w:val="22"/>
            <w:szCs w:val="28"/>
            <w:lang w:eastAsia="de-DE"/>
          </w:rPr>
          <w:t>Mit</w:t>
        </w:r>
      </w:ins>
      <w:ins w:id="277" w:author="stefan zedlacher" w:date="2016-03-04T23:37:00Z">
        <w:r w:rsidR="00F1728D">
          <w:rPr>
            <w:sz w:val="22"/>
            <w:szCs w:val="28"/>
            <w:lang w:eastAsia="de-DE"/>
          </w:rPr>
          <w:t xml:space="preserve"> der neuen </w:t>
        </w:r>
        <w:proofErr w:type="spellStart"/>
        <w:r w:rsidR="00F1728D">
          <w:rPr>
            <w:sz w:val="22"/>
            <w:szCs w:val="28"/>
            <w:lang w:eastAsia="de-DE"/>
          </w:rPr>
          <w:t>Bibliotheca</w:t>
        </w:r>
        <w:proofErr w:type="spellEnd"/>
        <w:r w:rsidR="00F1728D">
          <w:rPr>
            <w:sz w:val="22"/>
            <w:szCs w:val="28"/>
            <w:lang w:eastAsia="de-DE"/>
          </w:rPr>
          <w:t xml:space="preserve"> </w:t>
        </w:r>
      </w:ins>
      <w:proofErr w:type="spellStart"/>
      <w:ins w:id="278" w:author="stefan zedlacher" w:date="2016-03-03T12:17:00Z">
        <w:r w:rsidR="00554417">
          <w:rPr>
            <w:sz w:val="22"/>
            <w:szCs w:val="28"/>
            <w:lang w:eastAsia="de-DE"/>
          </w:rPr>
          <w:t>Hertziana</w:t>
        </w:r>
      </w:ins>
      <w:proofErr w:type="spellEnd"/>
      <w:ins w:id="279" w:author="stefan zedlacher" w:date="2016-03-04T23:37:00Z">
        <w:r w:rsidR="00F1728D">
          <w:rPr>
            <w:rStyle w:val="Funotenzeichen"/>
            <w:szCs w:val="28"/>
            <w:lang w:eastAsia="de-DE"/>
          </w:rPr>
          <w:footnoteReference w:id="16"/>
        </w:r>
      </w:ins>
      <w:ins w:id="282" w:author="stefan zedlacher" w:date="2016-03-03T12:17:00Z">
        <w:r w:rsidR="00F1728D">
          <w:rPr>
            <w:sz w:val="22"/>
            <w:szCs w:val="28"/>
            <w:lang w:eastAsia="de-DE"/>
          </w:rPr>
          <w:t xml:space="preserve"> oder der </w:t>
        </w:r>
      </w:ins>
      <w:ins w:id="283" w:author="stefan zedlacher" w:date="2016-03-04T23:40:00Z">
        <w:r w:rsidR="00157290">
          <w:rPr>
            <w:sz w:val="22"/>
            <w:szCs w:val="28"/>
            <w:lang w:eastAsia="de-DE"/>
          </w:rPr>
          <w:t xml:space="preserve">digitalen </w:t>
        </w:r>
      </w:ins>
      <w:ins w:id="284" w:author="stefan zedlacher" w:date="2016-03-03T12:17:00Z">
        <w:r w:rsidR="00F1728D">
          <w:rPr>
            <w:sz w:val="22"/>
            <w:szCs w:val="28"/>
            <w:lang w:eastAsia="de-DE"/>
          </w:rPr>
          <w:t>Sammlung des Schloss</w:t>
        </w:r>
        <w:r w:rsidR="00554417">
          <w:rPr>
            <w:sz w:val="22"/>
            <w:szCs w:val="28"/>
            <w:lang w:eastAsia="de-DE"/>
          </w:rPr>
          <w:t xml:space="preserve"> Belvedere</w:t>
        </w:r>
      </w:ins>
      <w:ins w:id="285" w:author="stefan zedlacher" w:date="2016-03-04T23:39:00Z">
        <w:r w:rsidR="00157290">
          <w:rPr>
            <w:sz w:val="22"/>
            <w:szCs w:val="28"/>
            <w:lang w:eastAsia="de-DE"/>
          </w:rPr>
          <w:t xml:space="preserve"> (</w:t>
        </w:r>
      </w:ins>
      <w:ins w:id="286" w:author="stefan zedlacher" w:date="2016-03-04T23:46:00Z">
        <w:r w:rsidR="00157290">
          <w:rPr>
            <w:sz w:val="22"/>
            <w:szCs w:val="28"/>
            <w:lang w:eastAsia="de-DE"/>
          </w:rPr>
          <w:t xml:space="preserve">Bereich: </w:t>
        </w:r>
      </w:ins>
      <w:ins w:id="287" w:author="stefan zedlacher" w:date="2016-03-04T23:39:00Z">
        <w:r w:rsidR="00157290">
          <w:rPr>
            <w:sz w:val="22"/>
            <w:szCs w:val="28"/>
            <w:lang w:eastAsia="de-DE"/>
          </w:rPr>
          <w:t>„stöbern und finden“)</w:t>
        </w:r>
        <w:r w:rsidR="00157290">
          <w:rPr>
            <w:rStyle w:val="Funotenzeichen"/>
            <w:szCs w:val="28"/>
            <w:lang w:eastAsia="de-DE"/>
          </w:rPr>
          <w:footnoteReference w:id="17"/>
        </w:r>
      </w:ins>
      <w:ins w:id="289" w:author="stefan zedlacher" w:date="2016-03-04T23:41:00Z">
        <w:r w:rsidR="00157290">
          <w:rPr>
            <w:sz w:val="22"/>
            <w:szCs w:val="28"/>
            <w:lang w:eastAsia="de-DE"/>
          </w:rPr>
          <w:t xml:space="preserve"> gibt es schon mindestens zwei Archive, die den von uns gewählten Ansatz folgen</w:t>
        </w:r>
      </w:ins>
      <w:ins w:id="290" w:author="stefan zedlacher" w:date="2016-03-03T12:17:00Z">
        <w:r w:rsidR="00554417">
          <w:rPr>
            <w:sz w:val="22"/>
            <w:szCs w:val="28"/>
            <w:lang w:eastAsia="de-DE"/>
          </w:rPr>
          <w:t>.</w:t>
        </w:r>
        <w:r w:rsidR="00157290">
          <w:rPr>
            <w:sz w:val="22"/>
            <w:szCs w:val="28"/>
            <w:lang w:eastAsia="de-DE"/>
          </w:rPr>
          <w:t xml:space="preserve"> Dort wird der Besucher über Kollektionen und Sammlungen an den Archivbestand heran geführt. D</w:t>
        </w:r>
        <w:r w:rsidR="00554417">
          <w:rPr>
            <w:sz w:val="22"/>
            <w:szCs w:val="28"/>
            <w:lang w:eastAsia="de-DE"/>
          </w:rPr>
          <w:t xml:space="preserve">ies entspricht </w:t>
        </w:r>
      </w:ins>
      <w:ins w:id="291" w:author="stefan zedlacher" w:date="2016-03-04T23:42:00Z">
        <w:r w:rsidR="00157290">
          <w:rPr>
            <w:sz w:val="22"/>
            <w:szCs w:val="28"/>
            <w:lang w:eastAsia="de-DE"/>
          </w:rPr>
          <w:t>unserer Idee des „</w:t>
        </w:r>
      </w:ins>
      <w:ins w:id="292" w:author="stefan zedlacher" w:date="2016-03-03T12:17:00Z">
        <w:r w:rsidR="00554417">
          <w:rPr>
            <w:sz w:val="22"/>
            <w:szCs w:val="28"/>
            <w:lang w:eastAsia="de-DE"/>
          </w:rPr>
          <w:t>generierten Skizzenbuch</w:t>
        </w:r>
      </w:ins>
      <w:ins w:id="293" w:author="stefan zedlacher" w:date="2016-03-04T23:43:00Z">
        <w:r w:rsidR="00157290">
          <w:rPr>
            <w:sz w:val="22"/>
            <w:szCs w:val="28"/>
            <w:lang w:eastAsia="de-DE"/>
          </w:rPr>
          <w:t xml:space="preserve">s“, </w:t>
        </w:r>
      </w:ins>
      <w:ins w:id="294" w:author="stefan zedlacher" w:date="2016-03-04T23:44:00Z">
        <w:r w:rsidR="00157290">
          <w:rPr>
            <w:sz w:val="22"/>
            <w:szCs w:val="28"/>
            <w:lang w:eastAsia="de-DE"/>
          </w:rPr>
          <w:t>welches</w:t>
        </w:r>
      </w:ins>
      <w:ins w:id="295" w:author="stefan zedlacher" w:date="2016-03-04T23:43:00Z">
        <w:r w:rsidR="00157290">
          <w:rPr>
            <w:sz w:val="22"/>
            <w:szCs w:val="28"/>
            <w:lang w:eastAsia="de-DE"/>
          </w:rPr>
          <w:t xml:space="preserve"> als Ausgangspunkt für weitere Forschungen am Objekt dient.</w:t>
        </w:r>
      </w:ins>
      <w:ins w:id="296" w:author="stefan zedlacher" w:date="2016-03-04T23:44:00Z">
        <w:r w:rsidR="00157290">
          <w:rPr>
            <w:sz w:val="22"/>
            <w:szCs w:val="28"/>
            <w:lang w:eastAsia="de-DE"/>
          </w:rPr>
          <w:t xml:space="preserve"> Während in der Sammlung des Belvedere die Zusammenstellungen noch von dein Archivaren erzeugt werden, können wir, wie auch die </w:t>
        </w:r>
        <w:proofErr w:type="spellStart"/>
        <w:r w:rsidR="00157290">
          <w:rPr>
            <w:sz w:val="22"/>
            <w:szCs w:val="28"/>
            <w:lang w:eastAsia="de-DE"/>
          </w:rPr>
          <w:t>Bibliotheca</w:t>
        </w:r>
        <w:proofErr w:type="spellEnd"/>
        <w:r w:rsidR="00157290">
          <w:rPr>
            <w:sz w:val="22"/>
            <w:szCs w:val="28"/>
            <w:lang w:eastAsia="de-DE"/>
          </w:rPr>
          <w:t xml:space="preserve"> </w:t>
        </w:r>
        <w:proofErr w:type="spellStart"/>
        <w:r w:rsidR="00157290">
          <w:rPr>
            <w:sz w:val="22"/>
            <w:szCs w:val="28"/>
            <w:lang w:eastAsia="de-DE"/>
          </w:rPr>
          <w:t>Hetziana</w:t>
        </w:r>
        <w:proofErr w:type="spellEnd"/>
        <w:r w:rsidR="00157290">
          <w:rPr>
            <w:sz w:val="22"/>
            <w:szCs w:val="28"/>
            <w:lang w:eastAsia="de-DE"/>
          </w:rPr>
          <w:t xml:space="preserve"> die</w:t>
        </w:r>
      </w:ins>
      <w:ins w:id="297" w:author="stefan zedlacher" w:date="2016-03-04T23:45:00Z">
        <w:r w:rsidR="00157290">
          <w:rPr>
            <w:sz w:val="22"/>
            <w:szCs w:val="28"/>
            <w:lang w:eastAsia="de-DE"/>
          </w:rPr>
          <w:t xml:space="preserve"> Kollektionen automatisiert mit Hilfe der Suchanfragen generieren. </w:t>
        </w:r>
      </w:ins>
      <w:ins w:id="298" w:author="stefan zedlacher" w:date="2016-03-04T23:44:00Z">
        <w:r w:rsidR="00157290">
          <w:rPr>
            <w:sz w:val="22"/>
            <w:szCs w:val="28"/>
            <w:lang w:eastAsia="de-DE"/>
          </w:rPr>
          <w:t xml:space="preserve"> </w:t>
        </w:r>
      </w:ins>
    </w:p>
    <w:p w14:paraId="1CC4FAF3" w14:textId="77777777" w:rsidR="00157290" w:rsidRDefault="00157290" w:rsidP="006E583A">
      <w:pPr>
        <w:widowControl w:val="0"/>
        <w:autoSpaceDE w:val="0"/>
        <w:autoSpaceDN w:val="0"/>
        <w:adjustRightInd w:val="0"/>
        <w:spacing w:after="0"/>
        <w:jc w:val="both"/>
        <w:rPr>
          <w:ins w:id="299" w:author="stefan zedlacher" w:date="2016-03-04T23:43:00Z"/>
          <w:sz w:val="22"/>
          <w:szCs w:val="28"/>
          <w:lang w:eastAsia="de-DE"/>
        </w:rPr>
      </w:pPr>
    </w:p>
    <w:p w14:paraId="59E96F74" w14:textId="5083A588" w:rsidR="00F4324B" w:rsidRDefault="00157290" w:rsidP="006E583A">
      <w:pPr>
        <w:widowControl w:val="0"/>
        <w:autoSpaceDE w:val="0"/>
        <w:autoSpaceDN w:val="0"/>
        <w:adjustRightInd w:val="0"/>
        <w:spacing w:after="0"/>
        <w:jc w:val="both"/>
        <w:rPr>
          <w:sz w:val="22"/>
          <w:szCs w:val="28"/>
          <w:lang w:eastAsia="de-DE"/>
        </w:rPr>
      </w:pPr>
      <w:ins w:id="300" w:author="stefan zedlacher" w:date="2016-03-04T23:43:00Z">
        <w:r>
          <w:rPr>
            <w:sz w:val="22"/>
            <w:szCs w:val="28"/>
            <w:lang w:eastAsia="de-DE"/>
          </w:rPr>
          <w:t>[Bild Collage Skizzenbuch, noch zu machen]</w:t>
        </w:r>
      </w:ins>
      <w:ins w:id="301" w:author="stefan zedlacher" w:date="2016-03-03T12:17:00Z">
        <w:r w:rsidR="00554417">
          <w:rPr>
            <w:sz w:val="22"/>
            <w:szCs w:val="28"/>
            <w:lang w:eastAsia="de-DE"/>
          </w:rPr>
          <w:t xml:space="preserve"> </w:t>
        </w:r>
      </w:ins>
    </w:p>
    <w:p w14:paraId="6B659C77" w14:textId="77777777" w:rsidR="00F0050D" w:rsidRDefault="00F0050D" w:rsidP="00B17D42">
      <w:pPr>
        <w:jc w:val="both"/>
        <w:rPr>
          <w:ins w:id="302" w:author="stefan zedlacher" w:date="2016-03-04T23:49:00Z"/>
          <w:color w:val="800000"/>
          <w:sz w:val="22"/>
          <w:szCs w:val="28"/>
          <w:lang w:eastAsia="de-DE"/>
        </w:rPr>
      </w:pPr>
    </w:p>
    <w:p w14:paraId="77ED98C1" w14:textId="6EA1813E" w:rsidR="00F81B24" w:rsidRDefault="00F81B24" w:rsidP="00B17D42">
      <w:pPr>
        <w:jc w:val="both"/>
        <w:rPr>
          <w:color w:val="800000"/>
          <w:sz w:val="22"/>
          <w:szCs w:val="28"/>
          <w:lang w:eastAsia="de-DE"/>
        </w:rPr>
      </w:pPr>
      <w:ins w:id="303" w:author="stefan zedlacher" w:date="2016-03-04T23:49:00Z">
        <w:r>
          <w:rPr>
            <w:color w:val="800000"/>
            <w:sz w:val="22"/>
            <w:szCs w:val="28"/>
            <w:lang w:eastAsia="de-DE"/>
          </w:rPr>
          <w:t>&gt;&gt;&gt;&gt;&gt;&gt;</w:t>
        </w:r>
      </w:ins>
      <w:ins w:id="304" w:author="stefan zedlacher" w:date="2016-03-04T23:50:00Z">
        <w:r>
          <w:rPr>
            <w:color w:val="800000"/>
            <w:sz w:val="22"/>
            <w:szCs w:val="28"/>
            <w:lang w:eastAsia="de-DE"/>
          </w:rPr>
          <w:t>&gt;&gt;&gt;&gt;&gt;&gt;&gt;&gt;</w:t>
        </w:r>
      </w:ins>
      <w:ins w:id="305" w:author="stefan zedlacher" w:date="2016-03-04T23:49:00Z">
        <w:r>
          <w:rPr>
            <w:color w:val="800000"/>
            <w:sz w:val="22"/>
            <w:szCs w:val="28"/>
            <w:lang w:eastAsia="de-DE"/>
          </w:rPr>
          <w:t xml:space="preserve"> ab hier: Frage: Notwendig? </w:t>
        </w:r>
      </w:ins>
      <w:ins w:id="306" w:author="stefan zedlacher" w:date="2016-03-04T23:50:00Z">
        <w:r>
          <w:rPr>
            <w:color w:val="800000"/>
            <w:sz w:val="22"/>
            <w:szCs w:val="28"/>
            <w:lang w:eastAsia="de-DE"/>
          </w:rPr>
          <w:t>&gt;&gt;&gt;&gt;&gt;&gt;&gt;&gt;&gt;&gt;&gt;&gt;&gt;&gt;&gt;&gt;&gt;&gt;&gt;&gt;&gt;&gt;&gt;&gt;&gt;&gt;&gt;</w:t>
        </w:r>
      </w:ins>
    </w:p>
    <w:p w14:paraId="34306D94" w14:textId="77777777" w:rsidR="00F0050D" w:rsidRDefault="00F0050D" w:rsidP="00F0050D">
      <w:pPr>
        <w:jc w:val="both"/>
        <w:rPr>
          <w:sz w:val="22"/>
          <w:szCs w:val="28"/>
          <w:highlight w:val="yellow"/>
          <w:lang w:eastAsia="de-DE"/>
        </w:rPr>
      </w:pPr>
      <w:r>
        <w:rPr>
          <w:sz w:val="22"/>
          <w:szCs w:val="28"/>
          <w:highlight w:val="yellow"/>
          <w:lang w:eastAsia="de-DE"/>
        </w:rPr>
        <w:t>[</w:t>
      </w:r>
      <w:ins w:id="307" w:author="Christoph Breser" w:date="2016-02-25T09:58:00Z">
        <w:r w:rsidRPr="00FB3CEE">
          <w:rPr>
            <w:sz w:val="22"/>
            <w:szCs w:val="28"/>
            <w:highlight w:val="yellow"/>
            <w:lang w:eastAsia="de-DE"/>
          </w:rPr>
          <w:t>konkrete Problemstellung ausarbeiten</w:t>
        </w:r>
      </w:ins>
      <w:r>
        <w:rPr>
          <w:sz w:val="22"/>
          <w:szCs w:val="28"/>
          <w:highlight w:val="yellow"/>
          <w:lang w:eastAsia="de-DE"/>
        </w:rPr>
        <w:t>]:</w:t>
      </w:r>
      <w:ins w:id="308" w:author="Christoph Breser" w:date="2016-02-25T09:58:00Z">
        <w:r w:rsidRPr="00FB3CEE">
          <w:rPr>
            <w:sz w:val="22"/>
            <w:szCs w:val="28"/>
            <w:highlight w:val="yellow"/>
            <w:lang w:eastAsia="de-DE"/>
          </w:rPr>
          <w:t xml:space="preserve"> </w:t>
        </w:r>
      </w:ins>
    </w:p>
    <w:p w14:paraId="40E8936B" w14:textId="77777777" w:rsidR="00F4324B" w:rsidRDefault="00FA12B0" w:rsidP="00FA12B0">
      <w:pPr>
        <w:jc w:val="both"/>
        <w:rPr>
          <w:color w:val="800000"/>
          <w:sz w:val="22"/>
          <w:szCs w:val="28"/>
          <w:lang w:eastAsia="de-DE"/>
        </w:rPr>
      </w:pPr>
      <w:r w:rsidRPr="00F0050D">
        <w:rPr>
          <w:color w:val="800000"/>
          <w:sz w:val="22"/>
          <w:szCs w:val="28"/>
          <w:u w:val="single"/>
          <w:lang w:eastAsia="de-DE"/>
        </w:rPr>
        <w:t>&gt; Archiv:</w:t>
      </w:r>
      <w:r w:rsidRPr="00F4324B">
        <w:rPr>
          <w:color w:val="800000"/>
          <w:sz w:val="22"/>
          <w:szCs w:val="28"/>
          <w:lang w:eastAsia="de-DE"/>
        </w:rPr>
        <w:t xml:space="preserve"> mangelnde Wahrnehmungsmöglichkeiten durch </w:t>
      </w:r>
      <w:r w:rsidR="00DE72E5" w:rsidRPr="00F4324B">
        <w:rPr>
          <w:color w:val="800000"/>
          <w:sz w:val="22"/>
          <w:szCs w:val="28"/>
          <w:lang w:eastAsia="de-DE"/>
        </w:rPr>
        <w:t xml:space="preserve">Defizite </w:t>
      </w:r>
      <w:r w:rsidRPr="00F4324B">
        <w:rPr>
          <w:color w:val="800000"/>
          <w:sz w:val="22"/>
          <w:szCs w:val="28"/>
          <w:lang w:eastAsia="de-DE"/>
        </w:rPr>
        <w:t xml:space="preserve">im </w:t>
      </w:r>
      <w:r w:rsidR="001433FE" w:rsidRPr="00F4324B">
        <w:rPr>
          <w:color w:val="800000"/>
          <w:sz w:val="22"/>
          <w:szCs w:val="28"/>
          <w:lang w:eastAsia="de-DE"/>
        </w:rPr>
        <w:t xml:space="preserve">Ordnungs-System </w:t>
      </w:r>
      <w:r w:rsidRPr="00F4324B">
        <w:rPr>
          <w:color w:val="800000"/>
          <w:sz w:val="22"/>
          <w:szCs w:val="28"/>
          <w:lang w:eastAsia="de-DE"/>
        </w:rPr>
        <w:t xml:space="preserve">des </w:t>
      </w:r>
      <w:r w:rsidR="00DE72E5" w:rsidRPr="00F4324B">
        <w:rPr>
          <w:color w:val="800000"/>
          <w:sz w:val="22"/>
          <w:szCs w:val="28"/>
          <w:lang w:eastAsia="de-DE"/>
        </w:rPr>
        <w:t>Archiv</w:t>
      </w:r>
      <w:r w:rsidRPr="00F4324B">
        <w:rPr>
          <w:color w:val="800000"/>
          <w:sz w:val="22"/>
          <w:szCs w:val="28"/>
          <w:lang w:eastAsia="de-DE"/>
        </w:rPr>
        <w:t>s</w:t>
      </w:r>
      <w:r w:rsidR="001433FE" w:rsidRPr="00F4324B">
        <w:rPr>
          <w:color w:val="800000"/>
          <w:sz w:val="22"/>
          <w:szCs w:val="28"/>
          <w:lang w:eastAsia="de-DE"/>
        </w:rPr>
        <w:t xml:space="preserve"> </w:t>
      </w:r>
      <w:r w:rsidRPr="00F4324B">
        <w:rPr>
          <w:color w:val="800000"/>
          <w:sz w:val="22"/>
          <w:szCs w:val="28"/>
          <w:lang w:eastAsia="de-DE"/>
        </w:rPr>
        <w:t>[</w:t>
      </w:r>
      <w:r w:rsidRPr="00F4324B">
        <w:rPr>
          <w:color w:val="800000"/>
          <w:sz w:val="22"/>
          <w:szCs w:val="28"/>
          <w:highlight w:val="yellow"/>
          <w:lang w:eastAsia="de-DE"/>
        </w:rPr>
        <w:t xml:space="preserve">der </w:t>
      </w:r>
      <w:r w:rsidR="00DE72E5" w:rsidRPr="00F4324B">
        <w:rPr>
          <w:color w:val="800000"/>
          <w:sz w:val="22"/>
          <w:szCs w:val="28"/>
          <w:highlight w:val="yellow"/>
          <w:lang w:eastAsia="de-DE"/>
        </w:rPr>
        <w:t xml:space="preserve">Web-Applikationen </w:t>
      </w:r>
      <w:r w:rsidRPr="00F4324B">
        <w:rPr>
          <w:color w:val="800000"/>
          <w:sz w:val="22"/>
          <w:szCs w:val="28"/>
          <w:highlight w:val="yellow"/>
          <w:lang w:eastAsia="de-DE"/>
        </w:rPr>
        <w:t>?</w:t>
      </w:r>
      <w:r w:rsidRPr="00F4324B">
        <w:rPr>
          <w:color w:val="800000"/>
          <w:sz w:val="22"/>
          <w:szCs w:val="28"/>
          <w:lang w:eastAsia="de-DE"/>
        </w:rPr>
        <w:t>]</w:t>
      </w:r>
      <w:r w:rsidR="00F0050D">
        <w:rPr>
          <w:color w:val="800000"/>
          <w:sz w:val="22"/>
          <w:szCs w:val="28"/>
          <w:lang w:eastAsia="de-DE"/>
        </w:rPr>
        <w:t>; sowie</w:t>
      </w:r>
      <w:r w:rsidRPr="00F4324B">
        <w:rPr>
          <w:color w:val="800000"/>
          <w:sz w:val="22"/>
          <w:szCs w:val="28"/>
          <w:lang w:eastAsia="de-DE"/>
        </w:rPr>
        <w:t xml:space="preserve"> mangelnde Aussagequalitäten einzelner Archivquellen auf Grund fehlender Verbindungsmöglichkeiten zwischen Einzelaussagen mehrerer Archivquellen, die auf mangelnde Kenntnisse des gesamten Bestandes zurück zu führen sind.</w:t>
      </w:r>
    </w:p>
    <w:p w14:paraId="356C42BE" w14:textId="77777777" w:rsidR="00B17D42" w:rsidRPr="0073707F" w:rsidRDefault="00F4324B" w:rsidP="00715A2A">
      <w:pPr>
        <w:jc w:val="both"/>
        <w:rPr>
          <w:i/>
          <w:color w:val="800000"/>
          <w:sz w:val="22"/>
        </w:rPr>
      </w:pPr>
      <w:r>
        <w:rPr>
          <w:color w:val="800000"/>
          <w:sz w:val="22"/>
          <w:szCs w:val="28"/>
          <w:lang w:eastAsia="de-DE"/>
        </w:rPr>
        <w:t xml:space="preserve">&gt; Web-Applikation: </w:t>
      </w:r>
      <w:r w:rsidRPr="009A33AA">
        <w:rPr>
          <w:color w:val="800000"/>
          <w:sz w:val="22"/>
          <w:highlight w:val="yellow"/>
        </w:rPr>
        <w:t>[...]</w:t>
      </w:r>
      <w:r w:rsidR="0073707F">
        <w:rPr>
          <w:color w:val="800000"/>
          <w:sz w:val="22"/>
          <w:szCs w:val="28"/>
          <w:lang w:eastAsia="de-DE"/>
        </w:rPr>
        <w:t xml:space="preserve"> </w:t>
      </w:r>
      <w:r w:rsidR="00FA12B0" w:rsidRPr="0073707F">
        <w:rPr>
          <w:i/>
          <w:color w:val="800000"/>
          <w:sz w:val="22"/>
        </w:rPr>
        <w:t xml:space="preserve">Eine der größten Herausforderungen des </w:t>
      </w:r>
      <w:proofErr w:type="spellStart"/>
      <w:r w:rsidR="00FA12B0" w:rsidRPr="0073707F">
        <w:rPr>
          <w:i/>
          <w:color w:val="800000"/>
          <w:sz w:val="22"/>
        </w:rPr>
        <w:t>Geymüller</w:t>
      </w:r>
      <w:proofErr w:type="spellEnd"/>
      <w:r w:rsidR="00FA12B0" w:rsidRPr="0073707F">
        <w:rPr>
          <w:i/>
          <w:color w:val="800000"/>
          <w:sz w:val="22"/>
        </w:rPr>
        <w:t xml:space="preserve"> Forschungsprojektes bestand demnach darin, eine Web-Applikation zu erstellen, welche die Verbindung von Einzelaussagen zwischen mehreren Archivquellen erleichtert und damit deren Komplexität und </w:t>
      </w:r>
      <w:r w:rsidR="000C28A1" w:rsidRPr="0073707F">
        <w:rPr>
          <w:i/>
          <w:color w:val="800000"/>
          <w:sz w:val="22"/>
        </w:rPr>
        <w:t xml:space="preserve">Aussagewert zu </w:t>
      </w:r>
      <w:ins w:id="309" w:author="Christoph Breser" w:date="2016-02-25T09:58:00Z">
        <w:r w:rsidR="000C28A1" w:rsidRPr="0073707F">
          <w:rPr>
            <w:i/>
            <w:color w:val="800000"/>
            <w:sz w:val="22"/>
            <w:szCs w:val="28"/>
            <w:lang w:eastAsia="de-DE"/>
          </w:rPr>
          <w:t>erhöht</w:t>
        </w:r>
        <w:r w:rsidR="00FA12B0" w:rsidRPr="0073707F">
          <w:rPr>
            <w:i/>
            <w:color w:val="800000"/>
            <w:sz w:val="22"/>
            <w:szCs w:val="28"/>
            <w:lang w:eastAsia="de-DE"/>
          </w:rPr>
          <w:t>.</w:t>
        </w:r>
      </w:ins>
      <w:r w:rsidR="00FA12B0" w:rsidRPr="0073707F">
        <w:rPr>
          <w:i/>
          <w:color w:val="800000"/>
          <w:sz w:val="22"/>
        </w:rPr>
        <w:t xml:space="preserve"> </w:t>
      </w:r>
      <w:r w:rsidR="00B17D42" w:rsidRPr="0073707F">
        <w:rPr>
          <w:i/>
          <w:color w:val="800000"/>
          <w:sz w:val="22"/>
        </w:rPr>
        <w:t xml:space="preserve">Folglich standen </w:t>
      </w:r>
      <w:r w:rsidRPr="0073707F">
        <w:rPr>
          <w:i/>
          <w:color w:val="800000"/>
          <w:sz w:val="22"/>
        </w:rPr>
        <w:t xml:space="preserve">dazu </w:t>
      </w:r>
      <w:r w:rsidR="00B17D42" w:rsidRPr="0073707F">
        <w:rPr>
          <w:i/>
          <w:color w:val="800000"/>
          <w:sz w:val="22"/>
        </w:rPr>
        <w:t xml:space="preserve">Überlegungen an, wie eine repräsentative Anordnung ausgewählter Archivquellen in einer Web-Applikation möglich wäre, ohne Kenntnisse über den gesamten Bestand verfügen und dabei Verluste einzelner Aussagequalitäten in Kauf nehmen zu müssen. Selbiges galt in der Handhabung einzelner Archivquellen zu lösen, deren Einzelinformationen (Meta-Daten) hinsichtlich ihrer Semantik oftmals unterschiedlich oder aber auch unvollständig waren. </w:t>
      </w:r>
    </w:p>
    <w:p w14:paraId="154948D2" w14:textId="77777777" w:rsidR="00715A2A" w:rsidRPr="0073707F" w:rsidRDefault="00715A2A" w:rsidP="0073707F">
      <w:pPr>
        <w:ind w:left="708"/>
        <w:jc w:val="both"/>
        <w:rPr>
          <w:sz w:val="20"/>
          <w:szCs w:val="28"/>
          <w:lang w:eastAsia="de-DE"/>
        </w:rPr>
      </w:pPr>
      <w:r w:rsidRPr="0073707F">
        <w:rPr>
          <w:sz w:val="20"/>
          <w:szCs w:val="28"/>
          <w:lang w:eastAsia="de-DE"/>
        </w:rPr>
        <w:t xml:space="preserve">Wie </w:t>
      </w:r>
      <w:ins w:id="310" w:author="Christoph Breser" w:date="2016-02-25T09:58:00Z">
        <w:r w:rsidR="009A33AA" w:rsidRPr="0073707F">
          <w:rPr>
            <w:sz w:val="20"/>
            <w:szCs w:val="28"/>
            <w:lang w:eastAsia="de-DE"/>
          </w:rPr>
          <w:t xml:space="preserve">anhand </w:t>
        </w:r>
      </w:ins>
      <w:r w:rsidR="0073707F" w:rsidRPr="0073707F">
        <w:rPr>
          <w:sz w:val="20"/>
          <w:szCs w:val="28"/>
          <w:lang w:eastAsia="de-DE"/>
        </w:rPr>
        <w:t>der Bearbeitungsschritte eines einzelnen</w:t>
      </w:r>
      <w:r w:rsidRPr="0073707F">
        <w:rPr>
          <w:sz w:val="20"/>
          <w:szCs w:val="28"/>
          <w:lang w:eastAsia="de-DE"/>
        </w:rPr>
        <w:t xml:space="preserve">, weitgehend </w:t>
      </w:r>
      <w:r w:rsidR="00C6135D" w:rsidRPr="0073707F">
        <w:rPr>
          <w:sz w:val="20"/>
          <w:szCs w:val="28"/>
          <w:lang w:eastAsia="de-DE"/>
        </w:rPr>
        <w:t xml:space="preserve">bisher </w:t>
      </w:r>
      <w:r w:rsidRPr="0073707F">
        <w:rPr>
          <w:sz w:val="20"/>
          <w:szCs w:val="28"/>
          <w:lang w:eastAsia="de-DE"/>
        </w:rPr>
        <w:t xml:space="preserve">noch unbekannten Skizzenblattes aus dem Archiv-Nachlass </w:t>
      </w:r>
      <w:proofErr w:type="spellStart"/>
      <w:r w:rsidRPr="0073707F">
        <w:rPr>
          <w:i/>
          <w:sz w:val="20"/>
          <w:szCs w:val="28"/>
          <w:lang w:eastAsia="de-DE"/>
        </w:rPr>
        <w:t>Geymüller</w:t>
      </w:r>
      <w:proofErr w:type="spellEnd"/>
      <w:r w:rsidRPr="0073707F">
        <w:rPr>
          <w:i/>
          <w:sz w:val="20"/>
          <w:szCs w:val="28"/>
          <w:lang w:eastAsia="de-DE"/>
        </w:rPr>
        <w:t xml:space="preserve"> </w:t>
      </w:r>
      <w:r w:rsidRPr="0073707F">
        <w:rPr>
          <w:sz w:val="20"/>
          <w:szCs w:val="28"/>
          <w:lang w:eastAsia="de-DE"/>
        </w:rPr>
        <w:t xml:space="preserve">ersichtlich wurde, konnte </w:t>
      </w:r>
      <w:r w:rsidR="00C6135D" w:rsidRPr="0073707F">
        <w:rPr>
          <w:sz w:val="20"/>
          <w:szCs w:val="28"/>
          <w:lang w:eastAsia="de-DE"/>
        </w:rPr>
        <w:t xml:space="preserve">über </w:t>
      </w:r>
      <w:r w:rsidRPr="0073707F">
        <w:rPr>
          <w:sz w:val="20"/>
          <w:szCs w:val="28"/>
          <w:lang w:eastAsia="de-DE"/>
        </w:rPr>
        <w:t xml:space="preserve">dessen </w:t>
      </w:r>
      <w:r w:rsidR="000379A8" w:rsidRPr="0073707F">
        <w:rPr>
          <w:sz w:val="20"/>
          <w:szCs w:val="28"/>
          <w:lang w:eastAsia="de-DE"/>
        </w:rPr>
        <w:t>semantische</w:t>
      </w:r>
      <w:r w:rsidR="00D80154" w:rsidRPr="0073707F">
        <w:rPr>
          <w:sz w:val="20"/>
          <w:szCs w:val="28"/>
          <w:lang w:eastAsia="de-DE"/>
        </w:rPr>
        <w:t xml:space="preserve"> </w:t>
      </w:r>
      <w:ins w:id="311" w:author="Christoph Breser" w:date="2016-02-25T09:58:00Z">
        <w:r w:rsidR="00A64E07" w:rsidRPr="0073707F">
          <w:rPr>
            <w:sz w:val="20"/>
            <w:szCs w:val="28"/>
            <w:lang w:eastAsia="de-DE"/>
          </w:rPr>
          <w:t>Einzelaussage</w:t>
        </w:r>
      </w:ins>
      <w:r w:rsidRPr="0073707F">
        <w:rPr>
          <w:sz w:val="20"/>
          <w:szCs w:val="28"/>
          <w:lang w:eastAsia="de-DE"/>
        </w:rPr>
        <w:t xml:space="preserve"> (</w:t>
      </w:r>
      <w:r w:rsidRPr="0073707F">
        <w:rPr>
          <w:i/>
          <w:sz w:val="20"/>
          <w:szCs w:val="28"/>
          <w:lang w:eastAsia="de-DE"/>
        </w:rPr>
        <w:t>schnell skizzierte Architekturdetails</w:t>
      </w:r>
      <w:r w:rsidRPr="0073707F">
        <w:rPr>
          <w:sz w:val="20"/>
          <w:szCs w:val="28"/>
          <w:lang w:eastAsia="de-DE"/>
        </w:rPr>
        <w:t xml:space="preserve">) zunächst </w:t>
      </w:r>
      <w:r w:rsidR="000379A8" w:rsidRPr="0073707F">
        <w:rPr>
          <w:sz w:val="20"/>
          <w:szCs w:val="28"/>
          <w:lang w:eastAsia="de-DE"/>
        </w:rPr>
        <w:t xml:space="preserve">nur </w:t>
      </w:r>
      <w:r w:rsidRPr="0073707F">
        <w:rPr>
          <w:sz w:val="20"/>
          <w:szCs w:val="28"/>
          <w:lang w:eastAsia="de-DE"/>
        </w:rPr>
        <w:t xml:space="preserve">durch Zusammenführung </w:t>
      </w:r>
      <w:r w:rsidR="00C6135D" w:rsidRPr="0073707F">
        <w:rPr>
          <w:sz w:val="20"/>
          <w:szCs w:val="28"/>
          <w:lang w:eastAsia="de-DE"/>
        </w:rPr>
        <w:t xml:space="preserve">und Verknüpfung seiner eigenen </w:t>
      </w:r>
      <w:r w:rsidRPr="0073707F">
        <w:rPr>
          <w:sz w:val="20"/>
          <w:szCs w:val="28"/>
          <w:lang w:eastAsia="de-DE"/>
        </w:rPr>
        <w:t xml:space="preserve">materiellen </w:t>
      </w:r>
      <w:r w:rsidR="0073707F" w:rsidRPr="0073707F">
        <w:rPr>
          <w:sz w:val="20"/>
          <w:szCs w:val="28"/>
          <w:lang w:eastAsia="de-DE"/>
        </w:rPr>
        <w:t xml:space="preserve">und </w:t>
      </w:r>
      <w:r w:rsidR="00C6135D" w:rsidRPr="0073707F">
        <w:rPr>
          <w:sz w:val="20"/>
          <w:szCs w:val="28"/>
          <w:lang w:eastAsia="de-DE"/>
        </w:rPr>
        <w:t xml:space="preserve">formalen </w:t>
      </w:r>
      <w:ins w:id="312" w:author="Christoph Breser" w:date="2016-02-25T09:58:00Z">
        <w:r w:rsidR="00A64E07" w:rsidRPr="0073707F">
          <w:rPr>
            <w:sz w:val="20"/>
            <w:szCs w:val="28"/>
            <w:lang w:eastAsia="de-DE"/>
          </w:rPr>
          <w:t>Einzelaussage</w:t>
        </w:r>
      </w:ins>
      <w:r w:rsidR="0073707F" w:rsidRPr="0073707F">
        <w:rPr>
          <w:sz w:val="20"/>
          <w:szCs w:val="28"/>
          <w:lang w:eastAsia="de-DE"/>
        </w:rPr>
        <w:t>n</w:t>
      </w:r>
      <w:r w:rsidRPr="0073707F">
        <w:rPr>
          <w:sz w:val="20"/>
          <w:szCs w:val="28"/>
          <w:lang w:eastAsia="de-DE"/>
        </w:rPr>
        <w:t xml:space="preserve"> (</w:t>
      </w:r>
      <w:r w:rsidRPr="0073707F">
        <w:rPr>
          <w:i/>
          <w:sz w:val="20"/>
          <w:szCs w:val="28"/>
          <w:lang w:eastAsia="de-DE"/>
        </w:rPr>
        <w:t>Beschaffenheit des Papiers, Rundung seiner Blattecken und Spuren eines Abrisses an einer der Längsseiten</w:t>
      </w:r>
      <w:r w:rsidRPr="0073707F">
        <w:rPr>
          <w:sz w:val="20"/>
          <w:szCs w:val="28"/>
          <w:lang w:eastAsia="de-DE"/>
        </w:rPr>
        <w:t xml:space="preserve">) </w:t>
      </w:r>
      <w:ins w:id="313" w:author="Christoph Breser" w:date="2016-02-25T09:58:00Z">
        <w:r w:rsidR="009A33AA" w:rsidRPr="0073707F">
          <w:rPr>
            <w:sz w:val="20"/>
            <w:szCs w:val="28"/>
            <w:lang w:eastAsia="de-DE"/>
          </w:rPr>
          <w:t>eine Teila</w:t>
        </w:r>
        <w:r w:rsidR="00C6135D" w:rsidRPr="0073707F">
          <w:rPr>
            <w:sz w:val="20"/>
            <w:szCs w:val="28"/>
            <w:lang w:eastAsia="de-DE"/>
          </w:rPr>
          <w:t>ussage</w:t>
        </w:r>
      </w:ins>
      <w:r w:rsidR="00C6135D" w:rsidRPr="0073707F">
        <w:rPr>
          <w:sz w:val="20"/>
          <w:szCs w:val="28"/>
          <w:lang w:eastAsia="de-DE"/>
        </w:rPr>
        <w:t xml:space="preserve"> getroffen werden. Erst </w:t>
      </w:r>
      <w:r w:rsidR="0073707F" w:rsidRPr="0073707F">
        <w:rPr>
          <w:sz w:val="20"/>
          <w:szCs w:val="28"/>
          <w:lang w:eastAsia="de-DE"/>
        </w:rPr>
        <w:t xml:space="preserve">aber </w:t>
      </w:r>
      <w:r w:rsidR="001C3547" w:rsidRPr="0073707F">
        <w:rPr>
          <w:sz w:val="20"/>
          <w:szCs w:val="28"/>
          <w:lang w:eastAsia="de-DE"/>
        </w:rPr>
        <w:t>der Vergleich mit zwei weiteren Archivquellobjekten (</w:t>
      </w:r>
      <w:r w:rsidR="00C6135D" w:rsidRPr="0073707F">
        <w:rPr>
          <w:i/>
          <w:sz w:val="20"/>
          <w:szCs w:val="28"/>
          <w:lang w:eastAsia="de-DE"/>
        </w:rPr>
        <w:t>Skizzenbuch</w:t>
      </w:r>
      <w:r w:rsidR="001C3547" w:rsidRPr="0073707F">
        <w:rPr>
          <w:sz w:val="20"/>
          <w:szCs w:val="28"/>
          <w:lang w:eastAsia="de-DE"/>
        </w:rPr>
        <w:t xml:space="preserve"> und </w:t>
      </w:r>
      <w:r w:rsidR="001C3547" w:rsidRPr="0073707F">
        <w:rPr>
          <w:i/>
          <w:sz w:val="20"/>
          <w:szCs w:val="28"/>
          <w:lang w:eastAsia="de-DE"/>
        </w:rPr>
        <w:t>Liste</w:t>
      </w:r>
      <w:r w:rsidR="001C3547" w:rsidRPr="0073707F">
        <w:rPr>
          <w:sz w:val="20"/>
          <w:szCs w:val="28"/>
          <w:lang w:eastAsia="de-DE"/>
        </w:rPr>
        <w:t>)</w:t>
      </w:r>
      <w:r w:rsidR="001C3547" w:rsidRPr="0073707F">
        <w:rPr>
          <w:rStyle w:val="Funotenzeichen"/>
          <w:szCs w:val="28"/>
          <w:lang w:eastAsia="de-DE"/>
        </w:rPr>
        <w:footnoteReference w:id="18"/>
      </w:r>
      <w:r w:rsidR="001C3547" w:rsidRPr="0073707F">
        <w:rPr>
          <w:sz w:val="20"/>
          <w:szCs w:val="28"/>
          <w:lang w:eastAsia="de-DE"/>
        </w:rPr>
        <w:t xml:space="preserve"> ergab schließlich eine gesicherte </w:t>
      </w:r>
      <w:r w:rsidR="0073707F" w:rsidRPr="0073707F">
        <w:rPr>
          <w:sz w:val="20"/>
          <w:szCs w:val="28"/>
          <w:lang w:eastAsia="de-DE"/>
        </w:rPr>
        <w:t>Ein- bzw. Zu</w:t>
      </w:r>
      <w:r w:rsidR="001C3547" w:rsidRPr="0073707F">
        <w:rPr>
          <w:sz w:val="20"/>
          <w:szCs w:val="28"/>
          <w:lang w:eastAsia="de-DE"/>
        </w:rPr>
        <w:t xml:space="preserve">ordnung des dargestellten Inhalts. </w:t>
      </w:r>
      <w:r w:rsidR="000379A8" w:rsidRPr="0073707F">
        <w:rPr>
          <w:sz w:val="20"/>
          <w:szCs w:val="28"/>
          <w:lang w:eastAsia="de-DE"/>
        </w:rPr>
        <w:t xml:space="preserve">Dieser </w:t>
      </w:r>
      <w:r w:rsidR="001C3547" w:rsidRPr="0073707F">
        <w:rPr>
          <w:sz w:val="20"/>
          <w:szCs w:val="28"/>
          <w:lang w:eastAsia="de-DE"/>
        </w:rPr>
        <w:t>konnte</w:t>
      </w:r>
      <w:r w:rsidR="00C6135D" w:rsidRPr="0073707F">
        <w:rPr>
          <w:sz w:val="20"/>
          <w:szCs w:val="28"/>
          <w:lang w:eastAsia="de-DE"/>
        </w:rPr>
        <w:t xml:space="preserve"> schließlich </w:t>
      </w:r>
      <w:r w:rsidR="001C3547" w:rsidRPr="0073707F">
        <w:rPr>
          <w:sz w:val="20"/>
          <w:szCs w:val="28"/>
          <w:lang w:eastAsia="de-DE"/>
        </w:rPr>
        <w:t xml:space="preserve">einem konkreten Gebäude </w:t>
      </w:r>
      <w:r w:rsidR="00C6135D" w:rsidRPr="0073707F">
        <w:rPr>
          <w:sz w:val="20"/>
          <w:szCs w:val="28"/>
          <w:lang w:eastAsia="de-DE"/>
        </w:rPr>
        <w:t>zugeordnet werden</w:t>
      </w:r>
      <w:r w:rsidRPr="0073707F">
        <w:rPr>
          <w:sz w:val="20"/>
          <w:szCs w:val="28"/>
          <w:lang w:eastAsia="de-DE"/>
        </w:rPr>
        <w:t>, welche</w:t>
      </w:r>
      <w:r w:rsidR="001C3547" w:rsidRPr="0073707F">
        <w:rPr>
          <w:sz w:val="20"/>
          <w:szCs w:val="28"/>
          <w:lang w:eastAsia="de-DE"/>
        </w:rPr>
        <w:t>s</w:t>
      </w:r>
      <w:r w:rsidRPr="0073707F">
        <w:rPr>
          <w:sz w:val="20"/>
          <w:szCs w:val="28"/>
          <w:lang w:eastAsia="de-DE"/>
        </w:rPr>
        <w:t xml:space="preserve"> </w:t>
      </w:r>
      <w:proofErr w:type="spellStart"/>
      <w:r w:rsidR="00C6135D" w:rsidRPr="0073707F">
        <w:rPr>
          <w:i/>
          <w:sz w:val="20"/>
          <w:szCs w:val="28"/>
          <w:lang w:eastAsia="de-DE"/>
        </w:rPr>
        <w:t>Geymüller</w:t>
      </w:r>
      <w:proofErr w:type="spellEnd"/>
      <w:r w:rsidR="00C6135D" w:rsidRPr="0073707F">
        <w:rPr>
          <w:i/>
          <w:sz w:val="20"/>
          <w:szCs w:val="28"/>
          <w:lang w:eastAsia="de-DE"/>
        </w:rPr>
        <w:t xml:space="preserve"> </w:t>
      </w:r>
      <w:r w:rsidRPr="0073707F">
        <w:rPr>
          <w:sz w:val="20"/>
          <w:szCs w:val="28"/>
          <w:lang w:eastAsia="de-DE"/>
        </w:rPr>
        <w:t xml:space="preserve">auf </w:t>
      </w:r>
      <w:r w:rsidR="00C6135D" w:rsidRPr="0073707F">
        <w:rPr>
          <w:sz w:val="20"/>
          <w:szCs w:val="28"/>
          <w:lang w:eastAsia="de-DE"/>
        </w:rPr>
        <w:t xml:space="preserve">einer </w:t>
      </w:r>
      <w:r w:rsidRPr="0073707F">
        <w:rPr>
          <w:sz w:val="20"/>
          <w:szCs w:val="28"/>
          <w:lang w:eastAsia="de-DE"/>
        </w:rPr>
        <w:t xml:space="preserve">seiner Reisen durch die Toskana </w:t>
      </w:r>
      <w:r w:rsidR="00C6135D" w:rsidRPr="0073707F">
        <w:rPr>
          <w:sz w:val="20"/>
          <w:szCs w:val="28"/>
          <w:lang w:eastAsia="de-DE"/>
        </w:rPr>
        <w:t xml:space="preserve">besucht </w:t>
      </w:r>
      <w:r w:rsidR="001C3547" w:rsidRPr="0073707F">
        <w:rPr>
          <w:sz w:val="20"/>
          <w:szCs w:val="28"/>
          <w:lang w:eastAsia="de-DE"/>
        </w:rPr>
        <w:t xml:space="preserve">und </w:t>
      </w:r>
      <w:r w:rsidR="0073707F" w:rsidRPr="0073707F">
        <w:rPr>
          <w:sz w:val="20"/>
          <w:szCs w:val="28"/>
          <w:lang w:eastAsia="de-DE"/>
        </w:rPr>
        <w:t xml:space="preserve">Details davon skizziert </w:t>
      </w:r>
      <w:r w:rsidRPr="0073707F">
        <w:rPr>
          <w:sz w:val="20"/>
          <w:szCs w:val="28"/>
          <w:lang w:eastAsia="de-DE"/>
        </w:rPr>
        <w:t xml:space="preserve">hatte. </w:t>
      </w:r>
      <w:r w:rsidR="00C6135D" w:rsidRPr="0073707F">
        <w:rPr>
          <w:sz w:val="20"/>
          <w:szCs w:val="28"/>
          <w:lang w:eastAsia="de-DE"/>
        </w:rPr>
        <w:t xml:space="preserve">Dabei konnte </w:t>
      </w:r>
      <w:r w:rsidR="001C3547" w:rsidRPr="0073707F">
        <w:rPr>
          <w:sz w:val="20"/>
          <w:szCs w:val="28"/>
          <w:lang w:eastAsia="de-DE"/>
        </w:rPr>
        <w:t xml:space="preserve">weiters </w:t>
      </w:r>
      <w:r w:rsidR="00C6135D" w:rsidRPr="0073707F">
        <w:rPr>
          <w:sz w:val="20"/>
          <w:szCs w:val="28"/>
          <w:lang w:eastAsia="de-DE"/>
        </w:rPr>
        <w:t xml:space="preserve">rekonstruiert werden, dass </w:t>
      </w:r>
      <w:proofErr w:type="spellStart"/>
      <w:r w:rsidRPr="0073707F">
        <w:rPr>
          <w:i/>
          <w:sz w:val="20"/>
          <w:szCs w:val="28"/>
          <w:lang w:eastAsia="de-DE"/>
        </w:rPr>
        <w:t>Geymüller</w:t>
      </w:r>
      <w:proofErr w:type="spellEnd"/>
      <w:r w:rsidRPr="0073707F">
        <w:rPr>
          <w:i/>
          <w:sz w:val="20"/>
          <w:szCs w:val="28"/>
          <w:lang w:eastAsia="de-DE"/>
        </w:rPr>
        <w:t xml:space="preserve"> </w:t>
      </w:r>
      <w:r w:rsidR="001C3547" w:rsidRPr="0073707F">
        <w:rPr>
          <w:sz w:val="20"/>
          <w:szCs w:val="28"/>
          <w:lang w:eastAsia="de-DE"/>
        </w:rPr>
        <w:t xml:space="preserve">das Skizzenblatt </w:t>
      </w:r>
      <w:r w:rsidRPr="0073707F">
        <w:rPr>
          <w:sz w:val="20"/>
          <w:szCs w:val="28"/>
          <w:lang w:eastAsia="de-DE"/>
        </w:rPr>
        <w:t xml:space="preserve">späterer aus seinem Reise-Skizzenbuch </w:t>
      </w:r>
      <w:r w:rsidR="00C6135D" w:rsidRPr="0073707F">
        <w:rPr>
          <w:sz w:val="20"/>
          <w:szCs w:val="28"/>
          <w:lang w:eastAsia="de-DE"/>
        </w:rPr>
        <w:t>entnommen hatte</w:t>
      </w:r>
      <w:r w:rsidRPr="0073707F">
        <w:rPr>
          <w:sz w:val="20"/>
          <w:szCs w:val="28"/>
          <w:lang w:eastAsia="de-DE"/>
        </w:rPr>
        <w:t xml:space="preserve">, um </w:t>
      </w:r>
      <w:r w:rsidR="0073707F" w:rsidRPr="0073707F">
        <w:rPr>
          <w:sz w:val="20"/>
          <w:szCs w:val="28"/>
          <w:lang w:eastAsia="de-DE"/>
        </w:rPr>
        <w:t xml:space="preserve">es </w:t>
      </w:r>
      <w:r w:rsidR="00C6135D" w:rsidRPr="0073707F">
        <w:rPr>
          <w:sz w:val="20"/>
          <w:szCs w:val="28"/>
          <w:lang w:eastAsia="de-DE"/>
        </w:rPr>
        <w:t xml:space="preserve">– vermutlich </w:t>
      </w:r>
      <w:r w:rsidRPr="0073707F">
        <w:rPr>
          <w:sz w:val="20"/>
          <w:szCs w:val="28"/>
          <w:lang w:eastAsia="de-DE"/>
        </w:rPr>
        <w:t xml:space="preserve">für </w:t>
      </w:r>
      <w:r w:rsidR="001C3547" w:rsidRPr="0073707F">
        <w:rPr>
          <w:sz w:val="20"/>
          <w:szCs w:val="28"/>
          <w:lang w:eastAsia="de-DE"/>
        </w:rPr>
        <w:t xml:space="preserve">die Arbeit an einer </w:t>
      </w:r>
      <w:r w:rsidRPr="0073707F">
        <w:rPr>
          <w:sz w:val="20"/>
          <w:szCs w:val="28"/>
          <w:lang w:eastAsia="de-DE"/>
        </w:rPr>
        <w:t xml:space="preserve">seiner Publikationen </w:t>
      </w:r>
      <w:r w:rsidR="00C6135D" w:rsidRPr="0073707F">
        <w:rPr>
          <w:sz w:val="20"/>
          <w:szCs w:val="28"/>
          <w:lang w:eastAsia="de-DE"/>
        </w:rPr>
        <w:t xml:space="preserve">– </w:t>
      </w:r>
      <w:r w:rsidRPr="0073707F">
        <w:rPr>
          <w:sz w:val="20"/>
          <w:szCs w:val="28"/>
          <w:lang w:eastAsia="de-DE"/>
        </w:rPr>
        <w:t>mit anderen, nicht geografisch</w:t>
      </w:r>
      <w:r w:rsidR="00C6135D" w:rsidRPr="0073707F">
        <w:rPr>
          <w:sz w:val="20"/>
          <w:szCs w:val="28"/>
          <w:lang w:eastAsia="de-DE"/>
        </w:rPr>
        <w:t>,</w:t>
      </w:r>
      <w:r w:rsidRPr="0073707F">
        <w:rPr>
          <w:sz w:val="20"/>
          <w:szCs w:val="28"/>
          <w:lang w:eastAsia="de-DE"/>
        </w:rPr>
        <w:t xml:space="preserve"> </w:t>
      </w:r>
      <w:r w:rsidR="00C6135D" w:rsidRPr="0073707F">
        <w:rPr>
          <w:sz w:val="20"/>
          <w:szCs w:val="28"/>
          <w:lang w:eastAsia="de-DE"/>
        </w:rPr>
        <w:t xml:space="preserve">chronologisch </w:t>
      </w:r>
      <w:r w:rsidRPr="0073707F">
        <w:rPr>
          <w:sz w:val="20"/>
          <w:szCs w:val="28"/>
          <w:lang w:eastAsia="de-DE"/>
        </w:rPr>
        <w:t xml:space="preserve">jedoch </w:t>
      </w:r>
      <w:r w:rsidR="00C6135D" w:rsidRPr="0073707F">
        <w:rPr>
          <w:sz w:val="20"/>
          <w:szCs w:val="28"/>
          <w:lang w:eastAsia="de-DE"/>
        </w:rPr>
        <w:t xml:space="preserve">thematisch </w:t>
      </w:r>
      <w:r w:rsidRPr="0073707F">
        <w:rPr>
          <w:sz w:val="20"/>
          <w:szCs w:val="28"/>
          <w:lang w:eastAsia="de-DE"/>
        </w:rPr>
        <w:t xml:space="preserve">ähnlichen Skizzenblättern abzulegen. </w:t>
      </w:r>
    </w:p>
    <w:p w14:paraId="1A4F149E" w14:textId="424D296E" w:rsidR="00F81B24" w:rsidRDefault="00F81B24" w:rsidP="00AB4E02">
      <w:pPr>
        <w:jc w:val="both"/>
        <w:rPr>
          <w:ins w:id="314" w:author="stefan zedlacher" w:date="2016-03-04T23:50:00Z"/>
          <w:sz w:val="22"/>
          <w:szCs w:val="28"/>
          <w:lang w:eastAsia="de-DE"/>
        </w:rPr>
      </w:pPr>
      <w:ins w:id="315" w:author="stefan zedlacher" w:date="2016-03-04T23:50:00Z">
        <w:r>
          <w:rPr>
            <w:sz w:val="22"/>
            <w:szCs w:val="28"/>
            <w:lang w:eastAsia="de-DE"/>
          </w:rPr>
          <w:t>&lt;&lt;&lt;&lt;&lt;&lt;&lt;&lt;&lt;&lt;&lt;&lt;&lt;&lt; bis hier her. Ich glaube das gehört wenn wo anders hin &lt;&lt;&lt;&lt;&lt;&lt;&lt;&lt;&lt;&lt;&lt;</w:t>
        </w:r>
      </w:ins>
    </w:p>
    <w:p w14:paraId="377B52F1" w14:textId="29239703" w:rsidR="00AB4E02" w:rsidRPr="00F16466" w:rsidRDefault="0073707F" w:rsidP="00AB4E02">
      <w:pPr>
        <w:jc w:val="both"/>
        <w:rPr>
          <w:sz w:val="22"/>
          <w:szCs w:val="28"/>
          <w:lang w:eastAsia="de-DE"/>
        </w:rPr>
      </w:pPr>
      <w:r>
        <w:rPr>
          <w:sz w:val="22"/>
          <w:szCs w:val="28"/>
          <w:lang w:eastAsia="de-DE"/>
        </w:rPr>
        <w:t xml:space="preserve">Aus den bis dahin gemachten Beobachtungen und Überlegungen </w:t>
      </w:r>
      <w:r w:rsidR="000379A8">
        <w:rPr>
          <w:sz w:val="22"/>
          <w:szCs w:val="28"/>
          <w:lang w:eastAsia="de-DE"/>
        </w:rPr>
        <w:t>folger</w:t>
      </w:r>
      <w:r w:rsidR="00C6135D">
        <w:rPr>
          <w:sz w:val="22"/>
          <w:szCs w:val="28"/>
          <w:lang w:eastAsia="de-DE"/>
        </w:rPr>
        <w:t xml:space="preserve">n </w:t>
      </w:r>
      <w:r>
        <w:rPr>
          <w:sz w:val="22"/>
          <w:szCs w:val="28"/>
          <w:lang w:eastAsia="de-DE"/>
        </w:rPr>
        <w:t>wir</w:t>
      </w:r>
      <w:r w:rsidR="00C6135D">
        <w:rPr>
          <w:sz w:val="22"/>
          <w:szCs w:val="28"/>
          <w:lang w:eastAsia="de-DE"/>
        </w:rPr>
        <w:t xml:space="preserve">, dass </w:t>
      </w:r>
      <w:r>
        <w:rPr>
          <w:sz w:val="22"/>
          <w:szCs w:val="28"/>
          <w:lang w:eastAsia="de-DE"/>
        </w:rPr>
        <w:t xml:space="preserve">anhand der Performanz von Einzelaussagen ein </w:t>
      </w:r>
      <w:r w:rsidR="00773828">
        <w:rPr>
          <w:sz w:val="22"/>
          <w:szCs w:val="28"/>
          <w:lang w:eastAsia="de-DE"/>
        </w:rPr>
        <w:t xml:space="preserve">Erkenntnisprozess </w:t>
      </w:r>
      <w:r>
        <w:rPr>
          <w:sz w:val="22"/>
          <w:szCs w:val="28"/>
          <w:lang w:eastAsia="de-DE"/>
        </w:rPr>
        <w:t xml:space="preserve">zustande kommt, welcher </w:t>
      </w:r>
      <w:r w:rsidR="00773828">
        <w:rPr>
          <w:sz w:val="22"/>
          <w:szCs w:val="28"/>
          <w:lang w:eastAsia="de-DE"/>
        </w:rPr>
        <w:t xml:space="preserve">durch eine </w:t>
      </w:r>
      <w:r w:rsidR="00FA1975">
        <w:rPr>
          <w:sz w:val="22"/>
          <w:szCs w:val="28"/>
          <w:lang w:eastAsia="de-DE"/>
        </w:rPr>
        <w:t>Verkettu</w:t>
      </w:r>
      <w:r w:rsidR="00C6135D">
        <w:rPr>
          <w:sz w:val="22"/>
          <w:szCs w:val="28"/>
          <w:lang w:eastAsia="de-DE"/>
        </w:rPr>
        <w:t xml:space="preserve">ng </w:t>
      </w:r>
      <w:r>
        <w:rPr>
          <w:sz w:val="22"/>
          <w:szCs w:val="28"/>
          <w:lang w:eastAsia="de-DE"/>
        </w:rPr>
        <w:t>einzelner</w:t>
      </w:r>
      <w:r w:rsidR="00C6135D">
        <w:rPr>
          <w:sz w:val="22"/>
          <w:szCs w:val="28"/>
          <w:lang w:eastAsia="de-DE"/>
        </w:rPr>
        <w:t xml:space="preserve"> Erkenntnisschritte</w:t>
      </w:r>
      <w:r>
        <w:rPr>
          <w:sz w:val="22"/>
          <w:szCs w:val="28"/>
          <w:lang w:eastAsia="de-DE"/>
        </w:rPr>
        <w:t>,</w:t>
      </w:r>
      <w:r w:rsidR="00FA1975">
        <w:rPr>
          <w:sz w:val="22"/>
          <w:szCs w:val="28"/>
          <w:lang w:eastAsia="de-DE"/>
        </w:rPr>
        <w:t xml:space="preserve"> in einem ständig</w:t>
      </w:r>
      <w:r w:rsidR="000379A8">
        <w:rPr>
          <w:sz w:val="22"/>
          <w:szCs w:val="28"/>
          <w:lang w:eastAsia="de-DE"/>
        </w:rPr>
        <w:t>en</w:t>
      </w:r>
      <w:r w:rsidR="00FA1975">
        <w:rPr>
          <w:sz w:val="22"/>
          <w:szCs w:val="28"/>
          <w:lang w:eastAsia="de-DE"/>
        </w:rPr>
        <w:t xml:space="preserve"> Wechsel zwischen amplifizierende</w:t>
      </w:r>
      <w:r w:rsidR="000C28A1">
        <w:rPr>
          <w:sz w:val="22"/>
          <w:szCs w:val="28"/>
          <w:lang w:eastAsia="de-DE"/>
        </w:rPr>
        <w:t xml:space="preserve">r und reduzierender </w:t>
      </w:r>
      <w:ins w:id="316" w:author="Christoph Breser" w:date="2016-02-25T09:58:00Z">
        <w:r w:rsidR="000C28A1">
          <w:rPr>
            <w:sz w:val="22"/>
            <w:szCs w:val="28"/>
            <w:lang w:eastAsia="de-DE"/>
          </w:rPr>
          <w:t>Gesamte</w:t>
        </w:r>
        <w:r w:rsidR="00773828">
          <w:rPr>
            <w:sz w:val="22"/>
            <w:szCs w:val="28"/>
            <w:lang w:eastAsia="de-DE"/>
          </w:rPr>
          <w:t>rkenntnis</w:t>
        </w:r>
      </w:ins>
      <w:r w:rsidR="00FA1975">
        <w:rPr>
          <w:sz w:val="22"/>
          <w:szCs w:val="28"/>
          <w:lang w:eastAsia="de-DE"/>
        </w:rPr>
        <w:t xml:space="preserve"> (Bruno La</w:t>
      </w:r>
      <w:r w:rsidR="001C3547">
        <w:rPr>
          <w:sz w:val="22"/>
          <w:szCs w:val="28"/>
          <w:lang w:eastAsia="de-DE"/>
        </w:rPr>
        <w:t>tour 1999)</w:t>
      </w:r>
      <w:r w:rsidR="00FA1975">
        <w:rPr>
          <w:sz w:val="22"/>
          <w:szCs w:val="28"/>
          <w:lang w:eastAsia="de-DE"/>
        </w:rPr>
        <w:t xml:space="preserve"> </w:t>
      </w:r>
      <w:r w:rsidR="00773828">
        <w:rPr>
          <w:sz w:val="22"/>
          <w:szCs w:val="28"/>
          <w:lang w:eastAsia="de-DE"/>
        </w:rPr>
        <w:t xml:space="preserve">erfolgt </w:t>
      </w:r>
      <w:r w:rsidR="00C6135D">
        <w:rPr>
          <w:sz w:val="22"/>
          <w:szCs w:val="28"/>
          <w:lang w:eastAsia="de-DE"/>
        </w:rPr>
        <w:t xml:space="preserve">und </w:t>
      </w:r>
      <w:ins w:id="317" w:author="Christoph Breser" w:date="2016-02-25T09:58:00Z">
        <w:r w:rsidR="006F3A3C">
          <w:rPr>
            <w:sz w:val="22"/>
            <w:szCs w:val="28"/>
            <w:lang w:eastAsia="de-DE"/>
          </w:rPr>
          <w:t xml:space="preserve">erst </w:t>
        </w:r>
      </w:ins>
      <w:r w:rsidR="00C6135D">
        <w:rPr>
          <w:sz w:val="22"/>
          <w:szCs w:val="28"/>
          <w:lang w:eastAsia="de-DE"/>
        </w:rPr>
        <w:t>unter Berücksichtu</w:t>
      </w:r>
      <w:r w:rsidR="001C3547">
        <w:rPr>
          <w:sz w:val="22"/>
          <w:szCs w:val="28"/>
          <w:lang w:eastAsia="de-DE"/>
        </w:rPr>
        <w:t xml:space="preserve">ng </w:t>
      </w:r>
      <w:r w:rsidR="00773828">
        <w:rPr>
          <w:sz w:val="22"/>
          <w:szCs w:val="28"/>
          <w:lang w:eastAsia="de-DE"/>
        </w:rPr>
        <w:t xml:space="preserve">einer </w:t>
      </w:r>
      <w:r w:rsidR="001C3547">
        <w:rPr>
          <w:sz w:val="22"/>
          <w:szCs w:val="28"/>
          <w:lang w:eastAsia="de-DE"/>
        </w:rPr>
        <w:t xml:space="preserve">übergeordneten Beziehung zum Archiv-Nachlass ‚an-sich’ </w:t>
      </w:r>
      <w:r w:rsidR="00C6135D">
        <w:rPr>
          <w:sz w:val="22"/>
          <w:szCs w:val="28"/>
          <w:lang w:eastAsia="de-DE"/>
        </w:rPr>
        <w:t xml:space="preserve">eine </w:t>
      </w:r>
      <w:r w:rsidR="00FA1975">
        <w:rPr>
          <w:sz w:val="22"/>
          <w:szCs w:val="28"/>
          <w:lang w:eastAsia="de-DE"/>
        </w:rPr>
        <w:t xml:space="preserve">Gesamtaussage </w:t>
      </w:r>
      <w:r w:rsidR="00773828">
        <w:rPr>
          <w:sz w:val="22"/>
          <w:szCs w:val="28"/>
          <w:lang w:eastAsia="de-DE"/>
        </w:rPr>
        <w:t xml:space="preserve">der </w:t>
      </w:r>
      <w:r w:rsidR="00FA1975">
        <w:rPr>
          <w:sz w:val="22"/>
          <w:szCs w:val="28"/>
          <w:lang w:eastAsia="de-DE"/>
        </w:rPr>
        <w:t xml:space="preserve">Archivquelle ‚für-sich’ </w:t>
      </w:r>
      <w:ins w:id="318" w:author="Christoph Breser" w:date="2016-02-25T09:58:00Z">
        <w:r w:rsidR="006F3A3C">
          <w:rPr>
            <w:sz w:val="22"/>
            <w:szCs w:val="28"/>
            <w:lang w:eastAsia="de-DE"/>
          </w:rPr>
          <w:t>er</w:t>
        </w:r>
        <w:r w:rsidR="00773828">
          <w:rPr>
            <w:sz w:val="22"/>
            <w:szCs w:val="28"/>
            <w:lang w:eastAsia="de-DE"/>
          </w:rPr>
          <w:t>möglich</w:t>
        </w:r>
        <w:r w:rsidR="006F3A3C">
          <w:rPr>
            <w:sz w:val="22"/>
            <w:szCs w:val="28"/>
            <w:lang w:eastAsia="de-DE"/>
          </w:rPr>
          <w:t>t</w:t>
        </w:r>
        <w:r w:rsidR="00C6135D">
          <w:rPr>
            <w:sz w:val="22"/>
            <w:szCs w:val="28"/>
            <w:lang w:eastAsia="de-DE"/>
          </w:rPr>
          <w:t>.</w:t>
        </w:r>
      </w:ins>
      <w:r w:rsidR="00C6135D">
        <w:rPr>
          <w:sz w:val="22"/>
          <w:szCs w:val="28"/>
          <w:lang w:eastAsia="de-DE"/>
        </w:rPr>
        <w:t xml:space="preserve"> Um also zu einer qualitativen Aussage zu gelangen, ist es zum Einen notwendig, nicht nur </w:t>
      </w:r>
      <w:r>
        <w:rPr>
          <w:sz w:val="22"/>
          <w:szCs w:val="28"/>
          <w:lang w:eastAsia="de-DE"/>
        </w:rPr>
        <w:t xml:space="preserve">die Performanz </w:t>
      </w:r>
      <w:r w:rsidR="00C6135D">
        <w:rPr>
          <w:sz w:val="22"/>
          <w:szCs w:val="28"/>
          <w:lang w:eastAsia="de-DE"/>
        </w:rPr>
        <w:t>ihre</w:t>
      </w:r>
      <w:r>
        <w:rPr>
          <w:sz w:val="22"/>
          <w:szCs w:val="28"/>
          <w:lang w:eastAsia="de-DE"/>
        </w:rPr>
        <w:t>r</w:t>
      </w:r>
      <w:r w:rsidR="00C6135D">
        <w:rPr>
          <w:sz w:val="22"/>
          <w:szCs w:val="28"/>
          <w:lang w:eastAsia="de-DE"/>
        </w:rPr>
        <w:t xml:space="preserve"> eigenen Einzelaussagen zu erschließen, sondern </w:t>
      </w:r>
      <w:r>
        <w:rPr>
          <w:sz w:val="22"/>
          <w:szCs w:val="28"/>
          <w:lang w:eastAsia="de-DE"/>
        </w:rPr>
        <w:t xml:space="preserve">auch mit </w:t>
      </w:r>
      <w:r w:rsidR="00C6135D">
        <w:rPr>
          <w:sz w:val="22"/>
          <w:szCs w:val="28"/>
          <w:lang w:eastAsia="de-DE"/>
        </w:rPr>
        <w:t>jene</w:t>
      </w:r>
      <w:r>
        <w:rPr>
          <w:sz w:val="22"/>
          <w:szCs w:val="28"/>
          <w:lang w:eastAsia="de-DE"/>
        </w:rPr>
        <w:t>n</w:t>
      </w:r>
      <w:r w:rsidR="00C6135D">
        <w:rPr>
          <w:sz w:val="22"/>
          <w:szCs w:val="28"/>
          <w:lang w:eastAsia="de-DE"/>
        </w:rPr>
        <w:t xml:space="preserve"> </w:t>
      </w:r>
      <w:r>
        <w:rPr>
          <w:sz w:val="22"/>
          <w:szCs w:val="28"/>
          <w:lang w:eastAsia="de-DE"/>
        </w:rPr>
        <w:t>anderen</w:t>
      </w:r>
      <w:r w:rsidR="00C6135D">
        <w:rPr>
          <w:sz w:val="22"/>
          <w:szCs w:val="28"/>
          <w:lang w:eastAsia="de-DE"/>
        </w:rPr>
        <w:t xml:space="preserve"> – </w:t>
      </w:r>
      <w:r>
        <w:rPr>
          <w:sz w:val="22"/>
          <w:szCs w:val="28"/>
          <w:lang w:eastAsia="de-DE"/>
        </w:rPr>
        <w:t xml:space="preserve">ihr </w:t>
      </w:r>
      <w:r w:rsidR="00C6135D">
        <w:rPr>
          <w:sz w:val="22"/>
          <w:szCs w:val="28"/>
          <w:lang w:eastAsia="de-DE"/>
        </w:rPr>
        <w:t xml:space="preserve">durch die Systematik des Archivs thematisch, chronologisch oder geografisch nahe stehenden – zu </w:t>
      </w:r>
      <w:r w:rsidR="001C3547" w:rsidRPr="00F16466">
        <w:rPr>
          <w:sz w:val="22"/>
          <w:szCs w:val="28"/>
          <w:lang w:eastAsia="de-DE"/>
        </w:rPr>
        <w:t>vernetzen</w:t>
      </w:r>
      <w:r w:rsidR="00F16466">
        <w:rPr>
          <w:sz w:val="22"/>
          <w:szCs w:val="28"/>
          <w:lang w:eastAsia="de-DE"/>
        </w:rPr>
        <w:t>. Zum A</w:t>
      </w:r>
      <w:r w:rsidR="00C6135D" w:rsidRPr="00F16466">
        <w:rPr>
          <w:sz w:val="22"/>
          <w:szCs w:val="28"/>
          <w:lang w:eastAsia="de-DE"/>
        </w:rPr>
        <w:t xml:space="preserve">nderen </w:t>
      </w:r>
      <w:r w:rsidR="00F4324B">
        <w:rPr>
          <w:sz w:val="22"/>
          <w:szCs w:val="28"/>
          <w:lang w:eastAsia="de-DE"/>
        </w:rPr>
        <w:t xml:space="preserve">ist </w:t>
      </w:r>
      <w:r>
        <w:rPr>
          <w:sz w:val="22"/>
          <w:szCs w:val="28"/>
          <w:lang w:eastAsia="de-DE"/>
        </w:rPr>
        <w:t xml:space="preserve">darüber hinaus </w:t>
      </w:r>
      <w:r w:rsidR="00F4324B">
        <w:rPr>
          <w:sz w:val="22"/>
          <w:szCs w:val="28"/>
          <w:lang w:eastAsia="de-DE"/>
        </w:rPr>
        <w:t xml:space="preserve">aber auch ihre Erschließung </w:t>
      </w:r>
      <w:r w:rsidR="009E4BD6">
        <w:rPr>
          <w:sz w:val="22"/>
          <w:szCs w:val="28"/>
          <w:lang w:eastAsia="de-DE"/>
        </w:rPr>
        <w:t xml:space="preserve">zu </w:t>
      </w:r>
      <w:r w:rsidR="00C6135D" w:rsidRPr="00F16466">
        <w:rPr>
          <w:sz w:val="22"/>
          <w:szCs w:val="28"/>
          <w:lang w:eastAsia="de-DE"/>
        </w:rPr>
        <w:t xml:space="preserve">externen, d.h. </w:t>
      </w:r>
      <w:r w:rsidR="002C5A15" w:rsidRPr="00F16466">
        <w:rPr>
          <w:sz w:val="22"/>
          <w:szCs w:val="28"/>
          <w:lang w:eastAsia="de-DE"/>
        </w:rPr>
        <w:t xml:space="preserve">sich </w:t>
      </w:r>
      <w:r w:rsidR="00C6135D" w:rsidRPr="00F16466">
        <w:rPr>
          <w:sz w:val="22"/>
          <w:szCs w:val="28"/>
          <w:lang w:eastAsia="de-DE"/>
        </w:rPr>
        <w:t xml:space="preserve">außerhalb des Archivs befindlichen </w:t>
      </w:r>
      <w:r w:rsidR="009E4BD6">
        <w:rPr>
          <w:sz w:val="22"/>
          <w:szCs w:val="28"/>
          <w:lang w:eastAsia="de-DE"/>
        </w:rPr>
        <w:t xml:space="preserve">Referenten </w:t>
      </w:r>
      <w:r w:rsidR="00F4324B">
        <w:rPr>
          <w:sz w:val="22"/>
          <w:szCs w:val="28"/>
          <w:lang w:eastAsia="de-DE"/>
        </w:rPr>
        <w:t xml:space="preserve">erforderlich </w:t>
      </w:r>
      <w:r w:rsidR="00C6135D" w:rsidRPr="00F16466">
        <w:rPr>
          <w:sz w:val="22"/>
          <w:szCs w:val="28"/>
          <w:lang w:eastAsia="de-DE"/>
        </w:rPr>
        <w:t xml:space="preserve">(2.II.). </w:t>
      </w:r>
    </w:p>
    <w:p w14:paraId="1129B94D" w14:textId="77777777" w:rsidR="000C037F" w:rsidRPr="003F1805" w:rsidRDefault="00750BBD" w:rsidP="009E4BD6">
      <w:pPr>
        <w:ind w:left="708"/>
        <w:jc w:val="both"/>
        <w:rPr>
          <w:sz w:val="22"/>
          <w:szCs w:val="28"/>
          <w:lang w:eastAsia="de-DE"/>
        </w:rPr>
      </w:pPr>
      <w:r>
        <w:rPr>
          <w:sz w:val="22"/>
          <w:szCs w:val="28"/>
          <w:lang w:eastAsia="de-DE"/>
        </w:rPr>
        <w:t>2.</w:t>
      </w:r>
      <w:r w:rsidR="0018012A">
        <w:rPr>
          <w:sz w:val="22"/>
          <w:szCs w:val="28"/>
          <w:lang w:eastAsia="de-DE"/>
        </w:rPr>
        <w:t xml:space="preserve">II. Die </w:t>
      </w:r>
      <w:r w:rsidR="001A52FB">
        <w:rPr>
          <w:sz w:val="22"/>
          <w:szCs w:val="28"/>
          <w:lang w:eastAsia="de-DE"/>
        </w:rPr>
        <w:t xml:space="preserve">fehlende </w:t>
      </w:r>
      <w:proofErr w:type="spellStart"/>
      <w:r w:rsidR="00396488">
        <w:rPr>
          <w:sz w:val="22"/>
          <w:szCs w:val="28"/>
          <w:lang w:eastAsia="de-DE"/>
        </w:rPr>
        <w:t>Referenzierung</w:t>
      </w:r>
      <w:proofErr w:type="spellEnd"/>
      <w:r w:rsidR="00396488">
        <w:rPr>
          <w:sz w:val="22"/>
          <w:szCs w:val="28"/>
          <w:lang w:eastAsia="de-DE"/>
        </w:rPr>
        <w:t xml:space="preserve"> </w:t>
      </w:r>
      <w:r w:rsidR="0018012A">
        <w:rPr>
          <w:sz w:val="22"/>
          <w:szCs w:val="28"/>
          <w:lang w:eastAsia="de-DE"/>
        </w:rPr>
        <w:t xml:space="preserve">mit materiellen </w:t>
      </w:r>
      <w:r w:rsidR="001A52FB">
        <w:rPr>
          <w:sz w:val="22"/>
          <w:szCs w:val="28"/>
          <w:lang w:eastAsia="de-DE"/>
        </w:rPr>
        <w:t>und</w:t>
      </w:r>
      <w:r w:rsidR="0018012A">
        <w:rPr>
          <w:sz w:val="22"/>
          <w:szCs w:val="28"/>
          <w:lang w:eastAsia="de-DE"/>
        </w:rPr>
        <w:t xml:space="preserve"> immateriellen </w:t>
      </w:r>
      <w:r w:rsidR="00396488">
        <w:rPr>
          <w:sz w:val="22"/>
          <w:szCs w:val="28"/>
          <w:lang w:eastAsia="de-DE"/>
        </w:rPr>
        <w:t>Referenten</w:t>
      </w:r>
      <w:r w:rsidR="001A52FB">
        <w:rPr>
          <w:sz w:val="22"/>
          <w:szCs w:val="28"/>
          <w:lang w:eastAsia="de-DE"/>
        </w:rPr>
        <w:t xml:space="preserve"> außerhalb von Archiven</w:t>
      </w:r>
    </w:p>
    <w:p w14:paraId="08B678F9" w14:textId="77777777" w:rsidR="001A52FB" w:rsidRDefault="00F16466" w:rsidP="003E0164">
      <w:pPr>
        <w:widowControl w:val="0"/>
        <w:autoSpaceDE w:val="0"/>
        <w:autoSpaceDN w:val="0"/>
        <w:adjustRightInd w:val="0"/>
        <w:spacing w:after="0"/>
        <w:jc w:val="both"/>
        <w:rPr>
          <w:rFonts w:cs="Helvetica"/>
          <w:sz w:val="22"/>
          <w:szCs w:val="30"/>
        </w:rPr>
      </w:pPr>
      <w:r w:rsidRPr="008B6077">
        <w:rPr>
          <w:rFonts w:cs="Helvetica"/>
          <w:sz w:val="22"/>
          <w:szCs w:val="30"/>
        </w:rPr>
        <w:t xml:space="preserve">Die Vernetzung </w:t>
      </w:r>
      <w:r w:rsidR="002648B9">
        <w:rPr>
          <w:rFonts w:cs="Helvetica"/>
          <w:sz w:val="22"/>
          <w:szCs w:val="30"/>
        </w:rPr>
        <w:t xml:space="preserve">der </w:t>
      </w:r>
      <w:ins w:id="319" w:author="Christoph Breser" w:date="2016-02-25T09:58:00Z">
        <w:r w:rsidRPr="008B6077">
          <w:rPr>
            <w:rFonts w:cs="Helvetica"/>
            <w:sz w:val="22"/>
            <w:szCs w:val="30"/>
          </w:rPr>
          <w:t xml:space="preserve">Archivquelle </w:t>
        </w:r>
      </w:ins>
      <w:r w:rsidRPr="008B6077">
        <w:rPr>
          <w:rFonts w:cs="Helvetica"/>
          <w:sz w:val="22"/>
          <w:szCs w:val="30"/>
        </w:rPr>
        <w:t xml:space="preserve">mit </w:t>
      </w:r>
      <w:ins w:id="320" w:author="Christoph Breser" w:date="2016-02-25T09:58:00Z">
        <w:r w:rsidR="009D3BF4">
          <w:rPr>
            <w:rFonts w:cs="Helvetica"/>
            <w:sz w:val="22"/>
            <w:szCs w:val="30"/>
          </w:rPr>
          <w:t>Wissensbereichen</w:t>
        </w:r>
      </w:ins>
      <w:r w:rsidR="001A52FB">
        <w:rPr>
          <w:rFonts w:cs="Helvetica"/>
          <w:sz w:val="22"/>
          <w:szCs w:val="30"/>
        </w:rPr>
        <w:t>, die sich außerhalb des Archivs befinden, stellen den</w:t>
      </w:r>
      <w:r w:rsidR="002648B9">
        <w:rPr>
          <w:rFonts w:cs="Helvetica"/>
          <w:sz w:val="22"/>
          <w:szCs w:val="30"/>
        </w:rPr>
        <w:t xml:space="preserve"> dritte</w:t>
      </w:r>
      <w:r w:rsidR="001A52FB">
        <w:rPr>
          <w:rFonts w:cs="Helvetica"/>
          <w:sz w:val="22"/>
          <w:szCs w:val="30"/>
        </w:rPr>
        <w:t>n</w:t>
      </w:r>
      <w:r w:rsidR="008B6077">
        <w:rPr>
          <w:rFonts w:cs="Helvetica"/>
          <w:sz w:val="22"/>
          <w:szCs w:val="30"/>
        </w:rPr>
        <w:t xml:space="preserve"> Aussagewert </w:t>
      </w:r>
      <w:r w:rsidR="00255E43">
        <w:rPr>
          <w:rFonts w:cs="Helvetica"/>
          <w:sz w:val="22"/>
          <w:szCs w:val="30"/>
        </w:rPr>
        <w:t xml:space="preserve">unserer </w:t>
      </w:r>
      <w:r w:rsidR="008B6077">
        <w:rPr>
          <w:rFonts w:cs="Helvetica"/>
          <w:sz w:val="22"/>
          <w:szCs w:val="30"/>
        </w:rPr>
        <w:t xml:space="preserve">Definition von </w:t>
      </w:r>
      <w:r w:rsidR="00255E43">
        <w:rPr>
          <w:rFonts w:cs="Helvetica"/>
          <w:sz w:val="22"/>
          <w:szCs w:val="30"/>
        </w:rPr>
        <w:t>‚</w:t>
      </w:r>
      <w:r w:rsidR="008B6077">
        <w:rPr>
          <w:rFonts w:cs="Helvetica"/>
          <w:sz w:val="22"/>
          <w:szCs w:val="30"/>
        </w:rPr>
        <w:t>Aussagequalität</w:t>
      </w:r>
      <w:r w:rsidR="00255E43">
        <w:rPr>
          <w:rFonts w:cs="Helvetica"/>
          <w:sz w:val="22"/>
          <w:szCs w:val="30"/>
        </w:rPr>
        <w:t>’</w:t>
      </w:r>
      <w:r w:rsidR="009D3BF4">
        <w:rPr>
          <w:rFonts w:cs="Helvetica"/>
          <w:sz w:val="22"/>
          <w:szCs w:val="30"/>
        </w:rPr>
        <w:t xml:space="preserve">. </w:t>
      </w:r>
      <w:ins w:id="321" w:author="Christoph Breser" w:date="2016-02-25T09:58:00Z">
        <w:r w:rsidR="009D3BF4">
          <w:rPr>
            <w:rFonts w:cs="Helvetica"/>
            <w:sz w:val="22"/>
            <w:szCs w:val="30"/>
          </w:rPr>
          <w:t>Bez</w:t>
        </w:r>
        <w:r w:rsidR="00635586">
          <w:rPr>
            <w:rFonts w:cs="Helvetica"/>
            <w:sz w:val="22"/>
            <w:szCs w:val="30"/>
          </w:rPr>
          <w:t>iehungen zu realen Objekten</w:t>
        </w:r>
      </w:ins>
      <w:r w:rsidR="009E4BD6">
        <w:rPr>
          <w:rFonts w:cs="Helvetica"/>
          <w:sz w:val="22"/>
          <w:szCs w:val="30"/>
        </w:rPr>
        <w:t xml:space="preserve"> </w:t>
      </w:r>
      <w:r w:rsidR="001A52FB">
        <w:rPr>
          <w:rFonts w:cs="Helvetica"/>
          <w:sz w:val="22"/>
          <w:szCs w:val="30"/>
        </w:rPr>
        <w:t xml:space="preserve">oder Handlungen, die sich </w:t>
      </w:r>
      <w:ins w:id="322" w:author="Christoph Breser" w:date="2016-02-25T09:58:00Z">
        <w:r w:rsidR="00635586">
          <w:rPr>
            <w:rFonts w:cs="Helvetica"/>
            <w:sz w:val="22"/>
            <w:szCs w:val="30"/>
          </w:rPr>
          <w:t xml:space="preserve">außerhalb </w:t>
        </w:r>
      </w:ins>
      <w:r w:rsidR="002648B9">
        <w:rPr>
          <w:rFonts w:cs="Helvetica"/>
          <w:sz w:val="22"/>
          <w:szCs w:val="30"/>
        </w:rPr>
        <w:t xml:space="preserve">des </w:t>
      </w:r>
      <w:ins w:id="323" w:author="Christoph Breser" w:date="2016-02-25T09:58:00Z">
        <w:r w:rsidR="00635586">
          <w:rPr>
            <w:rFonts w:cs="Helvetica"/>
            <w:sz w:val="22"/>
            <w:szCs w:val="30"/>
          </w:rPr>
          <w:t>Archiv</w:t>
        </w:r>
      </w:ins>
      <w:r w:rsidR="002648B9">
        <w:rPr>
          <w:rFonts w:cs="Helvetica"/>
          <w:sz w:val="22"/>
          <w:szCs w:val="30"/>
        </w:rPr>
        <w:t>s</w:t>
      </w:r>
      <w:ins w:id="324" w:author="Christoph Breser" w:date="2016-02-25T09:58:00Z">
        <w:r w:rsidR="00635586">
          <w:rPr>
            <w:rFonts w:cs="Helvetica"/>
            <w:sz w:val="22"/>
            <w:szCs w:val="30"/>
          </w:rPr>
          <w:t xml:space="preserve"> </w:t>
        </w:r>
      </w:ins>
      <w:r w:rsidR="001A52FB">
        <w:rPr>
          <w:rFonts w:cs="Helvetica"/>
          <w:sz w:val="22"/>
          <w:szCs w:val="30"/>
        </w:rPr>
        <w:t xml:space="preserve">befinden bzw. ereignen sind </w:t>
      </w:r>
      <w:r w:rsidR="009E4BD6">
        <w:rPr>
          <w:rFonts w:cs="Helvetica"/>
          <w:sz w:val="22"/>
          <w:szCs w:val="30"/>
        </w:rPr>
        <w:t xml:space="preserve">in </w:t>
      </w:r>
      <w:ins w:id="325" w:author="Christoph Breser" w:date="2016-02-25T09:58:00Z">
        <w:r w:rsidR="00246D36">
          <w:rPr>
            <w:rFonts w:cs="Helvetica"/>
            <w:sz w:val="22"/>
            <w:szCs w:val="30"/>
          </w:rPr>
          <w:t xml:space="preserve">Erweiterung </w:t>
        </w:r>
        <w:r w:rsidR="00A64E07">
          <w:rPr>
            <w:rFonts w:cs="Helvetica"/>
            <w:sz w:val="22"/>
            <w:szCs w:val="30"/>
          </w:rPr>
          <w:t>der Verdichtung</w:t>
        </w:r>
        <w:r w:rsidR="00246D36">
          <w:rPr>
            <w:rFonts w:cs="Helvetica"/>
            <w:sz w:val="22"/>
            <w:szCs w:val="30"/>
          </w:rPr>
          <w:t xml:space="preserve"> v</w:t>
        </w:r>
        <w:r w:rsidR="009D3BF4">
          <w:rPr>
            <w:rFonts w:cs="Helvetica"/>
            <w:sz w:val="22"/>
            <w:szCs w:val="30"/>
          </w:rPr>
          <w:t>on Einzelaussagen zu sehen</w:t>
        </w:r>
      </w:ins>
      <w:r w:rsidR="009E4BD6">
        <w:rPr>
          <w:rFonts w:cs="Helvetica"/>
          <w:sz w:val="22"/>
          <w:szCs w:val="30"/>
        </w:rPr>
        <w:t xml:space="preserve"> und werden </w:t>
      </w:r>
      <w:r w:rsidR="001A52FB">
        <w:rPr>
          <w:rFonts w:cs="Helvetica"/>
          <w:sz w:val="22"/>
          <w:szCs w:val="30"/>
        </w:rPr>
        <w:t xml:space="preserve">dementsprechend </w:t>
      </w:r>
      <w:r w:rsidR="009E4BD6">
        <w:rPr>
          <w:rFonts w:cs="Helvetica"/>
          <w:sz w:val="22"/>
          <w:szCs w:val="30"/>
        </w:rPr>
        <w:t xml:space="preserve">behandelt, </w:t>
      </w:r>
      <w:ins w:id="326" w:author="Christoph Breser" w:date="2016-02-25T09:58:00Z">
        <w:r w:rsidR="00A64E07">
          <w:rPr>
            <w:rFonts w:cs="Helvetica"/>
            <w:sz w:val="22"/>
            <w:szCs w:val="30"/>
          </w:rPr>
          <w:t xml:space="preserve">wie sie </w:t>
        </w:r>
        <w:r w:rsidR="009D3BF4">
          <w:rPr>
            <w:rFonts w:cs="Helvetica"/>
            <w:sz w:val="22"/>
            <w:szCs w:val="30"/>
          </w:rPr>
          <w:t xml:space="preserve">bereits </w:t>
        </w:r>
        <w:r w:rsidR="00A64E07">
          <w:rPr>
            <w:rFonts w:cs="Helvetica"/>
            <w:sz w:val="22"/>
            <w:szCs w:val="30"/>
          </w:rPr>
          <w:t xml:space="preserve">anhand </w:t>
        </w:r>
      </w:ins>
      <w:r w:rsidR="001A52FB">
        <w:rPr>
          <w:rFonts w:cs="Helvetica"/>
          <w:sz w:val="22"/>
          <w:szCs w:val="30"/>
        </w:rPr>
        <w:t>der eigenen</w:t>
      </w:r>
      <w:r w:rsidR="009E4BD6">
        <w:rPr>
          <w:rFonts w:cs="Helvetica"/>
          <w:sz w:val="22"/>
          <w:szCs w:val="30"/>
        </w:rPr>
        <w:t xml:space="preserve"> </w:t>
      </w:r>
      <w:ins w:id="327" w:author="Christoph Breser" w:date="2016-02-25T09:58:00Z">
        <w:r w:rsidR="00246D36">
          <w:rPr>
            <w:rFonts w:cs="Helvetica"/>
            <w:sz w:val="22"/>
            <w:szCs w:val="30"/>
          </w:rPr>
          <w:t>(</w:t>
        </w:r>
        <w:r w:rsidR="00A64E07">
          <w:rPr>
            <w:rFonts w:cs="Helvetica"/>
            <w:sz w:val="22"/>
            <w:szCs w:val="30"/>
          </w:rPr>
          <w:t>2. I. a)</w:t>
        </w:r>
        <w:r w:rsidR="009D3BF4">
          <w:rPr>
            <w:rFonts w:cs="Helvetica"/>
            <w:sz w:val="22"/>
            <w:szCs w:val="30"/>
          </w:rPr>
          <w:t>,</w:t>
        </w:r>
        <w:r w:rsidR="00A64E07">
          <w:rPr>
            <w:rFonts w:cs="Helvetica"/>
            <w:sz w:val="22"/>
            <w:szCs w:val="30"/>
          </w:rPr>
          <w:t xml:space="preserve"> </w:t>
        </w:r>
        <w:r w:rsidR="009D3BF4">
          <w:rPr>
            <w:rFonts w:cs="Helvetica"/>
            <w:sz w:val="22"/>
            <w:szCs w:val="30"/>
          </w:rPr>
          <w:t xml:space="preserve">sowie auch </w:t>
        </w:r>
        <w:r w:rsidR="00A64E07">
          <w:rPr>
            <w:rFonts w:cs="Helvetica"/>
            <w:sz w:val="22"/>
            <w:szCs w:val="30"/>
          </w:rPr>
          <w:t xml:space="preserve">anhand </w:t>
        </w:r>
      </w:ins>
      <w:r w:rsidR="00D12CC5">
        <w:rPr>
          <w:rFonts w:cs="Helvetica"/>
          <w:sz w:val="22"/>
          <w:szCs w:val="30"/>
        </w:rPr>
        <w:t xml:space="preserve">jener </w:t>
      </w:r>
      <w:ins w:id="328" w:author="Christoph Breser" w:date="2016-02-25T09:58:00Z">
        <w:r w:rsidR="00A64E07">
          <w:rPr>
            <w:rFonts w:cs="Helvetica"/>
            <w:sz w:val="22"/>
            <w:szCs w:val="30"/>
          </w:rPr>
          <w:t xml:space="preserve">mehrerer Archivquellen untereinander (2. I. b.) </w:t>
        </w:r>
        <w:r w:rsidR="009D3BF4">
          <w:rPr>
            <w:rFonts w:cs="Helvetica"/>
            <w:sz w:val="22"/>
            <w:szCs w:val="30"/>
          </w:rPr>
          <w:t>dargestellt wurden</w:t>
        </w:r>
        <w:r w:rsidR="00A64E07">
          <w:rPr>
            <w:rFonts w:cs="Helvetica"/>
            <w:sz w:val="22"/>
            <w:szCs w:val="30"/>
          </w:rPr>
          <w:t xml:space="preserve">. </w:t>
        </w:r>
      </w:ins>
    </w:p>
    <w:p w14:paraId="5B4B8C32" w14:textId="2F2DC557" w:rsidR="00635586" w:rsidRDefault="003E0164" w:rsidP="003E0164">
      <w:pPr>
        <w:widowControl w:val="0"/>
        <w:autoSpaceDE w:val="0"/>
        <w:autoSpaceDN w:val="0"/>
        <w:adjustRightInd w:val="0"/>
        <w:spacing w:after="0"/>
        <w:jc w:val="both"/>
        <w:rPr>
          <w:rFonts w:cs="Helvetica"/>
          <w:sz w:val="22"/>
          <w:szCs w:val="30"/>
        </w:rPr>
      </w:pPr>
      <w:r>
        <w:rPr>
          <w:rFonts w:cs="Helvetica"/>
          <w:sz w:val="22"/>
          <w:szCs w:val="30"/>
        </w:rPr>
        <w:t xml:space="preserve">Es </w:t>
      </w:r>
      <w:ins w:id="329" w:author="Christoph Breser" w:date="2016-02-25T09:58:00Z">
        <w:r w:rsidR="00A64E07">
          <w:rPr>
            <w:rFonts w:cs="Helvetica"/>
            <w:sz w:val="22"/>
            <w:szCs w:val="30"/>
          </w:rPr>
          <w:t xml:space="preserve">gilt </w:t>
        </w:r>
      </w:ins>
      <w:r>
        <w:rPr>
          <w:rFonts w:cs="Helvetica"/>
          <w:sz w:val="22"/>
          <w:szCs w:val="30"/>
        </w:rPr>
        <w:t xml:space="preserve">dabei </w:t>
      </w:r>
      <w:ins w:id="330" w:author="Christoph Breser" w:date="2016-02-25T09:58:00Z">
        <w:r w:rsidR="00635586">
          <w:rPr>
            <w:rFonts w:cs="Helvetica"/>
            <w:sz w:val="22"/>
            <w:szCs w:val="30"/>
          </w:rPr>
          <w:t xml:space="preserve">Übereinstimmungen </w:t>
        </w:r>
      </w:ins>
      <w:r w:rsidR="00D12CC5">
        <w:rPr>
          <w:rFonts w:cs="Helvetica"/>
          <w:sz w:val="22"/>
          <w:szCs w:val="30"/>
        </w:rPr>
        <w:t xml:space="preserve">mit </w:t>
      </w:r>
      <w:r w:rsidR="001A52FB">
        <w:rPr>
          <w:rFonts w:cs="Helvetica"/>
          <w:sz w:val="22"/>
          <w:szCs w:val="30"/>
        </w:rPr>
        <w:t xml:space="preserve">Referenten </w:t>
      </w:r>
      <w:r w:rsidR="00D12CC5">
        <w:rPr>
          <w:rFonts w:cs="Helvetica"/>
          <w:sz w:val="22"/>
          <w:szCs w:val="30"/>
        </w:rPr>
        <w:t xml:space="preserve">zu treffen, deren </w:t>
      </w:r>
      <w:ins w:id="331" w:author="Christoph Breser" w:date="2016-02-25T09:58:00Z">
        <w:r w:rsidR="00635586">
          <w:rPr>
            <w:rFonts w:cs="Helvetica"/>
            <w:sz w:val="22"/>
            <w:szCs w:val="30"/>
          </w:rPr>
          <w:t>ontologisch</w:t>
        </w:r>
      </w:ins>
      <w:r w:rsidR="00D12CC5">
        <w:rPr>
          <w:rFonts w:cs="Helvetica"/>
          <w:sz w:val="22"/>
          <w:szCs w:val="30"/>
        </w:rPr>
        <w:t xml:space="preserve">e </w:t>
      </w:r>
      <w:ins w:id="332" w:author="Christoph Breser" w:date="2016-02-25T09:58:00Z">
        <w:r w:rsidR="00635586">
          <w:rPr>
            <w:rFonts w:cs="Helvetica"/>
            <w:sz w:val="22"/>
            <w:szCs w:val="30"/>
          </w:rPr>
          <w:t xml:space="preserve">Voraussetzungen großteils </w:t>
        </w:r>
      </w:ins>
      <w:r w:rsidR="001A52FB">
        <w:rPr>
          <w:rFonts w:cs="Helvetica"/>
          <w:sz w:val="22"/>
          <w:szCs w:val="30"/>
        </w:rPr>
        <w:t xml:space="preserve">jedoch </w:t>
      </w:r>
      <w:ins w:id="333" w:author="Christoph Breser" w:date="2016-02-25T09:58:00Z">
        <w:r w:rsidR="00635586">
          <w:rPr>
            <w:rFonts w:cs="Helvetica"/>
            <w:sz w:val="22"/>
            <w:szCs w:val="30"/>
          </w:rPr>
          <w:t>unterschiedlich sind</w:t>
        </w:r>
      </w:ins>
      <w:r w:rsidR="00B639EA">
        <w:rPr>
          <w:rFonts w:cs="Helvetica"/>
          <w:sz w:val="22"/>
          <w:szCs w:val="30"/>
        </w:rPr>
        <w:t xml:space="preserve">, sodass </w:t>
      </w:r>
      <w:r w:rsidR="009E4BD6">
        <w:rPr>
          <w:rFonts w:cs="Helvetica"/>
          <w:sz w:val="22"/>
          <w:szCs w:val="30"/>
        </w:rPr>
        <w:t xml:space="preserve">die </w:t>
      </w:r>
      <w:r w:rsidR="00B639EA">
        <w:rPr>
          <w:rFonts w:cs="Helvetica"/>
          <w:sz w:val="22"/>
          <w:szCs w:val="30"/>
        </w:rPr>
        <w:t xml:space="preserve">Performativität </w:t>
      </w:r>
      <w:r w:rsidR="001A52FB">
        <w:rPr>
          <w:rFonts w:cs="Helvetica"/>
          <w:sz w:val="22"/>
          <w:szCs w:val="30"/>
        </w:rPr>
        <w:t>zueinander geringer ausfällt</w:t>
      </w:r>
      <w:r w:rsidR="00B639EA">
        <w:rPr>
          <w:rFonts w:cs="Helvetica"/>
          <w:sz w:val="22"/>
          <w:szCs w:val="30"/>
        </w:rPr>
        <w:t>.</w:t>
      </w:r>
      <w:ins w:id="334" w:author="Christoph Breser" w:date="2016-02-25T09:58:00Z">
        <w:r w:rsidR="00635586">
          <w:rPr>
            <w:rFonts w:cs="Helvetica"/>
            <w:sz w:val="22"/>
            <w:szCs w:val="30"/>
          </w:rPr>
          <w:t xml:space="preserve"> </w:t>
        </w:r>
      </w:ins>
      <w:r>
        <w:rPr>
          <w:rFonts w:cs="Helvetica"/>
          <w:sz w:val="22"/>
          <w:szCs w:val="30"/>
        </w:rPr>
        <w:t xml:space="preserve">Unter </w:t>
      </w:r>
      <w:r w:rsidR="001A52FB">
        <w:rPr>
          <w:rFonts w:cs="Helvetica"/>
          <w:sz w:val="22"/>
          <w:szCs w:val="30"/>
        </w:rPr>
        <w:t xml:space="preserve">den </w:t>
      </w:r>
      <w:r>
        <w:rPr>
          <w:rFonts w:cs="Helvetica"/>
          <w:sz w:val="22"/>
          <w:szCs w:val="30"/>
        </w:rPr>
        <w:t>ontologisch ähnlichen Referenten</w:t>
      </w:r>
      <w:r w:rsidR="001A52FB">
        <w:rPr>
          <w:rFonts w:cs="Helvetica"/>
          <w:sz w:val="22"/>
          <w:szCs w:val="30"/>
        </w:rPr>
        <w:t xml:space="preserve">, auf die sich </w:t>
      </w:r>
      <w:proofErr w:type="spellStart"/>
      <w:r w:rsidR="001A52FB">
        <w:rPr>
          <w:rFonts w:cs="Helvetica"/>
          <w:i/>
          <w:sz w:val="22"/>
          <w:szCs w:val="30"/>
        </w:rPr>
        <w:t>Geymüller</w:t>
      </w:r>
      <w:proofErr w:type="spellEnd"/>
      <w:r w:rsidR="001A52FB">
        <w:rPr>
          <w:rFonts w:cs="Helvetica"/>
          <w:i/>
          <w:sz w:val="22"/>
          <w:szCs w:val="30"/>
        </w:rPr>
        <w:t xml:space="preserve"> </w:t>
      </w:r>
      <w:r w:rsidR="001A52FB">
        <w:rPr>
          <w:rFonts w:cs="Helvetica"/>
          <w:sz w:val="22"/>
          <w:szCs w:val="30"/>
        </w:rPr>
        <w:t>bezog</w:t>
      </w:r>
      <w:r>
        <w:rPr>
          <w:rFonts w:cs="Helvetica"/>
          <w:sz w:val="22"/>
          <w:szCs w:val="30"/>
        </w:rPr>
        <w:t xml:space="preserve"> befinden </w:t>
      </w:r>
      <w:r w:rsidR="001A52FB">
        <w:rPr>
          <w:rFonts w:cs="Helvetica"/>
          <w:sz w:val="22"/>
          <w:szCs w:val="30"/>
        </w:rPr>
        <w:t xml:space="preserve">sich </w:t>
      </w:r>
      <w:r>
        <w:rPr>
          <w:rFonts w:cs="Helvetica"/>
          <w:sz w:val="22"/>
          <w:szCs w:val="30"/>
        </w:rPr>
        <w:t xml:space="preserve">mediale Quellen aus anderen Sammlungen </w:t>
      </w:r>
      <w:r w:rsidR="001A52FB">
        <w:rPr>
          <w:rFonts w:cs="Helvetica"/>
          <w:sz w:val="22"/>
          <w:szCs w:val="30"/>
        </w:rPr>
        <w:t xml:space="preserve">oder </w:t>
      </w:r>
      <w:r>
        <w:rPr>
          <w:rFonts w:cs="Helvetica"/>
          <w:sz w:val="22"/>
          <w:szCs w:val="30"/>
        </w:rPr>
        <w:t xml:space="preserve">Archiven sowie auch </w:t>
      </w:r>
      <w:r w:rsidR="001A52FB">
        <w:rPr>
          <w:rFonts w:cs="Helvetica"/>
          <w:sz w:val="22"/>
          <w:szCs w:val="30"/>
        </w:rPr>
        <w:t xml:space="preserve">aus </w:t>
      </w:r>
      <w:r>
        <w:rPr>
          <w:rFonts w:cs="Helvetica"/>
          <w:sz w:val="22"/>
          <w:szCs w:val="30"/>
        </w:rPr>
        <w:t xml:space="preserve">Publikationen. Ontologisch unterschiedliche Referenten sind hingegen </w:t>
      </w:r>
      <w:r w:rsidR="00400F92">
        <w:rPr>
          <w:rFonts w:cs="Helvetica"/>
          <w:sz w:val="22"/>
          <w:szCs w:val="30"/>
        </w:rPr>
        <w:t xml:space="preserve">materielle </w:t>
      </w:r>
      <w:ins w:id="335" w:author="Christoph Breser" w:date="2016-02-25T09:58:00Z">
        <w:r w:rsidR="00391F7C">
          <w:rPr>
            <w:rFonts w:cs="Helvetica"/>
            <w:sz w:val="22"/>
            <w:szCs w:val="30"/>
          </w:rPr>
          <w:t>Entitäten</w:t>
        </w:r>
      </w:ins>
      <w:r>
        <w:rPr>
          <w:rFonts w:cs="Helvetica"/>
          <w:sz w:val="22"/>
          <w:szCs w:val="30"/>
        </w:rPr>
        <w:t xml:space="preserve">, </w:t>
      </w:r>
      <w:ins w:id="336" w:author="Christoph Breser" w:date="2016-02-25T09:58:00Z">
        <w:r w:rsidR="00391F7C">
          <w:rPr>
            <w:rFonts w:cs="Helvetica"/>
            <w:sz w:val="22"/>
            <w:szCs w:val="30"/>
          </w:rPr>
          <w:t xml:space="preserve">wie </w:t>
        </w:r>
        <w:r w:rsidR="00635586" w:rsidRPr="001A52FB">
          <w:rPr>
            <w:rFonts w:cs="Helvetica"/>
            <w:i/>
            <w:sz w:val="22"/>
            <w:szCs w:val="30"/>
          </w:rPr>
          <w:t>Artefakte</w:t>
        </w:r>
        <w:r w:rsidR="00635586">
          <w:rPr>
            <w:rFonts w:cs="Helvetica"/>
            <w:sz w:val="22"/>
            <w:szCs w:val="30"/>
          </w:rPr>
          <w:t xml:space="preserve">, </w:t>
        </w:r>
        <w:r w:rsidR="00635586" w:rsidRPr="001A52FB">
          <w:rPr>
            <w:rFonts w:cs="Helvetica"/>
            <w:i/>
            <w:sz w:val="22"/>
            <w:szCs w:val="30"/>
          </w:rPr>
          <w:t>Personen</w:t>
        </w:r>
        <w:r w:rsidR="00635586">
          <w:rPr>
            <w:rFonts w:cs="Helvetica"/>
            <w:sz w:val="22"/>
            <w:szCs w:val="30"/>
          </w:rPr>
          <w:t xml:space="preserve">, </w:t>
        </w:r>
        <w:r w:rsidR="00635586" w:rsidRPr="001A52FB">
          <w:rPr>
            <w:rFonts w:cs="Helvetica"/>
            <w:i/>
            <w:sz w:val="22"/>
            <w:szCs w:val="30"/>
          </w:rPr>
          <w:t xml:space="preserve">Räume </w:t>
        </w:r>
        <w:r w:rsidR="00635586">
          <w:rPr>
            <w:rFonts w:cs="Helvetica"/>
            <w:sz w:val="22"/>
            <w:szCs w:val="30"/>
          </w:rPr>
          <w:t xml:space="preserve">oder </w:t>
        </w:r>
        <w:r w:rsidR="00635586" w:rsidRPr="001A52FB">
          <w:rPr>
            <w:rFonts w:cs="Helvetica"/>
            <w:i/>
            <w:sz w:val="22"/>
            <w:szCs w:val="30"/>
          </w:rPr>
          <w:t>Dinge</w:t>
        </w:r>
      </w:ins>
      <w:r>
        <w:rPr>
          <w:rFonts w:cs="Helvetica"/>
          <w:sz w:val="22"/>
          <w:szCs w:val="30"/>
        </w:rPr>
        <w:t xml:space="preserve">, </w:t>
      </w:r>
      <w:r w:rsidR="001A52FB">
        <w:rPr>
          <w:rFonts w:cs="Helvetica"/>
          <w:sz w:val="22"/>
          <w:szCs w:val="30"/>
        </w:rPr>
        <w:t xml:space="preserve">die sich </w:t>
      </w:r>
      <w:r w:rsidR="00400F92">
        <w:rPr>
          <w:rFonts w:cs="Helvetica"/>
          <w:sz w:val="22"/>
          <w:szCs w:val="30"/>
        </w:rPr>
        <w:t xml:space="preserve">zwar </w:t>
      </w:r>
      <w:r w:rsidR="001A52FB">
        <w:rPr>
          <w:rFonts w:cs="Helvetica"/>
          <w:sz w:val="22"/>
          <w:szCs w:val="30"/>
        </w:rPr>
        <w:t xml:space="preserve">außerhalb des Archivs befinden, jedoch unmittelbar zu einer oder mehreren Archivquellen </w:t>
      </w:r>
      <w:r w:rsidR="00400F92">
        <w:rPr>
          <w:rFonts w:cs="Helvetica"/>
          <w:sz w:val="22"/>
          <w:szCs w:val="30"/>
        </w:rPr>
        <w:t xml:space="preserve">in Verbindung </w:t>
      </w:r>
      <w:r w:rsidR="001A52FB">
        <w:rPr>
          <w:rFonts w:cs="Helvetica"/>
          <w:sz w:val="22"/>
          <w:szCs w:val="30"/>
        </w:rPr>
        <w:t xml:space="preserve">stehen. </w:t>
      </w:r>
      <w:r w:rsidR="00400F92">
        <w:rPr>
          <w:rFonts w:cs="Helvetica"/>
          <w:sz w:val="22"/>
          <w:szCs w:val="30"/>
        </w:rPr>
        <w:t xml:space="preserve">Immaterielle Referenten sind hingegen </w:t>
      </w:r>
      <w:r w:rsidR="00B639EA">
        <w:rPr>
          <w:rFonts w:cs="Helvetica"/>
          <w:sz w:val="22"/>
          <w:szCs w:val="30"/>
        </w:rPr>
        <w:t xml:space="preserve">gedankliche </w:t>
      </w:r>
      <w:ins w:id="337" w:author="Christoph Breser" w:date="2016-02-25T09:58:00Z">
        <w:r w:rsidR="00391F7C">
          <w:rPr>
            <w:rFonts w:cs="Helvetica"/>
            <w:sz w:val="22"/>
            <w:szCs w:val="30"/>
          </w:rPr>
          <w:t>Prozesse</w:t>
        </w:r>
      </w:ins>
      <w:r w:rsidR="00B639EA">
        <w:rPr>
          <w:rFonts w:cs="Helvetica"/>
          <w:sz w:val="22"/>
          <w:szCs w:val="30"/>
        </w:rPr>
        <w:t xml:space="preserve"> oder Handlungen</w:t>
      </w:r>
      <w:r w:rsidR="002648B9">
        <w:rPr>
          <w:rFonts w:cs="Helvetica"/>
          <w:sz w:val="22"/>
          <w:szCs w:val="30"/>
        </w:rPr>
        <w:t xml:space="preserve">, </w:t>
      </w:r>
      <w:ins w:id="338" w:author="Christoph Breser" w:date="2016-02-25T09:58:00Z">
        <w:r w:rsidR="00391F7C">
          <w:rPr>
            <w:rFonts w:cs="Helvetica"/>
            <w:sz w:val="22"/>
            <w:szCs w:val="30"/>
          </w:rPr>
          <w:t>wie sie in Form von Entwurfsideen</w:t>
        </w:r>
      </w:ins>
      <w:r w:rsidR="00D12CC5">
        <w:rPr>
          <w:rFonts w:cs="Helvetica"/>
          <w:sz w:val="22"/>
          <w:szCs w:val="30"/>
        </w:rPr>
        <w:t xml:space="preserve">, </w:t>
      </w:r>
      <w:ins w:id="339" w:author="Christoph Breser" w:date="2016-02-25T09:58:00Z">
        <w:r w:rsidR="00391F7C">
          <w:rPr>
            <w:rFonts w:cs="Helvetica"/>
            <w:sz w:val="22"/>
            <w:szCs w:val="30"/>
          </w:rPr>
          <w:t xml:space="preserve">einer Forschungstheorie, </w:t>
        </w:r>
      </w:ins>
      <w:r w:rsidR="00D12CC5">
        <w:rPr>
          <w:rFonts w:cs="Helvetica"/>
          <w:sz w:val="22"/>
          <w:szCs w:val="30"/>
        </w:rPr>
        <w:t xml:space="preserve">oder </w:t>
      </w:r>
      <w:ins w:id="340" w:author="Christoph Breser" w:date="2016-02-25T09:58:00Z">
        <w:r w:rsidR="00391F7C">
          <w:rPr>
            <w:rFonts w:cs="Helvetica"/>
            <w:sz w:val="22"/>
            <w:szCs w:val="30"/>
          </w:rPr>
          <w:t xml:space="preserve">aber auch </w:t>
        </w:r>
      </w:ins>
      <w:r w:rsidR="00D12CC5">
        <w:rPr>
          <w:rFonts w:cs="Helvetica"/>
          <w:sz w:val="22"/>
          <w:szCs w:val="30"/>
        </w:rPr>
        <w:t xml:space="preserve">als </w:t>
      </w:r>
      <w:ins w:id="341" w:author="Christoph Breser" w:date="2016-02-25T09:58:00Z">
        <w:r w:rsidR="00391F7C">
          <w:rPr>
            <w:rFonts w:cs="Helvetica"/>
            <w:sz w:val="22"/>
            <w:szCs w:val="30"/>
          </w:rPr>
          <w:t xml:space="preserve">Reisen </w:t>
        </w:r>
      </w:ins>
      <w:r w:rsidR="00D12CC5">
        <w:rPr>
          <w:rFonts w:cs="Helvetica"/>
          <w:sz w:val="22"/>
          <w:szCs w:val="30"/>
        </w:rPr>
        <w:t xml:space="preserve">bzw. </w:t>
      </w:r>
      <w:ins w:id="342" w:author="Christoph Breser" w:date="2016-02-25T09:58:00Z">
        <w:r w:rsidR="00391F7C">
          <w:rPr>
            <w:rFonts w:cs="Helvetica"/>
            <w:sz w:val="22"/>
            <w:szCs w:val="30"/>
          </w:rPr>
          <w:t xml:space="preserve">darüber geführte Korrespondenzen nachvollzogen werden. </w:t>
        </w:r>
      </w:ins>
      <w:r w:rsidR="009E4BD6">
        <w:rPr>
          <w:rFonts w:cs="Helvetica"/>
          <w:sz w:val="22"/>
          <w:szCs w:val="30"/>
        </w:rPr>
        <w:t xml:space="preserve">Die Referenz einer Archivquelle zu einem dieser materiellen </w:t>
      </w:r>
      <w:r>
        <w:rPr>
          <w:rFonts w:cs="Helvetica"/>
          <w:sz w:val="22"/>
          <w:szCs w:val="30"/>
        </w:rPr>
        <w:t xml:space="preserve">bzw. immateriellen </w:t>
      </w:r>
      <w:r w:rsidR="009E4BD6">
        <w:rPr>
          <w:rFonts w:cs="Helvetica"/>
          <w:sz w:val="22"/>
          <w:szCs w:val="30"/>
        </w:rPr>
        <w:t xml:space="preserve">Referenten stellt eine besondere Herausforderung </w:t>
      </w:r>
      <w:r>
        <w:rPr>
          <w:rFonts w:cs="Helvetica"/>
          <w:sz w:val="22"/>
          <w:szCs w:val="30"/>
        </w:rPr>
        <w:t xml:space="preserve">für die </w:t>
      </w:r>
      <w:r w:rsidR="009E4BD6">
        <w:rPr>
          <w:rFonts w:cs="Helvetica"/>
          <w:sz w:val="22"/>
          <w:szCs w:val="30"/>
        </w:rPr>
        <w:t>W</w:t>
      </w:r>
      <w:r w:rsidR="00400F92">
        <w:rPr>
          <w:rFonts w:cs="Helvetica"/>
          <w:sz w:val="22"/>
          <w:szCs w:val="30"/>
        </w:rPr>
        <w:t>eb</w:t>
      </w:r>
      <w:ins w:id="343" w:author="stefan zedlacher" w:date="2016-03-04T23:48:00Z">
        <w:r w:rsidR="008A2D07">
          <w:rPr>
            <w:rFonts w:cs="Helvetica"/>
            <w:sz w:val="22"/>
            <w:szCs w:val="30"/>
          </w:rPr>
          <w:t>a</w:t>
        </w:r>
      </w:ins>
      <w:del w:id="344" w:author="stefan zedlacher" w:date="2016-03-04T23:48:00Z">
        <w:r w:rsidR="00400F92" w:rsidDel="008A2D07">
          <w:rPr>
            <w:rFonts w:cs="Helvetica"/>
            <w:sz w:val="22"/>
            <w:szCs w:val="30"/>
          </w:rPr>
          <w:delText>-A</w:delText>
        </w:r>
      </w:del>
      <w:r w:rsidR="00400F92">
        <w:rPr>
          <w:rFonts w:cs="Helvetica"/>
          <w:sz w:val="22"/>
          <w:szCs w:val="30"/>
        </w:rPr>
        <w:t>pplikat</w:t>
      </w:r>
      <w:ins w:id="345" w:author="stefan zedlacher" w:date="2016-03-04T23:48:00Z">
        <w:r w:rsidR="008A2D07">
          <w:rPr>
            <w:rFonts w:cs="Helvetica"/>
            <w:sz w:val="22"/>
            <w:szCs w:val="30"/>
          </w:rPr>
          <w:t>i</w:t>
        </w:r>
      </w:ins>
      <w:r w:rsidR="00400F92">
        <w:rPr>
          <w:rFonts w:cs="Helvetica"/>
          <w:sz w:val="22"/>
          <w:szCs w:val="30"/>
        </w:rPr>
        <w:t xml:space="preserve">on dar, </w:t>
      </w:r>
      <w:r w:rsidR="00400F92" w:rsidRPr="00400F92">
        <w:rPr>
          <w:rFonts w:cs="Helvetica"/>
          <w:sz w:val="22"/>
          <w:szCs w:val="30"/>
          <w:highlight w:val="yellow"/>
        </w:rPr>
        <w:t>wobei Sie für die hier vorgeschlagenen technischen Lösungsstrategien ausschließlich materielle Referenten Berücksichtung finden</w:t>
      </w:r>
      <w:r w:rsidR="00400F92">
        <w:rPr>
          <w:rFonts w:cs="Helvetica"/>
          <w:sz w:val="22"/>
          <w:szCs w:val="30"/>
        </w:rPr>
        <w:t>.</w:t>
      </w:r>
    </w:p>
    <w:p w14:paraId="7C4E4CA7" w14:textId="77777777" w:rsidR="00635586" w:rsidRDefault="00635586" w:rsidP="00635586">
      <w:pPr>
        <w:widowControl w:val="0"/>
        <w:autoSpaceDE w:val="0"/>
        <w:autoSpaceDN w:val="0"/>
        <w:adjustRightInd w:val="0"/>
        <w:spacing w:after="0"/>
        <w:jc w:val="both"/>
        <w:rPr>
          <w:ins w:id="346" w:author="Christoph Breser" w:date="2016-02-25T09:58:00Z"/>
          <w:rFonts w:cs="Helvetica"/>
          <w:sz w:val="22"/>
          <w:szCs w:val="30"/>
        </w:rPr>
      </w:pPr>
    </w:p>
    <w:p w14:paraId="62DF917C" w14:textId="77777777" w:rsidR="00391F7C" w:rsidRPr="009E4BD6" w:rsidRDefault="00A64E07" w:rsidP="009E4BD6">
      <w:pPr>
        <w:widowControl w:val="0"/>
        <w:autoSpaceDE w:val="0"/>
        <w:autoSpaceDN w:val="0"/>
        <w:adjustRightInd w:val="0"/>
        <w:spacing w:after="0"/>
        <w:ind w:left="708"/>
        <w:jc w:val="both"/>
        <w:rPr>
          <w:rFonts w:cs="Helvetica"/>
          <w:sz w:val="20"/>
          <w:szCs w:val="30"/>
        </w:rPr>
      </w:pPr>
      <w:r w:rsidRPr="009E4BD6">
        <w:rPr>
          <w:rFonts w:cs="Helvetica"/>
          <w:sz w:val="20"/>
          <w:szCs w:val="30"/>
        </w:rPr>
        <w:t>Das zuvor angeführte Beispiel des Skizzenblattes enthielt kaum qualitative Informationen</w:t>
      </w:r>
      <w:ins w:id="347" w:author="Christoph Breser" w:date="2016-02-25T09:58:00Z">
        <w:r w:rsidR="00160A41" w:rsidRPr="009E4BD6">
          <w:rPr>
            <w:rFonts w:cs="Helvetica"/>
            <w:sz w:val="20"/>
            <w:szCs w:val="30"/>
          </w:rPr>
          <w:t xml:space="preserve"> ‚an-sich’</w:t>
        </w:r>
      </w:ins>
      <w:r w:rsidRPr="009E4BD6">
        <w:rPr>
          <w:rFonts w:cs="Helvetica"/>
          <w:sz w:val="20"/>
          <w:szCs w:val="30"/>
        </w:rPr>
        <w:t xml:space="preserve">, sodass erst durch </w:t>
      </w:r>
      <w:r w:rsidR="004F52A0" w:rsidRPr="009E4BD6">
        <w:rPr>
          <w:rFonts w:cs="Helvetica"/>
          <w:sz w:val="20"/>
          <w:szCs w:val="30"/>
        </w:rPr>
        <w:t xml:space="preserve">die zuvor ausgeführte </w:t>
      </w:r>
      <w:r w:rsidR="00D12CC5" w:rsidRPr="009E4BD6">
        <w:rPr>
          <w:rFonts w:cs="Helvetica"/>
          <w:sz w:val="20"/>
          <w:szCs w:val="30"/>
        </w:rPr>
        <w:t xml:space="preserve">In-Beziehung-Setzung </w:t>
      </w:r>
      <w:r w:rsidR="009E4BD6">
        <w:rPr>
          <w:rFonts w:cs="Helvetica"/>
          <w:sz w:val="20"/>
          <w:szCs w:val="30"/>
        </w:rPr>
        <w:t>ihrer</w:t>
      </w:r>
      <w:r w:rsidR="00D12CC5" w:rsidRPr="009E4BD6">
        <w:rPr>
          <w:rFonts w:cs="Helvetica"/>
          <w:sz w:val="20"/>
          <w:szCs w:val="30"/>
        </w:rPr>
        <w:t xml:space="preserve"> </w:t>
      </w:r>
      <w:ins w:id="348" w:author="Christoph Breser" w:date="2016-02-25T09:58:00Z">
        <w:r w:rsidRPr="009E4BD6">
          <w:rPr>
            <w:rFonts w:cs="Helvetica"/>
            <w:sz w:val="20"/>
            <w:szCs w:val="30"/>
          </w:rPr>
          <w:t>Einzelaussagen</w:t>
        </w:r>
      </w:ins>
      <w:r w:rsidRPr="009E4BD6">
        <w:rPr>
          <w:rFonts w:cs="Helvetica"/>
          <w:sz w:val="20"/>
          <w:szCs w:val="30"/>
        </w:rPr>
        <w:t xml:space="preserve"> </w:t>
      </w:r>
      <w:r w:rsidR="00D12CC5" w:rsidRPr="009E4BD6">
        <w:rPr>
          <w:rFonts w:cs="Helvetica"/>
          <w:sz w:val="20"/>
          <w:szCs w:val="30"/>
        </w:rPr>
        <w:t xml:space="preserve">mit </w:t>
      </w:r>
      <w:r w:rsidR="002648B9" w:rsidRPr="009E4BD6">
        <w:rPr>
          <w:rFonts w:cs="Helvetica"/>
          <w:sz w:val="20"/>
          <w:szCs w:val="30"/>
        </w:rPr>
        <w:t>jenen anderer</w:t>
      </w:r>
      <w:r w:rsidR="00D12CC5" w:rsidRPr="009E4BD6">
        <w:rPr>
          <w:rFonts w:cs="Helvetica"/>
          <w:sz w:val="20"/>
          <w:szCs w:val="30"/>
        </w:rPr>
        <w:t xml:space="preserve"> </w:t>
      </w:r>
      <w:r w:rsidR="009E4BD6">
        <w:rPr>
          <w:rFonts w:cs="Helvetica"/>
          <w:sz w:val="20"/>
          <w:szCs w:val="30"/>
        </w:rPr>
        <w:t>Archivq</w:t>
      </w:r>
      <w:r w:rsidRPr="009E4BD6">
        <w:rPr>
          <w:rFonts w:cs="Helvetica"/>
          <w:sz w:val="20"/>
          <w:szCs w:val="30"/>
        </w:rPr>
        <w:t>uellen (</w:t>
      </w:r>
      <w:r w:rsidRPr="009E4BD6">
        <w:rPr>
          <w:rFonts w:cs="Helvetica"/>
          <w:i/>
          <w:sz w:val="20"/>
          <w:szCs w:val="30"/>
        </w:rPr>
        <w:t>in diesem Fall war es ein Skizzenbuch und eine darin beigelegte Listung von architektonischen Objekten</w:t>
      </w:r>
      <w:r w:rsidRPr="009E4BD6">
        <w:rPr>
          <w:rFonts w:cs="Helvetica"/>
          <w:sz w:val="20"/>
          <w:szCs w:val="30"/>
        </w:rPr>
        <w:t xml:space="preserve">) </w:t>
      </w:r>
      <w:ins w:id="349" w:author="Christoph Breser" w:date="2016-02-25T09:58:00Z">
        <w:r w:rsidRPr="009E4BD6">
          <w:rPr>
            <w:rFonts w:cs="Helvetica"/>
            <w:sz w:val="20"/>
            <w:szCs w:val="30"/>
          </w:rPr>
          <w:t xml:space="preserve">eine </w:t>
        </w:r>
      </w:ins>
      <w:r w:rsidR="004F52A0" w:rsidRPr="009E4BD6">
        <w:rPr>
          <w:rFonts w:cs="Helvetica"/>
          <w:sz w:val="20"/>
          <w:szCs w:val="30"/>
        </w:rPr>
        <w:t xml:space="preserve">konkrete </w:t>
      </w:r>
      <w:ins w:id="350" w:author="Christoph Breser" w:date="2016-02-25T09:58:00Z">
        <w:r w:rsidR="00160A41" w:rsidRPr="009E4BD6">
          <w:rPr>
            <w:rFonts w:cs="Helvetica"/>
            <w:sz w:val="20"/>
            <w:szCs w:val="30"/>
          </w:rPr>
          <w:t>Aussage über dessen inhaltliche Darstellung gemacht</w:t>
        </w:r>
      </w:ins>
      <w:r w:rsidR="00160A41" w:rsidRPr="009E4BD6">
        <w:rPr>
          <w:rFonts w:cs="Helvetica"/>
          <w:sz w:val="20"/>
          <w:szCs w:val="30"/>
        </w:rPr>
        <w:t xml:space="preserve"> </w:t>
      </w:r>
      <w:r w:rsidRPr="009E4BD6">
        <w:rPr>
          <w:rFonts w:cs="Helvetica"/>
          <w:sz w:val="20"/>
          <w:szCs w:val="30"/>
        </w:rPr>
        <w:t>werden konnte</w:t>
      </w:r>
      <w:r w:rsidR="00160A41" w:rsidRPr="009E4BD6">
        <w:rPr>
          <w:rFonts w:cs="Helvetica"/>
          <w:sz w:val="20"/>
          <w:szCs w:val="30"/>
        </w:rPr>
        <w:t>.</w:t>
      </w:r>
      <w:ins w:id="351" w:author="Christoph Breser" w:date="2016-02-25T09:58:00Z">
        <w:r w:rsidR="00160A41" w:rsidRPr="009E4BD6">
          <w:rPr>
            <w:rFonts w:cs="Helvetica"/>
            <w:sz w:val="20"/>
            <w:szCs w:val="30"/>
          </w:rPr>
          <w:t xml:space="preserve"> </w:t>
        </w:r>
      </w:ins>
      <w:r w:rsidR="00160A41" w:rsidRPr="009E4BD6">
        <w:rPr>
          <w:rFonts w:cs="Helvetica"/>
          <w:sz w:val="20"/>
          <w:szCs w:val="30"/>
        </w:rPr>
        <w:t>D</w:t>
      </w:r>
      <w:r w:rsidRPr="009E4BD6">
        <w:rPr>
          <w:rFonts w:cs="Helvetica"/>
          <w:sz w:val="20"/>
          <w:szCs w:val="30"/>
        </w:rPr>
        <w:t xml:space="preserve">ieser </w:t>
      </w:r>
      <w:r w:rsidR="00160A41" w:rsidRPr="009E4BD6">
        <w:rPr>
          <w:rFonts w:cs="Helvetica"/>
          <w:sz w:val="20"/>
          <w:szCs w:val="30"/>
        </w:rPr>
        <w:t xml:space="preserve">im </w:t>
      </w:r>
      <w:ins w:id="352" w:author="Christoph Breser" w:date="2016-02-25T09:58:00Z">
        <w:r w:rsidR="00160A41" w:rsidRPr="009E4BD6">
          <w:rPr>
            <w:rFonts w:cs="Helvetica"/>
            <w:sz w:val="20"/>
            <w:szCs w:val="30"/>
          </w:rPr>
          <w:t xml:space="preserve">analogen </w:t>
        </w:r>
      </w:ins>
      <w:r w:rsidR="00160A41" w:rsidRPr="009E4BD6">
        <w:rPr>
          <w:rFonts w:cs="Helvetica"/>
          <w:sz w:val="20"/>
          <w:szCs w:val="30"/>
        </w:rPr>
        <w:t xml:space="preserve">Archiv </w:t>
      </w:r>
      <w:ins w:id="353" w:author="Christoph Breser" w:date="2016-02-25T09:58:00Z">
        <w:r w:rsidR="00160A41" w:rsidRPr="009E4BD6">
          <w:rPr>
            <w:rFonts w:cs="Helvetica"/>
            <w:sz w:val="20"/>
            <w:szCs w:val="30"/>
          </w:rPr>
          <w:t>kognitiv vollzogene</w:t>
        </w:r>
        <w:r w:rsidRPr="009E4BD6">
          <w:rPr>
            <w:rFonts w:cs="Helvetica"/>
            <w:sz w:val="20"/>
            <w:szCs w:val="30"/>
          </w:rPr>
          <w:t xml:space="preserve"> </w:t>
        </w:r>
      </w:ins>
      <w:r w:rsidR="00D12CC5" w:rsidRPr="009E4BD6">
        <w:rPr>
          <w:rFonts w:cs="Helvetica"/>
          <w:sz w:val="20"/>
          <w:szCs w:val="30"/>
        </w:rPr>
        <w:t>Erkenntnisp</w:t>
      </w:r>
      <w:ins w:id="354" w:author="Christoph Breser" w:date="2016-02-25T09:58:00Z">
        <w:r w:rsidRPr="009E4BD6">
          <w:rPr>
            <w:rFonts w:cs="Helvetica"/>
            <w:sz w:val="20"/>
            <w:szCs w:val="30"/>
          </w:rPr>
          <w:t xml:space="preserve">rozess beschränkte sich </w:t>
        </w:r>
      </w:ins>
      <w:r w:rsidRPr="009E4BD6">
        <w:rPr>
          <w:rFonts w:cs="Helvetica"/>
          <w:sz w:val="20"/>
          <w:szCs w:val="30"/>
        </w:rPr>
        <w:t xml:space="preserve">jedoch </w:t>
      </w:r>
      <w:r w:rsidR="009E4BD6">
        <w:rPr>
          <w:rFonts w:cs="Helvetica"/>
          <w:sz w:val="20"/>
          <w:szCs w:val="30"/>
        </w:rPr>
        <w:t xml:space="preserve">nun </w:t>
      </w:r>
      <w:r w:rsidRPr="009E4BD6">
        <w:rPr>
          <w:rFonts w:cs="Helvetica"/>
          <w:sz w:val="20"/>
          <w:szCs w:val="30"/>
        </w:rPr>
        <w:t xml:space="preserve">nicht mehr nur auf die Zusammenführung </w:t>
      </w:r>
      <w:ins w:id="355" w:author="Christoph Breser" w:date="2016-02-25T09:58:00Z">
        <w:r w:rsidR="00160A41" w:rsidRPr="009E4BD6">
          <w:rPr>
            <w:rFonts w:cs="Helvetica"/>
            <w:sz w:val="20"/>
            <w:szCs w:val="30"/>
          </w:rPr>
          <w:t xml:space="preserve">ähnlich materieller, formaler oder </w:t>
        </w:r>
      </w:ins>
      <w:r w:rsidR="009E4BD6">
        <w:rPr>
          <w:rFonts w:cs="Helvetica"/>
          <w:sz w:val="20"/>
          <w:szCs w:val="30"/>
        </w:rPr>
        <w:t xml:space="preserve">semantischer </w:t>
      </w:r>
      <w:r w:rsidRPr="009E4BD6">
        <w:rPr>
          <w:rFonts w:cs="Helvetica"/>
          <w:sz w:val="20"/>
          <w:szCs w:val="30"/>
        </w:rPr>
        <w:t xml:space="preserve">Aussagen </w:t>
      </w:r>
      <w:r w:rsidR="000E09D6">
        <w:rPr>
          <w:rFonts w:cs="Helvetica"/>
          <w:sz w:val="20"/>
          <w:szCs w:val="30"/>
        </w:rPr>
        <w:t xml:space="preserve">aus dem selben </w:t>
      </w:r>
      <w:r w:rsidR="00D12CC5" w:rsidRPr="009E4BD6">
        <w:rPr>
          <w:rFonts w:cs="Helvetica"/>
          <w:sz w:val="20"/>
          <w:szCs w:val="30"/>
        </w:rPr>
        <w:t>ontologisch</w:t>
      </w:r>
      <w:r w:rsidR="000E09D6">
        <w:rPr>
          <w:rFonts w:cs="Helvetica"/>
          <w:sz w:val="20"/>
          <w:szCs w:val="30"/>
        </w:rPr>
        <w:t>en</w:t>
      </w:r>
      <w:r w:rsidR="00D12CC5" w:rsidRPr="009E4BD6">
        <w:rPr>
          <w:rFonts w:cs="Helvetica"/>
          <w:sz w:val="20"/>
          <w:szCs w:val="30"/>
        </w:rPr>
        <w:t xml:space="preserve"> </w:t>
      </w:r>
      <w:r w:rsidR="000E09D6">
        <w:rPr>
          <w:rFonts w:cs="Helvetica"/>
          <w:sz w:val="20"/>
          <w:szCs w:val="30"/>
        </w:rPr>
        <w:t>Bereich</w:t>
      </w:r>
      <w:r w:rsidRPr="009E4BD6">
        <w:rPr>
          <w:rFonts w:cs="Helvetica"/>
          <w:sz w:val="20"/>
          <w:szCs w:val="30"/>
        </w:rPr>
        <w:t xml:space="preserve">, sondern bezog sich </w:t>
      </w:r>
      <w:ins w:id="356" w:author="Christoph Breser" w:date="2016-02-25T09:58:00Z">
        <w:r w:rsidR="00160A41" w:rsidRPr="009E4BD6">
          <w:rPr>
            <w:rFonts w:cs="Helvetica"/>
            <w:sz w:val="20"/>
            <w:szCs w:val="30"/>
          </w:rPr>
          <w:t xml:space="preserve">auch </w:t>
        </w:r>
      </w:ins>
      <w:r w:rsidRPr="009E4BD6">
        <w:rPr>
          <w:rFonts w:cs="Helvetica"/>
          <w:sz w:val="20"/>
          <w:szCs w:val="30"/>
        </w:rPr>
        <w:t xml:space="preserve">auf die Einbindung </w:t>
      </w:r>
      <w:r w:rsidR="004F52A0" w:rsidRPr="009E4BD6">
        <w:rPr>
          <w:rFonts w:cs="Helvetica"/>
          <w:sz w:val="20"/>
          <w:szCs w:val="30"/>
        </w:rPr>
        <w:t xml:space="preserve">einer externen </w:t>
      </w:r>
      <w:r w:rsidR="00D12CC5" w:rsidRPr="009E4BD6">
        <w:rPr>
          <w:rFonts w:cs="Helvetica"/>
          <w:sz w:val="20"/>
          <w:szCs w:val="30"/>
        </w:rPr>
        <w:t>Entität</w:t>
      </w:r>
      <w:r w:rsidRPr="009E4BD6">
        <w:rPr>
          <w:rFonts w:cs="Helvetica"/>
          <w:sz w:val="20"/>
          <w:szCs w:val="30"/>
        </w:rPr>
        <w:t xml:space="preserve"> außerhalb des Archiv-Systems, </w:t>
      </w:r>
      <w:r w:rsidR="00D12CC5" w:rsidRPr="009E4BD6">
        <w:rPr>
          <w:rFonts w:cs="Helvetica"/>
          <w:sz w:val="20"/>
          <w:szCs w:val="30"/>
        </w:rPr>
        <w:t xml:space="preserve">in diesem Fall </w:t>
      </w:r>
      <w:r w:rsidR="009E4BD6">
        <w:rPr>
          <w:rFonts w:cs="Helvetica"/>
          <w:sz w:val="20"/>
          <w:szCs w:val="30"/>
        </w:rPr>
        <w:t xml:space="preserve">eben </w:t>
      </w:r>
      <w:r w:rsidR="002648B9" w:rsidRPr="009E4BD6">
        <w:rPr>
          <w:rFonts w:cs="Helvetica"/>
          <w:sz w:val="20"/>
          <w:szCs w:val="30"/>
        </w:rPr>
        <w:t xml:space="preserve">auf </w:t>
      </w:r>
      <w:r w:rsidR="009E4BD6">
        <w:rPr>
          <w:rFonts w:cs="Helvetica"/>
          <w:sz w:val="20"/>
          <w:szCs w:val="30"/>
        </w:rPr>
        <w:t xml:space="preserve">eine </w:t>
      </w:r>
      <w:r w:rsidR="002648B9" w:rsidRPr="009E4BD6">
        <w:rPr>
          <w:rFonts w:cs="Helvetica"/>
          <w:sz w:val="20"/>
          <w:szCs w:val="30"/>
        </w:rPr>
        <w:t>dargestellte</w:t>
      </w:r>
      <w:r w:rsidR="00160A41" w:rsidRPr="009E4BD6">
        <w:rPr>
          <w:rFonts w:cs="Helvetica"/>
          <w:sz w:val="20"/>
          <w:szCs w:val="30"/>
        </w:rPr>
        <w:t xml:space="preserve"> </w:t>
      </w:r>
      <w:r w:rsidRPr="009E4BD6">
        <w:rPr>
          <w:rFonts w:cs="Helvetica"/>
          <w:sz w:val="20"/>
          <w:szCs w:val="30"/>
        </w:rPr>
        <w:t>Architektur</w:t>
      </w:r>
      <w:r w:rsidR="002648B9" w:rsidRPr="009E4BD6">
        <w:rPr>
          <w:rFonts w:cs="Helvetica"/>
          <w:sz w:val="20"/>
          <w:szCs w:val="30"/>
        </w:rPr>
        <w:t xml:space="preserve"> in der Toskana</w:t>
      </w:r>
      <w:ins w:id="357" w:author="Christoph Breser" w:date="2016-02-25T09:58:00Z">
        <w:r w:rsidRPr="009E4BD6">
          <w:rPr>
            <w:rFonts w:cs="Helvetica"/>
            <w:sz w:val="20"/>
            <w:szCs w:val="30"/>
          </w:rPr>
          <w:t xml:space="preserve">. </w:t>
        </w:r>
      </w:ins>
    </w:p>
    <w:p w14:paraId="35DD34C3" w14:textId="77777777" w:rsidR="00A64E07" w:rsidRDefault="00A64E07" w:rsidP="000C037F">
      <w:pPr>
        <w:widowControl w:val="0"/>
        <w:autoSpaceDE w:val="0"/>
        <w:autoSpaceDN w:val="0"/>
        <w:adjustRightInd w:val="0"/>
        <w:spacing w:after="0"/>
        <w:jc w:val="both"/>
        <w:rPr>
          <w:ins w:id="358" w:author="Christoph Breser" w:date="2016-02-25T09:58:00Z"/>
          <w:rFonts w:cs="Helvetica"/>
          <w:sz w:val="22"/>
          <w:szCs w:val="30"/>
        </w:rPr>
      </w:pPr>
    </w:p>
    <w:p w14:paraId="023DFA34" w14:textId="77777777" w:rsidR="00B74F01" w:rsidRDefault="004F52A0" w:rsidP="00391F7C">
      <w:pPr>
        <w:widowControl w:val="0"/>
        <w:autoSpaceDE w:val="0"/>
        <w:autoSpaceDN w:val="0"/>
        <w:adjustRightInd w:val="0"/>
        <w:spacing w:after="0"/>
        <w:jc w:val="both"/>
        <w:rPr>
          <w:ins w:id="359" w:author="Christoph Breser" w:date="2016-02-25T09:58:00Z"/>
          <w:rFonts w:cs="Helvetica"/>
          <w:sz w:val="22"/>
          <w:szCs w:val="30"/>
        </w:rPr>
      </w:pPr>
      <w:r>
        <w:rPr>
          <w:rFonts w:cs="Helvetica"/>
          <w:sz w:val="22"/>
          <w:szCs w:val="30"/>
        </w:rPr>
        <w:t xml:space="preserve">Die </w:t>
      </w:r>
      <w:ins w:id="360" w:author="Christoph Breser" w:date="2016-02-25T09:58:00Z">
        <w:r w:rsidR="00391F7C">
          <w:rPr>
            <w:rFonts w:cs="Helvetica"/>
            <w:sz w:val="22"/>
            <w:szCs w:val="30"/>
          </w:rPr>
          <w:t xml:space="preserve">Beobachtung </w:t>
        </w:r>
        <w:r w:rsidR="00EE142D">
          <w:rPr>
            <w:rFonts w:cs="Helvetica"/>
            <w:sz w:val="22"/>
            <w:szCs w:val="30"/>
          </w:rPr>
          <w:t xml:space="preserve">von </w:t>
        </w:r>
        <w:r w:rsidR="00391F7C">
          <w:rPr>
            <w:rFonts w:cs="Helvetica"/>
            <w:sz w:val="22"/>
            <w:szCs w:val="30"/>
          </w:rPr>
          <w:t>Wahrnehmungs- und Erkenntnisprozess</w:t>
        </w:r>
        <w:r w:rsidR="00EE142D">
          <w:rPr>
            <w:rFonts w:cs="Helvetica"/>
            <w:sz w:val="22"/>
            <w:szCs w:val="30"/>
          </w:rPr>
          <w:t>e</w:t>
        </w:r>
      </w:ins>
      <w:r w:rsidR="009E4BD6">
        <w:rPr>
          <w:rFonts w:cs="Helvetica"/>
          <w:sz w:val="22"/>
          <w:szCs w:val="30"/>
        </w:rPr>
        <w:t>n</w:t>
      </w:r>
      <w:ins w:id="361" w:author="Christoph Breser" w:date="2016-02-25T09:58:00Z">
        <w:r w:rsidR="00391F7C">
          <w:rPr>
            <w:rFonts w:cs="Helvetica"/>
            <w:sz w:val="22"/>
            <w:szCs w:val="30"/>
          </w:rPr>
          <w:t xml:space="preserve"> im Umgang mit Archivquelle</w:t>
        </w:r>
        <w:r w:rsidR="00EE142D">
          <w:rPr>
            <w:rFonts w:cs="Helvetica"/>
            <w:sz w:val="22"/>
            <w:szCs w:val="30"/>
          </w:rPr>
          <w:t>n</w:t>
        </w:r>
        <w:r w:rsidR="00391F7C">
          <w:rPr>
            <w:rFonts w:cs="Helvetica"/>
            <w:sz w:val="22"/>
            <w:szCs w:val="30"/>
          </w:rPr>
          <w:t xml:space="preserve"> </w:t>
        </w:r>
        <w:r w:rsidR="00B74F01">
          <w:rPr>
            <w:rFonts w:cs="Helvetica"/>
            <w:sz w:val="22"/>
            <w:szCs w:val="30"/>
          </w:rPr>
          <w:t>während des Forschungsprojektes</w:t>
        </w:r>
      </w:ins>
      <w:r w:rsidR="009E4BD6">
        <w:rPr>
          <w:rFonts w:cs="Helvetica"/>
          <w:sz w:val="22"/>
          <w:szCs w:val="30"/>
        </w:rPr>
        <w:t xml:space="preserve"> </w:t>
      </w:r>
      <w:ins w:id="362" w:author="Christoph Breser" w:date="2016-02-25T09:58:00Z">
        <w:r w:rsidR="009E4BD6">
          <w:rPr>
            <w:rFonts w:cs="Helvetica"/>
            <w:sz w:val="22"/>
            <w:szCs w:val="30"/>
          </w:rPr>
          <w:t>verdeutlichte</w:t>
        </w:r>
        <w:r w:rsidR="00391F7C">
          <w:rPr>
            <w:rFonts w:cs="Helvetica"/>
            <w:sz w:val="22"/>
            <w:szCs w:val="30"/>
          </w:rPr>
          <w:t xml:space="preserve">, </w:t>
        </w:r>
      </w:ins>
      <w:r w:rsidR="009E4BD6">
        <w:rPr>
          <w:rFonts w:cs="Helvetica"/>
          <w:sz w:val="22"/>
          <w:szCs w:val="30"/>
        </w:rPr>
        <w:t xml:space="preserve">dass der </w:t>
      </w:r>
      <w:ins w:id="363" w:author="Christoph Breser" w:date="2016-02-25T09:58:00Z">
        <w:r w:rsidR="00160A41">
          <w:rPr>
            <w:rFonts w:cs="Helvetica"/>
            <w:sz w:val="22"/>
            <w:szCs w:val="30"/>
          </w:rPr>
          <w:t xml:space="preserve">Wahrnehmungsradius </w:t>
        </w:r>
      </w:ins>
      <w:r w:rsidR="00D12CC5">
        <w:rPr>
          <w:rFonts w:cs="Helvetica"/>
          <w:sz w:val="22"/>
          <w:szCs w:val="30"/>
        </w:rPr>
        <w:t xml:space="preserve">– je nach Expertise – parallel </w:t>
      </w:r>
      <w:r w:rsidR="00CE6074">
        <w:rPr>
          <w:rFonts w:cs="Helvetica"/>
          <w:sz w:val="22"/>
          <w:szCs w:val="30"/>
        </w:rPr>
        <w:t xml:space="preserve">immer auch </w:t>
      </w:r>
      <w:ins w:id="364" w:author="Christoph Breser" w:date="2016-02-25T09:58:00Z">
        <w:r w:rsidR="00160A41">
          <w:rPr>
            <w:rFonts w:cs="Helvetica"/>
            <w:sz w:val="22"/>
            <w:szCs w:val="30"/>
          </w:rPr>
          <w:t>auf ontologisch verfremdete Bereiche</w:t>
        </w:r>
        <w:r w:rsidR="00EE142D">
          <w:rPr>
            <w:rFonts w:cs="Helvetica"/>
            <w:sz w:val="22"/>
            <w:szCs w:val="30"/>
          </w:rPr>
          <w:t xml:space="preserve"> erweitert wird</w:t>
        </w:r>
      </w:ins>
      <w:r w:rsidR="002648B9">
        <w:rPr>
          <w:rFonts w:cs="Helvetica"/>
          <w:sz w:val="22"/>
          <w:szCs w:val="30"/>
        </w:rPr>
        <w:t>.</w:t>
      </w:r>
      <w:ins w:id="365" w:author="Christoph Breser" w:date="2016-02-25T09:58:00Z">
        <w:r w:rsidR="00160A41">
          <w:rPr>
            <w:rFonts w:cs="Helvetica"/>
            <w:sz w:val="22"/>
            <w:szCs w:val="30"/>
          </w:rPr>
          <w:t xml:space="preserve"> </w:t>
        </w:r>
        <w:r w:rsidR="00EE142D">
          <w:rPr>
            <w:rFonts w:cs="Helvetica"/>
            <w:sz w:val="22"/>
            <w:szCs w:val="30"/>
          </w:rPr>
          <w:t xml:space="preserve">Die Überbrückung dieser verschiedenen Wissensbereiche erfordert </w:t>
        </w:r>
      </w:ins>
      <w:r>
        <w:rPr>
          <w:rFonts w:cs="Helvetica"/>
          <w:sz w:val="22"/>
          <w:szCs w:val="30"/>
        </w:rPr>
        <w:t xml:space="preserve">demnach </w:t>
      </w:r>
      <w:ins w:id="366" w:author="Christoph Breser" w:date="2016-02-25T09:58:00Z">
        <w:r w:rsidR="00EE142D">
          <w:rPr>
            <w:rFonts w:cs="Helvetica"/>
            <w:sz w:val="22"/>
            <w:szCs w:val="30"/>
          </w:rPr>
          <w:t xml:space="preserve">eine </w:t>
        </w:r>
      </w:ins>
      <w:r w:rsidR="00897BB6">
        <w:rPr>
          <w:rFonts w:cs="Helvetica"/>
          <w:sz w:val="22"/>
          <w:szCs w:val="30"/>
        </w:rPr>
        <w:t xml:space="preserve">oder mehrere </w:t>
      </w:r>
      <w:ins w:id="367" w:author="Christoph Breser" w:date="2016-02-25T09:58:00Z">
        <w:r w:rsidR="00EE142D">
          <w:rPr>
            <w:rFonts w:cs="Helvetica"/>
            <w:sz w:val="22"/>
            <w:szCs w:val="30"/>
          </w:rPr>
          <w:t>Referenz</w:t>
        </w:r>
      </w:ins>
      <w:r w:rsidR="00897BB6">
        <w:rPr>
          <w:rFonts w:cs="Helvetica"/>
          <w:sz w:val="22"/>
          <w:szCs w:val="30"/>
        </w:rPr>
        <w:t>en</w:t>
      </w:r>
      <w:ins w:id="368" w:author="Christoph Breser" w:date="2016-02-25T09:58:00Z">
        <w:r w:rsidR="00EE142D">
          <w:rPr>
            <w:rFonts w:cs="Helvetica"/>
            <w:sz w:val="22"/>
            <w:szCs w:val="30"/>
          </w:rPr>
          <w:t xml:space="preserve">, </w:t>
        </w:r>
      </w:ins>
      <w:r w:rsidR="00D12CC5">
        <w:rPr>
          <w:rFonts w:cs="Helvetica"/>
          <w:sz w:val="22"/>
          <w:szCs w:val="30"/>
        </w:rPr>
        <w:t xml:space="preserve">welche die </w:t>
      </w:r>
      <w:ins w:id="369" w:author="Christoph Breser" w:date="2016-02-25T09:58:00Z">
        <w:r w:rsidR="00EE142D">
          <w:rPr>
            <w:rFonts w:cs="Helvetica"/>
            <w:sz w:val="22"/>
            <w:szCs w:val="30"/>
          </w:rPr>
          <w:t xml:space="preserve">Rückverfolgbarkeit von Überlegungen </w:t>
        </w:r>
      </w:ins>
      <w:r w:rsidR="00D12CC5">
        <w:rPr>
          <w:rFonts w:cs="Helvetica"/>
          <w:sz w:val="22"/>
          <w:szCs w:val="30"/>
        </w:rPr>
        <w:t xml:space="preserve">bzw. auch des </w:t>
      </w:r>
      <w:ins w:id="370" w:author="Christoph Breser" w:date="2016-02-25T09:58:00Z">
        <w:r w:rsidR="00EE142D">
          <w:rPr>
            <w:rFonts w:cs="Helvetica"/>
            <w:sz w:val="22"/>
            <w:szCs w:val="30"/>
          </w:rPr>
          <w:t xml:space="preserve">Erkenntnisprozesses </w:t>
        </w:r>
      </w:ins>
      <w:r w:rsidR="00D12CC5">
        <w:rPr>
          <w:rFonts w:cs="Helvetica"/>
          <w:sz w:val="22"/>
          <w:szCs w:val="30"/>
        </w:rPr>
        <w:t xml:space="preserve">an sich </w:t>
      </w:r>
      <w:ins w:id="371" w:author="Christoph Breser" w:date="2016-02-25T09:58:00Z">
        <w:r w:rsidR="00B74F01">
          <w:rPr>
            <w:rFonts w:cs="Helvetica"/>
            <w:sz w:val="22"/>
            <w:szCs w:val="30"/>
          </w:rPr>
          <w:t>gewährleiste</w:t>
        </w:r>
      </w:ins>
      <w:r w:rsidR="00897BB6">
        <w:rPr>
          <w:rFonts w:cs="Helvetica"/>
          <w:sz w:val="22"/>
          <w:szCs w:val="30"/>
        </w:rPr>
        <w:t>n</w:t>
      </w:r>
      <w:r w:rsidR="009E4BD6">
        <w:rPr>
          <w:rFonts w:cs="Helvetica"/>
          <w:sz w:val="22"/>
          <w:szCs w:val="30"/>
        </w:rPr>
        <w:t>.</w:t>
      </w:r>
      <w:r w:rsidR="002648B9">
        <w:rPr>
          <w:rFonts w:cs="Helvetica"/>
          <w:sz w:val="22"/>
          <w:szCs w:val="30"/>
        </w:rPr>
        <w:t xml:space="preserve"> </w:t>
      </w:r>
      <w:r w:rsidR="009E4BD6">
        <w:rPr>
          <w:rFonts w:cs="Helvetica"/>
          <w:sz w:val="22"/>
          <w:szCs w:val="30"/>
        </w:rPr>
        <w:t xml:space="preserve">Diese sollte </w:t>
      </w:r>
      <w:r w:rsidR="00CE6074">
        <w:rPr>
          <w:rFonts w:cs="Helvetica"/>
          <w:sz w:val="22"/>
          <w:szCs w:val="30"/>
        </w:rPr>
        <w:t xml:space="preserve">demnach </w:t>
      </w:r>
      <w:r w:rsidR="009E4BD6">
        <w:rPr>
          <w:rFonts w:cs="Helvetica"/>
          <w:sz w:val="22"/>
          <w:szCs w:val="30"/>
        </w:rPr>
        <w:t xml:space="preserve">auch in der </w:t>
      </w:r>
      <w:r w:rsidR="002648B9">
        <w:rPr>
          <w:rFonts w:cs="Helvetica"/>
          <w:sz w:val="22"/>
          <w:szCs w:val="30"/>
        </w:rPr>
        <w:t>Web-</w:t>
      </w:r>
      <w:r w:rsidR="009E4BD6">
        <w:rPr>
          <w:rFonts w:cs="Helvetica"/>
          <w:sz w:val="22"/>
          <w:szCs w:val="30"/>
        </w:rPr>
        <w:t>Anwendung möglich sein</w:t>
      </w:r>
      <w:r w:rsidR="002648B9">
        <w:rPr>
          <w:rFonts w:cs="Helvetica"/>
          <w:sz w:val="22"/>
          <w:szCs w:val="30"/>
        </w:rPr>
        <w:t>.</w:t>
      </w:r>
      <w:ins w:id="372" w:author="Christoph Breser" w:date="2016-02-25T09:58:00Z">
        <w:r w:rsidR="00B74F01">
          <w:rPr>
            <w:rFonts w:cs="Helvetica"/>
            <w:sz w:val="22"/>
            <w:szCs w:val="30"/>
          </w:rPr>
          <w:t xml:space="preserve"> </w:t>
        </w:r>
      </w:ins>
      <w:r w:rsidR="009E4BD6">
        <w:rPr>
          <w:rFonts w:cs="Helvetica"/>
          <w:sz w:val="22"/>
          <w:szCs w:val="30"/>
        </w:rPr>
        <w:t>W</w:t>
      </w:r>
      <w:ins w:id="373" w:author="Christoph Breser" w:date="2016-02-25T09:58:00Z">
        <w:r w:rsidR="00FC5116">
          <w:rPr>
            <w:rFonts w:cs="Helvetica"/>
            <w:sz w:val="22"/>
            <w:szCs w:val="30"/>
          </w:rPr>
          <w:t xml:space="preserve">ir </w:t>
        </w:r>
      </w:ins>
      <w:r w:rsidR="00897BB6">
        <w:rPr>
          <w:rFonts w:cs="Helvetica"/>
          <w:sz w:val="22"/>
          <w:szCs w:val="30"/>
        </w:rPr>
        <w:t xml:space="preserve">haben </w:t>
      </w:r>
      <w:ins w:id="374" w:author="Christoph Breser" w:date="2016-02-25T09:58:00Z">
        <w:r w:rsidR="00FC5116">
          <w:rPr>
            <w:rFonts w:cs="Helvetica"/>
            <w:sz w:val="22"/>
            <w:szCs w:val="30"/>
          </w:rPr>
          <w:t xml:space="preserve">uns </w:t>
        </w:r>
      </w:ins>
      <w:r w:rsidR="009E4BD6">
        <w:rPr>
          <w:rFonts w:cs="Helvetica"/>
          <w:sz w:val="22"/>
          <w:szCs w:val="30"/>
        </w:rPr>
        <w:t xml:space="preserve">dazu </w:t>
      </w:r>
      <w:ins w:id="375" w:author="Christoph Breser" w:date="2016-02-25T09:58:00Z">
        <w:r w:rsidR="00FC5116">
          <w:rPr>
            <w:rFonts w:cs="Helvetica"/>
            <w:sz w:val="22"/>
            <w:szCs w:val="30"/>
          </w:rPr>
          <w:t xml:space="preserve">zwei </w:t>
        </w:r>
        <w:r w:rsidR="00B74F01">
          <w:rPr>
            <w:rFonts w:cs="Helvetica"/>
            <w:sz w:val="22"/>
            <w:szCs w:val="30"/>
          </w:rPr>
          <w:t>unterschiedliche Referenz-</w:t>
        </w:r>
        <w:r w:rsidR="00FC5116">
          <w:rPr>
            <w:rFonts w:cs="Helvetica"/>
            <w:sz w:val="22"/>
            <w:szCs w:val="30"/>
          </w:rPr>
          <w:t xml:space="preserve">Modelle </w:t>
        </w:r>
        <w:r w:rsidR="00B74F01">
          <w:rPr>
            <w:rFonts w:cs="Helvetica"/>
            <w:sz w:val="22"/>
            <w:szCs w:val="30"/>
          </w:rPr>
          <w:t xml:space="preserve">von </w:t>
        </w:r>
        <w:r w:rsidR="00B74F01">
          <w:rPr>
            <w:rFonts w:cs="Helvetica"/>
            <w:i/>
            <w:sz w:val="22"/>
            <w:szCs w:val="30"/>
          </w:rPr>
          <w:t xml:space="preserve">William James </w:t>
        </w:r>
        <w:r w:rsidR="00B74F01">
          <w:rPr>
            <w:rFonts w:cs="Helvetica"/>
            <w:sz w:val="22"/>
            <w:szCs w:val="30"/>
          </w:rPr>
          <w:t xml:space="preserve">und </w:t>
        </w:r>
        <w:r w:rsidR="00B74F01">
          <w:rPr>
            <w:rFonts w:cs="Helvetica"/>
            <w:i/>
            <w:sz w:val="22"/>
            <w:szCs w:val="30"/>
          </w:rPr>
          <w:t xml:space="preserve">Bruno Latour </w:t>
        </w:r>
        <w:r w:rsidR="00FC5116">
          <w:rPr>
            <w:rFonts w:cs="Helvetica"/>
            <w:sz w:val="22"/>
            <w:szCs w:val="30"/>
          </w:rPr>
          <w:t xml:space="preserve">angesehen, </w:t>
        </w:r>
        <w:r w:rsidR="00B74F01">
          <w:rPr>
            <w:rFonts w:cs="Helvetica"/>
            <w:sz w:val="22"/>
            <w:szCs w:val="30"/>
          </w:rPr>
          <w:t xml:space="preserve">welche </w:t>
        </w:r>
        <w:r w:rsidR="00FC5116">
          <w:rPr>
            <w:rFonts w:cs="Helvetica"/>
            <w:sz w:val="22"/>
            <w:szCs w:val="30"/>
          </w:rPr>
          <w:t xml:space="preserve">infolge </w:t>
        </w:r>
      </w:ins>
      <w:r w:rsidR="00897BB6">
        <w:rPr>
          <w:rFonts w:cs="Helvetica"/>
          <w:sz w:val="22"/>
          <w:szCs w:val="30"/>
        </w:rPr>
        <w:t xml:space="preserve">in </w:t>
      </w:r>
      <w:ins w:id="376" w:author="Christoph Breser" w:date="2016-02-25T09:58:00Z">
        <w:r w:rsidR="00B74F01">
          <w:rPr>
            <w:rFonts w:cs="Helvetica"/>
            <w:sz w:val="22"/>
            <w:szCs w:val="30"/>
          </w:rPr>
          <w:t>die Darstellungsweise</w:t>
        </w:r>
      </w:ins>
      <w:r w:rsidR="009E4BD6">
        <w:rPr>
          <w:rFonts w:cs="Helvetica"/>
          <w:sz w:val="22"/>
          <w:szCs w:val="30"/>
        </w:rPr>
        <w:t>n</w:t>
      </w:r>
      <w:ins w:id="377" w:author="Christoph Breser" w:date="2016-02-25T09:58:00Z">
        <w:r w:rsidR="00B74F01">
          <w:rPr>
            <w:rFonts w:cs="Helvetica"/>
            <w:sz w:val="22"/>
            <w:szCs w:val="30"/>
          </w:rPr>
          <w:t xml:space="preserve"> der Web-Anwendung</w:t>
        </w:r>
        <w:r w:rsidR="00FC5116">
          <w:rPr>
            <w:rFonts w:cs="Helvetica"/>
            <w:sz w:val="22"/>
            <w:szCs w:val="30"/>
          </w:rPr>
          <w:t xml:space="preserve"> </w:t>
        </w:r>
      </w:ins>
      <w:r w:rsidR="00897BB6">
        <w:rPr>
          <w:rFonts w:cs="Helvetica"/>
          <w:sz w:val="22"/>
          <w:szCs w:val="30"/>
        </w:rPr>
        <w:t>einfließen sollten</w:t>
      </w:r>
      <w:ins w:id="378" w:author="Christoph Breser" w:date="2016-02-25T09:58:00Z">
        <w:r w:rsidR="00B74F01">
          <w:rPr>
            <w:rFonts w:cs="Helvetica"/>
            <w:sz w:val="22"/>
            <w:szCs w:val="30"/>
          </w:rPr>
          <w:t xml:space="preserve">. </w:t>
        </w:r>
      </w:ins>
    </w:p>
    <w:p w14:paraId="1EB45CCF" w14:textId="77777777" w:rsidR="00D12CC5" w:rsidRDefault="00A65864" w:rsidP="00490BF6">
      <w:pPr>
        <w:widowControl w:val="0"/>
        <w:autoSpaceDE w:val="0"/>
        <w:autoSpaceDN w:val="0"/>
        <w:adjustRightInd w:val="0"/>
        <w:spacing w:after="0"/>
        <w:jc w:val="both"/>
        <w:rPr>
          <w:rFonts w:cs="Helvetica"/>
          <w:sz w:val="22"/>
          <w:szCs w:val="30"/>
          <w:u w:color="386EFF"/>
        </w:rPr>
      </w:pPr>
      <w:ins w:id="379" w:author="Christoph Breser" w:date="2016-02-25T09:58:00Z">
        <w:r>
          <w:rPr>
            <w:rFonts w:cs="Helvetica"/>
            <w:sz w:val="22"/>
            <w:szCs w:val="30"/>
          </w:rPr>
          <w:t xml:space="preserve">Der Ansicht des </w:t>
        </w:r>
        <w:r w:rsidR="000C037F">
          <w:rPr>
            <w:rFonts w:cs="Helvetica"/>
            <w:sz w:val="22"/>
            <w:szCs w:val="30"/>
          </w:rPr>
          <w:t xml:space="preserve">amerikanischen </w:t>
        </w:r>
        <w:r w:rsidR="000C037F" w:rsidRPr="0042470D">
          <w:rPr>
            <w:rFonts w:cs="Helvetica"/>
            <w:sz w:val="22"/>
            <w:szCs w:val="30"/>
          </w:rPr>
          <w:t>Philosoph</w:t>
        </w:r>
        <w:r w:rsidR="000C037F">
          <w:rPr>
            <w:rFonts w:cs="Helvetica"/>
            <w:sz w:val="22"/>
            <w:szCs w:val="30"/>
          </w:rPr>
          <w:t>en</w:t>
        </w:r>
        <w:r w:rsidR="000C037F" w:rsidRPr="0042470D">
          <w:rPr>
            <w:rFonts w:cs="Helvetica"/>
            <w:sz w:val="22"/>
            <w:szCs w:val="30"/>
          </w:rPr>
          <w:t xml:space="preserve"> und Psychologe</w:t>
        </w:r>
        <w:r w:rsidR="000C037F">
          <w:rPr>
            <w:rFonts w:cs="Helvetica"/>
            <w:sz w:val="22"/>
            <w:szCs w:val="30"/>
          </w:rPr>
          <w:t>n</w:t>
        </w:r>
        <w:r w:rsidR="000C037F" w:rsidRPr="0042470D">
          <w:rPr>
            <w:rFonts w:cs="Helvetica"/>
            <w:sz w:val="22"/>
            <w:szCs w:val="30"/>
          </w:rPr>
          <w:t xml:space="preserve"> </w:t>
        </w:r>
        <w:r w:rsidR="000C037F">
          <w:rPr>
            <w:rFonts w:cs="Helvetica"/>
            <w:i/>
            <w:sz w:val="22"/>
            <w:szCs w:val="30"/>
          </w:rPr>
          <w:t xml:space="preserve">William </w:t>
        </w:r>
        <w:r w:rsidR="000C037F" w:rsidRPr="0042470D">
          <w:rPr>
            <w:rFonts w:cs="Helvetica"/>
            <w:i/>
            <w:iCs/>
            <w:sz w:val="22"/>
            <w:szCs w:val="30"/>
          </w:rPr>
          <w:t>James</w:t>
        </w:r>
        <w:r>
          <w:rPr>
            <w:rFonts w:cs="Helvetica"/>
            <w:i/>
            <w:iCs/>
            <w:sz w:val="22"/>
            <w:szCs w:val="30"/>
          </w:rPr>
          <w:t xml:space="preserve"> – </w:t>
        </w:r>
        <w:r w:rsidRPr="00B74F01">
          <w:rPr>
            <w:rFonts w:cs="Helvetica"/>
            <w:iCs/>
            <w:sz w:val="22"/>
            <w:szCs w:val="30"/>
          </w:rPr>
          <w:t xml:space="preserve">ein </w:t>
        </w:r>
        <w:r w:rsidR="000C037F">
          <w:rPr>
            <w:rFonts w:cs="Helvetica"/>
            <w:sz w:val="22"/>
            <w:szCs w:val="30"/>
          </w:rPr>
          <w:t xml:space="preserve">Zeitgenosse </w:t>
        </w:r>
        <w:proofErr w:type="spellStart"/>
        <w:r w:rsidR="000C037F">
          <w:rPr>
            <w:rFonts w:cs="Helvetica"/>
            <w:i/>
            <w:sz w:val="22"/>
            <w:szCs w:val="30"/>
          </w:rPr>
          <w:t>Geymüllers</w:t>
        </w:r>
        <w:proofErr w:type="spellEnd"/>
        <w:r>
          <w:rPr>
            <w:rFonts w:cs="Helvetica"/>
            <w:sz w:val="22"/>
            <w:szCs w:val="30"/>
          </w:rPr>
          <w:t xml:space="preserve"> –</w:t>
        </w:r>
        <w:r w:rsidRPr="00A65864">
          <w:rPr>
            <w:rFonts w:cs="Helvetica"/>
            <w:sz w:val="22"/>
            <w:szCs w:val="30"/>
          </w:rPr>
          <w:t xml:space="preserve"> nach</w:t>
        </w:r>
        <w:r>
          <w:rPr>
            <w:rFonts w:cs="Helvetica"/>
            <w:sz w:val="22"/>
            <w:szCs w:val="30"/>
          </w:rPr>
          <w:t>,</w:t>
        </w:r>
        <w:r w:rsidR="000C037F">
          <w:rPr>
            <w:rFonts w:cs="Helvetica"/>
            <w:i/>
            <w:sz w:val="22"/>
            <w:szCs w:val="30"/>
          </w:rPr>
          <w:t xml:space="preserve"> </w:t>
        </w:r>
        <w:r w:rsidR="003B27F8">
          <w:rPr>
            <w:rFonts w:cs="Helvetica"/>
            <w:sz w:val="22"/>
            <w:szCs w:val="30"/>
          </w:rPr>
          <w:t xml:space="preserve">ist Referenz </w:t>
        </w:r>
      </w:ins>
      <w:r w:rsidR="009E4BD6">
        <w:rPr>
          <w:rFonts w:cs="Helvetica"/>
          <w:sz w:val="22"/>
          <w:szCs w:val="30"/>
        </w:rPr>
        <w:t xml:space="preserve">als </w:t>
      </w:r>
      <w:ins w:id="380" w:author="Christoph Breser" w:date="2016-02-25T09:58:00Z">
        <w:r w:rsidR="00490BF6">
          <w:rPr>
            <w:rFonts w:cs="Helvetica"/>
            <w:sz w:val="22"/>
            <w:szCs w:val="30"/>
          </w:rPr>
          <w:t>Vermittlung von Übereinstimmungen</w:t>
        </w:r>
      </w:ins>
      <w:r w:rsidR="009E4BD6">
        <w:rPr>
          <w:rFonts w:cs="Helvetica"/>
          <w:sz w:val="22"/>
          <w:szCs w:val="30"/>
        </w:rPr>
        <w:t xml:space="preserve"> zu sehen</w:t>
      </w:r>
      <w:ins w:id="381" w:author="Christoph Breser" w:date="2016-02-25T09:58:00Z">
        <w:r w:rsidR="00490BF6">
          <w:rPr>
            <w:rFonts w:cs="Helvetica"/>
            <w:sz w:val="22"/>
            <w:szCs w:val="30"/>
          </w:rPr>
          <w:t>, welche</w:t>
        </w:r>
        <w:r w:rsidR="003B27F8">
          <w:rPr>
            <w:rFonts w:cs="Helvetica"/>
            <w:sz w:val="22"/>
            <w:szCs w:val="30"/>
          </w:rPr>
          <w:t xml:space="preserve"> ab</w:t>
        </w:r>
        <w:r w:rsidR="00490BF6">
          <w:rPr>
            <w:rFonts w:cs="Helvetica"/>
            <w:sz w:val="22"/>
            <w:szCs w:val="30"/>
          </w:rPr>
          <w:t>häng</w:t>
        </w:r>
      </w:ins>
      <w:r w:rsidR="00D12CC5">
        <w:rPr>
          <w:rFonts w:cs="Helvetica"/>
          <w:sz w:val="22"/>
          <w:szCs w:val="30"/>
        </w:rPr>
        <w:t>ig</w:t>
      </w:r>
      <w:ins w:id="382" w:author="Christoph Breser" w:date="2016-02-25T09:58:00Z">
        <w:r w:rsidR="003B27F8">
          <w:rPr>
            <w:rFonts w:cs="Helvetica"/>
            <w:sz w:val="22"/>
            <w:szCs w:val="30"/>
          </w:rPr>
          <w:t xml:space="preserve"> </w:t>
        </w:r>
      </w:ins>
      <w:r w:rsidR="00D12CC5">
        <w:rPr>
          <w:rFonts w:cs="Helvetica"/>
          <w:sz w:val="22"/>
          <w:szCs w:val="30"/>
        </w:rPr>
        <w:t xml:space="preserve">ist </w:t>
      </w:r>
      <w:ins w:id="383" w:author="Christoph Breser" w:date="2016-02-25T09:58:00Z">
        <w:r w:rsidR="003B27F8">
          <w:rPr>
            <w:rFonts w:cs="Helvetica"/>
            <w:sz w:val="22"/>
            <w:szCs w:val="30"/>
          </w:rPr>
          <w:t xml:space="preserve">von </w:t>
        </w:r>
        <w:r w:rsidR="00534ED1">
          <w:rPr>
            <w:rFonts w:cs="Helvetica"/>
            <w:sz w:val="22"/>
            <w:szCs w:val="30"/>
            <w:u w:color="386EFF"/>
          </w:rPr>
          <w:t xml:space="preserve">a) </w:t>
        </w:r>
        <w:r w:rsidR="000C037F" w:rsidRPr="0042470D">
          <w:rPr>
            <w:rFonts w:cs="Helvetica"/>
            <w:sz w:val="22"/>
            <w:szCs w:val="30"/>
            <w:u w:color="386EFF"/>
          </w:rPr>
          <w:t>Tatsachen</w:t>
        </w:r>
        <w:r>
          <w:rPr>
            <w:rFonts w:cs="Helvetica"/>
            <w:sz w:val="22"/>
            <w:szCs w:val="30"/>
            <w:u w:color="386EFF"/>
          </w:rPr>
          <w:t>,</w:t>
        </w:r>
        <w:r w:rsidR="000C037F">
          <w:rPr>
            <w:rFonts w:cs="Helvetica"/>
            <w:sz w:val="22"/>
            <w:szCs w:val="30"/>
            <w:u w:color="386EFF"/>
          </w:rPr>
          <w:t xml:space="preserve"> </w:t>
        </w:r>
        <w:r w:rsidR="000C037F" w:rsidRPr="0042470D">
          <w:rPr>
            <w:rFonts w:cs="Helvetica"/>
            <w:sz w:val="22"/>
            <w:szCs w:val="30"/>
            <w:u w:color="386EFF"/>
          </w:rPr>
          <w:t xml:space="preserve">b) Beziehungen zu Ideen und c) </w:t>
        </w:r>
        <w:r w:rsidR="00534ED1">
          <w:rPr>
            <w:rFonts w:cs="Helvetica"/>
            <w:sz w:val="22"/>
            <w:szCs w:val="30"/>
            <w:u w:color="386EFF"/>
          </w:rPr>
          <w:t xml:space="preserve">Übereinstimmung mit </w:t>
        </w:r>
        <w:r w:rsidR="000C037F">
          <w:rPr>
            <w:rFonts w:cs="Helvetica"/>
            <w:sz w:val="22"/>
            <w:szCs w:val="30"/>
            <w:u w:color="386EFF"/>
          </w:rPr>
          <w:t>anderen</w:t>
        </w:r>
        <w:r w:rsidR="000C037F" w:rsidRPr="0042470D">
          <w:rPr>
            <w:rFonts w:cs="Helvetica"/>
            <w:sz w:val="22"/>
            <w:szCs w:val="30"/>
            <w:u w:color="386EFF"/>
          </w:rPr>
          <w:t xml:space="preserve"> Wahrheiten</w:t>
        </w:r>
        <w:r w:rsidR="000C037F">
          <w:rPr>
            <w:rFonts w:cs="Helvetica"/>
            <w:sz w:val="22"/>
            <w:szCs w:val="30"/>
            <w:u w:color="386EFF"/>
          </w:rPr>
          <w:t xml:space="preserve">, </w:t>
        </w:r>
        <w:r w:rsidR="003B27F8">
          <w:rPr>
            <w:rFonts w:cs="Helvetica"/>
            <w:sz w:val="22"/>
            <w:szCs w:val="30"/>
            <w:u w:color="386EFF"/>
          </w:rPr>
          <w:t xml:space="preserve">die </w:t>
        </w:r>
        <w:r w:rsidR="000C037F" w:rsidRPr="0042470D">
          <w:rPr>
            <w:rFonts w:cs="Helvetica"/>
            <w:sz w:val="22"/>
            <w:szCs w:val="30"/>
            <w:u w:color="386EFF"/>
          </w:rPr>
          <w:t xml:space="preserve">nach </w:t>
        </w:r>
        <w:r w:rsidR="003B27F8">
          <w:rPr>
            <w:rFonts w:cs="Helvetica"/>
            <w:sz w:val="22"/>
            <w:szCs w:val="30"/>
            <w:u w:color="386EFF"/>
          </w:rPr>
          <w:t xml:space="preserve">der </w:t>
        </w:r>
        <w:r w:rsidR="000C037F" w:rsidRPr="0042470D">
          <w:rPr>
            <w:rFonts w:cs="Helvetica"/>
            <w:sz w:val="22"/>
            <w:szCs w:val="30"/>
            <w:u w:color="386EFF"/>
          </w:rPr>
          <w:t>a</w:t>
        </w:r>
        <w:r w:rsidR="003B27F8">
          <w:rPr>
            <w:rFonts w:cs="Helvetica"/>
            <w:sz w:val="22"/>
            <w:szCs w:val="30"/>
            <w:u w:color="386EFF"/>
          </w:rPr>
          <w:t>ktuellen</w:t>
        </w:r>
        <w:r w:rsidR="000C037F">
          <w:rPr>
            <w:rFonts w:cs="Helvetica"/>
            <w:sz w:val="22"/>
            <w:szCs w:val="30"/>
            <w:u w:color="386EFF"/>
          </w:rPr>
          <w:t xml:space="preserve"> Nützlichkeit beurteil</w:t>
        </w:r>
        <w:r w:rsidR="00FC5116">
          <w:rPr>
            <w:rFonts w:cs="Helvetica"/>
            <w:sz w:val="22"/>
            <w:szCs w:val="30"/>
            <w:u w:color="386EFF"/>
          </w:rPr>
          <w:t>t</w:t>
        </w:r>
        <w:r w:rsidR="003B27F8">
          <w:rPr>
            <w:rFonts w:cs="Helvetica"/>
            <w:sz w:val="22"/>
            <w:szCs w:val="30"/>
            <w:u w:color="386EFF"/>
          </w:rPr>
          <w:t xml:space="preserve"> werden würde</w:t>
        </w:r>
        <w:r w:rsidR="00490BF6">
          <w:rPr>
            <w:rFonts w:cs="Helvetica"/>
            <w:sz w:val="22"/>
            <w:szCs w:val="30"/>
            <w:u w:color="386EFF"/>
          </w:rPr>
          <w:t>n</w:t>
        </w:r>
        <w:r w:rsidR="000C037F">
          <w:rPr>
            <w:rFonts w:cs="Helvetica"/>
            <w:sz w:val="22"/>
            <w:szCs w:val="30"/>
            <w:u w:color="386EFF"/>
          </w:rPr>
          <w:t xml:space="preserve"> </w:t>
        </w:r>
        <w:r w:rsidR="000C037F" w:rsidRPr="0042470D">
          <w:rPr>
            <w:rFonts w:cs="Helvetica"/>
            <w:sz w:val="22"/>
            <w:szCs w:val="30"/>
            <w:u w:color="386EFF"/>
          </w:rPr>
          <w:t>(William James 1907)</w:t>
        </w:r>
        <w:r w:rsidR="00F1736A">
          <w:rPr>
            <w:rStyle w:val="Funotenzeichen"/>
            <w:rFonts w:cs="Helvetica"/>
            <w:szCs w:val="30"/>
            <w:u w:color="386EFF"/>
          </w:rPr>
          <w:footnoteReference w:id="19"/>
        </w:r>
        <w:r w:rsidR="000C037F" w:rsidRPr="0042470D">
          <w:rPr>
            <w:rFonts w:cs="Helvetica"/>
            <w:sz w:val="22"/>
            <w:szCs w:val="30"/>
            <w:u w:color="386EFF"/>
          </w:rPr>
          <w:t>.</w:t>
        </w:r>
        <w:r w:rsidR="0078341C">
          <w:rPr>
            <w:rFonts w:cs="Helvetica"/>
            <w:sz w:val="22"/>
            <w:szCs w:val="30"/>
            <w:u w:color="386EFF"/>
          </w:rPr>
          <w:t xml:space="preserve"> </w:t>
        </w:r>
        <w:r w:rsidR="003B27F8">
          <w:rPr>
            <w:rFonts w:cs="Helvetica"/>
            <w:i/>
            <w:sz w:val="22"/>
            <w:szCs w:val="30"/>
            <w:u w:color="386EFF"/>
          </w:rPr>
          <w:t xml:space="preserve">Bruno Latour </w:t>
        </w:r>
        <w:r w:rsidR="003B27F8">
          <w:rPr>
            <w:rFonts w:cs="Helvetica"/>
            <w:sz w:val="22"/>
            <w:szCs w:val="30"/>
            <w:u w:color="386EFF"/>
          </w:rPr>
          <w:t xml:space="preserve">sieht Referenz </w:t>
        </w:r>
      </w:ins>
      <w:r w:rsidR="00D12CC5">
        <w:rPr>
          <w:rFonts w:cs="Helvetica"/>
          <w:sz w:val="22"/>
          <w:szCs w:val="30"/>
          <w:u w:color="386EFF"/>
        </w:rPr>
        <w:t xml:space="preserve">hingegen </w:t>
      </w:r>
      <w:ins w:id="389" w:author="Christoph Breser" w:date="2016-02-25T09:58:00Z">
        <w:r w:rsidR="003B27F8">
          <w:rPr>
            <w:rFonts w:cs="Helvetica"/>
            <w:sz w:val="22"/>
            <w:szCs w:val="30"/>
            <w:u w:color="386EFF"/>
          </w:rPr>
          <w:t xml:space="preserve">nicht als eine Korrespondenz zwischen </w:t>
        </w:r>
      </w:ins>
      <w:r w:rsidR="00D12CC5">
        <w:rPr>
          <w:rFonts w:cs="Helvetica"/>
          <w:sz w:val="22"/>
          <w:szCs w:val="30"/>
          <w:u w:color="386EFF"/>
        </w:rPr>
        <w:t xml:space="preserve">der </w:t>
      </w:r>
      <w:ins w:id="390" w:author="Christoph Breser" w:date="2016-02-25T09:58:00Z">
        <w:r w:rsidR="00490BF6">
          <w:rPr>
            <w:rFonts w:cs="Helvetica"/>
            <w:sz w:val="22"/>
            <w:szCs w:val="30"/>
            <w:u w:color="386EFF"/>
          </w:rPr>
          <w:t>Archivq</w:t>
        </w:r>
        <w:r w:rsidR="003B27F8">
          <w:rPr>
            <w:rFonts w:cs="Helvetica"/>
            <w:sz w:val="22"/>
            <w:szCs w:val="30"/>
            <w:u w:color="386EFF"/>
          </w:rPr>
          <w:t>uelle</w:t>
        </w:r>
      </w:ins>
      <w:r w:rsidR="00D12CC5">
        <w:rPr>
          <w:rFonts w:cs="Helvetica"/>
          <w:sz w:val="22"/>
          <w:szCs w:val="30"/>
          <w:u w:color="386EFF"/>
        </w:rPr>
        <w:t xml:space="preserve"> und </w:t>
      </w:r>
      <w:r w:rsidR="009E4BD6">
        <w:rPr>
          <w:rFonts w:cs="Helvetica"/>
          <w:sz w:val="22"/>
          <w:szCs w:val="30"/>
          <w:u w:color="386EFF"/>
        </w:rPr>
        <w:t xml:space="preserve">einem ihr </w:t>
      </w:r>
      <w:ins w:id="391" w:author="Christoph Breser" w:date="2016-02-25T09:58:00Z">
        <w:r w:rsidR="002648B9">
          <w:rPr>
            <w:rFonts w:cs="Helvetica"/>
            <w:sz w:val="22"/>
            <w:szCs w:val="30"/>
            <w:u w:color="386EFF"/>
          </w:rPr>
          <w:t xml:space="preserve">ontologisch unterschiedlichen </w:t>
        </w:r>
      </w:ins>
      <w:r w:rsidR="00D12CC5">
        <w:rPr>
          <w:rFonts w:cs="Helvetica"/>
          <w:sz w:val="22"/>
          <w:szCs w:val="30"/>
          <w:u w:color="386EFF"/>
        </w:rPr>
        <w:t>Referenten</w:t>
      </w:r>
      <w:ins w:id="392" w:author="Christoph Breser" w:date="2016-02-25T09:58:00Z">
        <w:r w:rsidR="003B27F8">
          <w:rPr>
            <w:rFonts w:cs="Helvetica"/>
            <w:sz w:val="22"/>
            <w:szCs w:val="30"/>
            <w:u w:color="386EFF"/>
          </w:rPr>
          <w:t xml:space="preserve">, </w:t>
        </w:r>
      </w:ins>
      <w:r w:rsidR="00BB0700">
        <w:rPr>
          <w:rFonts w:cs="Helvetica"/>
          <w:sz w:val="22"/>
          <w:szCs w:val="30"/>
          <w:u w:color="386EFF"/>
        </w:rPr>
        <w:t>sondern als eine Eigenschaft</w:t>
      </w:r>
      <w:r w:rsidR="00D12CC5">
        <w:rPr>
          <w:rFonts w:cs="Helvetica"/>
          <w:sz w:val="22"/>
          <w:szCs w:val="30"/>
          <w:u w:color="386EFF"/>
        </w:rPr>
        <w:t xml:space="preserve"> </w:t>
      </w:r>
      <w:ins w:id="393" w:author="Christoph Breser" w:date="2016-02-25T09:58:00Z">
        <w:r w:rsidR="00D12CC5">
          <w:rPr>
            <w:rFonts w:cs="Helvetica"/>
            <w:sz w:val="22"/>
            <w:szCs w:val="30"/>
            <w:u w:color="386EFF"/>
          </w:rPr>
          <w:t>einer Kette von mehreren Transformationsschritten</w:t>
        </w:r>
      </w:ins>
      <w:r w:rsidR="00BB0700">
        <w:rPr>
          <w:rFonts w:cs="Helvetica"/>
          <w:sz w:val="22"/>
          <w:szCs w:val="30"/>
          <w:u w:color="386EFF"/>
        </w:rPr>
        <w:t>, welche</w:t>
      </w:r>
      <w:r w:rsidR="00D12CC5">
        <w:rPr>
          <w:rFonts w:cs="Helvetica"/>
          <w:sz w:val="22"/>
          <w:szCs w:val="30"/>
          <w:u w:color="386EFF"/>
        </w:rPr>
        <w:t xml:space="preserve"> </w:t>
      </w:r>
      <w:r w:rsidR="00BB0700">
        <w:rPr>
          <w:rFonts w:cs="Helvetica"/>
          <w:sz w:val="22"/>
          <w:szCs w:val="30"/>
          <w:u w:color="386EFF"/>
        </w:rPr>
        <w:t xml:space="preserve">auf ihr </w:t>
      </w:r>
      <w:r w:rsidR="00D12CC5">
        <w:rPr>
          <w:rFonts w:cs="Helvetica"/>
          <w:sz w:val="22"/>
          <w:szCs w:val="30"/>
          <w:u w:color="386EFF"/>
        </w:rPr>
        <w:t xml:space="preserve">hin und her zirkuliere </w:t>
      </w:r>
      <w:ins w:id="394" w:author="Christoph Breser" w:date="2016-02-25T09:58:00Z">
        <w:r w:rsidR="00D12CC5">
          <w:rPr>
            <w:rFonts w:cs="Helvetica"/>
            <w:sz w:val="22"/>
            <w:szCs w:val="30"/>
            <w:u w:color="386EFF"/>
          </w:rPr>
          <w:t>(Bruno Latour 1999)</w:t>
        </w:r>
      </w:ins>
      <w:r w:rsidR="00D12CC5">
        <w:rPr>
          <w:rFonts w:cs="Helvetica"/>
          <w:sz w:val="22"/>
          <w:szCs w:val="30"/>
          <w:u w:color="386EFF"/>
        </w:rPr>
        <w:t>. Er versucht</w:t>
      </w:r>
      <w:r w:rsidR="00897BB6">
        <w:rPr>
          <w:rFonts w:cs="Helvetica"/>
          <w:sz w:val="22"/>
          <w:szCs w:val="30"/>
          <w:u w:color="386EFF"/>
        </w:rPr>
        <w:t>e</w:t>
      </w:r>
      <w:r w:rsidR="00D12CC5">
        <w:rPr>
          <w:rFonts w:cs="Helvetica"/>
          <w:sz w:val="22"/>
          <w:szCs w:val="30"/>
          <w:u w:color="386EFF"/>
        </w:rPr>
        <w:t xml:space="preserve"> demnach keine direkte Verbindung zwischen </w:t>
      </w:r>
      <w:r w:rsidR="00BB0700">
        <w:rPr>
          <w:rFonts w:cs="Helvetica"/>
          <w:sz w:val="22"/>
          <w:szCs w:val="30"/>
          <w:u w:color="386EFF"/>
        </w:rPr>
        <w:t xml:space="preserve">den ontologischen Bereichen ‚Sprache’ und ‚Gegenstand’ </w:t>
      </w:r>
      <w:r w:rsidR="00D12CC5">
        <w:rPr>
          <w:rFonts w:cs="Helvetica"/>
          <w:sz w:val="22"/>
          <w:szCs w:val="30"/>
          <w:u w:color="386EFF"/>
        </w:rPr>
        <w:t xml:space="preserve">herzustellen, </w:t>
      </w:r>
      <w:r w:rsidR="002648B9">
        <w:rPr>
          <w:rFonts w:cs="Helvetica"/>
          <w:sz w:val="22"/>
          <w:szCs w:val="30"/>
          <w:u w:color="386EFF"/>
        </w:rPr>
        <w:t xml:space="preserve">dafür aber </w:t>
      </w:r>
      <w:r w:rsidR="00D12CC5">
        <w:rPr>
          <w:rFonts w:cs="Helvetica"/>
          <w:sz w:val="22"/>
          <w:szCs w:val="30"/>
          <w:u w:color="386EFF"/>
        </w:rPr>
        <w:t xml:space="preserve">jene </w:t>
      </w:r>
      <w:ins w:id="395" w:author="Christoph Breser" w:date="2016-02-25T09:58:00Z">
        <w:r w:rsidR="00490BF6">
          <w:rPr>
            <w:rFonts w:cs="Helvetica"/>
            <w:sz w:val="22"/>
            <w:szCs w:val="30"/>
            <w:u w:color="386EFF"/>
          </w:rPr>
          <w:t>Transformation</w:t>
        </w:r>
      </w:ins>
      <w:r w:rsidR="00CE6074">
        <w:rPr>
          <w:rFonts w:cs="Helvetica"/>
          <w:sz w:val="22"/>
          <w:szCs w:val="30"/>
          <w:u w:color="386EFF"/>
        </w:rPr>
        <w:t>s</w:t>
      </w:r>
      <w:ins w:id="396" w:author="Christoph Breser" w:date="2016-02-25T09:58:00Z">
        <w:r w:rsidR="00490BF6">
          <w:rPr>
            <w:rFonts w:cs="Helvetica"/>
            <w:sz w:val="22"/>
            <w:szCs w:val="30"/>
            <w:u w:color="386EFF"/>
          </w:rPr>
          <w:t>schritte</w:t>
        </w:r>
        <w:r w:rsidR="003B27F8">
          <w:rPr>
            <w:rFonts w:cs="Helvetica"/>
            <w:sz w:val="22"/>
            <w:szCs w:val="30"/>
            <w:u w:color="386EFF"/>
          </w:rPr>
          <w:t xml:space="preserve"> </w:t>
        </w:r>
      </w:ins>
      <w:r w:rsidR="00D12CC5">
        <w:rPr>
          <w:rFonts w:cs="Helvetica"/>
          <w:sz w:val="22"/>
          <w:szCs w:val="30"/>
          <w:u w:color="386EFF"/>
        </w:rPr>
        <w:t>mit zu</w:t>
      </w:r>
      <w:r w:rsidR="002648B9">
        <w:rPr>
          <w:rFonts w:cs="Helvetica"/>
          <w:sz w:val="22"/>
          <w:szCs w:val="30"/>
          <w:u w:color="386EFF"/>
        </w:rPr>
        <w:t xml:space="preserve"> be</w:t>
      </w:r>
      <w:r w:rsidR="00D12CC5">
        <w:rPr>
          <w:rFonts w:cs="Helvetica"/>
          <w:sz w:val="22"/>
          <w:szCs w:val="30"/>
          <w:u w:color="386EFF"/>
        </w:rPr>
        <w:t xml:space="preserve">rücksichtigen, die </w:t>
      </w:r>
      <w:r w:rsidR="00D12CC5">
        <w:rPr>
          <w:rFonts w:cs="Helvetica"/>
          <w:i/>
          <w:sz w:val="22"/>
          <w:szCs w:val="30"/>
          <w:u w:color="386EFF"/>
        </w:rPr>
        <w:t xml:space="preserve">James </w:t>
      </w:r>
      <w:r w:rsidR="00D12CC5">
        <w:rPr>
          <w:rFonts w:cs="Helvetica"/>
          <w:sz w:val="22"/>
          <w:szCs w:val="30"/>
          <w:u w:color="386EFF"/>
        </w:rPr>
        <w:t>in seinem Modell vernachlässigt</w:t>
      </w:r>
      <w:r w:rsidR="002648B9">
        <w:rPr>
          <w:rFonts w:cs="Helvetica"/>
          <w:sz w:val="22"/>
          <w:szCs w:val="30"/>
          <w:u w:color="386EFF"/>
        </w:rPr>
        <w:t>e</w:t>
      </w:r>
      <w:r w:rsidR="00D12CC5">
        <w:rPr>
          <w:rFonts w:cs="Helvetica"/>
          <w:sz w:val="22"/>
          <w:szCs w:val="30"/>
          <w:u w:color="386EFF"/>
        </w:rPr>
        <w:t xml:space="preserve">, </w:t>
      </w:r>
      <w:r w:rsidR="00BB0700">
        <w:rPr>
          <w:rFonts w:cs="Helvetica"/>
          <w:sz w:val="22"/>
          <w:szCs w:val="30"/>
          <w:u w:color="386EFF"/>
        </w:rPr>
        <w:t xml:space="preserve">welche </w:t>
      </w:r>
      <w:r w:rsidR="00D12CC5">
        <w:rPr>
          <w:rFonts w:cs="Helvetica"/>
          <w:i/>
          <w:sz w:val="22"/>
          <w:szCs w:val="30"/>
          <w:u w:color="386EFF"/>
        </w:rPr>
        <w:t xml:space="preserve">Latours </w:t>
      </w:r>
      <w:r w:rsidR="00D12CC5">
        <w:rPr>
          <w:rFonts w:cs="Helvetica"/>
          <w:sz w:val="22"/>
          <w:szCs w:val="30"/>
          <w:u w:color="386EFF"/>
        </w:rPr>
        <w:t>Ansicht</w:t>
      </w:r>
      <w:r w:rsidR="00BB0700">
        <w:rPr>
          <w:rFonts w:cs="Helvetica"/>
          <w:sz w:val="22"/>
          <w:szCs w:val="30"/>
          <w:u w:color="386EFF"/>
        </w:rPr>
        <w:t>en</w:t>
      </w:r>
      <w:r w:rsidR="00D12CC5">
        <w:rPr>
          <w:rFonts w:cs="Helvetica"/>
          <w:sz w:val="22"/>
          <w:szCs w:val="30"/>
          <w:u w:color="386EFF"/>
        </w:rPr>
        <w:t xml:space="preserve"> </w:t>
      </w:r>
      <w:r w:rsidR="00897BB6">
        <w:rPr>
          <w:rFonts w:cs="Helvetica"/>
          <w:sz w:val="22"/>
          <w:szCs w:val="30"/>
          <w:u w:color="386EFF"/>
        </w:rPr>
        <w:t xml:space="preserve">nach </w:t>
      </w:r>
      <w:r w:rsidR="00BB0700">
        <w:rPr>
          <w:rFonts w:cs="Helvetica"/>
          <w:sz w:val="22"/>
          <w:szCs w:val="30"/>
          <w:u w:color="386EFF"/>
        </w:rPr>
        <w:t xml:space="preserve">jedoch </w:t>
      </w:r>
      <w:r w:rsidR="00D12CC5">
        <w:rPr>
          <w:rFonts w:cs="Helvetica"/>
          <w:sz w:val="22"/>
          <w:szCs w:val="30"/>
          <w:u w:color="386EFF"/>
        </w:rPr>
        <w:t xml:space="preserve">von Bedeutung sind, </w:t>
      </w:r>
      <w:r w:rsidR="00897BB6">
        <w:rPr>
          <w:rFonts w:cs="Helvetica"/>
          <w:sz w:val="22"/>
          <w:szCs w:val="30"/>
          <w:u w:color="386EFF"/>
        </w:rPr>
        <w:t xml:space="preserve">weil </w:t>
      </w:r>
      <w:r w:rsidR="00D12CC5">
        <w:rPr>
          <w:rFonts w:cs="Helvetica"/>
          <w:sz w:val="22"/>
          <w:szCs w:val="30"/>
          <w:u w:color="386EFF"/>
        </w:rPr>
        <w:t xml:space="preserve">es durch sie </w:t>
      </w:r>
      <w:r w:rsidR="00897BB6">
        <w:rPr>
          <w:rFonts w:cs="Helvetica"/>
          <w:sz w:val="22"/>
          <w:szCs w:val="30"/>
          <w:u w:color="386EFF"/>
        </w:rPr>
        <w:t xml:space="preserve">immer </w:t>
      </w:r>
      <w:r w:rsidR="00CE6074">
        <w:rPr>
          <w:rFonts w:cs="Helvetica"/>
          <w:sz w:val="22"/>
          <w:szCs w:val="30"/>
          <w:u w:color="386EFF"/>
        </w:rPr>
        <w:t xml:space="preserve">auch </w:t>
      </w:r>
      <w:r w:rsidR="002648B9">
        <w:rPr>
          <w:rFonts w:cs="Helvetica"/>
          <w:sz w:val="22"/>
          <w:szCs w:val="30"/>
          <w:u w:color="386EFF"/>
        </w:rPr>
        <w:t xml:space="preserve">zu Verlusten von </w:t>
      </w:r>
      <w:ins w:id="397" w:author="Christoph Breser" w:date="2016-02-25T09:58:00Z">
        <w:r w:rsidR="003B27F8">
          <w:rPr>
            <w:rFonts w:cs="Helvetica"/>
            <w:sz w:val="22"/>
            <w:szCs w:val="30"/>
            <w:u w:color="386EFF"/>
          </w:rPr>
          <w:t xml:space="preserve">Übereinstimmungen </w:t>
        </w:r>
        <w:r w:rsidR="00490BF6">
          <w:rPr>
            <w:rFonts w:cs="Helvetica"/>
            <w:sz w:val="22"/>
            <w:szCs w:val="30"/>
            <w:u w:color="386EFF"/>
          </w:rPr>
          <w:t>käme.</w:t>
        </w:r>
        <w:r w:rsidR="003B27F8">
          <w:rPr>
            <w:rFonts w:cs="Helvetica"/>
            <w:sz w:val="22"/>
            <w:szCs w:val="30"/>
            <w:u w:color="386EFF"/>
          </w:rPr>
          <w:t xml:space="preserve"> </w:t>
        </w:r>
      </w:ins>
    </w:p>
    <w:p w14:paraId="0859225C" w14:textId="77777777" w:rsidR="009E4BD6" w:rsidRDefault="009E4BD6" w:rsidP="00F946DD">
      <w:pPr>
        <w:widowControl w:val="0"/>
        <w:autoSpaceDE w:val="0"/>
        <w:autoSpaceDN w:val="0"/>
        <w:adjustRightInd w:val="0"/>
        <w:spacing w:after="0"/>
        <w:jc w:val="both"/>
        <w:rPr>
          <w:rFonts w:cs="Helvetica"/>
          <w:sz w:val="22"/>
          <w:szCs w:val="30"/>
          <w:u w:color="386EFF"/>
        </w:rPr>
      </w:pPr>
    </w:p>
    <w:p w14:paraId="5E87CD88" w14:textId="77777777" w:rsidR="004365ED" w:rsidRDefault="003B27F8" w:rsidP="00BB0700">
      <w:pPr>
        <w:widowControl w:val="0"/>
        <w:autoSpaceDE w:val="0"/>
        <w:autoSpaceDN w:val="0"/>
        <w:adjustRightInd w:val="0"/>
        <w:spacing w:after="0"/>
        <w:ind w:left="708"/>
        <w:jc w:val="both"/>
        <w:rPr>
          <w:rFonts w:cs="Helvetica"/>
          <w:sz w:val="20"/>
          <w:szCs w:val="30"/>
        </w:rPr>
      </w:pPr>
      <w:ins w:id="398" w:author="Christoph Breser" w:date="2016-02-25T09:58:00Z">
        <w:r w:rsidRPr="00BB0700">
          <w:rPr>
            <w:rFonts w:cs="Helvetica"/>
            <w:sz w:val="20"/>
            <w:szCs w:val="30"/>
          </w:rPr>
          <w:t>Wie am Beispiel des Skizzen</w:t>
        </w:r>
        <w:r w:rsidR="00630A76" w:rsidRPr="00BB0700">
          <w:rPr>
            <w:rFonts w:cs="Helvetica"/>
            <w:sz w:val="20"/>
            <w:szCs w:val="30"/>
          </w:rPr>
          <w:t>blattes erkenntlich</w:t>
        </w:r>
      </w:ins>
      <w:r w:rsidR="00BB0700">
        <w:rPr>
          <w:rFonts w:cs="Helvetica"/>
          <w:sz w:val="20"/>
          <w:szCs w:val="30"/>
        </w:rPr>
        <w:t>,</w:t>
      </w:r>
      <w:ins w:id="399" w:author="Christoph Breser" w:date="2016-02-25T09:58:00Z">
        <w:r w:rsidR="00630A76" w:rsidRPr="00BB0700">
          <w:rPr>
            <w:rFonts w:cs="Helvetica"/>
            <w:sz w:val="20"/>
            <w:szCs w:val="30"/>
          </w:rPr>
          <w:t xml:space="preserve"> gingen</w:t>
        </w:r>
      </w:ins>
      <w:r w:rsidR="00BB0700">
        <w:rPr>
          <w:rFonts w:cs="Helvetica"/>
          <w:sz w:val="20"/>
          <w:szCs w:val="30"/>
        </w:rPr>
        <w:t xml:space="preserve"> –</w:t>
      </w:r>
      <w:ins w:id="400" w:author="Christoph Breser" w:date="2016-02-25T09:58:00Z">
        <w:r w:rsidRPr="00BB0700">
          <w:rPr>
            <w:rFonts w:cs="Helvetica"/>
            <w:sz w:val="20"/>
            <w:szCs w:val="30"/>
          </w:rPr>
          <w:t xml:space="preserve"> vom Ort seiner Entstehung bis hin zum Ort seiner heutigen Lagerung</w:t>
        </w:r>
      </w:ins>
      <w:r w:rsidR="00BB0700">
        <w:rPr>
          <w:rFonts w:cs="Helvetica"/>
          <w:sz w:val="20"/>
          <w:szCs w:val="30"/>
        </w:rPr>
        <w:t xml:space="preserve"> –</w:t>
      </w:r>
      <w:ins w:id="401" w:author="Christoph Breser" w:date="2016-02-25T09:58:00Z">
        <w:r w:rsidRPr="00BB0700">
          <w:rPr>
            <w:rFonts w:cs="Helvetica"/>
            <w:sz w:val="20"/>
            <w:szCs w:val="30"/>
          </w:rPr>
          <w:t xml:space="preserve"> </w:t>
        </w:r>
      </w:ins>
      <w:r w:rsidR="00D12CC5" w:rsidRPr="00BB0700">
        <w:rPr>
          <w:rFonts w:cs="Helvetica"/>
          <w:sz w:val="20"/>
          <w:szCs w:val="30"/>
        </w:rPr>
        <w:t xml:space="preserve">kontinuierlich </w:t>
      </w:r>
      <w:ins w:id="402" w:author="Christoph Breser" w:date="2016-02-25T09:58:00Z">
        <w:r w:rsidR="00630A76" w:rsidRPr="00BB0700">
          <w:rPr>
            <w:rFonts w:cs="Helvetica"/>
            <w:sz w:val="20"/>
            <w:szCs w:val="30"/>
          </w:rPr>
          <w:t xml:space="preserve">kontextuelle Veränderungen </w:t>
        </w:r>
        <w:r w:rsidRPr="00BB0700">
          <w:rPr>
            <w:rFonts w:cs="Helvetica"/>
            <w:sz w:val="20"/>
            <w:szCs w:val="30"/>
          </w:rPr>
          <w:t xml:space="preserve">einher, durch welche </w:t>
        </w:r>
        <w:r w:rsidR="00B25592" w:rsidRPr="00BB0700">
          <w:rPr>
            <w:rFonts w:cs="Helvetica"/>
            <w:sz w:val="20"/>
            <w:szCs w:val="30"/>
          </w:rPr>
          <w:t>sich Materie, Form und</w:t>
        </w:r>
      </w:ins>
      <w:r w:rsidR="00607082" w:rsidRPr="00BB0700">
        <w:rPr>
          <w:rFonts w:cs="Helvetica"/>
          <w:sz w:val="20"/>
          <w:szCs w:val="30"/>
        </w:rPr>
        <w:t>/oder</w:t>
      </w:r>
      <w:ins w:id="403" w:author="Christoph Breser" w:date="2016-02-25T09:58:00Z">
        <w:r w:rsidR="00B25592" w:rsidRPr="00BB0700">
          <w:rPr>
            <w:rFonts w:cs="Helvetica"/>
            <w:sz w:val="20"/>
            <w:szCs w:val="30"/>
          </w:rPr>
          <w:t xml:space="preserve"> Inhalt </w:t>
        </w:r>
      </w:ins>
      <w:r w:rsidR="00B566D3">
        <w:rPr>
          <w:rFonts w:cs="Helvetica"/>
          <w:sz w:val="20"/>
          <w:szCs w:val="30"/>
        </w:rPr>
        <w:t xml:space="preserve">der </w:t>
      </w:r>
      <w:r w:rsidR="00BB0700">
        <w:rPr>
          <w:rFonts w:cs="Helvetica"/>
          <w:sz w:val="20"/>
          <w:szCs w:val="30"/>
        </w:rPr>
        <w:t xml:space="preserve">von </w:t>
      </w:r>
      <w:proofErr w:type="spellStart"/>
      <w:ins w:id="404" w:author="Christoph Breser" w:date="2016-02-25T09:58:00Z">
        <w:r w:rsidRPr="00BB0700">
          <w:rPr>
            <w:rFonts w:cs="Helvetica"/>
            <w:i/>
            <w:sz w:val="20"/>
            <w:szCs w:val="30"/>
          </w:rPr>
          <w:t>Geymüller</w:t>
        </w:r>
        <w:proofErr w:type="spellEnd"/>
        <w:r w:rsidRPr="00BB0700">
          <w:rPr>
            <w:rFonts w:cs="Helvetica"/>
            <w:i/>
            <w:sz w:val="20"/>
            <w:szCs w:val="30"/>
          </w:rPr>
          <w:t xml:space="preserve"> </w:t>
        </w:r>
      </w:ins>
      <w:r w:rsidR="002648B9" w:rsidRPr="00BB0700">
        <w:rPr>
          <w:rFonts w:cs="Helvetica"/>
          <w:sz w:val="20"/>
          <w:szCs w:val="30"/>
        </w:rPr>
        <w:t xml:space="preserve">ursprünglich </w:t>
      </w:r>
      <w:ins w:id="405" w:author="Christoph Breser" w:date="2016-02-25T09:58:00Z">
        <w:r w:rsidRPr="00BB0700">
          <w:rPr>
            <w:rFonts w:cs="Helvetica"/>
            <w:sz w:val="20"/>
            <w:szCs w:val="30"/>
          </w:rPr>
          <w:t>intendierte</w:t>
        </w:r>
      </w:ins>
      <w:r w:rsidR="00BB0700">
        <w:rPr>
          <w:rFonts w:cs="Helvetica"/>
          <w:sz w:val="20"/>
          <w:szCs w:val="30"/>
        </w:rPr>
        <w:t>n</w:t>
      </w:r>
      <w:ins w:id="406" w:author="Christoph Breser" w:date="2016-02-25T09:58:00Z">
        <w:r w:rsidRPr="00BB0700">
          <w:rPr>
            <w:rFonts w:cs="Helvetica"/>
            <w:sz w:val="20"/>
            <w:szCs w:val="30"/>
          </w:rPr>
          <w:t xml:space="preserve"> </w:t>
        </w:r>
      </w:ins>
      <w:r w:rsidR="00B566D3">
        <w:rPr>
          <w:rFonts w:cs="Helvetica"/>
          <w:sz w:val="20"/>
          <w:szCs w:val="30"/>
        </w:rPr>
        <w:t xml:space="preserve">Handlung </w:t>
      </w:r>
      <w:ins w:id="407" w:author="Christoph Breser" w:date="2016-02-25T09:58:00Z">
        <w:r w:rsidR="00BB0700" w:rsidRPr="00BB0700">
          <w:rPr>
            <w:rFonts w:cs="Helvetica"/>
            <w:sz w:val="20"/>
            <w:szCs w:val="30"/>
          </w:rPr>
          <w:t>mehrmals transformierten</w:t>
        </w:r>
        <w:r w:rsidR="00B25592" w:rsidRPr="00BB0700">
          <w:rPr>
            <w:rFonts w:cs="Helvetica"/>
            <w:sz w:val="20"/>
            <w:szCs w:val="30"/>
          </w:rPr>
          <w:t>.</w:t>
        </w:r>
      </w:ins>
      <w:r w:rsidR="00607082" w:rsidRPr="00BB0700">
        <w:rPr>
          <w:rStyle w:val="Funotenzeichen"/>
          <w:rFonts w:cs="Helvetica"/>
          <w:szCs w:val="30"/>
        </w:rPr>
        <w:footnoteReference w:id="20"/>
      </w:r>
      <w:ins w:id="408" w:author="Christoph Breser" w:date="2016-02-25T09:58:00Z">
        <w:r w:rsidR="00B25592" w:rsidRPr="00BB0700">
          <w:rPr>
            <w:rFonts w:cs="Helvetica"/>
            <w:sz w:val="20"/>
            <w:szCs w:val="30"/>
          </w:rPr>
          <w:t xml:space="preserve"> </w:t>
        </w:r>
      </w:ins>
    </w:p>
    <w:p w14:paraId="1AE4B765" w14:textId="77777777" w:rsidR="004365ED" w:rsidRDefault="004365ED" w:rsidP="00BB0700">
      <w:pPr>
        <w:widowControl w:val="0"/>
        <w:autoSpaceDE w:val="0"/>
        <w:autoSpaceDN w:val="0"/>
        <w:adjustRightInd w:val="0"/>
        <w:spacing w:after="0"/>
        <w:ind w:left="708"/>
        <w:jc w:val="both"/>
        <w:rPr>
          <w:rFonts w:cs="Helvetica"/>
          <w:sz w:val="20"/>
          <w:szCs w:val="30"/>
        </w:rPr>
      </w:pPr>
    </w:p>
    <w:p w14:paraId="535C6120" w14:textId="77777777" w:rsidR="00DB2735" w:rsidRPr="004365ED" w:rsidRDefault="00B25592" w:rsidP="004365ED">
      <w:pPr>
        <w:widowControl w:val="0"/>
        <w:autoSpaceDE w:val="0"/>
        <w:autoSpaceDN w:val="0"/>
        <w:adjustRightInd w:val="0"/>
        <w:spacing w:after="0"/>
        <w:jc w:val="both"/>
        <w:rPr>
          <w:rFonts w:cs="Helvetica"/>
          <w:sz w:val="22"/>
          <w:szCs w:val="30"/>
        </w:rPr>
      </w:pPr>
      <w:ins w:id="409" w:author="Christoph Breser" w:date="2016-02-25T09:58:00Z">
        <w:r w:rsidRPr="004365ED">
          <w:rPr>
            <w:rFonts w:cs="Helvetica"/>
            <w:i/>
            <w:sz w:val="22"/>
            <w:szCs w:val="30"/>
          </w:rPr>
          <w:t xml:space="preserve">James </w:t>
        </w:r>
        <w:r w:rsidRPr="004365ED">
          <w:rPr>
            <w:rFonts w:cs="Helvetica"/>
            <w:sz w:val="22"/>
            <w:szCs w:val="30"/>
          </w:rPr>
          <w:t xml:space="preserve">nach </w:t>
        </w:r>
      </w:ins>
      <w:r w:rsidR="00607082" w:rsidRPr="004365ED">
        <w:rPr>
          <w:rFonts w:cs="Helvetica"/>
          <w:sz w:val="22"/>
          <w:szCs w:val="30"/>
        </w:rPr>
        <w:t xml:space="preserve">zeigt </w:t>
      </w:r>
      <w:ins w:id="410" w:author="Christoph Breser" w:date="2016-02-25T09:58:00Z">
        <w:r w:rsidRPr="004365ED">
          <w:rPr>
            <w:rFonts w:cs="Helvetica"/>
            <w:sz w:val="22"/>
            <w:szCs w:val="30"/>
          </w:rPr>
          <w:t xml:space="preserve">das Skizzenblatt </w:t>
        </w:r>
      </w:ins>
      <w:r w:rsidR="004365ED">
        <w:rPr>
          <w:rFonts w:cs="Helvetica"/>
          <w:sz w:val="22"/>
          <w:szCs w:val="30"/>
        </w:rPr>
        <w:t>inhaltlich</w:t>
      </w:r>
      <w:r w:rsidR="00607082" w:rsidRPr="004365ED">
        <w:rPr>
          <w:rFonts w:cs="Helvetica"/>
          <w:sz w:val="22"/>
          <w:szCs w:val="30"/>
        </w:rPr>
        <w:t xml:space="preserve"> </w:t>
      </w:r>
      <w:ins w:id="411" w:author="Christoph Breser" w:date="2016-02-25T09:58:00Z">
        <w:r w:rsidR="00630A76" w:rsidRPr="004365ED">
          <w:rPr>
            <w:rFonts w:cs="Helvetica"/>
            <w:sz w:val="22"/>
            <w:szCs w:val="30"/>
          </w:rPr>
          <w:t>Übereinstimmung</w:t>
        </w:r>
      </w:ins>
      <w:r w:rsidR="00607082" w:rsidRPr="004365ED">
        <w:rPr>
          <w:rFonts w:cs="Helvetica"/>
          <w:sz w:val="22"/>
          <w:szCs w:val="30"/>
        </w:rPr>
        <w:t>en</w:t>
      </w:r>
      <w:ins w:id="412" w:author="Christoph Breser" w:date="2016-02-25T09:58:00Z">
        <w:r w:rsidRPr="004365ED">
          <w:rPr>
            <w:rFonts w:cs="Helvetica"/>
            <w:sz w:val="22"/>
            <w:szCs w:val="30"/>
          </w:rPr>
          <w:t xml:space="preserve"> mit seinem Vorbild, </w:t>
        </w:r>
      </w:ins>
      <w:r w:rsidR="00DB2735" w:rsidRPr="004365ED">
        <w:rPr>
          <w:rFonts w:cs="Helvetica"/>
          <w:sz w:val="22"/>
          <w:szCs w:val="30"/>
        </w:rPr>
        <w:t xml:space="preserve">die eine </w:t>
      </w:r>
      <w:ins w:id="413" w:author="Christoph Breser" w:date="2016-02-25T09:58:00Z">
        <w:r w:rsidR="002246E9" w:rsidRPr="004365ED">
          <w:rPr>
            <w:rFonts w:cs="Helvetica"/>
            <w:sz w:val="22"/>
            <w:szCs w:val="30"/>
          </w:rPr>
          <w:t xml:space="preserve">Referenz zwischen </w:t>
        </w:r>
      </w:ins>
      <w:r w:rsidR="00DB2735" w:rsidRPr="004365ED">
        <w:rPr>
          <w:rFonts w:cs="Helvetica"/>
          <w:sz w:val="22"/>
          <w:szCs w:val="30"/>
        </w:rPr>
        <w:t xml:space="preserve">ihr </w:t>
      </w:r>
      <w:ins w:id="414" w:author="Christoph Breser" w:date="2016-02-25T09:58:00Z">
        <w:r w:rsidR="002246E9" w:rsidRPr="004365ED">
          <w:rPr>
            <w:rFonts w:cs="Helvetica"/>
            <w:sz w:val="22"/>
            <w:szCs w:val="30"/>
          </w:rPr>
          <w:t xml:space="preserve">und </w:t>
        </w:r>
      </w:ins>
      <w:r w:rsidR="00DB2735" w:rsidRPr="004365ED">
        <w:rPr>
          <w:rFonts w:cs="Helvetica"/>
          <w:sz w:val="22"/>
          <w:szCs w:val="30"/>
        </w:rPr>
        <w:t xml:space="preserve">der </w:t>
      </w:r>
      <w:ins w:id="415" w:author="Christoph Breser" w:date="2016-02-25T09:58:00Z">
        <w:r w:rsidR="002246E9" w:rsidRPr="004365ED">
          <w:rPr>
            <w:rFonts w:cs="Helvetica"/>
            <w:sz w:val="22"/>
            <w:szCs w:val="30"/>
          </w:rPr>
          <w:t xml:space="preserve">Idee </w:t>
        </w:r>
        <w:proofErr w:type="spellStart"/>
        <w:r w:rsidR="002246E9" w:rsidRPr="004365ED">
          <w:rPr>
            <w:rFonts w:cs="Helvetica"/>
            <w:i/>
            <w:sz w:val="22"/>
            <w:szCs w:val="30"/>
          </w:rPr>
          <w:t>Geymüllers</w:t>
        </w:r>
      </w:ins>
      <w:proofErr w:type="spellEnd"/>
      <w:r w:rsidR="00DB2735" w:rsidRPr="004365ED">
        <w:rPr>
          <w:rFonts w:cs="Helvetica"/>
          <w:sz w:val="22"/>
          <w:szCs w:val="30"/>
        </w:rPr>
        <w:t xml:space="preserve"> </w:t>
      </w:r>
      <w:r w:rsidR="004365ED">
        <w:rPr>
          <w:rFonts w:cs="Helvetica"/>
          <w:sz w:val="22"/>
          <w:szCs w:val="30"/>
        </w:rPr>
        <w:t>bilden</w:t>
      </w:r>
      <w:r w:rsidR="00DB2735" w:rsidRPr="004365ED">
        <w:rPr>
          <w:rFonts w:cs="Helvetica"/>
          <w:sz w:val="22"/>
          <w:szCs w:val="30"/>
        </w:rPr>
        <w:t>.</w:t>
      </w:r>
      <w:ins w:id="416" w:author="Christoph Breser" w:date="2016-02-25T09:58:00Z">
        <w:r w:rsidR="002246E9" w:rsidRPr="004365ED">
          <w:rPr>
            <w:rFonts w:cs="Helvetica"/>
            <w:i/>
            <w:sz w:val="22"/>
            <w:szCs w:val="30"/>
          </w:rPr>
          <w:t xml:space="preserve"> </w:t>
        </w:r>
      </w:ins>
      <w:r w:rsidR="004365ED">
        <w:rPr>
          <w:rFonts w:cs="Helvetica"/>
          <w:sz w:val="22"/>
          <w:szCs w:val="30"/>
        </w:rPr>
        <w:t xml:space="preserve">Unter </w:t>
      </w:r>
      <w:ins w:id="417" w:author="Christoph Breser" w:date="2016-02-25T09:58:00Z">
        <w:r w:rsidRPr="004365ED">
          <w:rPr>
            <w:rFonts w:cs="Helvetica"/>
            <w:sz w:val="22"/>
            <w:szCs w:val="30"/>
          </w:rPr>
          <w:t>Berücksichtigung anderer</w:t>
        </w:r>
      </w:ins>
      <w:r w:rsidR="004365ED">
        <w:rPr>
          <w:rFonts w:cs="Helvetica"/>
          <w:sz w:val="22"/>
          <w:szCs w:val="30"/>
        </w:rPr>
        <w:t xml:space="preserve"> </w:t>
      </w:r>
      <w:ins w:id="418" w:author="Christoph Breser" w:date="2016-02-25T09:58:00Z">
        <w:r w:rsidR="00E50C6E" w:rsidRPr="004365ED">
          <w:rPr>
            <w:rFonts w:cs="Helvetica"/>
            <w:sz w:val="22"/>
            <w:szCs w:val="30"/>
          </w:rPr>
          <w:t>Archivquellen</w:t>
        </w:r>
      </w:ins>
      <w:r w:rsidR="00DB2735" w:rsidRPr="004365ED">
        <w:rPr>
          <w:rFonts w:cs="Helvetica"/>
          <w:sz w:val="22"/>
          <w:szCs w:val="30"/>
        </w:rPr>
        <w:t xml:space="preserve"> </w:t>
      </w:r>
      <w:r w:rsidR="00B566D3">
        <w:rPr>
          <w:rFonts w:cs="Helvetica"/>
          <w:sz w:val="22"/>
          <w:szCs w:val="30"/>
        </w:rPr>
        <w:t xml:space="preserve">und der Performanzen ihrer Einzelaussagen </w:t>
      </w:r>
      <w:r w:rsidR="004365ED">
        <w:rPr>
          <w:rFonts w:cs="Helvetica"/>
          <w:sz w:val="22"/>
          <w:szCs w:val="30"/>
        </w:rPr>
        <w:t>(</w:t>
      </w:r>
      <w:ins w:id="419" w:author="Christoph Breser" w:date="2016-02-25T09:58:00Z">
        <w:r w:rsidR="00627F7F" w:rsidRPr="004365ED">
          <w:rPr>
            <w:rFonts w:cs="Helvetica"/>
            <w:i/>
            <w:sz w:val="22"/>
            <w:szCs w:val="30"/>
          </w:rPr>
          <w:t>die dar</w:t>
        </w:r>
        <w:r w:rsidRPr="004365ED">
          <w:rPr>
            <w:rFonts w:cs="Helvetica"/>
            <w:i/>
            <w:sz w:val="22"/>
            <w:szCs w:val="30"/>
          </w:rPr>
          <w:t xml:space="preserve">auf angeführte Zahl </w:t>
        </w:r>
      </w:ins>
      <w:r w:rsidR="00DB2735" w:rsidRPr="004365ED">
        <w:rPr>
          <w:rFonts w:cs="Helvetica"/>
          <w:i/>
          <w:sz w:val="22"/>
          <w:szCs w:val="30"/>
        </w:rPr>
        <w:t xml:space="preserve">und das </w:t>
      </w:r>
      <w:ins w:id="420" w:author="Christoph Breser" w:date="2016-02-25T09:58:00Z">
        <w:r w:rsidR="00627F7F" w:rsidRPr="004365ED">
          <w:rPr>
            <w:rFonts w:cs="Helvetica"/>
            <w:i/>
            <w:sz w:val="22"/>
            <w:szCs w:val="30"/>
          </w:rPr>
          <w:t xml:space="preserve">Skizzenbuch </w:t>
        </w:r>
        <w:r w:rsidR="00E50C6E" w:rsidRPr="004365ED">
          <w:rPr>
            <w:rFonts w:cs="Helvetica"/>
            <w:i/>
            <w:sz w:val="22"/>
            <w:szCs w:val="30"/>
          </w:rPr>
          <w:t xml:space="preserve">mit </w:t>
        </w:r>
        <w:r w:rsidRPr="004365ED">
          <w:rPr>
            <w:rFonts w:cs="Helvetica"/>
            <w:i/>
            <w:sz w:val="22"/>
            <w:szCs w:val="30"/>
          </w:rPr>
          <w:t xml:space="preserve">der </w:t>
        </w:r>
        <w:r w:rsidR="00627F7F" w:rsidRPr="004365ED">
          <w:rPr>
            <w:rFonts w:cs="Helvetica"/>
            <w:i/>
            <w:sz w:val="22"/>
            <w:szCs w:val="30"/>
          </w:rPr>
          <w:t xml:space="preserve">eingelegten </w:t>
        </w:r>
        <w:r w:rsidRPr="004365ED">
          <w:rPr>
            <w:rFonts w:cs="Helvetica"/>
            <w:i/>
            <w:sz w:val="22"/>
            <w:szCs w:val="30"/>
          </w:rPr>
          <w:t>Liste</w:t>
        </w:r>
      </w:ins>
      <w:r w:rsidR="004365ED">
        <w:rPr>
          <w:rFonts w:cs="Helvetica"/>
          <w:sz w:val="22"/>
          <w:szCs w:val="30"/>
        </w:rPr>
        <w:t xml:space="preserve">) </w:t>
      </w:r>
      <w:ins w:id="421" w:author="Christoph Breser" w:date="2016-02-25T09:58:00Z">
        <w:r w:rsidRPr="004365ED">
          <w:rPr>
            <w:rFonts w:cs="Helvetica"/>
            <w:sz w:val="22"/>
            <w:szCs w:val="30"/>
          </w:rPr>
          <w:t xml:space="preserve">kann eine konkrete </w:t>
        </w:r>
      </w:ins>
      <w:r w:rsidR="00DB2735" w:rsidRPr="004365ED">
        <w:rPr>
          <w:rFonts w:cs="Helvetica"/>
          <w:sz w:val="22"/>
          <w:szCs w:val="30"/>
        </w:rPr>
        <w:t xml:space="preserve">inhaltliche </w:t>
      </w:r>
      <w:r w:rsidR="00607082" w:rsidRPr="004365ED">
        <w:rPr>
          <w:rFonts w:cs="Helvetica"/>
          <w:sz w:val="22"/>
          <w:szCs w:val="30"/>
        </w:rPr>
        <w:t xml:space="preserve">Übereinstimmung </w:t>
      </w:r>
      <w:r w:rsidR="00B566D3">
        <w:rPr>
          <w:rFonts w:cs="Helvetica"/>
          <w:sz w:val="22"/>
          <w:szCs w:val="30"/>
        </w:rPr>
        <w:t>mit einem</w:t>
      </w:r>
      <w:r w:rsidR="004365ED">
        <w:rPr>
          <w:rFonts w:cs="Helvetica"/>
          <w:sz w:val="22"/>
          <w:szCs w:val="30"/>
        </w:rPr>
        <w:t xml:space="preserve"> sich außerhalb des Archivs befindlichen Referenten </w:t>
      </w:r>
      <w:ins w:id="422" w:author="Christoph Breser" w:date="2016-02-25T09:58:00Z">
        <w:r w:rsidRPr="004365ED">
          <w:rPr>
            <w:rFonts w:cs="Helvetica"/>
            <w:sz w:val="22"/>
            <w:szCs w:val="30"/>
          </w:rPr>
          <w:t>getroffen werden</w:t>
        </w:r>
      </w:ins>
      <w:r w:rsidR="00607082" w:rsidRPr="004365ED">
        <w:rPr>
          <w:rFonts w:cs="Helvetica"/>
          <w:sz w:val="22"/>
          <w:szCs w:val="30"/>
        </w:rPr>
        <w:t>.</w:t>
      </w:r>
      <w:ins w:id="423" w:author="Christoph Breser" w:date="2016-02-25T09:58:00Z">
        <w:r w:rsidRPr="004365ED">
          <w:rPr>
            <w:rFonts w:cs="Helvetica"/>
            <w:sz w:val="22"/>
            <w:szCs w:val="30"/>
          </w:rPr>
          <w:t xml:space="preserve"> </w:t>
        </w:r>
      </w:ins>
      <w:r w:rsidR="00C86B66" w:rsidRPr="004365ED">
        <w:rPr>
          <w:rFonts w:cs="Helvetica"/>
          <w:sz w:val="22"/>
          <w:szCs w:val="30"/>
        </w:rPr>
        <w:t xml:space="preserve">Diese bedingt </w:t>
      </w:r>
      <w:r w:rsidR="00B566D3">
        <w:rPr>
          <w:rFonts w:cs="Helvetica"/>
          <w:sz w:val="22"/>
          <w:szCs w:val="30"/>
        </w:rPr>
        <w:t xml:space="preserve">jedoch </w:t>
      </w:r>
      <w:r w:rsidR="004365ED">
        <w:rPr>
          <w:rFonts w:cs="Helvetica"/>
          <w:sz w:val="22"/>
          <w:szCs w:val="30"/>
        </w:rPr>
        <w:t xml:space="preserve">eine </w:t>
      </w:r>
      <w:ins w:id="424" w:author="Christoph Breser" w:date="2016-02-25T09:58:00Z">
        <w:r w:rsidR="00E50C6E" w:rsidRPr="004365ED">
          <w:rPr>
            <w:rFonts w:cs="Helvetica"/>
            <w:sz w:val="22"/>
            <w:szCs w:val="30"/>
          </w:rPr>
          <w:t>komplexe Kognition</w:t>
        </w:r>
      </w:ins>
      <w:r w:rsidR="004365ED">
        <w:rPr>
          <w:rFonts w:cs="Helvetica"/>
          <w:sz w:val="22"/>
          <w:szCs w:val="30"/>
        </w:rPr>
        <w:t xml:space="preserve"> und ist </w:t>
      </w:r>
      <w:ins w:id="425" w:author="Christoph Breser" w:date="2016-02-25T09:58:00Z">
        <w:r w:rsidR="00627F7F" w:rsidRPr="004365ED">
          <w:rPr>
            <w:rFonts w:cs="Helvetica"/>
            <w:sz w:val="22"/>
            <w:szCs w:val="30"/>
          </w:rPr>
          <w:t>ohne der Kenntnis andere</w:t>
        </w:r>
      </w:ins>
      <w:r w:rsidR="00B566D3">
        <w:rPr>
          <w:rFonts w:cs="Helvetica"/>
          <w:sz w:val="22"/>
          <w:szCs w:val="30"/>
        </w:rPr>
        <w:t>r</w:t>
      </w:r>
      <w:ins w:id="426" w:author="Christoph Breser" w:date="2016-02-25T09:58:00Z">
        <w:r w:rsidR="00627F7F" w:rsidRPr="004365ED">
          <w:rPr>
            <w:rFonts w:cs="Helvetica"/>
            <w:sz w:val="22"/>
            <w:szCs w:val="30"/>
          </w:rPr>
          <w:t xml:space="preserve"> Archivquellen gar nicht möglich. </w:t>
        </w:r>
      </w:ins>
    </w:p>
    <w:p w14:paraId="1A06F4C0" w14:textId="77777777" w:rsidR="00C86B66" w:rsidRPr="004365ED" w:rsidRDefault="00627F7F" w:rsidP="00C86B66">
      <w:pPr>
        <w:widowControl w:val="0"/>
        <w:autoSpaceDE w:val="0"/>
        <w:autoSpaceDN w:val="0"/>
        <w:adjustRightInd w:val="0"/>
        <w:spacing w:after="0"/>
        <w:jc w:val="both"/>
        <w:rPr>
          <w:rFonts w:cs="Helvetica"/>
          <w:i/>
          <w:sz w:val="22"/>
          <w:szCs w:val="30"/>
        </w:rPr>
      </w:pPr>
      <w:ins w:id="427" w:author="Christoph Breser" w:date="2016-02-25T09:58:00Z">
        <w:r>
          <w:rPr>
            <w:rFonts w:cs="Helvetica"/>
            <w:i/>
            <w:sz w:val="22"/>
            <w:szCs w:val="30"/>
          </w:rPr>
          <w:t xml:space="preserve">Latour </w:t>
        </w:r>
        <w:r>
          <w:rPr>
            <w:rFonts w:cs="Helvetica"/>
            <w:sz w:val="22"/>
            <w:szCs w:val="30"/>
          </w:rPr>
          <w:t xml:space="preserve">nach stellt das Skizzenblatt die Architektur </w:t>
        </w:r>
      </w:ins>
      <w:r w:rsidR="004365ED">
        <w:rPr>
          <w:rFonts w:cs="Helvetica"/>
          <w:sz w:val="22"/>
          <w:szCs w:val="30"/>
        </w:rPr>
        <w:t xml:space="preserve">hingegen </w:t>
      </w:r>
      <w:ins w:id="428" w:author="Christoph Breser" w:date="2016-02-25T09:58:00Z">
        <w:r>
          <w:rPr>
            <w:rFonts w:cs="Helvetica"/>
            <w:sz w:val="22"/>
            <w:szCs w:val="30"/>
          </w:rPr>
          <w:t xml:space="preserve">nicht dar, sondern </w:t>
        </w:r>
      </w:ins>
      <w:r w:rsidR="00C86B66">
        <w:rPr>
          <w:rFonts w:cs="Helvetica"/>
          <w:sz w:val="22"/>
          <w:szCs w:val="30"/>
        </w:rPr>
        <w:t xml:space="preserve">repräsentiert </w:t>
      </w:r>
      <w:ins w:id="429" w:author="Christoph Breser" w:date="2016-02-25T09:58:00Z">
        <w:r>
          <w:rPr>
            <w:rFonts w:cs="Helvetica"/>
            <w:sz w:val="22"/>
            <w:szCs w:val="30"/>
          </w:rPr>
          <w:t xml:space="preserve">lediglich </w:t>
        </w:r>
      </w:ins>
      <w:r w:rsidR="00C86B66">
        <w:rPr>
          <w:rFonts w:cs="Helvetica"/>
          <w:sz w:val="22"/>
          <w:szCs w:val="30"/>
        </w:rPr>
        <w:t xml:space="preserve">eine (oder auch mehrere) </w:t>
      </w:r>
      <w:ins w:id="430" w:author="Christoph Breser" w:date="2016-02-25T09:58:00Z">
        <w:r>
          <w:rPr>
            <w:rFonts w:cs="Helvetica"/>
            <w:sz w:val="22"/>
            <w:szCs w:val="30"/>
          </w:rPr>
          <w:t>Idee</w:t>
        </w:r>
      </w:ins>
      <w:r w:rsidR="00C86B66">
        <w:rPr>
          <w:rFonts w:cs="Helvetica"/>
          <w:sz w:val="22"/>
          <w:szCs w:val="30"/>
        </w:rPr>
        <w:t>n</w:t>
      </w:r>
      <w:ins w:id="431" w:author="Christoph Breser" w:date="2016-02-25T09:58:00Z">
        <w:r>
          <w:rPr>
            <w:rFonts w:cs="Helvetica"/>
            <w:sz w:val="22"/>
            <w:szCs w:val="30"/>
          </w:rPr>
          <w:t xml:space="preserve"> </w:t>
        </w:r>
        <w:proofErr w:type="spellStart"/>
        <w:r w:rsidR="00996398">
          <w:rPr>
            <w:rFonts w:cs="Helvetica"/>
            <w:i/>
            <w:sz w:val="22"/>
            <w:szCs w:val="30"/>
          </w:rPr>
          <w:t>Geymüllers</w:t>
        </w:r>
        <w:proofErr w:type="spellEnd"/>
        <w:r w:rsidR="00996398">
          <w:rPr>
            <w:rFonts w:cs="Helvetica"/>
            <w:i/>
            <w:sz w:val="22"/>
            <w:szCs w:val="30"/>
          </w:rPr>
          <w:t xml:space="preserve"> </w:t>
        </w:r>
        <w:r w:rsidR="00630A76">
          <w:rPr>
            <w:rFonts w:cs="Helvetica"/>
            <w:sz w:val="22"/>
            <w:szCs w:val="30"/>
          </w:rPr>
          <w:t>über sie</w:t>
        </w:r>
      </w:ins>
      <w:r w:rsidR="00C86B66">
        <w:rPr>
          <w:rFonts w:cs="Helvetica"/>
          <w:sz w:val="22"/>
          <w:szCs w:val="30"/>
        </w:rPr>
        <w:t>.</w:t>
      </w:r>
      <w:ins w:id="432" w:author="Christoph Breser" w:date="2016-02-25T09:58:00Z">
        <w:r w:rsidR="00630A76">
          <w:rPr>
            <w:rFonts w:cs="Helvetica"/>
            <w:sz w:val="22"/>
            <w:szCs w:val="30"/>
          </w:rPr>
          <w:t xml:space="preserve"> </w:t>
        </w:r>
      </w:ins>
      <w:r w:rsidR="00C86B66">
        <w:rPr>
          <w:rFonts w:cs="Helvetica"/>
          <w:sz w:val="22"/>
          <w:szCs w:val="30"/>
        </w:rPr>
        <w:t xml:space="preserve">Das Skizzenblatt </w:t>
      </w:r>
      <w:r w:rsidR="00DB2735">
        <w:rPr>
          <w:rFonts w:cs="Helvetica"/>
          <w:sz w:val="22"/>
          <w:szCs w:val="30"/>
        </w:rPr>
        <w:t xml:space="preserve">ist </w:t>
      </w:r>
      <w:r w:rsidR="00C86B66">
        <w:rPr>
          <w:rFonts w:cs="Helvetica"/>
          <w:sz w:val="22"/>
          <w:szCs w:val="30"/>
        </w:rPr>
        <w:t xml:space="preserve">demnach nicht </w:t>
      </w:r>
      <w:r w:rsidR="00FA2CD3">
        <w:rPr>
          <w:rFonts w:cs="Helvetica"/>
          <w:sz w:val="22"/>
          <w:szCs w:val="30"/>
        </w:rPr>
        <w:t xml:space="preserve">ausschließlich </w:t>
      </w:r>
      <w:r w:rsidR="00DB2735">
        <w:rPr>
          <w:rFonts w:cs="Helvetica"/>
          <w:sz w:val="22"/>
          <w:szCs w:val="30"/>
        </w:rPr>
        <w:t xml:space="preserve">Architektur </w:t>
      </w:r>
      <w:r w:rsidR="00B566D3">
        <w:rPr>
          <w:rFonts w:cs="Helvetica"/>
          <w:sz w:val="22"/>
          <w:szCs w:val="30"/>
        </w:rPr>
        <w:t xml:space="preserve">bzw. </w:t>
      </w:r>
      <w:r w:rsidR="00C86B66">
        <w:rPr>
          <w:rFonts w:cs="Helvetica"/>
          <w:sz w:val="22"/>
          <w:szCs w:val="30"/>
        </w:rPr>
        <w:t xml:space="preserve">Idee </w:t>
      </w:r>
      <w:r w:rsidR="00C86B66" w:rsidRPr="004365ED">
        <w:rPr>
          <w:rFonts w:cs="Helvetica"/>
          <w:i/>
          <w:sz w:val="22"/>
          <w:szCs w:val="30"/>
        </w:rPr>
        <w:t>abbildend</w:t>
      </w:r>
      <w:r w:rsidR="00C86B66">
        <w:rPr>
          <w:rFonts w:cs="Helvetica"/>
          <w:sz w:val="22"/>
          <w:szCs w:val="30"/>
        </w:rPr>
        <w:t xml:space="preserve">, sondern beides. Es impliziert sowohl </w:t>
      </w:r>
      <w:r w:rsidR="00DB2735">
        <w:rPr>
          <w:rFonts w:cs="Helvetica"/>
          <w:sz w:val="22"/>
          <w:szCs w:val="30"/>
        </w:rPr>
        <w:t>die Architektur</w:t>
      </w:r>
      <w:r w:rsidR="004365ED">
        <w:rPr>
          <w:rFonts w:cs="Helvetica"/>
          <w:sz w:val="22"/>
          <w:szCs w:val="30"/>
        </w:rPr>
        <w:t xml:space="preserve"> als Gegenstand und</w:t>
      </w:r>
      <w:r w:rsidR="00DB2735">
        <w:rPr>
          <w:rFonts w:cs="Helvetica"/>
          <w:sz w:val="22"/>
          <w:szCs w:val="30"/>
        </w:rPr>
        <w:t xml:space="preserve"> </w:t>
      </w:r>
      <w:r w:rsidR="00C86B66">
        <w:rPr>
          <w:rFonts w:cs="Helvetica"/>
          <w:sz w:val="22"/>
          <w:szCs w:val="30"/>
        </w:rPr>
        <w:t xml:space="preserve">die geistige Welt </w:t>
      </w:r>
      <w:proofErr w:type="spellStart"/>
      <w:r w:rsidR="00C86B66" w:rsidRPr="00C86B66">
        <w:rPr>
          <w:rFonts w:cs="Helvetica"/>
          <w:i/>
          <w:sz w:val="22"/>
          <w:szCs w:val="30"/>
        </w:rPr>
        <w:t>Geymüllers</w:t>
      </w:r>
      <w:proofErr w:type="spellEnd"/>
      <w:r w:rsidR="00C86B66">
        <w:rPr>
          <w:rFonts w:cs="Helvetica"/>
          <w:sz w:val="22"/>
          <w:szCs w:val="30"/>
        </w:rPr>
        <w:t xml:space="preserve"> </w:t>
      </w:r>
      <w:r w:rsidR="004365ED">
        <w:rPr>
          <w:rFonts w:cs="Helvetica"/>
          <w:sz w:val="22"/>
          <w:szCs w:val="30"/>
        </w:rPr>
        <w:t xml:space="preserve">damals, als </w:t>
      </w:r>
      <w:r w:rsidR="00DB2735">
        <w:rPr>
          <w:rFonts w:cs="Helvetica"/>
          <w:sz w:val="22"/>
          <w:szCs w:val="30"/>
        </w:rPr>
        <w:t xml:space="preserve">auch die </w:t>
      </w:r>
      <w:r w:rsidR="00C86B66">
        <w:rPr>
          <w:rFonts w:cs="Helvetica"/>
          <w:sz w:val="22"/>
          <w:szCs w:val="30"/>
        </w:rPr>
        <w:t xml:space="preserve">des/der Betrachter/in heute. </w:t>
      </w:r>
      <w:r w:rsidR="004365ED">
        <w:rPr>
          <w:rFonts w:cs="Helvetica"/>
          <w:sz w:val="22"/>
          <w:szCs w:val="30"/>
        </w:rPr>
        <w:t xml:space="preserve">Die Referenz </w:t>
      </w:r>
      <w:r w:rsidR="00C86B66">
        <w:rPr>
          <w:rFonts w:cs="Helvetica"/>
          <w:sz w:val="22"/>
          <w:szCs w:val="30"/>
        </w:rPr>
        <w:t xml:space="preserve">bewegt sich </w:t>
      </w:r>
      <w:r w:rsidR="004365ED">
        <w:rPr>
          <w:rFonts w:cs="Helvetica"/>
          <w:sz w:val="22"/>
          <w:szCs w:val="30"/>
        </w:rPr>
        <w:t xml:space="preserve">demnach </w:t>
      </w:r>
      <w:r w:rsidR="00C86B66">
        <w:rPr>
          <w:rFonts w:cs="Helvetica"/>
          <w:sz w:val="22"/>
          <w:szCs w:val="30"/>
        </w:rPr>
        <w:t>kontextuell auf einer</w:t>
      </w:r>
      <w:r w:rsidR="004365ED">
        <w:rPr>
          <w:rFonts w:cs="Helvetica"/>
          <w:sz w:val="22"/>
          <w:szCs w:val="30"/>
        </w:rPr>
        <w:t xml:space="preserve"> Kette an</w:t>
      </w:r>
      <w:r w:rsidR="00C86B66">
        <w:rPr>
          <w:rFonts w:cs="Helvetica"/>
          <w:sz w:val="22"/>
          <w:szCs w:val="30"/>
        </w:rPr>
        <w:t xml:space="preserve"> </w:t>
      </w:r>
      <w:ins w:id="433" w:author="Christoph Breser" w:date="2016-02-25T09:58:00Z">
        <w:r w:rsidR="00630A76">
          <w:rPr>
            <w:rFonts w:cs="Helvetica"/>
            <w:sz w:val="22"/>
            <w:szCs w:val="30"/>
          </w:rPr>
          <w:t>gleichzeitig reduzier</w:t>
        </w:r>
      </w:ins>
      <w:r w:rsidR="004365ED">
        <w:rPr>
          <w:rFonts w:cs="Helvetica"/>
          <w:sz w:val="22"/>
          <w:szCs w:val="30"/>
        </w:rPr>
        <w:t>enden</w:t>
      </w:r>
      <w:ins w:id="434" w:author="Christoph Breser" w:date="2016-02-25T09:58:00Z">
        <w:r w:rsidR="00630A76">
          <w:rPr>
            <w:rFonts w:cs="Helvetica"/>
            <w:sz w:val="22"/>
            <w:szCs w:val="30"/>
          </w:rPr>
          <w:t xml:space="preserve"> und amplifizi</w:t>
        </w:r>
      </w:ins>
      <w:r w:rsidR="004365ED">
        <w:rPr>
          <w:rFonts w:cs="Helvetica"/>
          <w:sz w:val="22"/>
          <w:szCs w:val="30"/>
        </w:rPr>
        <w:t>e</w:t>
      </w:r>
      <w:ins w:id="435" w:author="Christoph Breser" w:date="2016-02-25T09:58:00Z">
        <w:r w:rsidR="00630A76">
          <w:rPr>
            <w:rFonts w:cs="Helvetica"/>
            <w:sz w:val="22"/>
            <w:szCs w:val="30"/>
          </w:rPr>
          <w:t>r</w:t>
        </w:r>
      </w:ins>
      <w:r w:rsidR="004365ED">
        <w:rPr>
          <w:rFonts w:cs="Helvetica"/>
          <w:sz w:val="22"/>
          <w:szCs w:val="30"/>
        </w:rPr>
        <w:t>enden</w:t>
      </w:r>
      <w:ins w:id="436" w:author="Christoph Breser" w:date="2016-02-25T09:58:00Z">
        <w:r w:rsidR="00630A76">
          <w:rPr>
            <w:rFonts w:cs="Helvetica"/>
            <w:sz w:val="22"/>
            <w:szCs w:val="30"/>
          </w:rPr>
          <w:t xml:space="preserve"> </w:t>
        </w:r>
      </w:ins>
      <w:r w:rsidR="004365ED">
        <w:rPr>
          <w:rFonts w:cs="Helvetica"/>
          <w:sz w:val="22"/>
          <w:szCs w:val="30"/>
        </w:rPr>
        <w:t>Erkenntnisschritten (Bruno Latour 1999)</w:t>
      </w:r>
      <w:r w:rsidR="00C86B66">
        <w:rPr>
          <w:rFonts w:cs="Helvetica"/>
          <w:sz w:val="22"/>
          <w:szCs w:val="30"/>
        </w:rPr>
        <w:t xml:space="preserve">, die sich </w:t>
      </w:r>
      <w:r w:rsidR="004365ED">
        <w:rPr>
          <w:rFonts w:cs="Helvetica"/>
          <w:sz w:val="22"/>
          <w:szCs w:val="30"/>
        </w:rPr>
        <w:t xml:space="preserve">sowohl </w:t>
      </w:r>
      <w:ins w:id="437"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w:t>
        </w:r>
        <w:proofErr w:type="spellStart"/>
        <w:r w:rsidR="00E50C6E">
          <w:rPr>
            <w:rFonts w:cs="Helvetica"/>
            <w:i/>
            <w:sz w:val="22"/>
            <w:szCs w:val="30"/>
          </w:rPr>
          <w:t>Geymüller</w:t>
        </w:r>
        <w:r w:rsidR="00996398">
          <w:rPr>
            <w:rFonts w:cs="Helvetica"/>
            <w:i/>
            <w:sz w:val="22"/>
            <w:szCs w:val="30"/>
          </w:rPr>
          <w:t>s</w:t>
        </w:r>
        <w:proofErr w:type="spellEnd"/>
        <w:r w:rsidRPr="00627F7F">
          <w:rPr>
            <w:rFonts w:cs="Helvetica"/>
            <w:i/>
            <w:sz w:val="22"/>
            <w:szCs w:val="30"/>
          </w:rPr>
          <w:t xml:space="preserve"> </w:t>
        </w:r>
        <w:r>
          <w:rPr>
            <w:rFonts w:cs="Helvetica"/>
            <w:sz w:val="22"/>
            <w:szCs w:val="30"/>
          </w:rPr>
          <w:t xml:space="preserve">auf </w:t>
        </w:r>
      </w:ins>
      <w:r w:rsidR="00C86B66">
        <w:rPr>
          <w:rFonts w:cs="Helvetica"/>
          <w:sz w:val="22"/>
          <w:szCs w:val="30"/>
        </w:rPr>
        <w:t xml:space="preserve">die </w:t>
      </w:r>
      <w:ins w:id="438" w:author="Christoph Breser" w:date="2016-02-25T09:58:00Z">
        <w:r>
          <w:rPr>
            <w:rFonts w:cs="Helvetica"/>
            <w:sz w:val="22"/>
            <w:szCs w:val="30"/>
          </w:rPr>
          <w:t>eine Seite</w:t>
        </w:r>
      </w:ins>
      <w:r w:rsidR="004365ED">
        <w:rPr>
          <w:rFonts w:cs="Helvetica"/>
          <w:sz w:val="22"/>
          <w:szCs w:val="30"/>
        </w:rPr>
        <w:t xml:space="preserve">, als auch </w:t>
      </w:r>
      <w:ins w:id="439"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des/der Betrachter/in auf </w:t>
        </w:r>
      </w:ins>
      <w:r w:rsidR="00C86B66">
        <w:rPr>
          <w:rFonts w:cs="Helvetica"/>
          <w:sz w:val="22"/>
          <w:szCs w:val="30"/>
        </w:rPr>
        <w:t xml:space="preserve">die </w:t>
      </w:r>
      <w:ins w:id="440" w:author="Christoph Breser" w:date="2016-02-25T09:58:00Z">
        <w:r>
          <w:rPr>
            <w:rFonts w:cs="Helvetica"/>
            <w:sz w:val="22"/>
            <w:szCs w:val="30"/>
          </w:rPr>
          <w:t xml:space="preserve">andere Seite </w:t>
        </w:r>
        <w:r w:rsidR="00630A76">
          <w:rPr>
            <w:rFonts w:cs="Helvetica"/>
            <w:sz w:val="22"/>
            <w:szCs w:val="30"/>
          </w:rPr>
          <w:t>wende</w:t>
        </w:r>
      </w:ins>
      <w:r w:rsidR="00DB2735">
        <w:rPr>
          <w:rFonts w:cs="Helvetica"/>
          <w:sz w:val="22"/>
          <w:szCs w:val="30"/>
        </w:rPr>
        <w:t>n kann</w:t>
      </w:r>
      <w:ins w:id="441" w:author="Christoph Breser" w:date="2016-02-25T09:58:00Z">
        <w:r w:rsidR="00630A76">
          <w:rPr>
            <w:rFonts w:cs="Helvetica"/>
            <w:sz w:val="22"/>
            <w:szCs w:val="30"/>
          </w:rPr>
          <w:t xml:space="preserve">. Das Skizzenblatt </w:t>
        </w:r>
      </w:ins>
      <w:r w:rsidR="00C86B66">
        <w:rPr>
          <w:rFonts w:cs="Helvetica"/>
          <w:sz w:val="22"/>
          <w:szCs w:val="30"/>
        </w:rPr>
        <w:t xml:space="preserve">weist </w:t>
      </w:r>
      <w:r w:rsidR="00B566D3">
        <w:rPr>
          <w:rFonts w:cs="Helvetica"/>
          <w:sz w:val="22"/>
          <w:szCs w:val="30"/>
        </w:rPr>
        <w:t xml:space="preserve">daher </w:t>
      </w:r>
      <w:ins w:id="442" w:author="Christoph Breser" w:date="2016-02-25T09:58:00Z">
        <w:r w:rsidR="00996398">
          <w:rPr>
            <w:rFonts w:cs="Helvetica"/>
            <w:sz w:val="22"/>
            <w:szCs w:val="30"/>
          </w:rPr>
          <w:t xml:space="preserve">keine </w:t>
        </w:r>
      </w:ins>
      <w:r w:rsidR="00DB2735">
        <w:rPr>
          <w:rFonts w:cs="Helvetica"/>
          <w:sz w:val="22"/>
          <w:szCs w:val="30"/>
        </w:rPr>
        <w:t xml:space="preserve">eindeutige </w:t>
      </w:r>
      <w:ins w:id="443" w:author="Christoph Breser" w:date="2016-02-25T09:58:00Z">
        <w:r w:rsidR="00996398">
          <w:rPr>
            <w:rFonts w:cs="Helvetica"/>
            <w:sz w:val="22"/>
            <w:szCs w:val="30"/>
          </w:rPr>
          <w:t xml:space="preserve">Referenz </w:t>
        </w:r>
      </w:ins>
      <w:r w:rsidR="00C86B66">
        <w:rPr>
          <w:rFonts w:cs="Helvetica"/>
          <w:sz w:val="22"/>
          <w:szCs w:val="30"/>
        </w:rPr>
        <w:t>auf</w:t>
      </w:r>
      <w:r w:rsidR="00DB2735">
        <w:rPr>
          <w:rFonts w:cs="Helvetica"/>
          <w:sz w:val="22"/>
          <w:szCs w:val="30"/>
        </w:rPr>
        <w:t>,</w:t>
      </w:r>
      <w:r w:rsidR="00C86B66">
        <w:rPr>
          <w:rFonts w:cs="Helvetica"/>
          <w:sz w:val="22"/>
          <w:szCs w:val="30"/>
        </w:rPr>
        <w:t xml:space="preserve"> sondern ist </w:t>
      </w:r>
      <w:ins w:id="444" w:author="Christoph Breser" w:date="2016-02-25T09:58:00Z">
        <w:r w:rsidR="00630A76" w:rsidRPr="00630A76">
          <w:rPr>
            <w:rFonts w:cs="Helvetica"/>
            <w:i/>
            <w:sz w:val="22"/>
            <w:szCs w:val="30"/>
          </w:rPr>
          <w:t>„ein</w:t>
        </w:r>
        <w:r w:rsidR="00630A76">
          <w:rPr>
            <w:rFonts w:cs="Helvetica"/>
            <w:i/>
            <w:sz w:val="22"/>
            <w:szCs w:val="30"/>
          </w:rPr>
          <w:t xml:space="preserve"> Ausrichtungsoperator, der nur insoweit </w:t>
        </w:r>
        <w:r w:rsidR="00630A76" w:rsidRPr="00630A76">
          <w:rPr>
            <w:rFonts w:cs="Helvetica"/>
            <w:i/>
            <w:sz w:val="22"/>
            <w:szCs w:val="30"/>
          </w:rPr>
          <w:t>wahrheitsgetreu</w:t>
        </w:r>
        <w:r w:rsidR="00630A76">
          <w:rPr>
            <w:rFonts w:cs="Helvetica"/>
            <w:i/>
            <w:sz w:val="22"/>
            <w:szCs w:val="30"/>
          </w:rPr>
          <w:t xml:space="preserve"> ist</w:t>
        </w:r>
        <w:r w:rsidR="00630A76" w:rsidRPr="00630A76">
          <w:rPr>
            <w:rFonts w:cs="Helvetica"/>
            <w:i/>
            <w:sz w:val="22"/>
            <w:szCs w:val="30"/>
          </w:rPr>
          <w:t xml:space="preserve">, </w:t>
        </w:r>
        <w:r w:rsidR="00630A76">
          <w:rPr>
            <w:rFonts w:cs="Helvetica"/>
            <w:i/>
            <w:sz w:val="22"/>
            <w:szCs w:val="30"/>
          </w:rPr>
          <w:t>als [es</w:t>
        </w:r>
        <w:r w:rsidR="00630A76" w:rsidRPr="00630A76">
          <w:rPr>
            <w:rFonts w:cs="Helvetica"/>
            <w:i/>
            <w:sz w:val="22"/>
            <w:szCs w:val="30"/>
          </w:rPr>
          <w:t>] den Über</w:t>
        </w:r>
        <w:r w:rsidR="00630A76">
          <w:rPr>
            <w:rFonts w:cs="Helvetica"/>
            <w:i/>
            <w:sz w:val="22"/>
            <w:szCs w:val="30"/>
          </w:rPr>
          <w:t xml:space="preserve">gang zwischen dem erlaubt, was vorangeht, und dem, was folgt“ </w:t>
        </w:r>
        <w:r w:rsidR="00630A76">
          <w:rPr>
            <w:rFonts w:cs="Helvetica"/>
            <w:sz w:val="22"/>
            <w:szCs w:val="30"/>
          </w:rPr>
          <w:t>(Latour 2000, 82).</w:t>
        </w:r>
      </w:ins>
      <w:r w:rsidR="00C86B66">
        <w:rPr>
          <w:rFonts w:cs="Helvetica"/>
          <w:sz w:val="22"/>
          <w:szCs w:val="30"/>
        </w:rPr>
        <w:t xml:space="preserve"> </w:t>
      </w:r>
    </w:p>
    <w:p w14:paraId="17E82159" w14:textId="77777777" w:rsidR="00C86B66" w:rsidRDefault="00C86B66" w:rsidP="00C86B66">
      <w:pPr>
        <w:widowControl w:val="0"/>
        <w:autoSpaceDE w:val="0"/>
        <w:autoSpaceDN w:val="0"/>
        <w:adjustRightInd w:val="0"/>
        <w:spacing w:after="0"/>
        <w:jc w:val="both"/>
        <w:rPr>
          <w:rFonts w:cs="Helvetica"/>
          <w:sz w:val="22"/>
          <w:szCs w:val="30"/>
        </w:rPr>
      </w:pPr>
    </w:p>
    <w:p w14:paraId="3F5424A1" w14:textId="77777777" w:rsidR="005A14BD" w:rsidRDefault="00C86B66" w:rsidP="005A14BD">
      <w:pPr>
        <w:widowControl w:val="0"/>
        <w:autoSpaceDE w:val="0"/>
        <w:autoSpaceDN w:val="0"/>
        <w:adjustRightInd w:val="0"/>
        <w:spacing w:after="0"/>
        <w:jc w:val="both"/>
        <w:rPr>
          <w:rFonts w:cs="Helvetica"/>
          <w:sz w:val="22"/>
          <w:szCs w:val="30"/>
        </w:rPr>
      </w:pPr>
      <w:r>
        <w:rPr>
          <w:rFonts w:cs="Helvetica"/>
          <w:sz w:val="22"/>
          <w:szCs w:val="30"/>
        </w:rPr>
        <w:t xml:space="preserve">Diese Überlegung brachte uns </w:t>
      </w:r>
      <w:r w:rsidR="004365ED">
        <w:rPr>
          <w:rFonts w:cs="Helvetica"/>
          <w:sz w:val="22"/>
          <w:szCs w:val="30"/>
        </w:rPr>
        <w:t xml:space="preserve">schließlich </w:t>
      </w:r>
      <w:r>
        <w:rPr>
          <w:rFonts w:cs="Helvetica"/>
          <w:sz w:val="22"/>
          <w:szCs w:val="30"/>
        </w:rPr>
        <w:t xml:space="preserve">zur </w:t>
      </w:r>
      <w:r w:rsidR="00DB2735">
        <w:rPr>
          <w:rFonts w:cs="Helvetica"/>
          <w:sz w:val="22"/>
          <w:szCs w:val="30"/>
        </w:rPr>
        <w:t>Frage</w:t>
      </w:r>
      <w:r w:rsidR="004365ED">
        <w:rPr>
          <w:rFonts w:cs="Helvetica"/>
          <w:sz w:val="22"/>
          <w:szCs w:val="30"/>
        </w:rPr>
        <w:t>,</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der unmittelbare Bezug des Skizzenblattes vorher sei und</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nachher?</w:t>
      </w:r>
      <w:r w:rsidR="00FA2CD3">
        <w:rPr>
          <w:rFonts w:cs="Helvetica"/>
          <w:sz w:val="22"/>
          <w:szCs w:val="30"/>
        </w:rPr>
        <w:t xml:space="preserve"> </w:t>
      </w:r>
      <w:r w:rsidR="00B566D3">
        <w:rPr>
          <w:rFonts w:cs="Helvetica"/>
          <w:sz w:val="22"/>
          <w:szCs w:val="30"/>
        </w:rPr>
        <w:t xml:space="preserve">Daraus </w:t>
      </w:r>
      <w:r w:rsidR="004365ED">
        <w:rPr>
          <w:rFonts w:cs="Helvetica"/>
          <w:sz w:val="22"/>
          <w:szCs w:val="30"/>
        </w:rPr>
        <w:t xml:space="preserve">ergab sich schließlich die </w:t>
      </w:r>
      <w:r>
        <w:rPr>
          <w:rFonts w:cs="Helvetica"/>
          <w:sz w:val="22"/>
          <w:szCs w:val="30"/>
        </w:rPr>
        <w:t xml:space="preserve">Annahme, dass im Falle </w:t>
      </w:r>
      <w:r w:rsidR="004365ED">
        <w:rPr>
          <w:rFonts w:cs="Helvetica"/>
          <w:sz w:val="22"/>
          <w:szCs w:val="30"/>
        </w:rPr>
        <w:t xml:space="preserve">von Architektur bezogenen </w:t>
      </w:r>
      <w:r>
        <w:rPr>
          <w:rFonts w:cs="Helvetica"/>
          <w:sz w:val="22"/>
          <w:szCs w:val="30"/>
        </w:rPr>
        <w:t xml:space="preserve">Archivquellen der dritte Wert </w:t>
      </w:r>
      <w:r w:rsidR="004365ED">
        <w:rPr>
          <w:rFonts w:cs="Helvetica"/>
          <w:sz w:val="22"/>
          <w:szCs w:val="30"/>
        </w:rPr>
        <w:t xml:space="preserve">der </w:t>
      </w:r>
      <w:r w:rsidR="005A14BD">
        <w:rPr>
          <w:rFonts w:cs="Helvetica"/>
          <w:sz w:val="22"/>
          <w:szCs w:val="30"/>
        </w:rPr>
        <w:t xml:space="preserve">Aussagequalität nicht kontextuell unabhängig erfolgen kann und es </w:t>
      </w:r>
      <w:r w:rsidR="00BE1414">
        <w:rPr>
          <w:rFonts w:cs="Helvetica"/>
          <w:sz w:val="22"/>
          <w:szCs w:val="30"/>
        </w:rPr>
        <w:t xml:space="preserve">– </w:t>
      </w:r>
      <w:r w:rsidR="005A14BD">
        <w:rPr>
          <w:rFonts w:cs="Helvetica"/>
          <w:sz w:val="22"/>
          <w:szCs w:val="30"/>
        </w:rPr>
        <w:t>im Falle ontologisch unterschiedlicher Bereiche</w:t>
      </w:r>
      <w:r w:rsidR="00BE1414">
        <w:rPr>
          <w:rFonts w:cs="Helvetica"/>
          <w:sz w:val="22"/>
          <w:szCs w:val="30"/>
        </w:rPr>
        <w:t xml:space="preserve"> – </w:t>
      </w:r>
      <w:r w:rsidR="005A14BD">
        <w:rPr>
          <w:rFonts w:cs="Helvetica"/>
          <w:sz w:val="22"/>
          <w:szCs w:val="30"/>
        </w:rPr>
        <w:t>sowohl zu Übereinstimmungen (</w:t>
      </w:r>
      <w:r w:rsidR="005A14BD">
        <w:rPr>
          <w:rFonts w:cs="Helvetica"/>
          <w:i/>
          <w:sz w:val="22"/>
          <w:szCs w:val="30"/>
        </w:rPr>
        <w:t>James</w:t>
      </w:r>
      <w:r w:rsidR="004365ED">
        <w:rPr>
          <w:rFonts w:cs="Helvetica"/>
          <w:sz w:val="22"/>
          <w:szCs w:val="30"/>
        </w:rPr>
        <w:t>)</w:t>
      </w:r>
      <w:r w:rsidR="005A14BD">
        <w:rPr>
          <w:rFonts w:cs="Helvetica"/>
          <w:sz w:val="22"/>
          <w:szCs w:val="30"/>
        </w:rPr>
        <w:t xml:space="preserve">, </w:t>
      </w:r>
      <w:r w:rsidR="00BE1414">
        <w:rPr>
          <w:rFonts w:cs="Helvetica"/>
          <w:sz w:val="22"/>
          <w:szCs w:val="30"/>
        </w:rPr>
        <w:t xml:space="preserve">aber </w:t>
      </w:r>
      <w:r w:rsidR="005A14BD">
        <w:rPr>
          <w:rFonts w:cs="Helvetica"/>
          <w:sz w:val="22"/>
          <w:szCs w:val="30"/>
        </w:rPr>
        <w:t>auch zu Brüchen (</w:t>
      </w:r>
      <w:r w:rsidR="00BE1414">
        <w:rPr>
          <w:rFonts w:cs="Helvetica"/>
          <w:i/>
          <w:sz w:val="22"/>
          <w:szCs w:val="30"/>
        </w:rPr>
        <w:t>La</w:t>
      </w:r>
      <w:r w:rsidR="005A14BD">
        <w:rPr>
          <w:rFonts w:cs="Helvetica"/>
          <w:i/>
          <w:sz w:val="22"/>
          <w:szCs w:val="30"/>
        </w:rPr>
        <w:t>t</w:t>
      </w:r>
      <w:r w:rsidR="00BE1414">
        <w:rPr>
          <w:rFonts w:cs="Helvetica"/>
          <w:i/>
          <w:sz w:val="22"/>
          <w:szCs w:val="30"/>
        </w:rPr>
        <w:t>o</w:t>
      </w:r>
      <w:r w:rsidR="005A14BD">
        <w:rPr>
          <w:rFonts w:cs="Helvetica"/>
          <w:i/>
          <w:sz w:val="22"/>
          <w:szCs w:val="30"/>
        </w:rPr>
        <w:t>ur</w:t>
      </w:r>
      <w:r w:rsidR="005A14BD">
        <w:rPr>
          <w:rFonts w:cs="Helvetica"/>
          <w:sz w:val="22"/>
          <w:szCs w:val="30"/>
        </w:rPr>
        <w:t>)</w:t>
      </w:r>
      <w:r w:rsidR="004365ED">
        <w:rPr>
          <w:rFonts w:cs="Helvetica"/>
          <w:sz w:val="22"/>
          <w:szCs w:val="30"/>
        </w:rPr>
        <w:t xml:space="preserve"> kommen kann</w:t>
      </w:r>
      <w:r w:rsidR="005A14BD">
        <w:rPr>
          <w:rFonts w:cs="Helvetica"/>
          <w:sz w:val="22"/>
          <w:szCs w:val="30"/>
        </w:rPr>
        <w:t xml:space="preserve">. </w:t>
      </w:r>
      <w:r w:rsidR="00B566D3">
        <w:rPr>
          <w:rFonts w:cs="Helvetica"/>
          <w:sz w:val="22"/>
          <w:szCs w:val="30"/>
        </w:rPr>
        <w:t>Was dabei überwiegt</w:t>
      </w:r>
      <w:r w:rsidR="005A14BD">
        <w:rPr>
          <w:rFonts w:cs="Helvetica"/>
          <w:sz w:val="22"/>
          <w:szCs w:val="30"/>
        </w:rPr>
        <w:t xml:space="preserve"> hängt demnach </w:t>
      </w:r>
      <w:r w:rsidR="00BE1414">
        <w:rPr>
          <w:rFonts w:cs="Helvetica"/>
          <w:sz w:val="22"/>
          <w:szCs w:val="30"/>
        </w:rPr>
        <w:t xml:space="preserve">immer </w:t>
      </w:r>
      <w:r w:rsidR="005A14BD">
        <w:rPr>
          <w:rFonts w:cs="Helvetica"/>
          <w:sz w:val="22"/>
          <w:szCs w:val="30"/>
        </w:rPr>
        <w:t xml:space="preserve">von </w:t>
      </w:r>
      <w:r w:rsidR="00B566D3">
        <w:rPr>
          <w:rFonts w:cs="Helvetica"/>
          <w:sz w:val="22"/>
          <w:szCs w:val="30"/>
        </w:rPr>
        <w:t xml:space="preserve">den unmittelbar örtlichen oder zeitlichen </w:t>
      </w:r>
      <w:r w:rsidR="005A14BD">
        <w:rPr>
          <w:rFonts w:cs="Helvetica"/>
          <w:sz w:val="22"/>
          <w:szCs w:val="30"/>
        </w:rPr>
        <w:t xml:space="preserve">Kontexten ab, </w:t>
      </w:r>
      <w:r w:rsidR="00B566D3">
        <w:rPr>
          <w:rFonts w:cs="Helvetica"/>
          <w:sz w:val="22"/>
          <w:szCs w:val="30"/>
        </w:rPr>
        <w:t xml:space="preserve">sowie von jenem </w:t>
      </w:r>
      <w:r w:rsidR="005A14BD">
        <w:rPr>
          <w:rFonts w:cs="Helvetica"/>
          <w:sz w:val="22"/>
          <w:szCs w:val="30"/>
        </w:rPr>
        <w:t>zwischen der Archivquelle und dem vorangegangenen bzw. dem nachfolgend</w:t>
      </w:r>
      <w:r w:rsidR="00BE1414">
        <w:rPr>
          <w:rFonts w:cs="Helvetica"/>
          <w:sz w:val="22"/>
          <w:szCs w:val="30"/>
        </w:rPr>
        <w:t xml:space="preserve">en </w:t>
      </w:r>
      <w:r w:rsidR="00B566D3">
        <w:rPr>
          <w:rFonts w:cs="Helvetica"/>
          <w:sz w:val="22"/>
          <w:szCs w:val="30"/>
        </w:rPr>
        <w:t xml:space="preserve">materiellen, formalen oder inhaltlichen </w:t>
      </w:r>
      <w:r w:rsidR="00BE1414">
        <w:rPr>
          <w:rFonts w:cs="Helvetica"/>
          <w:sz w:val="22"/>
          <w:szCs w:val="30"/>
        </w:rPr>
        <w:t>Transformat</w:t>
      </w:r>
      <w:r w:rsidR="00B566D3">
        <w:rPr>
          <w:rFonts w:cs="Helvetica"/>
          <w:sz w:val="22"/>
          <w:szCs w:val="30"/>
        </w:rPr>
        <w:t>ionsschritt</w:t>
      </w:r>
      <w:r w:rsidR="005A14BD">
        <w:rPr>
          <w:rFonts w:cs="Helvetica"/>
          <w:sz w:val="22"/>
          <w:szCs w:val="30"/>
        </w:rPr>
        <w:t xml:space="preserve">. </w:t>
      </w:r>
    </w:p>
    <w:p w14:paraId="1A0E1167" w14:textId="77777777" w:rsidR="00DB2735" w:rsidRDefault="00DB2735" w:rsidP="005A14BD">
      <w:pPr>
        <w:widowControl w:val="0"/>
        <w:autoSpaceDE w:val="0"/>
        <w:autoSpaceDN w:val="0"/>
        <w:adjustRightInd w:val="0"/>
        <w:spacing w:after="0"/>
        <w:jc w:val="both"/>
        <w:rPr>
          <w:rFonts w:cs="Helvetica"/>
          <w:sz w:val="22"/>
          <w:szCs w:val="30"/>
        </w:rPr>
      </w:pPr>
    </w:p>
    <w:p w14:paraId="28BE58E3" w14:textId="77777777" w:rsidR="00DB2735" w:rsidRPr="0056418D" w:rsidRDefault="00DB2735" w:rsidP="0056418D">
      <w:pPr>
        <w:widowControl w:val="0"/>
        <w:autoSpaceDE w:val="0"/>
        <w:autoSpaceDN w:val="0"/>
        <w:adjustRightInd w:val="0"/>
        <w:spacing w:after="0"/>
        <w:ind w:left="708"/>
        <w:jc w:val="both"/>
        <w:rPr>
          <w:rFonts w:cs="Helvetica"/>
          <w:sz w:val="20"/>
          <w:szCs w:val="30"/>
        </w:rPr>
      </w:pPr>
      <w:ins w:id="445" w:author="Christoph Breser" w:date="2016-02-25T09:58:00Z">
        <w:r w:rsidRPr="0056418D">
          <w:rPr>
            <w:rFonts w:cs="Helvetica"/>
            <w:sz w:val="20"/>
            <w:szCs w:val="30"/>
          </w:rPr>
          <w:t xml:space="preserve">Das Skizzenblatt alleine stellt </w:t>
        </w:r>
      </w:ins>
      <w:r w:rsidR="003E631A" w:rsidRPr="0056418D">
        <w:rPr>
          <w:rFonts w:cs="Helvetica"/>
          <w:sz w:val="20"/>
          <w:szCs w:val="30"/>
        </w:rPr>
        <w:t xml:space="preserve">demnach </w:t>
      </w:r>
      <w:r w:rsidR="0056418D">
        <w:rPr>
          <w:rFonts w:cs="Helvetica"/>
          <w:sz w:val="20"/>
          <w:szCs w:val="30"/>
        </w:rPr>
        <w:t xml:space="preserve">also </w:t>
      </w:r>
      <w:ins w:id="446" w:author="Christoph Breser" w:date="2016-02-25T09:58:00Z">
        <w:r w:rsidRPr="0056418D">
          <w:rPr>
            <w:rFonts w:cs="Helvetica"/>
            <w:sz w:val="20"/>
            <w:szCs w:val="30"/>
          </w:rPr>
          <w:t xml:space="preserve">noch keine </w:t>
        </w:r>
      </w:ins>
      <w:r w:rsidR="0056418D">
        <w:rPr>
          <w:rFonts w:cs="Helvetica"/>
          <w:sz w:val="20"/>
          <w:szCs w:val="30"/>
        </w:rPr>
        <w:t xml:space="preserve">semantisch </w:t>
      </w:r>
      <w:r w:rsidR="00B566D3">
        <w:rPr>
          <w:rFonts w:cs="Helvetica"/>
          <w:sz w:val="20"/>
          <w:szCs w:val="30"/>
        </w:rPr>
        <w:t xml:space="preserve">qualitative </w:t>
      </w:r>
      <w:ins w:id="447" w:author="Christoph Breser" w:date="2016-02-25T09:58:00Z">
        <w:r w:rsidRPr="0056418D">
          <w:rPr>
            <w:rFonts w:cs="Helvetica"/>
            <w:sz w:val="20"/>
            <w:szCs w:val="30"/>
          </w:rPr>
          <w:t xml:space="preserve">Aussage dar </w:t>
        </w:r>
        <w:r w:rsidRPr="0056418D">
          <w:rPr>
            <w:rFonts w:cs="Helvetica"/>
            <w:sz w:val="20"/>
            <w:szCs w:val="30"/>
            <w:u w:color="386EFF"/>
          </w:rPr>
          <w:t xml:space="preserve">und gilt </w:t>
        </w:r>
      </w:ins>
      <w:r w:rsidRPr="0056418D">
        <w:rPr>
          <w:rFonts w:cs="Helvetica"/>
          <w:sz w:val="20"/>
          <w:szCs w:val="30"/>
          <w:u w:color="386EFF"/>
        </w:rPr>
        <w:t xml:space="preserve">ohne Vernetzungen zu anderen Archivquellen bzw. externern Referenten </w:t>
      </w:r>
      <w:ins w:id="448" w:author="Christoph Breser" w:date="2016-02-25T09:58:00Z">
        <w:r w:rsidRPr="0056418D">
          <w:rPr>
            <w:rFonts w:cs="Helvetica"/>
            <w:sz w:val="20"/>
            <w:szCs w:val="30"/>
            <w:u w:color="386EFF"/>
          </w:rPr>
          <w:t xml:space="preserve">nur als ein </w:t>
        </w:r>
      </w:ins>
      <w:r w:rsidR="00B566D3">
        <w:rPr>
          <w:rFonts w:cs="Helvetica"/>
          <w:sz w:val="20"/>
          <w:szCs w:val="30"/>
          <w:u w:color="386EFF"/>
        </w:rPr>
        <w:t xml:space="preserve">rein </w:t>
      </w:r>
      <w:ins w:id="449" w:author="Christoph Breser" w:date="2016-02-25T09:58:00Z">
        <w:r w:rsidRPr="0056418D">
          <w:rPr>
            <w:rFonts w:cs="Helvetica"/>
            <w:sz w:val="20"/>
            <w:szCs w:val="30"/>
            <w:u w:color="386EFF"/>
          </w:rPr>
          <w:t>ästhetisches Artefakt</w:t>
        </w:r>
      </w:ins>
      <w:r w:rsidRPr="0056418D">
        <w:rPr>
          <w:rFonts w:cs="Helvetica"/>
          <w:sz w:val="20"/>
          <w:szCs w:val="30"/>
          <w:u w:color="386EFF"/>
        </w:rPr>
        <w:t>.</w:t>
      </w:r>
      <w:ins w:id="450" w:author="Christoph Breser" w:date="2016-02-25T09:58:00Z">
        <w:r w:rsidRPr="0056418D">
          <w:rPr>
            <w:rFonts w:cs="Helvetica"/>
            <w:sz w:val="20"/>
            <w:szCs w:val="30"/>
            <w:u w:color="386EFF"/>
          </w:rPr>
          <w:t xml:space="preserve"> Es ist eine</w:t>
        </w:r>
      </w:ins>
      <w:r w:rsidR="0056418D">
        <w:rPr>
          <w:rFonts w:cs="Helvetica"/>
          <w:sz w:val="20"/>
          <w:szCs w:val="30"/>
          <w:u w:color="386EFF"/>
        </w:rPr>
        <w:t>r</w:t>
      </w:r>
      <w:ins w:id="451" w:author="Christoph Breser" w:date="2016-02-25T09:58:00Z">
        <w:r w:rsidRPr="0056418D">
          <w:rPr>
            <w:rFonts w:cs="Helvetica"/>
            <w:sz w:val="20"/>
            <w:szCs w:val="30"/>
            <w:u w:color="386EFF"/>
          </w:rPr>
          <w:t xml:space="preserve"> von mehreren Operatoren</w:t>
        </w:r>
      </w:ins>
      <w:r w:rsidR="00BE1414" w:rsidRPr="0056418D">
        <w:rPr>
          <w:rFonts w:cs="Helvetica"/>
          <w:sz w:val="20"/>
          <w:szCs w:val="30"/>
          <w:u w:color="386EFF"/>
        </w:rPr>
        <w:t xml:space="preserve"> </w:t>
      </w:r>
      <w:r w:rsidR="00302D76">
        <w:rPr>
          <w:rFonts w:cs="Helvetica"/>
          <w:sz w:val="20"/>
          <w:szCs w:val="30"/>
          <w:u w:color="386EFF"/>
        </w:rPr>
        <w:t xml:space="preserve">einer </w:t>
      </w:r>
      <w:r w:rsidR="00BE1414" w:rsidRPr="0056418D">
        <w:rPr>
          <w:rFonts w:cs="Helvetica"/>
          <w:sz w:val="20"/>
          <w:szCs w:val="30"/>
          <w:u w:color="386EFF"/>
        </w:rPr>
        <w:t>Kette an Transformations</w:t>
      </w:r>
      <w:r w:rsidR="0056418D">
        <w:rPr>
          <w:rFonts w:cs="Helvetica"/>
          <w:sz w:val="20"/>
          <w:szCs w:val="30"/>
          <w:u w:color="386EFF"/>
        </w:rPr>
        <w:t>- bzw. Erkenntnis</w:t>
      </w:r>
      <w:r w:rsidR="00BE1414" w:rsidRPr="0056418D">
        <w:rPr>
          <w:rFonts w:cs="Helvetica"/>
          <w:sz w:val="20"/>
          <w:szCs w:val="30"/>
          <w:u w:color="386EFF"/>
        </w:rPr>
        <w:t xml:space="preserve">schritten, dessen Beginn </w:t>
      </w:r>
      <w:ins w:id="452" w:author="Christoph Breser" w:date="2016-02-25T09:58:00Z">
        <w:r w:rsidRPr="0056418D">
          <w:rPr>
            <w:rFonts w:cs="Helvetica"/>
            <w:sz w:val="20"/>
            <w:szCs w:val="30"/>
            <w:u w:color="386EFF"/>
          </w:rPr>
          <w:t xml:space="preserve">weder die vorbildhafte, </w:t>
        </w:r>
      </w:ins>
      <w:r w:rsidR="0056418D">
        <w:rPr>
          <w:rFonts w:cs="Helvetica"/>
          <w:sz w:val="20"/>
          <w:szCs w:val="30"/>
          <w:u w:color="386EFF"/>
        </w:rPr>
        <w:t xml:space="preserve">im Jahr </w:t>
      </w:r>
      <w:ins w:id="453" w:author="Christoph Breser" w:date="2016-02-25T09:58:00Z">
        <w:r w:rsidRPr="0056418D">
          <w:rPr>
            <w:rFonts w:cs="Helvetica"/>
            <w:sz w:val="20"/>
            <w:szCs w:val="30"/>
            <w:u w:color="386EFF"/>
          </w:rPr>
          <w:t>1865 abgezeichnete Architektur bildet</w:t>
        </w:r>
      </w:ins>
      <w:r w:rsidR="00BE1414" w:rsidRPr="0056418D">
        <w:rPr>
          <w:rFonts w:cs="Helvetica"/>
          <w:sz w:val="20"/>
          <w:szCs w:val="30"/>
          <w:u w:color="386EFF"/>
        </w:rPr>
        <w:t xml:space="preserve"> und dessen</w:t>
      </w:r>
      <w:ins w:id="454" w:author="Christoph Breser" w:date="2016-02-25T09:58:00Z">
        <w:r w:rsidRPr="0056418D">
          <w:rPr>
            <w:rFonts w:cs="Helvetica"/>
            <w:sz w:val="20"/>
            <w:szCs w:val="30"/>
            <w:u w:color="386EFF"/>
          </w:rPr>
          <w:t xml:space="preserve"> </w:t>
        </w:r>
      </w:ins>
      <w:r w:rsidR="00BE1414" w:rsidRPr="0056418D">
        <w:rPr>
          <w:rFonts w:cs="Helvetica"/>
          <w:sz w:val="20"/>
          <w:szCs w:val="30"/>
          <w:u w:color="386EFF"/>
        </w:rPr>
        <w:t xml:space="preserve">Ende </w:t>
      </w:r>
      <w:ins w:id="455" w:author="Christoph Breser" w:date="2016-02-25T09:58:00Z">
        <w:r w:rsidRPr="0056418D">
          <w:rPr>
            <w:rFonts w:cs="Helvetica"/>
            <w:sz w:val="20"/>
            <w:szCs w:val="30"/>
            <w:u w:color="386EFF"/>
          </w:rPr>
          <w:t xml:space="preserve">noch </w:t>
        </w:r>
      </w:ins>
      <w:r w:rsidR="00302D76">
        <w:rPr>
          <w:rFonts w:cs="Helvetica"/>
          <w:sz w:val="20"/>
          <w:szCs w:val="30"/>
          <w:u w:color="386EFF"/>
        </w:rPr>
        <w:t xml:space="preserve">eine </w:t>
      </w:r>
      <w:ins w:id="456" w:author="Christoph Breser" w:date="2016-02-25T09:58:00Z">
        <w:r w:rsidRPr="0056418D">
          <w:rPr>
            <w:rFonts w:cs="Helvetica"/>
            <w:sz w:val="20"/>
            <w:szCs w:val="30"/>
            <w:u w:color="386EFF"/>
          </w:rPr>
          <w:t xml:space="preserve">einordnende Interpretation heute </w:t>
        </w:r>
      </w:ins>
      <w:r w:rsidR="00BE1414" w:rsidRPr="0056418D">
        <w:rPr>
          <w:rFonts w:cs="Helvetica"/>
          <w:sz w:val="20"/>
          <w:szCs w:val="30"/>
          <w:u w:color="386EFF"/>
        </w:rPr>
        <w:t>ist</w:t>
      </w:r>
      <w:ins w:id="457" w:author="Christoph Breser" w:date="2016-02-25T09:58:00Z">
        <w:r w:rsidRPr="0056418D">
          <w:rPr>
            <w:rFonts w:cs="Helvetica"/>
            <w:sz w:val="20"/>
            <w:szCs w:val="30"/>
            <w:u w:color="386EFF"/>
          </w:rPr>
          <w:t xml:space="preserve">. Das Skizzenblatt </w:t>
        </w:r>
      </w:ins>
      <w:r w:rsidRPr="0056418D">
        <w:rPr>
          <w:rFonts w:cs="Helvetica"/>
          <w:sz w:val="20"/>
          <w:szCs w:val="30"/>
          <w:u w:color="386EFF"/>
        </w:rPr>
        <w:t xml:space="preserve">ist </w:t>
      </w:r>
      <w:ins w:id="458" w:author="Christoph Breser" w:date="2016-02-25T09:58:00Z">
        <w:r w:rsidRPr="0056418D">
          <w:rPr>
            <w:rFonts w:cs="Helvetica"/>
            <w:sz w:val="20"/>
            <w:szCs w:val="30"/>
            <w:u w:color="386EFF"/>
          </w:rPr>
          <w:t xml:space="preserve">Teil eines größeren Ganzen, </w:t>
        </w:r>
      </w:ins>
      <w:r w:rsidRPr="0056418D">
        <w:rPr>
          <w:rFonts w:cs="Helvetica"/>
          <w:sz w:val="20"/>
          <w:szCs w:val="30"/>
          <w:u w:color="386EFF"/>
        </w:rPr>
        <w:t>dessen Vernetzungen untereinander je nach Fragestellung zirkulieren [</w:t>
      </w:r>
      <w:r w:rsidRPr="0056418D">
        <w:rPr>
          <w:rFonts w:cs="Helvetica"/>
          <w:sz w:val="20"/>
          <w:szCs w:val="30"/>
          <w:highlight w:val="yellow"/>
          <w:u w:color="386EFF"/>
        </w:rPr>
        <w:t>vgl. Netzgrafik</w:t>
      </w:r>
      <w:r w:rsidRPr="0056418D">
        <w:rPr>
          <w:rFonts w:cs="Helvetica"/>
          <w:sz w:val="20"/>
          <w:szCs w:val="30"/>
          <w:u w:color="386EFF"/>
        </w:rPr>
        <w:t>].</w:t>
      </w:r>
      <w:r w:rsidRPr="0056418D">
        <w:rPr>
          <w:rStyle w:val="Funotenzeichen"/>
          <w:rFonts w:cs="Helvetica"/>
          <w:szCs w:val="30"/>
          <w:u w:color="386EFF"/>
        </w:rPr>
        <w:footnoteReference w:id="21"/>
      </w:r>
    </w:p>
    <w:p w14:paraId="2964C659" w14:textId="77777777" w:rsidR="00DB2735" w:rsidRDefault="00DB2735" w:rsidP="005A14BD">
      <w:pPr>
        <w:widowControl w:val="0"/>
        <w:autoSpaceDE w:val="0"/>
        <w:autoSpaceDN w:val="0"/>
        <w:adjustRightInd w:val="0"/>
        <w:spacing w:after="0"/>
        <w:jc w:val="both"/>
        <w:rPr>
          <w:rFonts w:cs="Helvetica"/>
          <w:sz w:val="22"/>
          <w:szCs w:val="30"/>
        </w:rPr>
      </w:pPr>
    </w:p>
    <w:p w14:paraId="1A19FB8F" w14:textId="77777777" w:rsidR="005A14BD" w:rsidRDefault="00F35995" w:rsidP="005A14BD">
      <w:pPr>
        <w:widowControl w:val="0"/>
        <w:autoSpaceDE w:val="0"/>
        <w:autoSpaceDN w:val="0"/>
        <w:adjustRightInd w:val="0"/>
        <w:spacing w:after="0"/>
        <w:jc w:val="both"/>
        <w:rPr>
          <w:rFonts w:cs="Helvetica"/>
          <w:sz w:val="22"/>
          <w:szCs w:val="30"/>
        </w:rPr>
      </w:pPr>
      <w:r>
        <w:rPr>
          <w:rFonts w:cs="Helvetica"/>
          <w:sz w:val="22"/>
          <w:szCs w:val="30"/>
        </w:rPr>
        <w:t xml:space="preserve">Bei Erstellung der </w:t>
      </w:r>
      <w:r w:rsidR="005A14BD">
        <w:rPr>
          <w:rFonts w:cs="Helvetica"/>
          <w:sz w:val="22"/>
          <w:szCs w:val="30"/>
        </w:rPr>
        <w:t xml:space="preserve">Web-Applikation </w:t>
      </w:r>
      <w:r>
        <w:rPr>
          <w:rFonts w:cs="Helvetica"/>
          <w:sz w:val="22"/>
          <w:szCs w:val="30"/>
        </w:rPr>
        <w:t xml:space="preserve">ergab sich demnach die Herausforderung, </w:t>
      </w:r>
      <w:r w:rsidR="007639C2">
        <w:rPr>
          <w:rFonts w:cs="Helvetica"/>
          <w:sz w:val="22"/>
          <w:szCs w:val="30"/>
        </w:rPr>
        <w:t xml:space="preserve">entlang dieser Kette </w:t>
      </w:r>
      <w:r w:rsidR="005A14BD">
        <w:rPr>
          <w:rFonts w:cs="Helvetica"/>
          <w:sz w:val="22"/>
          <w:szCs w:val="30"/>
        </w:rPr>
        <w:t xml:space="preserve">die Reihenfolge jener </w:t>
      </w:r>
      <w:r w:rsidR="007639C2">
        <w:rPr>
          <w:rFonts w:cs="Helvetica"/>
          <w:sz w:val="22"/>
          <w:szCs w:val="30"/>
        </w:rPr>
        <w:t xml:space="preserve">der Archivquelle im Archiv </w:t>
      </w:r>
      <w:r w:rsidR="005A14BD">
        <w:rPr>
          <w:rFonts w:cs="Helvetica"/>
          <w:sz w:val="22"/>
          <w:szCs w:val="30"/>
        </w:rPr>
        <w:t xml:space="preserve">zugeordneten Systematik </w:t>
      </w:r>
      <w:r w:rsidR="007639C2">
        <w:rPr>
          <w:rFonts w:cs="Helvetica"/>
          <w:sz w:val="22"/>
          <w:szCs w:val="30"/>
        </w:rPr>
        <w:t>verändern zu können und damit auch ihre jeweilig benachbarten Referenten zu bestimmen</w:t>
      </w:r>
      <w:r w:rsidR="005A14BD">
        <w:rPr>
          <w:rFonts w:cs="Helvetica"/>
          <w:sz w:val="22"/>
          <w:szCs w:val="30"/>
        </w:rPr>
        <w:t>, um</w:t>
      </w:r>
      <w:r w:rsidR="00FA2CD3">
        <w:rPr>
          <w:rFonts w:cs="Helvetica"/>
          <w:sz w:val="22"/>
          <w:szCs w:val="30"/>
        </w:rPr>
        <w:t xml:space="preserve"> </w:t>
      </w:r>
      <w:r w:rsidR="005A14BD">
        <w:rPr>
          <w:rFonts w:cs="Helvetica"/>
          <w:sz w:val="22"/>
          <w:szCs w:val="30"/>
        </w:rPr>
        <w:t xml:space="preserve">so </w:t>
      </w:r>
      <w:r w:rsidR="00FA2CD3">
        <w:rPr>
          <w:rFonts w:cs="Helvetica"/>
          <w:sz w:val="22"/>
          <w:szCs w:val="30"/>
        </w:rPr>
        <w:t xml:space="preserve">eine Unmittelbarkeit in der Beziehung zwischen ihm und anderen Archivquellen herstellen zu können, </w:t>
      </w:r>
      <w:r w:rsidR="007639C2">
        <w:rPr>
          <w:rFonts w:cs="Helvetica"/>
          <w:sz w:val="22"/>
          <w:szCs w:val="30"/>
        </w:rPr>
        <w:t xml:space="preserve">bzw. </w:t>
      </w:r>
      <w:r w:rsidR="00FA2CD3">
        <w:rPr>
          <w:rFonts w:cs="Helvetica"/>
          <w:sz w:val="22"/>
          <w:szCs w:val="30"/>
        </w:rPr>
        <w:t>auch zwischen ihm und einem externen materiellen oder immateriellen Referenten. Ziel dieser Funktion ist schließlich die Verdichtung von Einzelinformationen.</w:t>
      </w:r>
    </w:p>
    <w:p w14:paraId="71D44B67" w14:textId="77777777" w:rsidR="00FA2CD3" w:rsidRDefault="00FA2CD3" w:rsidP="005A14BD">
      <w:pPr>
        <w:widowControl w:val="0"/>
        <w:autoSpaceDE w:val="0"/>
        <w:autoSpaceDN w:val="0"/>
        <w:adjustRightInd w:val="0"/>
        <w:spacing w:after="0"/>
        <w:jc w:val="both"/>
        <w:rPr>
          <w:rFonts w:cs="Helvetica"/>
          <w:sz w:val="22"/>
          <w:szCs w:val="30"/>
        </w:rPr>
      </w:pPr>
    </w:p>
    <w:p w14:paraId="785D9FEE" w14:textId="77777777" w:rsidR="00F1736A" w:rsidRDefault="00F1736A" w:rsidP="005B3FCB">
      <w:pPr>
        <w:widowControl w:val="0"/>
        <w:autoSpaceDE w:val="0"/>
        <w:autoSpaceDN w:val="0"/>
        <w:adjustRightInd w:val="0"/>
        <w:spacing w:after="0"/>
        <w:jc w:val="both"/>
        <w:rPr>
          <w:ins w:id="464" w:author="Christoph Breser" w:date="2016-02-25T09:58:00Z"/>
          <w:rFonts w:cs="Helvetica"/>
          <w:sz w:val="22"/>
          <w:szCs w:val="30"/>
        </w:rPr>
      </w:pPr>
    </w:p>
    <w:p w14:paraId="3ACD74DB" w14:textId="77777777" w:rsidR="00950ABF" w:rsidRDefault="00950ABF" w:rsidP="00950ABF">
      <w:pPr>
        <w:widowControl w:val="0"/>
        <w:autoSpaceDE w:val="0"/>
        <w:autoSpaceDN w:val="0"/>
        <w:adjustRightInd w:val="0"/>
        <w:spacing w:after="0"/>
        <w:jc w:val="both"/>
        <w:rPr>
          <w:rFonts w:cs="Helvetica"/>
          <w:sz w:val="22"/>
          <w:szCs w:val="30"/>
          <w:highlight w:val="yellow"/>
          <w:u w:color="386EFF"/>
        </w:rPr>
      </w:pPr>
      <w:ins w:id="465" w:author="Christoph Breser" w:date="2016-02-25T09:58:00Z">
        <w:r w:rsidRPr="005A14BD">
          <w:rPr>
            <w:rFonts w:cs="Helvetica"/>
            <w:sz w:val="22"/>
            <w:szCs w:val="30"/>
            <w:highlight w:val="yellow"/>
            <w:u w:color="386EFF"/>
          </w:rPr>
          <w:t xml:space="preserve">Ansätze: </w:t>
        </w:r>
      </w:ins>
    </w:p>
    <w:p w14:paraId="7708D816" w14:textId="77777777" w:rsidR="00950ABF" w:rsidRPr="00950ABF" w:rsidRDefault="00950ABF" w:rsidP="00950ABF">
      <w:pPr>
        <w:pStyle w:val="Listenabsatz"/>
        <w:widowControl w:val="0"/>
        <w:numPr>
          <w:ilvl w:val="0"/>
          <w:numId w:val="6"/>
        </w:numPr>
        <w:autoSpaceDE w:val="0"/>
        <w:autoSpaceDN w:val="0"/>
        <w:adjustRightInd w:val="0"/>
        <w:spacing w:after="0"/>
        <w:jc w:val="both"/>
        <w:rPr>
          <w:rFonts w:cs="Helvetica"/>
          <w:sz w:val="22"/>
          <w:szCs w:val="30"/>
          <w:highlight w:val="yellow"/>
          <w:u w:color="386EFF"/>
        </w:rPr>
      </w:pPr>
      <w:ins w:id="466" w:author="Christoph Breser" w:date="2016-02-25T09:58:00Z">
        <w:r w:rsidRPr="00950ABF">
          <w:rPr>
            <w:rFonts w:cs="Helvetica"/>
            <w:sz w:val="22"/>
            <w:szCs w:val="30"/>
            <w:highlight w:val="yellow"/>
            <w:u w:color="386EFF"/>
          </w:rPr>
          <w:t xml:space="preserve">Beziehung zwischen Referent und Quelle verdichten </w:t>
        </w:r>
      </w:ins>
    </w:p>
    <w:p w14:paraId="2956BEBA" w14:textId="77777777" w:rsidR="00950ABF" w:rsidRPr="00950ABF" w:rsidRDefault="00950ABF" w:rsidP="00950ABF">
      <w:pPr>
        <w:pStyle w:val="Listenabsatz"/>
        <w:widowControl w:val="0"/>
        <w:numPr>
          <w:ilvl w:val="0"/>
          <w:numId w:val="6"/>
        </w:numPr>
        <w:autoSpaceDE w:val="0"/>
        <w:autoSpaceDN w:val="0"/>
        <w:adjustRightInd w:val="0"/>
        <w:spacing w:after="0"/>
        <w:jc w:val="both"/>
        <w:rPr>
          <w:ins w:id="467" w:author="Christoph Breser" w:date="2016-02-25T09:58:00Z"/>
          <w:rFonts w:cs="Helvetica"/>
          <w:sz w:val="22"/>
          <w:szCs w:val="30"/>
          <w:u w:color="386EFF"/>
        </w:rPr>
      </w:pPr>
      <w:ins w:id="468" w:author="Christoph Breser" w:date="2016-02-25T09:58:00Z">
        <w:r w:rsidRPr="00950ABF">
          <w:rPr>
            <w:rFonts w:cs="Helvetica"/>
            <w:sz w:val="22"/>
            <w:szCs w:val="30"/>
            <w:highlight w:val="yellow"/>
            <w:u w:color="386EFF"/>
          </w:rPr>
          <w:t>Erweiterung erlauben</w:t>
        </w:r>
      </w:ins>
    </w:p>
    <w:p w14:paraId="7FDFAD6C" w14:textId="77777777" w:rsidR="00950ABF" w:rsidRDefault="00950ABF" w:rsidP="005B3FCB">
      <w:pPr>
        <w:widowControl w:val="0"/>
        <w:autoSpaceDE w:val="0"/>
        <w:autoSpaceDN w:val="0"/>
        <w:adjustRightInd w:val="0"/>
        <w:spacing w:after="0"/>
        <w:jc w:val="both"/>
        <w:rPr>
          <w:rFonts w:cs="Helvetica"/>
          <w:sz w:val="22"/>
          <w:szCs w:val="30"/>
        </w:rPr>
      </w:pPr>
    </w:p>
    <w:p w14:paraId="430D0FDB" w14:textId="77777777" w:rsidR="004F179C" w:rsidRDefault="004F179C" w:rsidP="005B3FCB">
      <w:pPr>
        <w:widowControl w:val="0"/>
        <w:autoSpaceDE w:val="0"/>
        <w:autoSpaceDN w:val="0"/>
        <w:adjustRightInd w:val="0"/>
        <w:spacing w:after="0"/>
        <w:jc w:val="both"/>
        <w:rPr>
          <w:rFonts w:cs="Helvetica"/>
          <w:sz w:val="22"/>
          <w:szCs w:val="30"/>
        </w:rPr>
      </w:pPr>
    </w:p>
    <w:p w14:paraId="672615B4" w14:textId="77777777" w:rsidR="00141B54" w:rsidRDefault="004F179C" w:rsidP="004F179C">
      <w:pPr>
        <w:jc w:val="both"/>
        <w:rPr>
          <w:sz w:val="22"/>
          <w:szCs w:val="28"/>
          <w:lang w:eastAsia="de-DE"/>
        </w:rPr>
      </w:pPr>
      <w:r>
        <w:rPr>
          <w:sz w:val="22"/>
          <w:szCs w:val="28"/>
          <w:lang w:eastAsia="de-DE"/>
        </w:rPr>
        <w:t xml:space="preserve">Prozess </w:t>
      </w:r>
      <w:r w:rsidR="007639C2">
        <w:rPr>
          <w:sz w:val="22"/>
          <w:szCs w:val="28"/>
          <w:lang w:eastAsia="de-DE"/>
        </w:rPr>
        <w:t xml:space="preserve">im Archiv kognitiv - </w:t>
      </w:r>
      <w:r>
        <w:rPr>
          <w:sz w:val="22"/>
          <w:szCs w:val="28"/>
          <w:lang w:eastAsia="de-DE"/>
        </w:rPr>
        <w:t xml:space="preserve">in </w:t>
      </w:r>
      <w:r w:rsidR="007639C2">
        <w:rPr>
          <w:sz w:val="22"/>
          <w:szCs w:val="28"/>
          <w:lang w:eastAsia="de-DE"/>
        </w:rPr>
        <w:t xml:space="preserve">der </w:t>
      </w:r>
      <w:r>
        <w:rPr>
          <w:sz w:val="22"/>
          <w:szCs w:val="28"/>
          <w:lang w:eastAsia="de-DE"/>
        </w:rPr>
        <w:t>Web-Anwendung mittels [</w:t>
      </w:r>
      <w:r w:rsidRPr="00775D24">
        <w:rPr>
          <w:sz w:val="22"/>
          <w:szCs w:val="28"/>
          <w:highlight w:val="yellow"/>
          <w:lang w:eastAsia="de-DE"/>
        </w:rPr>
        <w:t>...?</w:t>
      </w:r>
      <w:r>
        <w:rPr>
          <w:sz w:val="22"/>
          <w:szCs w:val="28"/>
          <w:lang w:eastAsia="de-DE"/>
        </w:rPr>
        <w:t xml:space="preserve">] </w:t>
      </w:r>
    </w:p>
    <w:p w14:paraId="3B1B8FBB" w14:textId="77777777" w:rsidR="001F24FF" w:rsidRDefault="004F179C" w:rsidP="001F24FF">
      <w:pPr>
        <w:widowControl w:val="0"/>
        <w:autoSpaceDE w:val="0"/>
        <w:autoSpaceDN w:val="0"/>
        <w:adjustRightInd w:val="0"/>
        <w:spacing w:after="0"/>
        <w:jc w:val="both"/>
        <w:rPr>
          <w:sz w:val="22"/>
          <w:szCs w:val="28"/>
          <w:highlight w:val="yellow"/>
          <w:lang w:eastAsia="de-DE"/>
        </w:rPr>
      </w:pPr>
      <w:r w:rsidRPr="001F24FF">
        <w:rPr>
          <w:sz w:val="22"/>
          <w:szCs w:val="28"/>
          <w:highlight w:val="yellow"/>
          <w:lang w:eastAsia="de-DE"/>
        </w:rPr>
        <w:t>Aussagewert I. bezeiht sich auf die Systemimmanenz im Archiv. In Web-Anwendung nicht viel anders [Unterschiede ausarbeiten...]</w:t>
      </w:r>
      <w:r w:rsidR="001F24FF" w:rsidRPr="001F24FF">
        <w:rPr>
          <w:sz w:val="22"/>
          <w:szCs w:val="28"/>
          <w:highlight w:val="yellow"/>
          <w:lang w:eastAsia="de-DE"/>
        </w:rPr>
        <w:t xml:space="preserve"> </w:t>
      </w:r>
    </w:p>
    <w:p w14:paraId="2B65BDA5" w14:textId="77777777" w:rsidR="001F24FF" w:rsidRDefault="001F24FF" w:rsidP="001F24FF">
      <w:pPr>
        <w:widowControl w:val="0"/>
        <w:autoSpaceDE w:val="0"/>
        <w:autoSpaceDN w:val="0"/>
        <w:adjustRightInd w:val="0"/>
        <w:spacing w:after="0"/>
        <w:jc w:val="both"/>
        <w:rPr>
          <w:sz w:val="22"/>
          <w:szCs w:val="28"/>
          <w:highlight w:val="yellow"/>
          <w:lang w:eastAsia="de-DE"/>
        </w:rPr>
      </w:pPr>
    </w:p>
    <w:p w14:paraId="79292C11" w14:textId="77777777" w:rsidR="001F24FF" w:rsidRPr="001F24FF" w:rsidRDefault="001F24FF" w:rsidP="001F24FF">
      <w:pPr>
        <w:widowControl w:val="0"/>
        <w:autoSpaceDE w:val="0"/>
        <w:autoSpaceDN w:val="0"/>
        <w:adjustRightInd w:val="0"/>
        <w:spacing w:after="0"/>
        <w:jc w:val="both"/>
        <w:rPr>
          <w:i/>
          <w:sz w:val="22"/>
          <w:szCs w:val="28"/>
          <w:lang w:eastAsia="de-DE"/>
        </w:rPr>
      </w:pPr>
      <w:r w:rsidRPr="001F24FF">
        <w:rPr>
          <w:i/>
          <w:sz w:val="22"/>
          <w:szCs w:val="28"/>
          <w:lang w:eastAsia="de-DE"/>
        </w:rPr>
        <w:t>Standards: Volltextsuche, Meta-Daten, Kategoriensuche &gt; was Facetten bilden kann.</w:t>
      </w:r>
    </w:p>
    <w:p w14:paraId="3B8C932B" w14:textId="77777777" w:rsidR="004F179C" w:rsidRDefault="004F179C" w:rsidP="001F24FF">
      <w:pPr>
        <w:widowControl w:val="0"/>
        <w:autoSpaceDE w:val="0"/>
        <w:autoSpaceDN w:val="0"/>
        <w:adjustRightInd w:val="0"/>
        <w:spacing w:after="0"/>
        <w:jc w:val="both"/>
        <w:rPr>
          <w:sz w:val="22"/>
          <w:szCs w:val="28"/>
          <w:lang w:eastAsia="de-DE"/>
        </w:rPr>
      </w:pPr>
    </w:p>
    <w:p w14:paraId="1AF6B05D" w14:textId="77777777" w:rsidR="004F179C" w:rsidRPr="00731A62" w:rsidRDefault="004F179C" w:rsidP="004F179C">
      <w:pPr>
        <w:jc w:val="both"/>
        <w:rPr>
          <w:sz w:val="22"/>
          <w:szCs w:val="28"/>
          <w:lang w:eastAsia="de-DE"/>
        </w:rPr>
      </w:pPr>
      <w:r w:rsidRPr="00F44542">
        <w:rPr>
          <w:sz w:val="22"/>
          <w:szCs w:val="28"/>
          <w:highlight w:val="yellow"/>
          <w:lang w:eastAsia="de-DE"/>
        </w:rPr>
        <w:t xml:space="preserve">Vernetzende Erkenntnisse... im Archiv </w:t>
      </w:r>
      <w:r w:rsidR="007639C2">
        <w:rPr>
          <w:sz w:val="22"/>
          <w:szCs w:val="28"/>
          <w:highlight w:val="yellow"/>
          <w:lang w:eastAsia="de-DE"/>
        </w:rPr>
        <w:t xml:space="preserve">kaum </w:t>
      </w:r>
      <w:r w:rsidRPr="00F44542">
        <w:rPr>
          <w:sz w:val="22"/>
          <w:szCs w:val="28"/>
          <w:highlight w:val="yellow"/>
          <w:lang w:eastAsia="de-DE"/>
        </w:rPr>
        <w:t xml:space="preserve">möglich – in Web-Applikation </w:t>
      </w:r>
      <w:r w:rsidR="007639C2" w:rsidRPr="007639C2">
        <w:rPr>
          <w:sz w:val="22"/>
          <w:szCs w:val="28"/>
          <w:highlight w:val="yellow"/>
          <w:lang w:eastAsia="de-DE"/>
        </w:rPr>
        <w:t>[wie?]</w:t>
      </w:r>
    </w:p>
    <w:p w14:paraId="04D8AE2A" w14:textId="77777777" w:rsidR="004F179C" w:rsidRPr="00E87BCE" w:rsidRDefault="004F179C" w:rsidP="004F179C">
      <w:pPr>
        <w:jc w:val="both"/>
        <w:rPr>
          <w:sz w:val="22"/>
          <w:szCs w:val="28"/>
          <w:lang w:eastAsia="de-DE"/>
        </w:rPr>
      </w:pPr>
      <w:r w:rsidRPr="007639C2">
        <w:rPr>
          <w:sz w:val="22"/>
          <w:szCs w:val="28"/>
          <w:highlight w:val="yellow"/>
          <w:lang w:eastAsia="de-DE"/>
        </w:rPr>
        <w:t>Vergleich von Web-Repräsentationen hat gezeigt, dass zumeist ... Einzelinformationen standardisiert durch Textcodes vermittelt [...]. H</w:t>
      </w:r>
      <w:r w:rsidR="007639C2">
        <w:rPr>
          <w:sz w:val="22"/>
          <w:szCs w:val="28"/>
          <w:highlight w:val="yellow"/>
          <w:lang w:eastAsia="de-DE"/>
        </w:rPr>
        <w:t>ier besteht ein Mangel an [...]</w:t>
      </w:r>
    </w:p>
    <w:p w14:paraId="079E3496" w14:textId="77777777" w:rsidR="004F179C" w:rsidRPr="007639C2" w:rsidRDefault="004F179C" w:rsidP="004F179C">
      <w:pPr>
        <w:jc w:val="both"/>
        <w:rPr>
          <w:i/>
          <w:sz w:val="22"/>
          <w:szCs w:val="28"/>
          <w:lang w:eastAsia="de-DE"/>
        </w:rPr>
      </w:pPr>
      <w:r w:rsidRPr="007639C2">
        <w:rPr>
          <w:i/>
          <w:sz w:val="22"/>
          <w:szCs w:val="28"/>
          <w:lang w:eastAsia="de-DE"/>
        </w:rPr>
        <w:t xml:space="preserve">Die Verwendung von Web-Applikationen konnte bisher nur über das eigene Erfahrungswissen kompensiert werden. Dies ist großteils auf Arbeitsweisen zurückzuführen, wie sie traditionell durch die Bewegung in einem Archiv institutionalisiert wurden und sich dementsprechend nie an Web-basierte Möglichkeiten anpassten. </w:t>
      </w:r>
    </w:p>
    <w:p w14:paraId="5B54223A" w14:textId="77777777" w:rsidR="007639C2" w:rsidRDefault="007639C2" w:rsidP="005007B5">
      <w:pPr>
        <w:widowControl w:val="0"/>
        <w:autoSpaceDE w:val="0"/>
        <w:autoSpaceDN w:val="0"/>
        <w:adjustRightInd w:val="0"/>
        <w:spacing w:after="0"/>
        <w:jc w:val="both"/>
        <w:rPr>
          <w:rFonts w:cs="Helvetica"/>
          <w:sz w:val="22"/>
          <w:szCs w:val="30"/>
        </w:rPr>
      </w:pPr>
      <w:r>
        <w:rPr>
          <w:sz w:val="22"/>
          <w:szCs w:val="28"/>
          <w:highlight w:val="yellow"/>
          <w:lang w:eastAsia="de-DE"/>
        </w:rPr>
        <w:t>[</w:t>
      </w:r>
      <w:r w:rsidR="004F179C" w:rsidRPr="00CC768B">
        <w:rPr>
          <w:sz w:val="22"/>
          <w:szCs w:val="28"/>
          <w:highlight w:val="yellow"/>
          <w:lang w:eastAsia="de-DE"/>
        </w:rPr>
        <w:t>PROBLEM ausarbeiten</w:t>
      </w:r>
      <w:r>
        <w:rPr>
          <w:sz w:val="22"/>
          <w:szCs w:val="28"/>
          <w:highlight w:val="yellow"/>
          <w:lang w:eastAsia="de-DE"/>
        </w:rPr>
        <w:t xml:space="preserve">] </w:t>
      </w:r>
      <w:r w:rsidR="00B126EC" w:rsidRPr="0042470D">
        <w:rPr>
          <w:rFonts w:cs="Helvetica"/>
          <w:sz w:val="22"/>
          <w:szCs w:val="30"/>
          <w:highlight w:val="yellow"/>
        </w:rPr>
        <w:t>[welche Möglichkeiten gibt es in der Web-Anwendung</w:t>
      </w:r>
      <w:r>
        <w:rPr>
          <w:rFonts w:cs="Helvetica"/>
          <w:sz w:val="22"/>
          <w:szCs w:val="30"/>
          <w:highlight w:val="yellow"/>
        </w:rPr>
        <w:t xml:space="preserve"> um</w:t>
      </w:r>
      <w:r w:rsidR="00B126EC" w:rsidRPr="0042470D">
        <w:rPr>
          <w:rFonts w:cs="Helvetica"/>
          <w:sz w:val="22"/>
          <w:szCs w:val="30"/>
          <w:highlight w:val="yellow"/>
        </w:rPr>
        <w:t xml:space="preserve"> Verknüpfungen nach „außen“ zu erstellen; was sind ihre Vo</w:t>
      </w:r>
      <w:r>
        <w:rPr>
          <w:rFonts w:cs="Helvetica"/>
          <w:sz w:val="22"/>
          <w:szCs w:val="30"/>
          <w:highlight w:val="yellow"/>
        </w:rPr>
        <w:t xml:space="preserve">rteile, wo gibt es Nachteile, </w:t>
      </w:r>
      <w:r w:rsidR="00B126EC" w:rsidRPr="0042470D">
        <w:rPr>
          <w:rFonts w:cs="Helvetica"/>
          <w:sz w:val="22"/>
          <w:szCs w:val="30"/>
          <w:highlight w:val="yellow"/>
        </w:rPr>
        <w:t>die womöglich durch die Verortung zu lösen wären]</w:t>
      </w:r>
    </w:p>
    <w:p w14:paraId="5A665E89" w14:textId="0F230B5A" w:rsidR="00EA4276" w:rsidRDefault="005007B5" w:rsidP="001F24FF">
      <w:pPr>
        <w:widowControl w:val="0"/>
        <w:autoSpaceDE w:val="0"/>
        <w:autoSpaceDN w:val="0"/>
        <w:adjustRightInd w:val="0"/>
        <w:spacing w:after="0"/>
        <w:jc w:val="both"/>
        <w:rPr>
          <w:ins w:id="469" w:author="stefan zedlacher" w:date="2016-03-03T12:44:00Z"/>
          <w:sz w:val="22"/>
          <w:szCs w:val="28"/>
          <w:lang w:eastAsia="de-DE"/>
        </w:rPr>
      </w:pPr>
      <w:ins w:id="470" w:author="Christoph Breser" w:date="2016-02-25T09:58:00Z">
        <w:r>
          <w:rPr>
            <w:rFonts w:cs="Helvetica"/>
            <w:sz w:val="22"/>
            <w:szCs w:val="30"/>
          </w:rPr>
          <w:br/>
        </w:r>
      </w:ins>
      <w:r w:rsidR="004F179C">
        <w:rPr>
          <w:sz w:val="22"/>
          <w:szCs w:val="28"/>
          <w:lang w:eastAsia="de-DE"/>
        </w:rPr>
        <w:t>[</w:t>
      </w:r>
      <w:r w:rsidR="004F179C" w:rsidRPr="002C7D33">
        <w:rPr>
          <w:sz w:val="22"/>
          <w:szCs w:val="28"/>
          <w:highlight w:val="cyan"/>
          <w:lang w:eastAsia="de-DE"/>
        </w:rPr>
        <w:t>SYNTAX</w:t>
      </w:r>
      <w:r w:rsidR="004F179C">
        <w:rPr>
          <w:sz w:val="22"/>
          <w:szCs w:val="28"/>
          <w:lang w:eastAsia="de-DE"/>
        </w:rPr>
        <w:t>]</w:t>
      </w:r>
    </w:p>
    <w:p w14:paraId="4E774520" w14:textId="77777777" w:rsidR="00EA4276" w:rsidRDefault="00EA4276" w:rsidP="001F24FF">
      <w:pPr>
        <w:widowControl w:val="0"/>
        <w:autoSpaceDE w:val="0"/>
        <w:autoSpaceDN w:val="0"/>
        <w:adjustRightInd w:val="0"/>
        <w:spacing w:after="0"/>
        <w:jc w:val="both"/>
        <w:rPr>
          <w:ins w:id="471" w:author="stefan zedlacher" w:date="2016-03-03T12:44:00Z"/>
          <w:sz w:val="22"/>
          <w:szCs w:val="28"/>
          <w:lang w:eastAsia="de-DE"/>
        </w:rPr>
      </w:pPr>
    </w:p>
    <w:p w14:paraId="50A3B6C3" w14:textId="33A74463" w:rsidR="00EA4276" w:rsidRDefault="00EA4276" w:rsidP="001F24FF">
      <w:pPr>
        <w:widowControl w:val="0"/>
        <w:autoSpaceDE w:val="0"/>
        <w:autoSpaceDN w:val="0"/>
        <w:adjustRightInd w:val="0"/>
        <w:spacing w:after="0"/>
        <w:jc w:val="both"/>
        <w:rPr>
          <w:sz w:val="22"/>
          <w:szCs w:val="28"/>
          <w:lang w:eastAsia="de-DE"/>
        </w:rPr>
      </w:pPr>
      <w:ins w:id="472" w:author="stefan zedlacher" w:date="2016-03-03T12:44:00Z">
        <w:r>
          <w:rPr>
            <w:sz w:val="22"/>
            <w:szCs w:val="28"/>
            <w:lang w:eastAsia="de-DE"/>
          </w:rPr>
          <w:t xml:space="preserve">-&gt; Mona Recherche </w:t>
        </w:r>
      </w:ins>
    </w:p>
    <w:p w14:paraId="55D282DE" w14:textId="77777777" w:rsidR="00C32512" w:rsidRDefault="00C32512" w:rsidP="005B3FCB">
      <w:pPr>
        <w:widowControl w:val="0"/>
        <w:autoSpaceDE w:val="0"/>
        <w:autoSpaceDN w:val="0"/>
        <w:adjustRightInd w:val="0"/>
        <w:spacing w:after="0"/>
        <w:jc w:val="both"/>
        <w:rPr>
          <w:rFonts w:cs="Helvetica"/>
          <w:sz w:val="22"/>
          <w:szCs w:val="30"/>
        </w:rPr>
      </w:pPr>
    </w:p>
    <w:p w14:paraId="07F35173" w14:textId="77777777" w:rsidR="00C32512" w:rsidRDefault="00C32512" w:rsidP="005B3FCB">
      <w:pPr>
        <w:widowControl w:val="0"/>
        <w:autoSpaceDE w:val="0"/>
        <w:autoSpaceDN w:val="0"/>
        <w:adjustRightInd w:val="0"/>
        <w:spacing w:after="0"/>
        <w:jc w:val="both"/>
        <w:rPr>
          <w:sz w:val="22"/>
        </w:rPr>
      </w:pPr>
    </w:p>
    <w:p w14:paraId="1C88513E" w14:textId="77777777" w:rsidR="0042470D" w:rsidRPr="00255E43" w:rsidRDefault="0042470D" w:rsidP="005B3FCB">
      <w:pPr>
        <w:widowControl w:val="0"/>
        <w:autoSpaceDE w:val="0"/>
        <w:autoSpaceDN w:val="0"/>
        <w:adjustRightInd w:val="0"/>
        <w:spacing w:after="0"/>
        <w:jc w:val="both"/>
        <w:rPr>
          <w:rFonts w:cs="Helvetica"/>
          <w:sz w:val="22"/>
          <w:szCs w:val="30"/>
        </w:rPr>
      </w:pPr>
    </w:p>
    <w:p w14:paraId="34A16E4C" w14:textId="77777777" w:rsidR="00C32512" w:rsidRDefault="00C32512" w:rsidP="00F700B7">
      <w:pPr>
        <w:widowControl w:val="0"/>
        <w:autoSpaceDE w:val="0"/>
        <w:autoSpaceDN w:val="0"/>
        <w:adjustRightInd w:val="0"/>
        <w:spacing w:after="0"/>
        <w:jc w:val="both"/>
        <w:rPr>
          <w:sz w:val="18"/>
        </w:rPr>
      </w:pPr>
    </w:p>
    <w:p w14:paraId="30112AFC" w14:textId="77777777" w:rsidR="00FA2CD3" w:rsidRDefault="00FA2CD3" w:rsidP="00FA2CD3">
      <w:pPr>
        <w:widowControl w:val="0"/>
        <w:autoSpaceDE w:val="0"/>
        <w:autoSpaceDN w:val="0"/>
        <w:adjustRightInd w:val="0"/>
        <w:spacing w:after="0"/>
        <w:jc w:val="both"/>
        <w:rPr>
          <w:rFonts w:cs="Helvetica"/>
          <w:sz w:val="22"/>
          <w:szCs w:val="30"/>
        </w:rPr>
      </w:pPr>
    </w:p>
    <w:p w14:paraId="1DAAC311" w14:textId="77777777" w:rsidR="004F179C" w:rsidRDefault="004F179C" w:rsidP="004F179C">
      <w:pPr>
        <w:jc w:val="both"/>
        <w:rPr>
          <w:sz w:val="22"/>
        </w:rPr>
      </w:pPr>
    </w:p>
    <w:p w14:paraId="3B0A1B86" w14:textId="77777777" w:rsidR="00FD205C" w:rsidRDefault="00FD205C" w:rsidP="0005253A">
      <w:pPr>
        <w:jc w:val="both"/>
        <w:rPr>
          <w:sz w:val="22"/>
        </w:rPr>
      </w:pPr>
    </w:p>
    <w:p w14:paraId="0DCEADF0" w14:textId="77777777" w:rsidR="002246E9" w:rsidRDefault="002246E9">
      <w:pPr>
        <w:rPr>
          <w:b/>
          <w:sz w:val="22"/>
          <w:szCs w:val="28"/>
          <w:u w:val="single"/>
          <w:lang w:eastAsia="de-DE"/>
        </w:rPr>
      </w:pPr>
      <w:r>
        <w:rPr>
          <w:b/>
          <w:sz w:val="22"/>
          <w:szCs w:val="28"/>
          <w:u w:val="single"/>
          <w:lang w:eastAsia="de-DE"/>
        </w:rPr>
        <w:br w:type="page"/>
      </w:r>
    </w:p>
    <w:p w14:paraId="4CF383E3" w14:textId="77777777" w:rsidR="009C62A7" w:rsidRPr="00CC768B" w:rsidRDefault="00672314" w:rsidP="009C62A7">
      <w:pPr>
        <w:jc w:val="both"/>
        <w:rPr>
          <w:b/>
          <w:sz w:val="22"/>
          <w:szCs w:val="28"/>
          <w:u w:val="single"/>
          <w:lang w:eastAsia="de-DE"/>
        </w:rPr>
      </w:pPr>
      <w:r>
        <w:rPr>
          <w:b/>
          <w:sz w:val="22"/>
          <w:szCs w:val="28"/>
          <w:u w:val="single"/>
          <w:lang w:eastAsia="de-DE"/>
        </w:rPr>
        <w:t>L</w:t>
      </w:r>
      <w:r w:rsidR="00CC768B" w:rsidRPr="00CC768B">
        <w:rPr>
          <w:b/>
          <w:sz w:val="22"/>
          <w:szCs w:val="28"/>
          <w:u w:val="single"/>
          <w:lang w:eastAsia="de-DE"/>
        </w:rPr>
        <w:t>ÖSUNGSVORSCHLÄGE</w:t>
      </w:r>
      <w:ins w:id="473" w:author="Christoph Breser" w:date="2016-02-25T09:58:00Z">
        <w:r>
          <w:rPr>
            <w:b/>
            <w:sz w:val="22"/>
            <w:szCs w:val="28"/>
            <w:u w:val="single"/>
            <w:lang w:eastAsia="de-DE"/>
          </w:rPr>
          <w:t xml:space="preserve"> </w:t>
        </w:r>
      </w:ins>
      <w:r w:rsidR="007342BC">
        <w:rPr>
          <w:b/>
          <w:sz w:val="22"/>
          <w:szCs w:val="28"/>
          <w:u w:val="single"/>
          <w:lang w:eastAsia="de-DE"/>
        </w:rPr>
        <w:t>/</w:t>
      </w:r>
      <w:ins w:id="474" w:author="Christoph Breser" w:date="2016-02-25T09:58:00Z">
        <w:r>
          <w:rPr>
            <w:b/>
            <w:sz w:val="22"/>
            <w:szCs w:val="28"/>
            <w:u w:val="single"/>
            <w:lang w:eastAsia="de-DE"/>
          </w:rPr>
          <w:t xml:space="preserve"> CASE STUDY</w:t>
        </w:r>
      </w:ins>
    </w:p>
    <w:p w14:paraId="3517820B" w14:textId="77777777" w:rsidR="007A0B72" w:rsidRDefault="007A0B72" w:rsidP="00AA3F18">
      <w:pPr>
        <w:jc w:val="both"/>
        <w:rPr>
          <w:sz w:val="22"/>
          <w:szCs w:val="28"/>
          <w:lang w:eastAsia="de-DE"/>
        </w:rPr>
      </w:pPr>
    </w:p>
    <w:p w14:paraId="61E4AD05" w14:textId="77777777" w:rsidR="004F52A0" w:rsidRPr="007A0B72" w:rsidRDefault="007A0B72" w:rsidP="00AA3F18">
      <w:pPr>
        <w:jc w:val="both"/>
        <w:rPr>
          <w:b/>
          <w:sz w:val="22"/>
          <w:szCs w:val="28"/>
          <w:lang w:eastAsia="de-DE"/>
        </w:rPr>
      </w:pPr>
      <w:r>
        <w:rPr>
          <w:b/>
          <w:sz w:val="22"/>
          <w:szCs w:val="28"/>
          <w:lang w:eastAsia="de-DE"/>
        </w:rPr>
        <w:t xml:space="preserve">1. </w:t>
      </w:r>
      <w:r w:rsidRPr="007A0B72">
        <w:rPr>
          <w:b/>
          <w:sz w:val="22"/>
          <w:szCs w:val="28"/>
          <w:lang w:eastAsia="de-DE"/>
        </w:rPr>
        <w:t>Das Referenz-Ebenen-Modell als semantische Dankenbank-Lösung</w:t>
      </w:r>
    </w:p>
    <w:p w14:paraId="1CCE8E88" w14:textId="77777777" w:rsidR="007342BC" w:rsidRPr="00EA4276" w:rsidRDefault="001C7186" w:rsidP="00141B54">
      <w:pPr>
        <w:widowControl w:val="0"/>
        <w:autoSpaceDE w:val="0"/>
        <w:autoSpaceDN w:val="0"/>
        <w:adjustRightInd w:val="0"/>
        <w:spacing w:after="0"/>
        <w:jc w:val="both"/>
        <w:rPr>
          <w:rFonts w:cs="Helvetica"/>
          <w:strike/>
          <w:sz w:val="22"/>
          <w:szCs w:val="30"/>
          <w:rPrChange w:id="475" w:author="stefan zedlacher" w:date="2016-03-03T12:45:00Z">
            <w:rPr>
              <w:rFonts w:cs="Helvetica"/>
              <w:sz w:val="22"/>
              <w:szCs w:val="30"/>
            </w:rPr>
          </w:rPrChange>
        </w:rPr>
      </w:pPr>
      <w:r w:rsidRPr="00EA4276">
        <w:rPr>
          <w:rFonts w:cs="Helvetica"/>
          <w:strike/>
          <w:sz w:val="22"/>
          <w:szCs w:val="30"/>
          <w:rPrChange w:id="476" w:author="stefan zedlacher" w:date="2016-03-03T12:45:00Z">
            <w:rPr>
              <w:rFonts w:cs="Helvetica"/>
              <w:sz w:val="22"/>
              <w:szCs w:val="30"/>
            </w:rPr>
          </w:rPrChange>
        </w:rPr>
        <w:t xml:space="preserve">Eine </w:t>
      </w:r>
      <w:r w:rsidR="00141B54" w:rsidRPr="00EA4276">
        <w:rPr>
          <w:rFonts w:cs="Helvetica"/>
          <w:strike/>
          <w:sz w:val="22"/>
          <w:szCs w:val="30"/>
          <w:rPrChange w:id="477" w:author="stefan zedlacher" w:date="2016-03-03T12:45:00Z">
            <w:rPr>
              <w:rFonts w:cs="Helvetica"/>
              <w:sz w:val="22"/>
              <w:szCs w:val="30"/>
            </w:rPr>
          </w:rPrChange>
        </w:rPr>
        <w:t xml:space="preserve">Lösung </w:t>
      </w:r>
      <w:r w:rsidRPr="00EA4276">
        <w:rPr>
          <w:rFonts w:cs="Helvetica"/>
          <w:strike/>
          <w:sz w:val="22"/>
          <w:szCs w:val="30"/>
          <w:rPrChange w:id="478" w:author="stefan zedlacher" w:date="2016-03-03T12:45:00Z">
            <w:rPr>
              <w:rFonts w:cs="Helvetica"/>
              <w:sz w:val="22"/>
              <w:szCs w:val="30"/>
            </w:rPr>
          </w:rPrChange>
        </w:rPr>
        <w:t xml:space="preserve">zu den </w:t>
      </w:r>
      <w:r w:rsidR="00931284" w:rsidRPr="00EA4276">
        <w:rPr>
          <w:rFonts w:cs="Helvetica"/>
          <w:strike/>
          <w:sz w:val="22"/>
          <w:szCs w:val="30"/>
          <w:rPrChange w:id="479" w:author="stefan zedlacher" w:date="2016-03-03T12:45:00Z">
            <w:rPr>
              <w:rFonts w:cs="Helvetica"/>
              <w:sz w:val="22"/>
              <w:szCs w:val="30"/>
            </w:rPr>
          </w:rPrChange>
        </w:rPr>
        <w:t xml:space="preserve">vorhin dargestellten </w:t>
      </w:r>
      <w:r w:rsidR="007342BC" w:rsidRPr="00EA4276">
        <w:rPr>
          <w:rFonts w:cs="Helvetica"/>
          <w:strike/>
          <w:sz w:val="22"/>
          <w:szCs w:val="30"/>
          <w:rPrChange w:id="480" w:author="stefan zedlacher" w:date="2016-03-03T12:45:00Z">
            <w:rPr>
              <w:rFonts w:cs="Helvetica"/>
              <w:sz w:val="22"/>
              <w:szCs w:val="30"/>
            </w:rPr>
          </w:rPrChange>
        </w:rPr>
        <w:t>Problempunkte</w:t>
      </w:r>
      <w:r w:rsidRPr="00EA4276">
        <w:rPr>
          <w:rFonts w:cs="Helvetica"/>
          <w:strike/>
          <w:sz w:val="22"/>
          <w:szCs w:val="30"/>
          <w:rPrChange w:id="481" w:author="stefan zedlacher" w:date="2016-03-03T12:45:00Z">
            <w:rPr>
              <w:rFonts w:cs="Helvetica"/>
              <w:sz w:val="22"/>
              <w:szCs w:val="30"/>
            </w:rPr>
          </w:rPrChange>
        </w:rPr>
        <w:t>n</w:t>
      </w:r>
      <w:r w:rsidR="007342BC" w:rsidRPr="00EA4276">
        <w:rPr>
          <w:rFonts w:cs="Helvetica"/>
          <w:strike/>
          <w:sz w:val="22"/>
          <w:szCs w:val="30"/>
          <w:rPrChange w:id="482" w:author="stefan zedlacher" w:date="2016-03-03T12:45:00Z">
            <w:rPr>
              <w:rFonts w:cs="Helvetica"/>
              <w:sz w:val="22"/>
              <w:szCs w:val="30"/>
            </w:rPr>
          </w:rPrChange>
        </w:rPr>
        <w:t xml:space="preserve"> [</w:t>
      </w:r>
      <w:r w:rsidR="007342BC" w:rsidRPr="00EA4276">
        <w:rPr>
          <w:rFonts w:cs="Helvetica"/>
          <w:strike/>
          <w:sz w:val="22"/>
          <w:szCs w:val="30"/>
          <w:highlight w:val="yellow"/>
          <w:rPrChange w:id="483" w:author="stefan zedlacher" w:date="2016-03-03T12:45:00Z">
            <w:rPr>
              <w:rFonts w:cs="Helvetica"/>
              <w:sz w:val="22"/>
              <w:szCs w:val="30"/>
              <w:highlight w:val="yellow"/>
            </w:rPr>
          </w:rPrChange>
        </w:rPr>
        <w:t>welche?</w:t>
      </w:r>
      <w:r w:rsidR="007342BC" w:rsidRPr="00EA4276">
        <w:rPr>
          <w:rFonts w:cs="Helvetica"/>
          <w:strike/>
          <w:sz w:val="22"/>
          <w:szCs w:val="30"/>
          <w:rPrChange w:id="484" w:author="stefan zedlacher" w:date="2016-03-03T12:45:00Z">
            <w:rPr>
              <w:rFonts w:cs="Helvetica"/>
              <w:sz w:val="22"/>
              <w:szCs w:val="30"/>
            </w:rPr>
          </w:rPrChange>
        </w:rPr>
        <w:t xml:space="preserve">] </w:t>
      </w:r>
      <w:r w:rsidRPr="00EA4276">
        <w:rPr>
          <w:rFonts w:cs="Helvetica"/>
          <w:strike/>
          <w:sz w:val="22"/>
          <w:szCs w:val="30"/>
          <w:rPrChange w:id="485" w:author="stefan zedlacher" w:date="2016-03-03T12:45:00Z">
            <w:rPr>
              <w:rFonts w:cs="Helvetica"/>
              <w:sz w:val="22"/>
              <w:szCs w:val="30"/>
            </w:rPr>
          </w:rPrChange>
        </w:rPr>
        <w:t xml:space="preserve">wurde durch </w:t>
      </w:r>
      <w:r w:rsidR="00141B54" w:rsidRPr="00EA4276">
        <w:rPr>
          <w:rFonts w:cs="Helvetica"/>
          <w:strike/>
          <w:sz w:val="22"/>
          <w:szCs w:val="30"/>
          <w:rPrChange w:id="486" w:author="stefan zedlacher" w:date="2016-03-03T12:45:00Z">
            <w:rPr>
              <w:rFonts w:cs="Helvetica"/>
              <w:sz w:val="22"/>
              <w:szCs w:val="30"/>
            </w:rPr>
          </w:rPrChange>
        </w:rPr>
        <w:t xml:space="preserve">Erstellung eines Referenz-Ebenen-Modells und dessen Integration </w:t>
      </w:r>
      <w:r w:rsidR="007342BC" w:rsidRPr="00EA4276">
        <w:rPr>
          <w:rFonts w:cs="Helvetica"/>
          <w:strike/>
          <w:sz w:val="22"/>
          <w:szCs w:val="30"/>
          <w:rPrChange w:id="487" w:author="stefan zedlacher" w:date="2016-03-03T12:45:00Z">
            <w:rPr>
              <w:rFonts w:cs="Helvetica"/>
              <w:sz w:val="22"/>
              <w:szCs w:val="30"/>
            </w:rPr>
          </w:rPrChange>
        </w:rPr>
        <w:t>ins Datenmodell</w:t>
      </w:r>
      <w:r w:rsidRPr="00EA4276">
        <w:rPr>
          <w:rFonts w:cs="Helvetica"/>
          <w:strike/>
          <w:sz w:val="22"/>
          <w:szCs w:val="30"/>
          <w:rPrChange w:id="488" w:author="stefan zedlacher" w:date="2016-03-03T12:45:00Z">
            <w:rPr>
              <w:rFonts w:cs="Helvetica"/>
              <w:sz w:val="22"/>
              <w:szCs w:val="30"/>
            </w:rPr>
          </w:rPrChange>
        </w:rPr>
        <w:t xml:space="preserve"> angestrebt</w:t>
      </w:r>
      <w:r w:rsidR="007342BC" w:rsidRPr="00EA4276">
        <w:rPr>
          <w:rFonts w:cs="Helvetica"/>
          <w:strike/>
          <w:sz w:val="22"/>
          <w:szCs w:val="30"/>
          <w:rPrChange w:id="489" w:author="stefan zedlacher" w:date="2016-03-03T12:45:00Z">
            <w:rPr>
              <w:rFonts w:cs="Helvetica"/>
              <w:sz w:val="22"/>
              <w:szCs w:val="30"/>
            </w:rPr>
          </w:rPrChange>
        </w:rPr>
        <w:t>.</w:t>
      </w:r>
      <w:r w:rsidR="00141B54" w:rsidRPr="00EA4276">
        <w:rPr>
          <w:rFonts w:cs="Helvetica"/>
          <w:strike/>
          <w:sz w:val="22"/>
          <w:szCs w:val="30"/>
          <w:rPrChange w:id="490" w:author="stefan zedlacher" w:date="2016-03-03T12:45:00Z">
            <w:rPr>
              <w:rFonts w:cs="Helvetica"/>
              <w:sz w:val="22"/>
              <w:szCs w:val="30"/>
            </w:rPr>
          </w:rPrChange>
        </w:rPr>
        <w:t xml:space="preserve"> </w:t>
      </w:r>
      <w:r w:rsidR="007342BC" w:rsidRPr="00EA4276">
        <w:rPr>
          <w:rFonts w:cs="Helvetica"/>
          <w:strike/>
          <w:sz w:val="22"/>
          <w:szCs w:val="30"/>
          <w:rPrChange w:id="491" w:author="stefan zedlacher" w:date="2016-03-03T12:45:00Z">
            <w:rPr>
              <w:rFonts w:cs="Helvetica"/>
              <w:sz w:val="22"/>
              <w:szCs w:val="30"/>
            </w:rPr>
          </w:rPrChange>
        </w:rPr>
        <w:t xml:space="preserve">Es sollte erlauben Text-, </w:t>
      </w:r>
      <w:r w:rsidR="00141B54" w:rsidRPr="00EA4276">
        <w:rPr>
          <w:rFonts w:cs="Helvetica"/>
          <w:strike/>
          <w:sz w:val="22"/>
          <w:szCs w:val="30"/>
          <w:rPrChange w:id="492" w:author="stefan zedlacher" w:date="2016-03-03T12:45:00Z">
            <w:rPr>
              <w:rFonts w:cs="Helvetica"/>
              <w:sz w:val="22"/>
              <w:szCs w:val="30"/>
            </w:rPr>
          </w:rPrChange>
        </w:rPr>
        <w:t>Bild</w:t>
      </w:r>
      <w:r w:rsidR="007342BC" w:rsidRPr="00EA4276">
        <w:rPr>
          <w:rFonts w:cs="Helvetica"/>
          <w:strike/>
          <w:sz w:val="22"/>
          <w:szCs w:val="30"/>
          <w:rPrChange w:id="493" w:author="stefan zedlacher" w:date="2016-03-03T12:45:00Z">
            <w:rPr>
              <w:rFonts w:cs="Helvetica"/>
              <w:sz w:val="22"/>
              <w:szCs w:val="30"/>
            </w:rPr>
          </w:rPrChange>
        </w:rPr>
        <w:t>- und Hy</w:t>
      </w:r>
      <w:r w:rsidR="00AE57A5" w:rsidRPr="00EA4276">
        <w:rPr>
          <w:rFonts w:cs="Helvetica"/>
          <w:strike/>
          <w:sz w:val="22"/>
          <w:szCs w:val="30"/>
          <w:rPrChange w:id="494" w:author="stefan zedlacher" w:date="2016-03-03T12:45:00Z">
            <w:rPr>
              <w:rFonts w:cs="Helvetica"/>
              <w:sz w:val="22"/>
              <w:szCs w:val="30"/>
            </w:rPr>
          </w:rPrChange>
        </w:rPr>
        <w:t>b</w:t>
      </w:r>
      <w:r w:rsidR="007342BC" w:rsidRPr="00EA4276">
        <w:rPr>
          <w:rFonts w:cs="Helvetica"/>
          <w:strike/>
          <w:sz w:val="22"/>
          <w:szCs w:val="30"/>
          <w:rPrChange w:id="495" w:author="stefan zedlacher" w:date="2016-03-03T12:45:00Z">
            <w:rPr>
              <w:rFonts w:cs="Helvetica"/>
              <w:sz w:val="22"/>
              <w:szCs w:val="30"/>
            </w:rPr>
          </w:rPrChange>
        </w:rPr>
        <w:t>rid</w:t>
      </w:r>
      <w:r w:rsidR="00141B54" w:rsidRPr="00EA4276">
        <w:rPr>
          <w:rFonts w:cs="Helvetica"/>
          <w:strike/>
          <w:sz w:val="22"/>
          <w:szCs w:val="30"/>
          <w:rPrChange w:id="496" w:author="stefan zedlacher" w:date="2016-03-03T12:45:00Z">
            <w:rPr>
              <w:rFonts w:cs="Helvetica"/>
              <w:sz w:val="22"/>
              <w:szCs w:val="30"/>
            </w:rPr>
          </w:rPrChange>
        </w:rPr>
        <w:t xml:space="preserve">quellen gleichermaßen </w:t>
      </w:r>
      <w:r w:rsidR="007342BC" w:rsidRPr="00EA4276">
        <w:rPr>
          <w:rFonts w:cs="Helvetica"/>
          <w:strike/>
          <w:sz w:val="22"/>
          <w:szCs w:val="30"/>
          <w:rPrChange w:id="497" w:author="stefan zedlacher" w:date="2016-03-03T12:45:00Z">
            <w:rPr>
              <w:rFonts w:cs="Helvetica"/>
              <w:sz w:val="22"/>
              <w:szCs w:val="30"/>
            </w:rPr>
          </w:rPrChange>
        </w:rPr>
        <w:t xml:space="preserve">semantisch zu </w:t>
      </w:r>
      <w:r w:rsidR="00141B54" w:rsidRPr="00EA4276">
        <w:rPr>
          <w:rFonts w:cs="Helvetica"/>
          <w:strike/>
          <w:sz w:val="22"/>
          <w:szCs w:val="30"/>
          <w:rPrChange w:id="498" w:author="stefan zedlacher" w:date="2016-03-03T12:45:00Z">
            <w:rPr>
              <w:rFonts w:cs="Helvetica"/>
              <w:sz w:val="22"/>
              <w:szCs w:val="30"/>
            </w:rPr>
          </w:rPrChange>
        </w:rPr>
        <w:t xml:space="preserve">berücksichtigen </w:t>
      </w:r>
      <w:r w:rsidR="007342BC" w:rsidRPr="00EA4276">
        <w:rPr>
          <w:rFonts w:cs="Helvetica"/>
          <w:strike/>
          <w:sz w:val="22"/>
          <w:szCs w:val="30"/>
          <w:rPrChange w:id="499" w:author="stefan zedlacher" w:date="2016-03-03T12:45:00Z">
            <w:rPr>
              <w:rFonts w:cs="Helvetica"/>
              <w:sz w:val="22"/>
              <w:szCs w:val="30"/>
            </w:rPr>
          </w:rPrChange>
        </w:rPr>
        <w:t xml:space="preserve">und die Aussagequalität von Archivquellen </w:t>
      </w:r>
      <w:r w:rsidR="00AE57A5" w:rsidRPr="00EA4276">
        <w:rPr>
          <w:rFonts w:cs="Helvetica"/>
          <w:strike/>
          <w:sz w:val="22"/>
          <w:szCs w:val="30"/>
          <w:rPrChange w:id="500" w:author="stefan zedlacher" w:date="2016-03-03T12:45:00Z">
            <w:rPr>
              <w:rFonts w:cs="Helvetica"/>
              <w:sz w:val="22"/>
              <w:szCs w:val="30"/>
            </w:rPr>
          </w:rPrChange>
        </w:rPr>
        <w:t xml:space="preserve">zu </w:t>
      </w:r>
      <w:r w:rsidR="007342BC" w:rsidRPr="00EA4276">
        <w:rPr>
          <w:rFonts w:cs="Helvetica"/>
          <w:strike/>
          <w:sz w:val="22"/>
          <w:szCs w:val="30"/>
          <w:rPrChange w:id="501" w:author="stefan zedlacher" w:date="2016-03-03T12:45:00Z">
            <w:rPr>
              <w:rFonts w:cs="Helvetica"/>
              <w:sz w:val="22"/>
              <w:szCs w:val="30"/>
            </w:rPr>
          </w:rPrChange>
        </w:rPr>
        <w:t xml:space="preserve">steigern, indem </w:t>
      </w:r>
      <w:r w:rsidRPr="00EA4276">
        <w:rPr>
          <w:rFonts w:cs="Helvetica"/>
          <w:strike/>
          <w:sz w:val="22"/>
          <w:szCs w:val="30"/>
          <w:rPrChange w:id="502" w:author="stefan zedlacher" w:date="2016-03-03T12:45:00Z">
            <w:rPr>
              <w:rFonts w:cs="Helvetica"/>
              <w:sz w:val="22"/>
              <w:szCs w:val="30"/>
            </w:rPr>
          </w:rPrChange>
        </w:rPr>
        <w:t xml:space="preserve">auch externe, materielle und immaterielle Referenten </w:t>
      </w:r>
      <w:r w:rsidR="007342BC" w:rsidRPr="00EA4276">
        <w:rPr>
          <w:rFonts w:cs="Helvetica"/>
          <w:strike/>
          <w:sz w:val="22"/>
          <w:szCs w:val="30"/>
          <w:rPrChange w:id="503" w:author="stefan zedlacher" w:date="2016-03-03T12:45:00Z">
            <w:rPr>
              <w:rFonts w:cs="Helvetica"/>
              <w:sz w:val="22"/>
              <w:szCs w:val="30"/>
            </w:rPr>
          </w:rPrChange>
        </w:rPr>
        <w:t xml:space="preserve">mitberücksichtigt werden. </w:t>
      </w:r>
      <w:r w:rsidR="00141B54" w:rsidRPr="00EA4276">
        <w:rPr>
          <w:rFonts w:cs="Helvetica"/>
          <w:strike/>
          <w:sz w:val="22"/>
          <w:szCs w:val="30"/>
          <w:rPrChange w:id="504" w:author="stefan zedlacher" w:date="2016-03-03T12:45:00Z">
            <w:rPr>
              <w:rFonts w:cs="Helvetica"/>
              <w:sz w:val="22"/>
              <w:szCs w:val="30"/>
            </w:rPr>
          </w:rPrChange>
        </w:rPr>
        <w:t>Vorteile dieses Syst</w:t>
      </w:r>
      <w:r w:rsidRPr="00EA4276">
        <w:rPr>
          <w:rFonts w:cs="Helvetica"/>
          <w:strike/>
          <w:sz w:val="22"/>
          <w:szCs w:val="30"/>
          <w:rPrChange w:id="505" w:author="stefan zedlacher" w:date="2016-03-03T12:45:00Z">
            <w:rPr>
              <w:rFonts w:cs="Helvetica"/>
              <w:sz w:val="22"/>
              <w:szCs w:val="30"/>
            </w:rPr>
          </w:rPrChange>
        </w:rPr>
        <w:t>ems liegen</w:t>
      </w:r>
      <w:r w:rsidR="007342BC" w:rsidRPr="00EA4276">
        <w:rPr>
          <w:rFonts w:cs="Helvetica"/>
          <w:strike/>
          <w:sz w:val="22"/>
          <w:szCs w:val="30"/>
          <w:rPrChange w:id="506" w:author="stefan zedlacher" w:date="2016-03-03T12:45:00Z">
            <w:rPr>
              <w:rFonts w:cs="Helvetica"/>
              <w:sz w:val="22"/>
              <w:szCs w:val="30"/>
            </w:rPr>
          </w:rPrChange>
        </w:rPr>
        <w:t xml:space="preserve"> </w:t>
      </w:r>
      <w:r w:rsidR="00931284" w:rsidRPr="00EA4276">
        <w:rPr>
          <w:rFonts w:cs="Helvetica"/>
          <w:strike/>
          <w:sz w:val="22"/>
          <w:szCs w:val="30"/>
          <w:rPrChange w:id="507" w:author="stefan zedlacher" w:date="2016-03-03T12:45:00Z">
            <w:rPr>
              <w:rFonts w:cs="Helvetica"/>
              <w:sz w:val="22"/>
              <w:szCs w:val="30"/>
            </w:rPr>
          </w:rPrChange>
        </w:rPr>
        <w:t xml:space="preserve">vor allem </w:t>
      </w:r>
      <w:r w:rsidR="00141B54" w:rsidRPr="00EA4276">
        <w:rPr>
          <w:rFonts w:cs="Helvetica"/>
          <w:strike/>
          <w:sz w:val="22"/>
          <w:szCs w:val="30"/>
          <w:rPrChange w:id="508" w:author="stefan zedlacher" w:date="2016-03-03T12:45:00Z">
            <w:rPr>
              <w:rFonts w:cs="Helvetica"/>
              <w:sz w:val="22"/>
              <w:szCs w:val="30"/>
            </w:rPr>
          </w:rPrChange>
        </w:rPr>
        <w:t xml:space="preserve">in der Möglichkeit </w:t>
      </w:r>
      <w:r w:rsidRPr="00EA4276">
        <w:rPr>
          <w:rFonts w:cs="Helvetica"/>
          <w:strike/>
          <w:sz w:val="22"/>
          <w:szCs w:val="30"/>
          <w:rPrChange w:id="509" w:author="stefan zedlacher" w:date="2016-03-03T12:45:00Z">
            <w:rPr>
              <w:rFonts w:cs="Helvetica"/>
              <w:sz w:val="22"/>
              <w:szCs w:val="30"/>
            </w:rPr>
          </w:rPrChange>
        </w:rPr>
        <w:t xml:space="preserve">mehrer </w:t>
      </w:r>
      <w:r w:rsidR="00141B54" w:rsidRPr="00EA4276">
        <w:rPr>
          <w:rFonts w:cs="Helvetica"/>
          <w:strike/>
          <w:sz w:val="22"/>
          <w:szCs w:val="30"/>
          <w:rPrChange w:id="510" w:author="stefan zedlacher" w:date="2016-03-03T12:45:00Z">
            <w:rPr>
              <w:rFonts w:cs="Helvetica"/>
              <w:sz w:val="22"/>
              <w:szCs w:val="30"/>
            </w:rPr>
          </w:rPrChange>
        </w:rPr>
        <w:t>Kontextualisierung</w:t>
      </w:r>
      <w:r w:rsidR="007342BC" w:rsidRPr="00EA4276">
        <w:rPr>
          <w:rFonts w:cs="Helvetica"/>
          <w:strike/>
          <w:sz w:val="22"/>
          <w:szCs w:val="30"/>
          <w:rPrChange w:id="511" w:author="stefan zedlacher" w:date="2016-03-03T12:45:00Z">
            <w:rPr>
              <w:rFonts w:cs="Helvetica"/>
              <w:sz w:val="22"/>
              <w:szCs w:val="30"/>
            </w:rPr>
          </w:rPrChange>
        </w:rPr>
        <w:t>en</w:t>
      </w:r>
      <w:r w:rsidR="00141B54" w:rsidRPr="00EA4276">
        <w:rPr>
          <w:rFonts w:cs="Helvetica"/>
          <w:strike/>
          <w:sz w:val="22"/>
          <w:szCs w:val="30"/>
          <w:rPrChange w:id="512" w:author="stefan zedlacher" w:date="2016-03-03T12:45:00Z">
            <w:rPr>
              <w:rFonts w:cs="Helvetica"/>
              <w:sz w:val="22"/>
              <w:szCs w:val="30"/>
            </w:rPr>
          </w:rPrChange>
        </w:rPr>
        <w:t xml:space="preserve"> </w:t>
      </w:r>
      <w:r w:rsidRPr="00EA4276">
        <w:rPr>
          <w:rFonts w:cs="Helvetica"/>
          <w:strike/>
          <w:sz w:val="22"/>
          <w:szCs w:val="30"/>
          <w:rPrChange w:id="513" w:author="stefan zedlacher" w:date="2016-03-03T12:45:00Z">
            <w:rPr>
              <w:rFonts w:cs="Helvetica"/>
              <w:sz w:val="22"/>
              <w:szCs w:val="30"/>
            </w:rPr>
          </w:rPrChange>
        </w:rPr>
        <w:t>von konzeptuellen</w:t>
      </w:r>
      <w:r w:rsidR="00141B54" w:rsidRPr="00EA4276">
        <w:rPr>
          <w:rFonts w:cs="Helvetica"/>
          <w:strike/>
          <w:sz w:val="22"/>
          <w:szCs w:val="30"/>
          <w:rPrChange w:id="514" w:author="stefan zedlacher" w:date="2016-03-03T12:45:00Z">
            <w:rPr>
              <w:rFonts w:cs="Helvetica"/>
              <w:sz w:val="22"/>
              <w:szCs w:val="30"/>
            </w:rPr>
          </w:rPrChange>
        </w:rPr>
        <w:t xml:space="preserve"> und </w:t>
      </w:r>
      <w:r w:rsidRPr="00EA4276">
        <w:rPr>
          <w:rFonts w:cs="Helvetica"/>
          <w:strike/>
          <w:sz w:val="22"/>
          <w:szCs w:val="30"/>
          <w:rPrChange w:id="515" w:author="stefan zedlacher" w:date="2016-03-03T12:45:00Z">
            <w:rPr>
              <w:rFonts w:cs="Helvetica"/>
              <w:sz w:val="22"/>
              <w:szCs w:val="30"/>
            </w:rPr>
          </w:rPrChange>
        </w:rPr>
        <w:t>interpretatorischen</w:t>
      </w:r>
      <w:r w:rsidR="00141B54" w:rsidRPr="00EA4276">
        <w:rPr>
          <w:rFonts w:cs="Helvetica"/>
          <w:strike/>
          <w:sz w:val="22"/>
          <w:szCs w:val="30"/>
          <w:rPrChange w:id="516" w:author="stefan zedlacher" w:date="2016-03-03T12:45:00Z">
            <w:rPr>
              <w:rFonts w:cs="Helvetica"/>
              <w:sz w:val="22"/>
              <w:szCs w:val="30"/>
            </w:rPr>
          </w:rPrChange>
        </w:rPr>
        <w:t xml:space="preserve"> Bezugs-Ebenen</w:t>
      </w:r>
      <w:r w:rsidR="007342BC" w:rsidRPr="00EA4276">
        <w:rPr>
          <w:rFonts w:cs="Helvetica"/>
          <w:strike/>
          <w:sz w:val="22"/>
          <w:szCs w:val="30"/>
          <w:rPrChange w:id="517" w:author="stefan zedlacher" w:date="2016-03-03T12:45:00Z">
            <w:rPr>
              <w:rFonts w:cs="Helvetica"/>
              <w:sz w:val="22"/>
              <w:szCs w:val="30"/>
            </w:rPr>
          </w:rPrChange>
        </w:rPr>
        <w:t xml:space="preserve">, </w:t>
      </w:r>
      <w:r w:rsidR="00141B54" w:rsidRPr="00EA4276">
        <w:rPr>
          <w:rFonts w:cs="Helvetica"/>
          <w:strike/>
          <w:sz w:val="22"/>
          <w:szCs w:val="30"/>
          <w:rPrChange w:id="518" w:author="stefan zedlacher" w:date="2016-03-03T12:45:00Z">
            <w:rPr>
              <w:rFonts w:cs="Helvetica"/>
              <w:sz w:val="22"/>
              <w:szCs w:val="30"/>
            </w:rPr>
          </w:rPrChange>
        </w:rPr>
        <w:t xml:space="preserve">wie beispielsweise </w:t>
      </w:r>
      <w:r w:rsidRPr="00EA4276">
        <w:rPr>
          <w:rFonts w:cs="Helvetica"/>
          <w:strike/>
          <w:sz w:val="22"/>
          <w:szCs w:val="30"/>
          <w:rPrChange w:id="519" w:author="stefan zedlacher" w:date="2016-03-03T12:45:00Z">
            <w:rPr>
              <w:rFonts w:cs="Helvetica"/>
              <w:sz w:val="22"/>
              <w:szCs w:val="30"/>
            </w:rPr>
          </w:rPrChange>
        </w:rPr>
        <w:t xml:space="preserve">die gleichzeitige semantische Zuordnung zu einem gebauten Vorbild, einer medialen Quelle in einer Sammlung oder in einem anderen Archiv, der </w:t>
      </w:r>
      <w:r w:rsidR="00141B54" w:rsidRPr="00EA4276">
        <w:rPr>
          <w:rFonts w:cs="Helvetica"/>
          <w:strike/>
          <w:sz w:val="22"/>
          <w:szCs w:val="30"/>
          <w:rPrChange w:id="520" w:author="stefan zedlacher" w:date="2016-03-03T12:45:00Z">
            <w:rPr>
              <w:rFonts w:cs="Helvetica"/>
              <w:sz w:val="22"/>
              <w:szCs w:val="30"/>
            </w:rPr>
          </w:rPrChange>
        </w:rPr>
        <w:t xml:space="preserve">Entwurfsidee </w:t>
      </w:r>
      <w:proofErr w:type="spellStart"/>
      <w:r w:rsidR="007342BC" w:rsidRPr="00EA4276">
        <w:rPr>
          <w:rFonts w:cs="Helvetica"/>
          <w:i/>
          <w:strike/>
          <w:sz w:val="22"/>
          <w:szCs w:val="30"/>
          <w:rPrChange w:id="521" w:author="stefan zedlacher" w:date="2016-03-03T12:45:00Z">
            <w:rPr>
              <w:rFonts w:cs="Helvetica"/>
              <w:i/>
              <w:sz w:val="22"/>
              <w:szCs w:val="30"/>
            </w:rPr>
          </w:rPrChange>
        </w:rPr>
        <w:t>Geymüllers</w:t>
      </w:r>
      <w:proofErr w:type="spellEnd"/>
      <w:r w:rsidR="007342BC" w:rsidRPr="00EA4276">
        <w:rPr>
          <w:rFonts w:cs="Helvetica"/>
          <w:i/>
          <w:strike/>
          <w:sz w:val="22"/>
          <w:szCs w:val="30"/>
          <w:rPrChange w:id="522" w:author="stefan zedlacher" w:date="2016-03-03T12:45:00Z">
            <w:rPr>
              <w:rFonts w:cs="Helvetica"/>
              <w:i/>
              <w:sz w:val="22"/>
              <w:szCs w:val="30"/>
            </w:rPr>
          </w:rPrChange>
        </w:rPr>
        <w:t xml:space="preserve"> </w:t>
      </w:r>
      <w:r w:rsidR="007342BC" w:rsidRPr="00EA4276">
        <w:rPr>
          <w:rFonts w:cs="Helvetica"/>
          <w:strike/>
          <w:sz w:val="22"/>
          <w:szCs w:val="30"/>
          <w:rPrChange w:id="523" w:author="stefan zedlacher" w:date="2016-03-03T12:45:00Z">
            <w:rPr>
              <w:rFonts w:cs="Helvetica"/>
              <w:sz w:val="22"/>
              <w:szCs w:val="30"/>
            </w:rPr>
          </w:rPrChange>
        </w:rPr>
        <w:t xml:space="preserve">und einer </w:t>
      </w:r>
      <w:r w:rsidRPr="00EA4276">
        <w:rPr>
          <w:rFonts w:cs="Helvetica"/>
          <w:strike/>
          <w:sz w:val="22"/>
          <w:szCs w:val="30"/>
          <w:rPrChange w:id="524" w:author="stefan zedlacher" w:date="2016-03-03T12:45:00Z">
            <w:rPr>
              <w:rFonts w:cs="Helvetica"/>
              <w:sz w:val="22"/>
              <w:szCs w:val="30"/>
            </w:rPr>
          </w:rPrChange>
        </w:rPr>
        <w:t xml:space="preserve">später </w:t>
      </w:r>
      <w:r w:rsidR="007342BC" w:rsidRPr="00EA4276">
        <w:rPr>
          <w:rFonts w:cs="Helvetica"/>
          <w:strike/>
          <w:sz w:val="22"/>
          <w:szCs w:val="30"/>
          <w:rPrChange w:id="525" w:author="stefan zedlacher" w:date="2016-03-03T12:45:00Z">
            <w:rPr>
              <w:rFonts w:cs="Helvetica"/>
              <w:sz w:val="22"/>
              <w:szCs w:val="30"/>
            </w:rPr>
          </w:rPrChange>
        </w:rPr>
        <w:t>publizierten Interpretation</w:t>
      </w:r>
      <w:r w:rsidRPr="00EA4276">
        <w:rPr>
          <w:rFonts w:cs="Helvetica"/>
          <w:strike/>
          <w:sz w:val="22"/>
          <w:szCs w:val="30"/>
          <w:rPrChange w:id="526" w:author="stefan zedlacher" w:date="2016-03-03T12:45:00Z">
            <w:rPr>
              <w:rFonts w:cs="Helvetica"/>
              <w:sz w:val="22"/>
              <w:szCs w:val="30"/>
            </w:rPr>
          </w:rPrChange>
        </w:rPr>
        <w:t>sbetrachtung einer Kunsthistorikerin</w:t>
      </w:r>
      <w:r w:rsidR="00141B54" w:rsidRPr="00EA4276">
        <w:rPr>
          <w:rFonts w:cs="Helvetica"/>
          <w:strike/>
          <w:sz w:val="22"/>
          <w:szCs w:val="30"/>
          <w:rPrChange w:id="527" w:author="stefan zedlacher" w:date="2016-03-03T12:45:00Z">
            <w:rPr>
              <w:rFonts w:cs="Helvetica"/>
              <w:sz w:val="22"/>
              <w:szCs w:val="30"/>
            </w:rPr>
          </w:rPrChange>
        </w:rPr>
        <w:t>.</w:t>
      </w:r>
    </w:p>
    <w:p w14:paraId="3B3EB898" w14:textId="77777777" w:rsidR="00931284" w:rsidRDefault="00141B54" w:rsidP="00141B54">
      <w:pPr>
        <w:widowControl w:val="0"/>
        <w:autoSpaceDE w:val="0"/>
        <w:autoSpaceDN w:val="0"/>
        <w:adjustRightInd w:val="0"/>
        <w:spacing w:after="0"/>
        <w:jc w:val="both"/>
        <w:rPr>
          <w:rFonts w:cs="Helvetica"/>
          <w:sz w:val="22"/>
          <w:szCs w:val="30"/>
          <w:u w:color="386EFF"/>
        </w:rPr>
      </w:pPr>
      <w:r w:rsidRPr="006330B3">
        <w:rPr>
          <w:rFonts w:cs="Helvetica"/>
          <w:sz w:val="22"/>
          <w:szCs w:val="30"/>
        </w:rPr>
        <w:t>In diesem Referenz-Ebenen-Modell wird nicht länger zwischen Bild- und Textquellen unterschiede</w:t>
      </w:r>
      <w:r w:rsidR="001C7186" w:rsidRPr="006330B3">
        <w:rPr>
          <w:rFonts w:cs="Helvetica"/>
          <w:sz w:val="22"/>
          <w:szCs w:val="30"/>
        </w:rPr>
        <w:t xml:space="preserve">n, sondern </w:t>
      </w:r>
      <w:r w:rsidR="007A0B72" w:rsidRPr="006330B3">
        <w:rPr>
          <w:rFonts w:cs="Helvetica"/>
          <w:sz w:val="22"/>
          <w:szCs w:val="30"/>
        </w:rPr>
        <w:t>auch hyb</w:t>
      </w:r>
      <w:r w:rsidR="001C7186" w:rsidRPr="006330B3">
        <w:rPr>
          <w:rFonts w:cs="Helvetica"/>
          <w:sz w:val="22"/>
          <w:szCs w:val="30"/>
        </w:rPr>
        <w:t>ride Quellen mit berücksichtigt.</w:t>
      </w:r>
      <w:r w:rsidR="007A0B72" w:rsidRPr="006330B3">
        <w:rPr>
          <w:rFonts w:cs="Helvetica"/>
          <w:sz w:val="22"/>
          <w:szCs w:val="30"/>
        </w:rPr>
        <w:t xml:space="preserve"> </w:t>
      </w:r>
      <w:r w:rsidR="001C7186" w:rsidRPr="006330B3">
        <w:rPr>
          <w:rFonts w:cs="Helvetica"/>
          <w:sz w:val="22"/>
          <w:szCs w:val="30"/>
        </w:rPr>
        <w:t>Ihre Zuordnung erfolgt u</w:t>
      </w:r>
      <w:r w:rsidRPr="006330B3">
        <w:rPr>
          <w:rFonts w:cs="Helvetica"/>
          <w:sz w:val="22"/>
          <w:szCs w:val="30"/>
        </w:rPr>
        <w:t xml:space="preserve">nabhängig </w:t>
      </w:r>
      <w:r w:rsidR="007342BC" w:rsidRPr="006330B3">
        <w:rPr>
          <w:rFonts w:cs="Helvetica"/>
          <w:sz w:val="22"/>
          <w:szCs w:val="30"/>
        </w:rPr>
        <w:t xml:space="preserve">ihrer </w:t>
      </w:r>
      <w:r w:rsidRPr="006330B3">
        <w:rPr>
          <w:rFonts w:cs="Helvetica"/>
          <w:sz w:val="22"/>
          <w:szCs w:val="30"/>
        </w:rPr>
        <w:t xml:space="preserve">Gattung </w:t>
      </w:r>
      <w:r w:rsidR="00931284" w:rsidRPr="006330B3">
        <w:rPr>
          <w:rFonts w:cs="Helvetica"/>
          <w:sz w:val="22"/>
          <w:szCs w:val="30"/>
        </w:rPr>
        <w:t>nicht nach Form oder Materialität der Archivquelle</w:t>
      </w:r>
      <w:r w:rsidR="001C7186" w:rsidRPr="006330B3">
        <w:rPr>
          <w:rFonts w:cs="Helvetica"/>
          <w:sz w:val="22"/>
          <w:szCs w:val="30"/>
        </w:rPr>
        <w:t xml:space="preserve"> und</w:t>
      </w:r>
      <w:r w:rsidR="00931284" w:rsidRPr="006330B3">
        <w:rPr>
          <w:rFonts w:cs="Helvetica"/>
          <w:sz w:val="22"/>
          <w:szCs w:val="30"/>
        </w:rPr>
        <w:t xml:space="preserve"> sondern </w:t>
      </w:r>
      <w:r w:rsidR="001C7186" w:rsidRPr="006330B3">
        <w:rPr>
          <w:rFonts w:cs="Helvetica"/>
          <w:sz w:val="22"/>
          <w:szCs w:val="30"/>
        </w:rPr>
        <w:t xml:space="preserve">orientiert </w:t>
      </w:r>
      <w:r w:rsidR="00931284" w:rsidRPr="006330B3">
        <w:rPr>
          <w:rFonts w:cs="Helvetica"/>
          <w:sz w:val="22"/>
          <w:szCs w:val="30"/>
        </w:rPr>
        <w:t xml:space="preserve">nach ihrer </w:t>
      </w:r>
      <w:r w:rsidR="001C7186" w:rsidRPr="006330B3">
        <w:rPr>
          <w:rFonts w:cs="Helvetica"/>
          <w:sz w:val="22"/>
          <w:szCs w:val="30"/>
        </w:rPr>
        <w:t xml:space="preserve">Semantik und deren </w:t>
      </w:r>
      <w:r w:rsidR="007342BC" w:rsidRPr="006330B3">
        <w:rPr>
          <w:rFonts w:cs="Helvetica"/>
          <w:sz w:val="22"/>
          <w:szCs w:val="30"/>
        </w:rPr>
        <w:t xml:space="preserve">Performanz </w:t>
      </w:r>
      <w:r w:rsidR="00931284" w:rsidRPr="006330B3">
        <w:rPr>
          <w:rFonts w:cs="Helvetica"/>
          <w:sz w:val="22"/>
          <w:szCs w:val="30"/>
        </w:rPr>
        <w:t>zu anderen</w:t>
      </w:r>
      <w:r w:rsidR="007342BC" w:rsidRPr="006330B3">
        <w:rPr>
          <w:rFonts w:cs="Helvetica"/>
          <w:sz w:val="22"/>
          <w:szCs w:val="30"/>
        </w:rPr>
        <w:t xml:space="preserve"> Archivquellen und/oder </w:t>
      </w:r>
      <w:r w:rsidR="001C7186" w:rsidRPr="006330B3">
        <w:rPr>
          <w:rFonts w:cs="Helvetica"/>
          <w:sz w:val="22"/>
          <w:szCs w:val="30"/>
        </w:rPr>
        <w:t xml:space="preserve">auch </w:t>
      </w:r>
      <w:r w:rsidR="007342BC" w:rsidRPr="006330B3">
        <w:rPr>
          <w:rFonts w:cs="Helvetica"/>
          <w:sz w:val="22"/>
          <w:szCs w:val="30"/>
        </w:rPr>
        <w:t>externern Referenten.</w:t>
      </w:r>
      <w:r w:rsidR="007A0B72" w:rsidRPr="006330B3">
        <w:rPr>
          <w:rFonts w:cs="Helvetica"/>
          <w:sz w:val="22"/>
          <w:szCs w:val="30"/>
        </w:rPr>
        <w:t xml:space="preserve"> </w:t>
      </w:r>
      <w:r w:rsidRPr="006330B3">
        <w:rPr>
          <w:rFonts w:cs="Helvetica"/>
          <w:sz w:val="22"/>
          <w:szCs w:val="30"/>
          <w:u w:color="386EFF"/>
        </w:rPr>
        <w:t>Die Unt</w:t>
      </w:r>
      <w:r w:rsidR="001C7186" w:rsidRPr="006330B3">
        <w:rPr>
          <w:rFonts w:cs="Helvetica"/>
          <w:sz w:val="22"/>
          <w:szCs w:val="30"/>
          <w:u w:color="386EFF"/>
        </w:rPr>
        <w:t>erscheidung zwischen materiellen und immateriellen</w:t>
      </w:r>
      <w:r w:rsidRPr="006330B3">
        <w:rPr>
          <w:rFonts w:cs="Helvetica"/>
          <w:sz w:val="22"/>
          <w:szCs w:val="30"/>
          <w:u w:color="386EFF"/>
        </w:rPr>
        <w:t xml:space="preserve"> </w:t>
      </w:r>
      <w:r w:rsidR="007A0B72" w:rsidRPr="006330B3">
        <w:rPr>
          <w:rFonts w:cs="Helvetica"/>
          <w:sz w:val="22"/>
          <w:szCs w:val="30"/>
          <w:u w:color="386EFF"/>
        </w:rPr>
        <w:t xml:space="preserve">Referenten </w:t>
      </w:r>
      <w:r w:rsidRPr="006330B3">
        <w:rPr>
          <w:rFonts w:cs="Helvetica"/>
          <w:sz w:val="22"/>
          <w:szCs w:val="30"/>
          <w:u w:color="386EFF"/>
        </w:rPr>
        <w:t xml:space="preserve">dient </w:t>
      </w:r>
      <w:r w:rsidR="007A0B72" w:rsidRPr="006330B3">
        <w:rPr>
          <w:rFonts w:cs="Helvetica"/>
          <w:sz w:val="22"/>
          <w:szCs w:val="30"/>
          <w:u w:color="386EFF"/>
        </w:rPr>
        <w:t xml:space="preserve">dabei </w:t>
      </w:r>
      <w:r w:rsidRPr="006330B3">
        <w:rPr>
          <w:rFonts w:cs="Helvetica"/>
          <w:sz w:val="22"/>
          <w:szCs w:val="30"/>
          <w:u w:color="386EFF"/>
        </w:rPr>
        <w:t xml:space="preserve">der Berücksichtigung von </w:t>
      </w:r>
      <w:r w:rsidR="001C7186" w:rsidRPr="006330B3">
        <w:rPr>
          <w:rFonts w:cs="Helvetica"/>
          <w:sz w:val="22"/>
          <w:szCs w:val="30"/>
          <w:u w:color="386EFF"/>
        </w:rPr>
        <w:t>Quellen</w:t>
      </w:r>
      <w:r w:rsidRPr="006330B3">
        <w:rPr>
          <w:rFonts w:cs="Helvetica"/>
          <w:sz w:val="22"/>
          <w:szCs w:val="30"/>
          <w:u w:color="386EFF"/>
        </w:rPr>
        <w:t xml:space="preserve">, </w:t>
      </w:r>
      <w:r w:rsidR="007A0B72" w:rsidRPr="006330B3">
        <w:rPr>
          <w:rFonts w:cs="Helvetica"/>
          <w:sz w:val="22"/>
          <w:szCs w:val="30"/>
          <w:u w:color="386EFF"/>
        </w:rPr>
        <w:t xml:space="preserve">die </w:t>
      </w:r>
      <w:r w:rsidRPr="006330B3">
        <w:rPr>
          <w:rFonts w:cs="Helvetica"/>
          <w:sz w:val="22"/>
          <w:szCs w:val="30"/>
          <w:u w:color="386EFF"/>
        </w:rPr>
        <w:t xml:space="preserve">sich auf kein realisiertes oder mediales Objekt </w:t>
      </w:r>
      <w:r w:rsidR="001C7186" w:rsidRPr="006330B3">
        <w:rPr>
          <w:rFonts w:cs="Helvetica"/>
          <w:sz w:val="22"/>
          <w:szCs w:val="30"/>
          <w:u w:color="386EFF"/>
        </w:rPr>
        <w:t xml:space="preserve">(Archivquelle in einem anderen Archiv) </w:t>
      </w:r>
      <w:r w:rsidRPr="006330B3">
        <w:rPr>
          <w:rFonts w:cs="Helvetica"/>
          <w:sz w:val="22"/>
          <w:szCs w:val="30"/>
          <w:u w:color="386EFF"/>
        </w:rPr>
        <w:t>beziehen</w:t>
      </w:r>
      <w:r w:rsidR="007A0B72" w:rsidRPr="006330B3">
        <w:rPr>
          <w:rFonts w:cs="Helvetica"/>
          <w:sz w:val="22"/>
          <w:szCs w:val="30"/>
          <w:u w:color="386EFF"/>
        </w:rPr>
        <w:t xml:space="preserve">, wie dies im </w:t>
      </w:r>
      <w:proofErr w:type="spellStart"/>
      <w:r w:rsidR="007A0B72" w:rsidRPr="006330B3">
        <w:rPr>
          <w:rFonts w:cs="Helvetica"/>
          <w:i/>
          <w:sz w:val="22"/>
          <w:szCs w:val="30"/>
          <w:u w:color="386EFF"/>
        </w:rPr>
        <w:t>Geymüller</w:t>
      </w:r>
      <w:proofErr w:type="spellEnd"/>
      <w:r w:rsidR="007A0B72" w:rsidRPr="006330B3">
        <w:rPr>
          <w:rFonts w:cs="Helvetica"/>
          <w:i/>
          <w:sz w:val="22"/>
          <w:szCs w:val="30"/>
          <w:u w:color="386EFF"/>
        </w:rPr>
        <w:t xml:space="preserve"> </w:t>
      </w:r>
      <w:r w:rsidR="007A0B72" w:rsidRPr="006330B3">
        <w:rPr>
          <w:rFonts w:cs="Helvetica"/>
          <w:sz w:val="22"/>
          <w:szCs w:val="30"/>
          <w:u w:color="386EFF"/>
        </w:rPr>
        <w:t xml:space="preserve">Nachlass-Bestand </w:t>
      </w:r>
      <w:r w:rsidR="00931284" w:rsidRPr="006330B3">
        <w:rPr>
          <w:rFonts w:cs="Helvetica"/>
          <w:sz w:val="22"/>
          <w:szCs w:val="30"/>
          <w:u w:color="386EFF"/>
        </w:rPr>
        <w:t xml:space="preserve">häufig </w:t>
      </w:r>
      <w:r w:rsidR="007A0B72" w:rsidRPr="006330B3">
        <w:rPr>
          <w:rFonts w:cs="Helvetica"/>
          <w:sz w:val="22"/>
          <w:szCs w:val="30"/>
          <w:u w:color="386EFF"/>
        </w:rPr>
        <w:t>der Fall ist</w:t>
      </w:r>
      <w:r w:rsidR="00931284" w:rsidRPr="006330B3">
        <w:rPr>
          <w:rFonts w:cs="Helvetica"/>
          <w:sz w:val="22"/>
          <w:szCs w:val="30"/>
          <w:u w:color="386EFF"/>
        </w:rPr>
        <w:t>.</w:t>
      </w:r>
      <w:r w:rsidR="007A0B72" w:rsidRPr="006330B3">
        <w:rPr>
          <w:rFonts w:cs="Helvetica"/>
          <w:sz w:val="22"/>
          <w:szCs w:val="30"/>
          <w:u w:color="386EFF"/>
        </w:rPr>
        <w:t xml:space="preserve"> </w:t>
      </w:r>
      <w:r w:rsidR="006330B3" w:rsidRPr="006330B3">
        <w:rPr>
          <w:sz w:val="22"/>
        </w:rPr>
        <w:t xml:space="preserve">Im Datenmodell </w:t>
      </w:r>
      <w:r w:rsidR="006330B3">
        <w:rPr>
          <w:sz w:val="22"/>
        </w:rPr>
        <w:t xml:space="preserve">nehmen immaterielle Referenten </w:t>
      </w:r>
      <w:r w:rsidR="006330B3" w:rsidRPr="006330B3">
        <w:rPr>
          <w:sz w:val="22"/>
        </w:rPr>
        <w:t xml:space="preserve">eine übergeordnete Ebene ein. </w:t>
      </w:r>
      <w:r w:rsidR="00931284">
        <w:rPr>
          <w:rFonts w:cs="Helvetica"/>
          <w:sz w:val="22"/>
          <w:szCs w:val="30"/>
          <w:u w:color="386EFF"/>
        </w:rPr>
        <w:t xml:space="preserve">Ziel der Datenbank ist </w:t>
      </w:r>
      <w:r w:rsidR="001C7186">
        <w:rPr>
          <w:rFonts w:cs="Helvetica"/>
          <w:sz w:val="22"/>
          <w:szCs w:val="30"/>
          <w:u w:color="386EFF"/>
        </w:rPr>
        <w:t xml:space="preserve">die </w:t>
      </w:r>
      <w:r w:rsidR="00931284">
        <w:rPr>
          <w:rFonts w:cs="Helvetica"/>
          <w:sz w:val="22"/>
          <w:szCs w:val="30"/>
          <w:u w:color="386EFF"/>
        </w:rPr>
        <w:t xml:space="preserve">parallele </w:t>
      </w:r>
      <w:proofErr w:type="spellStart"/>
      <w:r w:rsidR="00931284">
        <w:rPr>
          <w:rFonts w:cs="Helvetica"/>
          <w:sz w:val="22"/>
          <w:szCs w:val="30"/>
          <w:u w:color="386EFF"/>
        </w:rPr>
        <w:t>Referenzierung</w:t>
      </w:r>
      <w:proofErr w:type="spellEnd"/>
      <w:r w:rsidR="00931284">
        <w:rPr>
          <w:rFonts w:cs="Helvetica"/>
          <w:sz w:val="22"/>
          <w:szCs w:val="30"/>
          <w:u w:color="386EFF"/>
        </w:rPr>
        <w:t xml:space="preserve"> </w:t>
      </w:r>
      <w:r w:rsidR="001C7186">
        <w:rPr>
          <w:rFonts w:cs="Helvetica"/>
          <w:sz w:val="22"/>
          <w:szCs w:val="30"/>
          <w:u w:color="386EFF"/>
        </w:rPr>
        <w:t xml:space="preserve">von </w:t>
      </w:r>
      <w:r w:rsidR="00931284">
        <w:rPr>
          <w:rFonts w:cs="Helvetica"/>
          <w:sz w:val="22"/>
          <w:szCs w:val="30"/>
          <w:u w:color="386EFF"/>
        </w:rPr>
        <w:t>mindestens einem materiellem und einem immateriellen Referenten.</w:t>
      </w:r>
      <w:r w:rsidR="001C7186">
        <w:rPr>
          <w:rStyle w:val="Funotenzeichen"/>
          <w:rFonts w:cs="Helvetica"/>
          <w:szCs w:val="30"/>
          <w:u w:color="386EFF"/>
        </w:rPr>
        <w:footnoteReference w:id="22"/>
      </w:r>
      <w:r w:rsidR="00931284">
        <w:rPr>
          <w:rFonts w:cs="Helvetica"/>
          <w:sz w:val="22"/>
          <w:szCs w:val="30"/>
          <w:u w:color="386EFF"/>
        </w:rPr>
        <w:t xml:space="preserve"> </w:t>
      </w:r>
    </w:p>
    <w:p w14:paraId="703C7A1B" w14:textId="77777777" w:rsidR="00141B54" w:rsidRPr="006330B3" w:rsidRDefault="00141B54" w:rsidP="00FA2CD3">
      <w:pPr>
        <w:widowControl w:val="0"/>
        <w:autoSpaceDE w:val="0"/>
        <w:autoSpaceDN w:val="0"/>
        <w:adjustRightInd w:val="0"/>
        <w:spacing w:after="0"/>
        <w:jc w:val="both"/>
        <w:rPr>
          <w:rFonts w:cs="Helvetica"/>
          <w:sz w:val="22"/>
          <w:szCs w:val="30"/>
          <w:u w:color="386EFF"/>
        </w:rPr>
      </w:pPr>
      <w:r w:rsidRPr="00141B54">
        <w:rPr>
          <w:rFonts w:cs="Helvetica"/>
          <w:sz w:val="22"/>
          <w:szCs w:val="30"/>
          <w:u w:color="386EFF"/>
        </w:rPr>
        <w:t xml:space="preserve">Die Performanzen </w:t>
      </w:r>
      <w:r w:rsidR="006330B3">
        <w:rPr>
          <w:rFonts w:cs="Helvetica"/>
          <w:sz w:val="22"/>
          <w:szCs w:val="30"/>
          <w:u w:color="386EFF"/>
        </w:rPr>
        <w:t>semantischer Eigenschaften einer Archivquelle</w:t>
      </w:r>
      <w:r w:rsidRPr="00141B54">
        <w:rPr>
          <w:rFonts w:cs="Helvetica"/>
          <w:sz w:val="22"/>
          <w:szCs w:val="30"/>
          <w:u w:color="386EFF"/>
        </w:rPr>
        <w:t xml:space="preserve"> werden </w:t>
      </w:r>
      <w:r w:rsidR="000D3725">
        <w:rPr>
          <w:rFonts w:cs="Helvetica"/>
          <w:sz w:val="22"/>
          <w:szCs w:val="30"/>
          <w:u w:color="386EFF"/>
        </w:rPr>
        <w:t xml:space="preserve">dabei </w:t>
      </w:r>
      <w:r w:rsidRPr="00141B54">
        <w:rPr>
          <w:rFonts w:cs="Helvetica"/>
          <w:sz w:val="22"/>
          <w:szCs w:val="30"/>
          <w:u w:color="386EFF"/>
        </w:rPr>
        <w:t xml:space="preserve">– je nach Referenz – in </w:t>
      </w:r>
      <w:r w:rsidR="006330B3">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sidR="006330B3">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sidR="006330B3">
        <w:rPr>
          <w:rFonts w:cs="Helvetica"/>
          <w:sz w:val="22"/>
          <w:szCs w:val="30"/>
          <w:u w:color="386EFF"/>
        </w:rPr>
        <w:t xml:space="preserve"> der Darstellung bleibt</w:t>
      </w:r>
      <w:r w:rsidRPr="00141B54">
        <w:rPr>
          <w:rFonts w:cs="Helvetica"/>
          <w:sz w:val="22"/>
          <w:szCs w:val="30"/>
          <w:u w:color="386EFF"/>
        </w:rPr>
        <w:t xml:space="preserve"> da</w:t>
      </w:r>
      <w:r w:rsidR="006330B3">
        <w:rPr>
          <w:rFonts w:cs="Helvetica"/>
          <w:sz w:val="22"/>
          <w:szCs w:val="30"/>
          <w:u w:color="386EFF"/>
        </w:rPr>
        <w:t xml:space="preserve">bei vorläufig noch völlig offen. Sie bildet die untergeordnete Ebene und bezieht sich auf jene bereits über die Quelle publizierte Themen. </w:t>
      </w:r>
    </w:p>
    <w:p w14:paraId="5B25444F" w14:textId="77777777" w:rsidR="00931284" w:rsidRDefault="00931284" w:rsidP="00FA2CD3">
      <w:pPr>
        <w:widowControl w:val="0"/>
        <w:autoSpaceDE w:val="0"/>
        <w:autoSpaceDN w:val="0"/>
        <w:adjustRightInd w:val="0"/>
        <w:spacing w:after="0"/>
        <w:jc w:val="both"/>
        <w:rPr>
          <w:b/>
          <w:sz w:val="22"/>
          <w:szCs w:val="28"/>
          <w:lang w:eastAsia="de-DE"/>
        </w:rPr>
      </w:pPr>
    </w:p>
    <w:p w14:paraId="3FBA771F" w14:textId="77777777" w:rsidR="00931284" w:rsidRDefault="00931284" w:rsidP="00FA2CD3">
      <w:pPr>
        <w:widowControl w:val="0"/>
        <w:autoSpaceDE w:val="0"/>
        <w:autoSpaceDN w:val="0"/>
        <w:adjustRightInd w:val="0"/>
        <w:spacing w:after="0"/>
        <w:jc w:val="both"/>
        <w:rPr>
          <w:b/>
          <w:sz w:val="22"/>
          <w:szCs w:val="28"/>
          <w:lang w:eastAsia="de-DE"/>
        </w:rPr>
      </w:pPr>
      <w:r>
        <w:rPr>
          <w:b/>
          <w:sz w:val="22"/>
          <w:szCs w:val="28"/>
          <w:lang w:eastAsia="de-DE"/>
        </w:rPr>
        <w:t xml:space="preserve">2. Die </w:t>
      </w:r>
      <w:r w:rsidR="00730C15">
        <w:rPr>
          <w:b/>
          <w:sz w:val="22"/>
          <w:szCs w:val="28"/>
          <w:lang w:eastAsia="de-DE"/>
        </w:rPr>
        <w:t xml:space="preserve">Vernetzung der </w:t>
      </w:r>
      <w:r w:rsidR="000D3725">
        <w:rPr>
          <w:b/>
          <w:sz w:val="22"/>
          <w:szCs w:val="28"/>
          <w:lang w:eastAsia="de-DE"/>
        </w:rPr>
        <w:t xml:space="preserve">Archivquelle mit </w:t>
      </w:r>
      <w:r w:rsidR="00730C15">
        <w:rPr>
          <w:b/>
          <w:sz w:val="22"/>
          <w:szCs w:val="28"/>
          <w:lang w:eastAsia="de-DE"/>
        </w:rPr>
        <w:t>dem urbanen Raum und seinen Menschen</w:t>
      </w:r>
      <w:r w:rsidR="00B44D73">
        <w:rPr>
          <w:b/>
          <w:sz w:val="22"/>
          <w:szCs w:val="28"/>
          <w:lang w:eastAsia="de-DE"/>
        </w:rPr>
        <w:t xml:space="preserve"> (Case Study)</w:t>
      </w:r>
    </w:p>
    <w:p w14:paraId="6F78B3BB" w14:textId="77777777" w:rsidR="00B44D73" w:rsidRDefault="00B44D73" w:rsidP="00FA2CD3">
      <w:pPr>
        <w:widowControl w:val="0"/>
        <w:autoSpaceDE w:val="0"/>
        <w:autoSpaceDN w:val="0"/>
        <w:adjustRightInd w:val="0"/>
        <w:spacing w:after="0"/>
        <w:jc w:val="both"/>
        <w:rPr>
          <w:rFonts w:cs="Helvetica"/>
          <w:sz w:val="22"/>
          <w:szCs w:val="30"/>
        </w:rPr>
      </w:pPr>
    </w:p>
    <w:p w14:paraId="0493F41D" w14:textId="77777777" w:rsidR="00B44D73" w:rsidRDefault="00B44D73" w:rsidP="00B44D73">
      <w:pPr>
        <w:jc w:val="both"/>
        <w:rPr>
          <w:sz w:val="22"/>
          <w:szCs w:val="28"/>
          <w:lang w:eastAsia="de-DE"/>
        </w:rPr>
      </w:pPr>
      <w:r>
        <w:rPr>
          <w:sz w:val="22"/>
          <w:szCs w:val="28"/>
          <w:lang w:eastAsia="de-DE"/>
        </w:rPr>
        <w:t>&gt;&gt; Herstellung materieller Bezüge: Verortung</w:t>
      </w:r>
    </w:p>
    <w:p w14:paraId="3B08B4A8" w14:textId="77777777" w:rsidR="00B44D73" w:rsidRDefault="00B44D73" w:rsidP="00B44D73">
      <w:pPr>
        <w:jc w:val="both"/>
        <w:rPr>
          <w:sz w:val="22"/>
          <w:szCs w:val="28"/>
          <w:lang w:eastAsia="de-DE"/>
        </w:rPr>
      </w:pPr>
      <w:r>
        <w:rPr>
          <w:sz w:val="22"/>
          <w:szCs w:val="28"/>
          <w:lang w:eastAsia="de-DE"/>
        </w:rPr>
        <w:t xml:space="preserve">&gt;&gt; Herstellung immaterieller Bezüge: </w:t>
      </w:r>
      <w:r w:rsidR="006330B3">
        <w:rPr>
          <w:sz w:val="22"/>
          <w:szCs w:val="28"/>
          <w:lang w:eastAsia="de-DE"/>
        </w:rPr>
        <w:t xml:space="preserve">Theorien, </w:t>
      </w:r>
      <w:r>
        <w:rPr>
          <w:sz w:val="22"/>
          <w:szCs w:val="28"/>
          <w:lang w:eastAsia="de-DE"/>
        </w:rPr>
        <w:t>Schaffung von Erweiterungsmöglichkeiten durch Ergänzung</w:t>
      </w:r>
    </w:p>
    <w:p w14:paraId="58076CBE" w14:textId="52E66C6E" w:rsidR="00931284" w:rsidRDefault="00125B0B" w:rsidP="00FA2CD3">
      <w:pPr>
        <w:widowControl w:val="0"/>
        <w:autoSpaceDE w:val="0"/>
        <w:autoSpaceDN w:val="0"/>
        <w:adjustRightInd w:val="0"/>
        <w:spacing w:after="0"/>
        <w:jc w:val="both"/>
        <w:rPr>
          <w:ins w:id="528" w:author="stefan zedlacher" w:date="2016-03-06T19:59:00Z"/>
          <w:rFonts w:cs="Helvetica"/>
          <w:sz w:val="22"/>
          <w:szCs w:val="30"/>
        </w:rPr>
      </w:pPr>
      <w:ins w:id="529" w:author="stefan zedlacher" w:date="2016-03-06T19:59:00Z">
        <w:r>
          <w:rPr>
            <w:rFonts w:cs="Helvetica"/>
            <w:sz w:val="22"/>
            <w:szCs w:val="30"/>
          </w:rPr>
          <w:t xml:space="preserve">Analoge Variante mit den Skizzenbüchern beschreiben </w:t>
        </w:r>
      </w:ins>
      <w:ins w:id="530" w:author="stefan zedlacher" w:date="2016-03-06T20:07:00Z">
        <w:r w:rsidR="00A74F5B">
          <w:rPr>
            <w:rFonts w:cs="Helvetica"/>
            <w:sz w:val="22"/>
            <w:szCs w:val="30"/>
          </w:rPr>
          <w:t xml:space="preserve">Was </w:t>
        </w:r>
      </w:ins>
    </w:p>
    <w:p w14:paraId="6DCE9A98" w14:textId="77777777" w:rsidR="00125B0B" w:rsidRDefault="00125B0B" w:rsidP="00FA2CD3">
      <w:pPr>
        <w:widowControl w:val="0"/>
        <w:autoSpaceDE w:val="0"/>
        <w:autoSpaceDN w:val="0"/>
        <w:adjustRightInd w:val="0"/>
        <w:spacing w:after="0"/>
        <w:jc w:val="both"/>
        <w:rPr>
          <w:ins w:id="531" w:author="stefan zedlacher" w:date="2016-03-06T19:59:00Z"/>
          <w:rFonts w:cs="Helvetica"/>
          <w:sz w:val="22"/>
          <w:szCs w:val="30"/>
        </w:rPr>
      </w:pPr>
    </w:p>
    <w:p w14:paraId="6A2DA5D0" w14:textId="743EFE1E" w:rsidR="00125B0B" w:rsidRDefault="00125B0B" w:rsidP="00FA2CD3">
      <w:pPr>
        <w:widowControl w:val="0"/>
        <w:autoSpaceDE w:val="0"/>
        <w:autoSpaceDN w:val="0"/>
        <w:adjustRightInd w:val="0"/>
        <w:spacing w:after="0"/>
        <w:jc w:val="both"/>
        <w:rPr>
          <w:ins w:id="532" w:author="stefan zedlacher" w:date="2016-03-06T20:01:00Z"/>
          <w:rFonts w:cs="Helvetica"/>
          <w:sz w:val="22"/>
          <w:szCs w:val="30"/>
        </w:rPr>
      </w:pPr>
      <w:ins w:id="533" w:author="stefan zedlacher" w:date="2016-03-06T19:59:00Z">
        <w:r>
          <w:rPr>
            <w:rFonts w:cs="Helvetica"/>
            <w:sz w:val="22"/>
            <w:szCs w:val="30"/>
          </w:rPr>
          <w:t xml:space="preserve">Absatz </w:t>
        </w:r>
      </w:ins>
    </w:p>
    <w:p w14:paraId="0A84A85F" w14:textId="51A9EF95" w:rsidR="00A74F5B" w:rsidRPr="00A74F5B" w:rsidRDefault="00A74F5B" w:rsidP="00A74F5B">
      <w:pPr>
        <w:pStyle w:val="Listenabsatz"/>
        <w:widowControl w:val="0"/>
        <w:numPr>
          <w:ilvl w:val="0"/>
          <w:numId w:val="8"/>
        </w:numPr>
        <w:autoSpaceDE w:val="0"/>
        <w:autoSpaceDN w:val="0"/>
        <w:adjustRightInd w:val="0"/>
        <w:spacing w:after="0"/>
        <w:jc w:val="both"/>
        <w:rPr>
          <w:ins w:id="534" w:author="stefan zedlacher" w:date="2016-03-06T20:01:00Z"/>
          <w:rFonts w:cs="Helvetica"/>
          <w:sz w:val="22"/>
          <w:szCs w:val="30"/>
          <w:rPrChange w:id="535" w:author="stefan zedlacher" w:date="2016-03-06T20:02:00Z">
            <w:rPr>
              <w:ins w:id="536" w:author="stefan zedlacher" w:date="2016-03-06T20:01:00Z"/>
            </w:rPr>
          </w:rPrChange>
        </w:rPr>
        <w:pPrChange w:id="537" w:author="stefan zedlacher" w:date="2016-03-06T20:02:00Z">
          <w:pPr>
            <w:widowControl w:val="0"/>
            <w:autoSpaceDE w:val="0"/>
            <w:autoSpaceDN w:val="0"/>
            <w:adjustRightInd w:val="0"/>
            <w:spacing w:after="0"/>
            <w:jc w:val="both"/>
          </w:pPr>
        </w:pPrChange>
      </w:pPr>
      <w:ins w:id="538" w:author="stefan zedlacher" w:date="2016-03-06T20:01:00Z">
        <w:r w:rsidRPr="00A74F5B">
          <w:rPr>
            <w:rFonts w:cs="Helvetica"/>
            <w:sz w:val="22"/>
            <w:szCs w:val="30"/>
            <w:rPrChange w:id="539" w:author="stefan zedlacher" w:date="2016-03-06T20:02:00Z">
              <w:rPr/>
            </w:rPrChange>
          </w:rPr>
          <w:t>Florenz: Welche Methoden der Erkennung habe ich?</w:t>
        </w:r>
      </w:ins>
    </w:p>
    <w:p w14:paraId="1E3BFAB0" w14:textId="32D93C2E" w:rsidR="00A74F5B" w:rsidRDefault="00A74F5B" w:rsidP="00A74F5B">
      <w:pPr>
        <w:pStyle w:val="Listenabsatz"/>
        <w:widowControl w:val="0"/>
        <w:numPr>
          <w:ilvl w:val="0"/>
          <w:numId w:val="8"/>
        </w:numPr>
        <w:autoSpaceDE w:val="0"/>
        <w:autoSpaceDN w:val="0"/>
        <w:adjustRightInd w:val="0"/>
        <w:spacing w:after="0"/>
        <w:jc w:val="both"/>
        <w:rPr>
          <w:ins w:id="540" w:author="stefan zedlacher" w:date="2016-03-06T20:02:00Z"/>
          <w:rFonts w:cs="Helvetica"/>
          <w:sz w:val="22"/>
          <w:szCs w:val="30"/>
        </w:rPr>
        <w:pPrChange w:id="541" w:author="stefan zedlacher" w:date="2016-03-06T20:02:00Z">
          <w:pPr>
            <w:widowControl w:val="0"/>
            <w:autoSpaceDE w:val="0"/>
            <w:autoSpaceDN w:val="0"/>
            <w:adjustRightInd w:val="0"/>
            <w:spacing w:after="0"/>
            <w:jc w:val="both"/>
          </w:pPr>
        </w:pPrChange>
      </w:pPr>
      <w:ins w:id="542" w:author="stefan zedlacher" w:date="2016-03-06T20:02:00Z">
        <w:r>
          <w:rPr>
            <w:rFonts w:cs="Helvetica"/>
            <w:sz w:val="22"/>
            <w:szCs w:val="30"/>
          </w:rPr>
          <w:t>Welche Methoden der Darstellung würden wir wählen</w:t>
        </w:r>
      </w:ins>
      <w:ins w:id="543" w:author="stefan zedlacher" w:date="2016-03-06T20:03:00Z">
        <w:r>
          <w:rPr>
            <w:rFonts w:cs="Helvetica"/>
            <w:sz w:val="22"/>
            <w:szCs w:val="30"/>
          </w:rPr>
          <w:t xml:space="preserve"> (analog/digital)</w:t>
        </w:r>
      </w:ins>
      <w:ins w:id="544" w:author="stefan zedlacher" w:date="2016-03-06T20:02:00Z">
        <w:r>
          <w:rPr>
            <w:rFonts w:cs="Helvetica"/>
            <w:sz w:val="22"/>
            <w:szCs w:val="30"/>
          </w:rPr>
          <w:t>?</w:t>
        </w:r>
      </w:ins>
    </w:p>
    <w:p w14:paraId="651877A1" w14:textId="1BF576BF" w:rsidR="00A74F5B" w:rsidRDefault="00A74F5B" w:rsidP="00A74F5B">
      <w:pPr>
        <w:pStyle w:val="Listenabsatz"/>
        <w:widowControl w:val="0"/>
        <w:numPr>
          <w:ilvl w:val="0"/>
          <w:numId w:val="8"/>
        </w:numPr>
        <w:autoSpaceDE w:val="0"/>
        <w:autoSpaceDN w:val="0"/>
        <w:adjustRightInd w:val="0"/>
        <w:spacing w:after="0"/>
        <w:jc w:val="both"/>
        <w:rPr>
          <w:ins w:id="545" w:author="stefan zedlacher" w:date="2016-03-06T20:02:00Z"/>
          <w:rFonts w:cs="Helvetica"/>
          <w:sz w:val="22"/>
          <w:szCs w:val="30"/>
        </w:rPr>
        <w:pPrChange w:id="546" w:author="stefan zedlacher" w:date="2016-03-06T20:02:00Z">
          <w:pPr>
            <w:widowControl w:val="0"/>
            <w:autoSpaceDE w:val="0"/>
            <w:autoSpaceDN w:val="0"/>
            <w:adjustRightInd w:val="0"/>
            <w:spacing w:after="0"/>
            <w:jc w:val="both"/>
          </w:pPr>
        </w:pPrChange>
      </w:pPr>
      <w:ins w:id="547" w:author="stefan zedlacher" w:date="2016-03-06T20:02:00Z">
        <w:r>
          <w:rPr>
            <w:rFonts w:cs="Helvetica"/>
            <w:sz w:val="22"/>
            <w:szCs w:val="30"/>
          </w:rPr>
          <w:t xml:space="preserve">Welche Technologien können die Erweiterte Funktion von Beziehung und Bedeutung richtig unterstützen? </w:t>
        </w:r>
      </w:ins>
    </w:p>
    <w:p w14:paraId="30B146CA" w14:textId="1EB88AF4" w:rsidR="00A74F5B" w:rsidRPr="00A74F5B" w:rsidRDefault="00A74F5B" w:rsidP="00A74F5B">
      <w:pPr>
        <w:pStyle w:val="Listenabsatz"/>
        <w:widowControl w:val="0"/>
        <w:numPr>
          <w:ilvl w:val="0"/>
          <w:numId w:val="8"/>
        </w:numPr>
        <w:autoSpaceDE w:val="0"/>
        <w:autoSpaceDN w:val="0"/>
        <w:adjustRightInd w:val="0"/>
        <w:spacing w:after="0"/>
        <w:jc w:val="both"/>
        <w:rPr>
          <w:rFonts w:cs="Helvetica"/>
          <w:sz w:val="22"/>
          <w:szCs w:val="30"/>
          <w:rPrChange w:id="548" w:author="stefan zedlacher" w:date="2016-03-06T20:02:00Z">
            <w:rPr/>
          </w:rPrChange>
        </w:rPr>
        <w:pPrChange w:id="549" w:author="stefan zedlacher" w:date="2016-03-06T20:02:00Z">
          <w:pPr>
            <w:widowControl w:val="0"/>
            <w:autoSpaceDE w:val="0"/>
            <w:autoSpaceDN w:val="0"/>
            <w:adjustRightInd w:val="0"/>
            <w:spacing w:after="0"/>
            <w:jc w:val="both"/>
          </w:pPr>
        </w:pPrChange>
      </w:pPr>
      <w:ins w:id="550" w:author="stefan zedlacher" w:date="2016-03-06T20:07:00Z">
        <w:r>
          <w:rPr>
            <w:rFonts w:cs="Helvetica"/>
            <w:sz w:val="22"/>
            <w:szCs w:val="30"/>
          </w:rPr>
          <w:t xml:space="preserve">Was bringt die Datenbank vor Ort? -&gt; </w:t>
        </w:r>
      </w:ins>
      <w:ins w:id="551" w:author="stefan zedlacher" w:date="2016-03-06T20:11:00Z">
        <w:r w:rsidR="004C77D9">
          <w:rPr>
            <w:rFonts w:cs="Helvetica"/>
            <w:sz w:val="22"/>
            <w:szCs w:val="30"/>
          </w:rPr>
          <w:t xml:space="preserve">1. </w:t>
        </w:r>
      </w:ins>
      <w:ins w:id="552" w:author="stefan zedlacher" w:date="2016-03-06T20:07:00Z">
        <w:r>
          <w:rPr>
            <w:rFonts w:cs="Helvetica"/>
            <w:sz w:val="22"/>
            <w:szCs w:val="30"/>
          </w:rPr>
          <w:t xml:space="preserve">Semantische Suche, Verknüpfung sind dargestellt, </w:t>
        </w:r>
      </w:ins>
      <w:ins w:id="553" w:author="stefan zedlacher" w:date="2016-03-06T20:10:00Z">
        <w:r>
          <w:rPr>
            <w:rFonts w:cs="Helvetica"/>
            <w:sz w:val="22"/>
            <w:szCs w:val="30"/>
          </w:rPr>
          <w:t>Browsen wird ermöglicht.</w:t>
        </w:r>
      </w:ins>
      <w:ins w:id="554" w:author="stefan zedlacher" w:date="2016-03-06T20:11:00Z">
        <w:r w:rsidR="004C77D9">
          <w:rPr>
            <w:rFonts w:cs="Helvetica"/>
            <w:sz w:val="22"/>
            <w:szCs w:val="30"/>
          </w:rPr>
          <w:t xml:space="preserve"> 2. Ergänzungen (sind in der Datenbank möglich</w:t>
        </w:r>
      </w:ins>
      <w:ins w:id="555" w:author="stefan zedlacher" w:date="2016-03-06T20:12:00Z">
        <w:r w:rsidR="004C77D9">
          <w:rPr>
            <w:rFonts w:cs="Helvetica"/>
            <w:sz w:val="22"/>
            <w:szCs w:val="30"/>
          </w:rPr>
          <w:t xml:space="preserve"> (Graphen)</w:t>
        </w:r>
      </w:ins>
      <w:ins w:id="556" w:author="stefan zedlacher" w:date="2016-03-06T20:11:00Z">
        <w:r w:rsidR="004C77D9">
          <w:rPr>
            <w:rFonts w:cs="Helvetica"/>
            <w:sz w:val="22"/>
            <w:szCs w:val="30"/>
          </w:rPr>
          <w:t xml:space="preserve">, Postkarte von </w:t>
        </w:r>
        <w:proofErr w:type="spellStart"/>
        <w:r w:rsidR="004C77D9">
          <w:rPr>
            <w:rFonts w:cs="Helvetica"/>
            <w:sz w:val="22"/>
            <w:szCs w:val="30"/>
          </w:rPr>
          <w:t>Flock</w:t>
        </w:r>
        <w:proofErr w:type="spellEnd"/>
        <w:r w:rsidR="004C77D9">
          <w:rPr>
            <w:rFonts w:cs="Helvetica"/>
            <w:sz w:val="22"/>
            <w:szCs w:val="30"/>
          </w:rPr>
          <w:t xml:space="preserve">, Foto dazu, </w:t>
        </w:r>
        <w:proofErr w:type="spellStart"/>
        <w:r w:rsidR="004C77D9">
          <w:rPr>
            <w:rFonts w:cs="Helvetica"/>
            <w:sz w:val="22"/>
            <w:szCs w:val="30"/>
          </w:rPr>
          <w:t>Mendeley</w:t>
        </w:r>
        <w:proofErr w:type="spellEnd"/>
        <w:r w:rsidR="004C77D9">
          <w:rPr>
            <w:rFonts w:cs="Helvetica"/>
            <w:sz w:val="22"/>
            <w:szCs w:val="30"/>
          </w:rPr>
          <w:t xml:space="preserve"> Zitierungen, ....</w:t>
        </w:r>
      </w:ins>
      <w:ins w:id="557" w:author="stefan zedlacher" w:date="2016-03-06T20:14:00Z">
        <w:r w:rsidR="004C77D9">
          <w:rPr>
            <w:rFonts w:cs="Helvetica"/>
            <w:sz w:val="22"/>
            <w:szCs w:val="30"/>
          </w:rPr>
          <w:t xml:space="preserve"> -&gt; Skizzenblatt wo mehrere gearbeitet [Christoph, </w:t>
        </w:r>
        <w:proofErr w:type="spellStart"/>
        <w:r w:rsidR="004C77D9">
          <w:rPr>
            <w:rFonts w:cs="Helvetica"/>
            <w:sz w:val="22"/>
            <w:szCs w:val="30"/>
          </w:rPr>
          <w:t>arbeitsweise</w:t>
        </w:r>
        <w:proofErr w:type="spellEnd"/>
        <w:r w:rsidR="004C77D9">
          <w:rPr>
            <w:rFonts w:cs="Helvetica"/>
            <w:sz w:val="22"/>
            <w:szCs w:val="30"/>
          </w:rPr>
          <w:t xml:space="preserve"> war immer schon so, jetzt kann man Original von Bearbeitung trennen</w:t>
        </w:r>
      </w:ins>
      <w:ins w:id="558" w:author="stefan zedlacher" w:date="2016-03-06T20:15:00Z">
        <w:r w:rsidR="004C77D9">
          <w:rPr>
            <w:rFonts w:cs="Helvetica"/>
            <w:sz w:val="22"/>
            <w:szCs w:val="30"/>
          </w:rPr>
          <w:t>...</w:t>
        </w:r>
      </w:ins>
      <w:ins w:id="559" w:author="stefan zedlacher" w:date="2016-03-06T20:14:00Z">
        <w:r w:rsidR="004C77D9">
          <w:rPr>
            <w:rFonts w:cs="Helvetica"/>
            <w:sz w:val="22"/>
            <w:szCs w:val="30"/>
          </w:rPr>
          <w:t>]</w:t>
        </w:r>
      </w:ins>
      <w:ins w:id="560" w:author="stefan zedlacher" w:date="2016-03-06T20:11:00Z">
        <w:r w:rsidR="004C77D9">
          <w:rPr>
            <w:rFonts w:cs="Helvetica"/>
            <w:sz w:val="22"/>
            <w:szCs w:val="30"/>
          </w:rPr>
          <w:t>)</w:t>
        </w:r>
      </w:ins>
    </w:p>
    <w:p w14:paraId="2FE39B74" w14:textId="77777777" w:rsidR="00B44D73" w:rsidRDefault="00B44D73" w:rsidP="00FA2CD3">
      <w:pPr>
        <w:widowControl w:val="0"/>
        <w:autoSpaceDE w:val="0"/>
        <w:autoSpaceDN w:val="0"/>
        <w:adjustRightInd w:val="0"/>
        <w:spacing w:after="0"/>
        <w:jc w:val="both"/>
        <w:rPr>
          <w:rFonts w:cs="Arial"/>
          <w:sz w:val="22"/>
          <w:szCs w:val="30"/>
        </w:rPr>
      </w:pPr>
      <w:bookmarkStart w:id="561" w:name="_GoBack"/>
      <w:bookmarkEnd w:id="561"/>
    </w:p>
    <w:p w14:paraId="49CF703B" w14:textId="77777777" w:rsidR="00B44D73" w:rsidRDefault="00B44D73" w:rsidP="00FA2CD3">
      <w:pPr>
        <w:widowControl w:val="0"/>
        <w:autoSpaceDE w:val="0"/>
        <w:autoSpaceDN w:val="0"/>
        <w:adjustRightInd w:val="0"/>
        <w:spacing w:after="0"/>
        <w:jc w:val="both"/>
        <w:rPr>
          <w:rFonts w:cs="Arial"/>
          <w:sz w:val="22"/>
          <w:szCs w:val="30"/>
        </w:rPr>
      </w:pPr>
    </w:p>
    <w:p w14:paraId="36115F07" w14:textId="77777777" w:rsidR="00B44D73" w:rsidRDefault="00B44D73" w:rsidP="00FA2CD3">
      <w:pPr>
        <w:widowControl w:val="0"/>
        <w:autoSpaceDE w:val="0"/>
        <w:autoSpaceDN w:val="0"/>
        <w:adjustRightInd w:val="0"/>
        <w:spacing w:after="0"/>
        <w:jc w:val="both"/>
        <w:rPr>
          <w:rFonts w:cs="Arial"/>
          <w:sz w:val="22"/>
          <w:szCs w:val="30"/>
        </w:rPr>
      </w:pPr>
    </w:p>
    <w:p w14:paraId="53774FFB" w14:textId="77777777" w:rsidR="001174F6" w:rsidRDefault="001174F6" w:rsidP="001174F6">
      <w:pPr>
        <w:rPr>
          <w:rFonts w:cs="Arial"/>
          <w:sz w:val="22"/>
          <w:szCs w:val="30"/>
        </w:rPr>
      </w:pPr>
      <w:r>
        <w:rPr>
          <w:rFonts w:cs="Arial"/>
          <w:sz w:val="22"/>
          <w:szCs w:val="30"/>
        </w:rPr>
        <w:t xml:space="preserve">MONA: </w:t>
      </w:r>
    </w:p>
    <w:p w14:paraId="2344321E" w14:textId="77777777" w:rsidR="001174F6" w:rsidRPr="00CC768B" w:rsidRDefault="001174F6" w:rsidP="001174F6">
      <w:pPr>
        <w:rPr>
          <w:color w:val="1F497D" w:themeColor="text2"/>
          <w:sz w:val="22"/>
          <w:szCs w:val="28"/>
          <w:lang w:val="en-GB" w:eastAsia="de-DE"/>
        </w:rPr>
      </w:pPr>
      <w:proofErr w:type="spellStart"/>
      <w:r w:rsidRPr="00CC768B">
        <w:rPr>
          <w:color w:val="1F497D" w:themeColor="text2"/>
          <w:sz w:val="22"/>
          <w:szCs w:val="28"/>
          <w:lang w:val="en-GB" w:eastAsia="de-DE"/>
        </w:rPr>
        <w:t>Methodische</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Aufarbeitung</w:t>
      </w:r>
      <w:proofErr w:type="spellEnd"/>
      <w:r w:rsidRPr="00CC768B">
        <w:rPr>
          <w:color w:val="1F497D" w:themeColor="text2"/>
          <w:sz w:val="22"/>
          <w:szCs w:val="28"/>
          <w:lang w:val="en-GB" w:eastAsia="de-DE"/>
        </w:rPr>
        <w:t xml:space="preserve"> des </w:t>
      </w:r>
      <w:proofErr w:type="spellStart"/>
      <w:r w:rsidRPr="00CC768B">
        <w:rPr>
          <w:color w:val="1F497D" w:themeColor="text2"/>
          <w:sz w:val="22"/>
          <w:szCs w:val="28"/>
          <w:lang w:val="en-GB" w:eastAsia="de-DE"/>
        </w:rPr>
        <w:t>Geotagging</w:t>
      </w:r>
      <w:proofErr w:type="spellEnd"/>
      <w:r w:rsidRPr="00CC768B">
        <w:rPr>
          <w:color w:val="1F497D" w:themeColor="text2"/>
          <w:sz w:val="22"/>
          <w:szCs w:val="28"/>
          <w:lang w:val="en-GB" w:eastAsia="de-DE"/>
        </w:rPr>
        <w:t xml:space="preserve"> in </w:t>
      </w:r>
      <w:proofErr w:type="spellStart"/>
      <w:r w:rsidRPr="00CC768B">
        <w:rPr>
          <w:color w:val="1F497D" w:themeColor="text2"/>
          <w:sz w:val="22"/>
          <w:szCs w:val="28"/>
          <w:lang w:val="en-GB" w:eastAsia="de-DE"/>
        </w:rPr>
        <w:t>Verbindung</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mit</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Augumented</w:t>
      </w:r>
      <w:proofErr w:type="spellEnd"/>
      <w:r w:rsidRPr="00CC768B">
        <w:rPr>
          <w:color w:val="1F497D" w:themeColor="text2"/>
          <w:sz w:val="22"/>
          <w:szCs w:val="28"/>
          <w:lang w:val="en-GB" w:eastAsia="de-DE"/>
        </w:rPr>
        <w:t xml:space="preserve"> Reality </w:t>
      </w:r>
      <w:proofErr w:type="spellStart"/>
      <w:r w:rsidRPr="00CC768B">
        <w:rPr>
          <w:color w:val="1F497D" w:themeColor="text2"/>
          <w:sz w:val="22"/>
          <w:szCs w:val="28"/>
          <w:lang w:val="en-GB" w:eastAsia="de-DE"/>
        </w:rPr>
        <w:t>Technologien</w:t>
      </w:r>
      <w:proofErr w:type="spellEnd"/>
      <w:r w:rsidRPr="00CC768B">
        <w:rPr>
          <w:color w:val="1F497D" w:themeColor="text2"/>
          <w:sz w:val="22"/>
          <w:szCs w:val="28"/>
          <w:lang w:val="en-GB" w:eastAsia="de-DE"/>
        </w:rPr>
        <w:t xml:space="preserve"> </w:t>
      </w:r>
    </w:p>
    <w:p w14:paraId="0A436BE3" w14:textId="77777777" w:rsidR="001174F6" w:rsidRPr="00CC768B" w:rsidRDefault="001174F6" w:rsidP="001174F6">
      <w:pPr>
        <w:rPr>
          <w:color w:val="1F497D" w:themeColor="text2"/>
          <w:sz w:val="22"/>
          <w:szCs w:val="28"/>
          <w:lang w:val="en-GB" w:eastAsia="de-DE"/>
        </w:rPr>
      </w:pPr>
      <w:r w:rsidRPr="00CC768B">
        <w:rPr>
          <w:color w:val="1F497D" w:themeColor="text2"/>
          <w:sz w:val="22"/>
          <w:szCs w:val="28"/>
          <w:lang w:val="en-GB" w:eastAsia="de-DE"/>
        </w:rPr>
        <w:t xml:space="preserve">Augmented Reality </w:t>
      </w:r>
      <w:proofErr w:type="spellStart"/>
      <w:r w:rsidRPr="00CC768B">
        <w:rPr>
          <w:color w:val="1F497D" w:themeColor="text2"/>
          <w:sz w:val="22"/>
          <w:szCs w:val="28"/>
          <w:lang w:val="en-GB" w:eastAsia="de-DE"/>
        </w:rPr>
        <w:t>Anwendungen</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im</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Bereich</w:t>
      </w:r>
      <w:proofErr w:type="spellEnd"/>
      <w:r w:rsidRPr="00CC768B">
        <w:rPr>
          <w:color w:val="1F497D" w:themeColor="text2"/>
          <w:sz w:val="22"/>
          <w:szCs w:val="28"/>
          <w:lang w:val="en-GB" w:eastAsia="de-DE"/>
        </w:rPr>
        <w:t xml:space="preserve"> des Cultural Heritage</w:t>
      </w:r>
    </w:p>
    <w:p w14:paraId="578EA5C6" w14:textId="77777777" w:rsidR="00B44D73" w:rsidRDefault="00B44D73" w:rsidP="00FA2CD3">
      <w:pPr>
        <w:widowControl w:val="0"/>
        <w:autoSpaceDE w:val="0"/>
        <w:autoSpaceDN w:val="0"/>
        <w:adjustRightInd w:val="0"/>
        <w:spacing w:after="0"/>
        <w:jc w:val="both"/>
        <w:rPr>
          <w:rFonts w:cs="Arial"/>
          <w:sz w:val="22"/>
          <w:szCs w:val="30"/>
        </w:rPr>
      </w:pPr>
    </w:p>
    <w:p w14:paraId="167A939E" w14:textId="77777777" w:rsidR="00B44D73" w:rsidRDefault="00B44D73" w:rsidP="00FA2CD3">
      <w:pPr>
        <w:widowControl w:val="0"/>
        <w:autoSpaceDE w:val="0"/>
        <w:autoSpaceDN w:val="0"/>
        <w:adjustRightInd w:val="0"/>
        <w:spacing w:after="0"/>
        <w:jc w:val="both"/>
        <w:rPr>
          <w:rFonts w:cs="Arial"/>
          <w:sz w:val="22"/>
          <w:szCs w:val="30"/>
        </w:rPr>
      </w:pPr>
    </w:p>
    <w:p w14:paraId="777DE372" w14:textId="77777777" w:rsidR="00141B54" w:rsidRDefault="00141B54" w:rsidP="00FA2CD3">
      <w:pPr>
        <w:widowControl w:val="0"/>
        <w:autoSpaceDE w:val="0"/>
        <w:autoSpaceDN w:val="0"/>
        <w:adjustRightInd w:val="0"/>
        <w:spacing w:after="0"/>
        <w:jc w:val="both"/>
        <w:rPr>
          <w:rFonts w:cs="Helvetica"/>
          <w:sz w:val="22"/>
          <w:szCs w:val="30"/>
        </w:rPr>
      </w:pPr>
    </w:p>
    <w:p w14:paraId="338B7E75" w14:textId="77777777" w:rsidR="00FA2CD3" w:rsidRPr="00141B54" w:rsidRDefault="00FA2CD3" w:rsidP="00FA2CD3">
      <w:pPr>
        <w:widowControl w:val="0"/>
        <w:autoSpaceDE w:val="0"/>
        <w:autoSpaceDN w:val="0"/>
        <w:adjustRightInd w:val="0"/>
        <w:spacing w:after="0"/>
        <w:jc w:val="both"/>
        <w:rPr>
          <w:ins w:id="562" w:author="Christoph Breser" w:date="2016-02-25T09:58:00Z"/>
          <w:rFonts w:cs="Helvetica"/>
          <w:color w:val="800000"/>
          <w:sz w:val="22"/>
          <w:szCs w:val="30"/>
        </w:rPr>
      </w:pPr>
      <w:ins w:id="563" w:author="Christoph Breser" w:date="2016-02-25T09:58:00Z">
        <w:r w:rsidRPr="00141B54">
          <w:rPr>
            <w:rFonts w:cs="Helvetica"/>
            <w:color w:val="800000"/>
            <w:sz w:val="22"/>
            <w:szCs w:val="30"/>
          </w:rPr>
          <w:t xml:space="preserve">Idee </w:t>
        </w:r>
        <w:proofErr w:type="spellStart"/>
        <w:r w:rsidRPr="00141B54">
          <w:rPr>
            <w:rFonts w:cs="Helvetica"/>
            <w:color w:val="800000"/>
            <w:sz w:val="22"/>
            <w:szCs w:val="30"/>
          </w:rPr>
          <w:t>Geymüllers</w:t>
        </w:r>
        <w:proofErr w:type="spellEnd"/>
        <w:r w:rsidRPr="00141B54">
          <w:rPr>
            <w:rFonts w:cs="Helvetica"/>
            <w:color w:val="800000"/>
            <w:sz w:val="22"/>
            <w:szCs w:val="30"/>
          </w:rPr>
          <w:t xml:space="preserve"> = Referenz ? = verbindende Übereinstimmung zwischen Architektur und Skizzenblatt ?</w:t>
        </w:r>
      </w:ins>
    </w:p>
    <w:p w14:paraId="097F13AB" w14:textId="77777777" w:rsidR="00FA2CD3" w:rsidRPr="00141B54" w:rsidRDefault="00FA2CD3" w:rsidP="00FA2CD3">
      <w:pPr>
        <w:widowControl w:val="0"/>
        <w:autoSpaceDE w:val="0"/>
        <w:autoSpaceDN w:val="0"/>
        <w:adjustRightInd w:val="0"/>
        <w:spacing w:after="0"/>
        <w:jc w:val="both"/>
        <w:rPr>
          <w:ins w:id="564" w:author="Christoph Breser" w:date="2016-02-25T09:58:00Z"/>
          <w:rFonts w:cs="Helvetica"/>
          <w:color w:val="800000"/>
          <w:sz w:val="22"/>
          <w:szCs w:val="30"/>
        </w:rPr>
      </w:pPr>
    </w:p>
    <w:p w14:paraId="6B222D55" w14:textId="77777777" w:rsidR="00FA2CD3" w:rsidRPr="00141B54" w:rsidRDefault="00FA2CD3" w:rsidP="00FA2CD3">
      <w:pPr>
        <w:widowControl w:val="0"/>
        <w:autoSpaceDE w:val="0"/>
        <w:autoSpaceDN w:val="0"/>
        <w:adjustRightInd w:val="0"/>
        <w:spacing w:after="0"/>
        <w:jc w:val="both"/>
        <w:rPr>
          <w:ins w:id="565" w:author="Christoph Breser" w:date="2016-02-25T09:58:00Z"/>
          <w:rFonts w:cs="Helvetica"/>
          <w:color w:val="800000"/>
          <w:sz w:val="22"/>
          <w:szCs w:val="30"/>
        </w:rPr>
      </w:pPr>
      <w:ins w:id="566" w:author="Christoph Breser" w:date="2016-02-25T09:58:00Z">
        <w:r w:rsidRPr="00141B54">
          <w:rPr>
            <w:rFonts w:cs="Helvetica"/>
            <w:color w:val="800000"/>
            <w:sz w:val="22"/>
            <w:szCs w:val="30"/>
          </w:rPr>
          <w:t xml:space="preserve">= = Netz zwischen materiellem (Architektur) und immateriellem Referenten (Idee </w:t>
        </w:r>
        <w:proofErr w:type="spellStart"/>
        <w:r w:rsidRPr="00141B54">
          <w:rPr>
            <w:rFonts w:cs="Helvetica"/>
            <w:color w:val="800000"/>
            <w:sz w:val="22"/>
            <w:szCs w:val="30"/>
          </w:rPr>
          <w:t>Geymüllers</w:t>
        </w:r>
        <w:proofErr w:type="spellEnd"/>
        <w:r w:rsidRPr="00141B54">
          <w:rPr>
            <w:rFonts w:cs="Helvetica"/>
            <w:color w:val="800000"/>
            <w:sz w:val="22"/>
            <w:szCs w:val="30"/>
          </w:rPr>
          <w:t xml:space="preserve">), des Skizzenblattes und dem Betrachter. </w:t>
        </w:r>
      </w:ins>
    </w:p>
    <w:p w14:paraId="19320826" w14:textId="77777777" w:rsidR="00FA2CD3" w:rsidRPr="00141B54" w:rsidRDefault="00FA2CD3" w:rsidP="00FA2CD3">
      <w:pPr>
        <w:widowControl w:val="0"/>
        <w:autoSpaceDE w:val="0"/>
        <w:autoSpaceDN w:val="0"/>
        <w:adjustRightInd w:val="0"/>
        <w:spacing w:after="0"/>
        <w:jc w:val="both"/>
        <w:rPr>
          <w:ins w:id="567" w:author="Christoph Breser" w:date="2016-02-25T09:58:00Z"/>
          <w:rFonts w:cs="Helvetica"/>
          <w:color w:val="800000"/>
          <w:sz w:val="22"/>
          <w:szCs w:val="30"/>
        </w:rPr>
      </w:pPr>
    </w:p>
    <w:p w14:paraId="2F6F4D6E" w14:textId="77777777" w:rsidR="00FA2CD3" w:rsidRDefault="00FA2CD3">
      <w:pPr>
        <w:rPr>
          <w:sz w:val="22"/>
          <w:szCs w:val="28"/>
          <w:lang w:eastAsia="de-DE"/>
        </w:rPr>
      </w:pPr>
      <w:r>
        <w:rPr>
          <w:sz w:val="22"/>
          <w:szCs w:val="28"/>
          <w:lang w:eastAsia="de-DE"/>
        </w:rPr>
        <w:br w:type="page"/>
      </w:r>
    </w:p>
    <w:p w14:paraId="5BFA5491" w14:textId="77777777" w:rsidR="005F21EA" w:rsidRPr="00EA4276" w:rsidRDefault="005F21EA" w:rsidP="00AA3F18">
      <w:pPr>
        <w:jc w:val="both"/>
        <w:rPr>
          <w:strike/>
          <w:sz w:val="22"/>
          <w:szCs w:val="28"/>
          <w:lang w:eastAsia="de-DE"/>
          <w:rPrChange w:id="568" w:author="stefan zedlacher" w:date="2016-03-03T12:46:00Z">
            <w:rPr>
              <w:sz w:val="22"/>
              <w:szCs w:val="28"/>
              <w:lang w:eastAsia="de-DE"/>
            </w:rPr>
          </w:rPrChange>
        </w:rPr>
      </w:pPr>
      <w:r w:rsidRPr="00EA4276">
        <w:rPr>
          <w:strike/>
          <w:sz w:val="22"/>
          <w:szCs w:val="28"/>
          <w:lang w:eastAsia="de-DE"/>
          <w:rPrChange w:id="569" w:author="stefan zedlacher" w:date="2016-03-03T12:46:00Z">
            <w:rPr>
              <w:sz w:val="22"/>
              <w:szCs w:val="28"/>
              <w:lang w:eastAsia="de-DE"/>
            </w:rPr>
          </w:rPrChange>
        </w:rPr>
        <w:t xml:space="preserve">Anwendung des Linsenmodells von BRUNSWIK in Applikation: </w:t>
      </w:r>
    </w:p>
    <w:p w14:paraId="2D8B3630" w14:textId="77777777" w:rsidR="005F21EA" w:rsidRPr="00EA4276" w:rsidRDefault="00637767" w:rsidP="00AA3F18">
      <w:pPr>
        <w:jc w:val="both"/>
        <w:rPr>
          <w:strike/>
          <w:sz w:val="22"/>
          <w:szCs w:val="28"/>
          <w:lang w:eastAsia="de-DE"/>
          <w:rPrChange w:id="570" w:author="stefan zedlacher" w:date="2016-03-03T12:46:00Z">
            <w:rPr>
              <w:sz w:val="22"/>
              <w:szCs w:val="28"/>
              <w:lang w:eastAsia="de-DE"/>
            </w:rPr>
          </w:rPrChange>
        </w:rPr>
      </w:pPr>
      <w:r w:rsidRPr="00EA4276">
        <w:rPr>
          <w:strike/>
          <w:sz w:val="22"/>
          <w:szCs w:val="28"/>
          <w:lang w:eastAsia="de-DE"/>
          <w:rPrChange w:id="571" w:author="stefan zedlacher" w:date="2016-03-03T12:46:00Z">
            <w:rPr>
              <w:sz w:val="22"/>
              <w:szCs w:val="28"/>
              <w:lang w:eastAsia="de-DE"/>
            </w:rPr>
          </w:rPrChange>
        </w:rPr>
        <w:t xml:space="preserve"> </w:t>
      </w:r>
    </w:p>
    <w:p w14:paraId="50AA9E69" w14:textId="77777777" w:rsidR="005F21EA" w:rsidRPr="00EA4276" w:rsidRDefault="005F21EA" w:rsidP="00AA3F18">
      <w:pPr>
        <w:jc w:val="both"/>
        <w:rPr>
          <w:b/>
          <w:strike/>
          <w:sz w:val="22"/>
          <w:szCs w:val="28"/>
          <w:lang w:eastAsia="de-DE"/>
          <w:rPrChange w:id="572" w:author="stefan zedlacher" w:date="2016-03-03T12:46:00Z">
            <w:rPr>
              <w:b/>
              <w:sz w:val="22"/>
              <w:szCs w:val="28"/>
              <w:lang w:eastAsia="de-DE"/>
            </w:rPr>
          </w:rPrChange>
        </w:rPr>
      </w:pPr>
      <w:r w:rsidRPr="00EA4276">
        <w:rPr>
          <w:b/>
          <w:strike/>
          <w:sz w:val="22"/>
          <w:szCs w:val="28"/>
          <w:lang w:eastAsia="de-DE"/>
          <w:rPrChange w:id="573" w:author="stefan zedlacher" w:date="2016-03-03T12:46:00Z">
            <w:rPr>
              <w:b/>
              <w:sz w:val="22"/>
              <w:szCs w:val="28"/>
              <w:lang w:eastAsia="de-DE"/>
            </w:rPr>
          </w:rPrChange>
        </w:rPr>
        <w:t>Ebenen:</w:t>
      </w:r>
    </w:p>
    <w:p w14:paraId="3C8C0D38" w14:textId="77777777" w:rsidR="005F21EA" w:rsidRPr="00EA4276" w:rsidRDefault="005F21EA" w:rsidP="00AA3F18">
      <w:pPr>
        <w:jc w:val="both"/>
        <w:rPr>
          <w:strike/>
          <w:sz w:val="22"/>
          <w:szCs w:val="28"/>
          <w:u w:val="single"/>
          <w:lang w:eastAsia="de-DE"/>
          <w:rPrChange w:id="574" w:author="stefan zedlacher" w:date="2016-03-03T12:46:00Z">
            <w:rPr>
              <w:sz w:val="22"/>
              <w:szCs w:val="28"/>
              <w:u w:val="single"/>
              <w:lang w:eastAsia="de-DE"/>
            </w:rPr>
          </w:rPrChange>
        </w:rPr>
      </w:pPr>
    </w:p>
    <w:p w14:paraId="63E3E679" w14:textId="77777777" w:rsidR="00CC768B" w:rsidRPr="00EA4276" w:rsidRDefault="005F21EA" w:rsidP="00AA3F18">
      <w:pPr>
        <w:jc w:val="both"/>
        <w:rPr>
          <w:strike/>
          <w:sz w:val="22"/>
          <w:szCs w:val="28"/>
          <w:u w:val="single"/>
          <w:lang w:eastAsia="de-DE"/>
          <w:rPrChange w:id="575" w:author="stefan zedlacher" w:date="2016-03-03T12:46:00Z">
            <w:rPr>
              <w:sz w:val="22"/>
              <w:szCs w:val="28"/>
              <w:u w:val="single"/>
              <w:lang w:eastAsia="de-DE"/>
            </w:rPr>
          </w:rPrChange>
        </w:rPr>
      </w:pPr>
      <w:r w:rsidRPr="00EA4276">
        <w:rPr>
          <w:strike/>
          <w:sz w:val="22"/>
          <w:szCs w:val="28"/>
          <w:u w:val="single"/>
          <w:lang w:eastAsia="de-DE"/>
          <w:rPrChange w:id="576" w:author="stefan zedlacher" w:date="2016-03-03T12:46:00Z">
            <w:rPr>
              <w:sz w:val="22"/>
              <w:szCs w:val="28"/>
              <w:u w:val="single"/>
              <w:lang w:eastAsia="de-DE"/>
            </w:rPr>
          </w:rPrChange>
        </w:rPr>
        <w:t xml:space="preserve">Distale Ebene (Faktoren) </w:t>
      </w:r>
    </w:p>
    <w:p w14:paraId="390D9496" w14:textId="77777777" w:rsidR="005F21EA" w:rsidRPr="00EA4276" w:rsidRDefault="005F21EA" w:rsidP="00AA3F18">
      <w:pPr>
        <w:jc w:val="both"/>
        <w:rPr>
          <w:strike/>
          <w:sz w:val="22"/>
          <w:szCs w:val="28"/>
          <w:lang w:eastAsia="de-DE"/>
          <w:rPrChange w:id="577" w:author="stefan zedlacher" w:date="2016-03-03T12:46:00Z">
            <w:rPr>
              <w:sz w:val="22"/>
              <w:szCs w:val="28"/>
              <w:lang w:eastAsia="de-DE"/>
            </w:rPr>
          </w:rPrChange>
        </w:rPr>
      </w:pPr>
      <w:r w:rsidRPr="00EA4276">
        <w:rPr>
          <w:strike/>
          <w:sz w:val="22"/>
          <w:szCs w:val="28"/>
          <w:lang w:eastAsia="de-DE"/>
          <w:rPrChange w:id="578" w:author="stefan zedlacher" w:date="2016-03-03T12:46:00Z">
            <w:rPr>
              <w:sz w:val="22"/>
              <w:szCs w:val="28"/>
              <w:lang w:eastAsia="de-DE"/>
            </w:rPr>
          </w:rPrChange>
        </w:rPr>
        <w:t>Nicht sichtbare, jedoch kognitiv erfahrbare Ebene, welche sich aus den proximalen Merkmalen ergibt</w:t>
      </w:r>
    </w:p>
    <w:p w14:paraId="590A1628" w14:textId="77777777" w:rsidR="005F21EA" w:rsidRPr="00EA4276" w:rsidRDefault="005F21EA" w:rsidP="00AA3F18">
      <w:pPr>
        <w:jc w:val="both"/>
        <w:rPr>
          <w:strike/>
          <w:sz w:val="22"/>
          <w:szCs w:val="28"/>
          <w:lang w:eastAsia="de-DE"/>
          <w:rPrChange w:id="579" w:author="stefan zedlacher" w:date="2016-03-03T12:46:00Z">
            <w:rPr>
              <w:sz w:val="22"/>
              <w:szCs w:val="28"/>
              <w:lang w:eastAsia="de-DE"/>
            </w:rPr>
          </w:rPrChange>
        </w:rPr>
      </w:pPr>
    </w:p>
    <w:p w14:paraId="7300EA4C" w14:textId="77777777" w:rsidR="005F21EA" w:rsidRPr="00EA4276" w:rsidRDefault="005F21EA" w:rsidP="00AA3F18">
      <w:pPr>
        <w:jc w:val="both"/>
        <w:rPr>
          <w:strike/>
          <w:sz w:val="22"/>
          <w:szCs w:val="28"/>
          <w:u w:val="single"/>
          <w:lang w:eastAsia="de-DE"/>
          <w:rPrChange w:id="580" w:author="stefan zedlacher" w:date="2016-03-03T12:46:00Z">
            <w:rPr>
              <w:sz w:val="22"/>
              <w:szCs w:val="28"/>
              <w:u w:val="single"/>
              <w:lang w:eastAsia="de-DE"/>
            </w:rPr>
          </w:rPrChange>
        </w:rPr>
      </w:pPr>
      <w:r w:rsidRPr="00EA4276">
        <w:rPr>
          <w:strike/>
          <w:sz w:val="22"/>
          <w:szCs w:val="28"/>
          <w:u w:val="single"/>
          <w:lang w:eastAsia="de-DE"/>
          <w:rPrChange w:id="581" w:author="stefan zedlacher" w:date="2016-03-03T12:46:00Z">
            <w:rPr>
              <w:sz w:val="22"/>
              <w:szCs w:val="28"/>
              <w:u w:val="single"/>
              <w:lang w:eastAsia="de-DE"/>
            </w:rPr>
          </w:rPrChange>
        </w:rPr>
        <w:t>Proximale Ebene (Faktoren)</w:t>
      </w:r>
    </w:p>
    <w:p w14:paraId="052969C9" w14:textId="77777777" w:rsidR="005F21EA" w:rsidRPr="00EA4276" w:rsidRDefault="005F21EA" w:rsidP="00AA3F18">
      <w:pPr>
        <w:jc w:val="both"/>
        <w:rPr>
          <w:strike/>
          <w:sz w:val="22"/>
          <w:szCs w:val="28"/>
          <w:lang w:eastAsia="de-DE"/>
          <w:rPrChange w:id="582" w:author="stefan zedlacher" w:date="2016-03-03T12:46:00Z">
            <w:rPr>
              <w:sz w:val="22"/>
              <w:szCs w:val="28"/>
              <w:lang w:eastAsia="de-DE"/>
            </w:rPr>
          </w:rPrChange>
        </w:rPr>
      </w:pPr>
      <w:r w:rsidRPr="00EA4276">
        <w:rPr>
          <w:strike/>
          <w:sz w:val="22"/>
          <w:szCs w:val="28"/>
          <w:lang w:eastAsia="de-DE"/>
          <w:rPrChange w:id="583" w:author="stefan zedlacher" w:date="2016-03-03T12:46:00Z">
            <w:rPr>
              <w:sz w:val="22"/>
              <w:szCs w:val="28"/>
              <w:lang w:eastAsia="de-DE"/>
            </w:rPr>
          </w:rPrChange>
        </w:rPr>
        <w:t>Direkt beobachtbaren Merkmale [Übereinstimmungen zwischen Referent und Quelle]</w:t>
      </w:r>
    </w:p>
    <w:p w14:paraId="20CC0762" w14:textId="77777777" w:rsidR="005F21EA" w:rsidRPr="00EA4276" w:rsidRDefault="005F21EA" w:rsidP="00AA3F18">
      <w:pPr>
        <w:jc w:val="both"/>
        <w:rPr>
          <w:strike/>
          <w:sz w:val="22"/>
          <w:szCs w:val="28"/>
          <w:lang w:eastAsia="de-DE"/>
          <w:rPrChange w:id="584" w:author="stefan zedlacher" w:date="2016-03-03T12:46:00Z">
            <w:rPr>
              <w:sz w:val="22"/>
              <w:szCs w:val="28"/>
              <w:lang w:eastAsia="de-DE"/>
            </w:rPr>
          </w:rPrChange>
        </w:rPr>
      </w:pPr>
    </w:p>
    <w:p w14:paraId="4E43F964" w14:textId="77777777" w:rsidR="005F21EA" w:rsidRPr="00EA4276" w:rsidRDefault="005F21EA" w:rsidP="00AA3F18">
      <w:pPr>
        <w:jc w:val="both"/>
        <w:rPr>
          <w:strike/>
          <w:sz w:val="22"/>
          <w:szCs w:val="28"/>
          <w:u w:val="single"/>
          <w:lang w:eastAsia="de-DE"/>
          <w:rPrChange w:id="585" w:author="stefan zedlacher" w:date="2016-03-03T12:46:00Z">
            <w:rPr>
              <w:sz w:val="22"/>
              <w:szCs w:val="28"/>
              <w:u w:val="single"/>
              <w:lang w:eastAsia="de-DE"/>
            </w:rPr>
          </w:rPrChange>
        </w:rPr>
      </w:pPr>
      <w:r w:rsidRPr="00EA4276">
        <w:rPr>
          <w:strike/>
          <w:sz w:val="22"/>
          <w:szCs w:val="28"/>
          <w:u w:val="single"/>
          <w:lang w:eastAsia="de-DE"/>
          <w:rPrChange w:id="586" w:author="stefan zedlacher" w:date="2016-03-03T12:46:00Z">
            <w:rPr>
              <w:sz w:val="22"/>
              <w:szCs w:val="28"/>
              <w:u w:val="single"/>
              <w:lang w:eastAsia="de-DE"/>
            </w:rPr>
          </w:rPrChange>
        </w:rPr>
        <w:t>Zentrale Ebene (Faktoren)</w:t>
      </w:r>
    </w:p>
    <w:p w14:paraId="20C35369" w14:textId="77777777" w:rsidR="005F21EA" w:rsidRPr="00EA4276" w:rsidRDefault="005F21EA" w:rsidP="00AA3F18">
      <w:pPr>
        <w:jc w:val="both"/>
        <w:rPr>
          <w:strike/>
          <w:sz w:val="22"/>
          <w:szCs w:val="28"/>
          <w:lang w:eastAsia="de-DE"/>
          <w:rPrChange w:id="587" w:author="stefan zedlacher" w:date="2016-03-03T12:46:00Z">
            <w:rPr>
              <w:sz w:val="22"/>
              <w:szCs w:val="28"/>
              <w:lang w:eastAsia="de-DE"/>
            </w:rPr>
          </w:rPrChange>
        </w:rPr>
      </w:pPr>
      <w:r w:rsidRPr="00EA4276">
        <w:rPr>
          <w:strike/>
          <w:sz w:val="22"/>
          <w:szCs w:val="28"/>
          <w:lang w:eastAsia="de-DE"/>
          <w:rPrChange w:id="588" w:author="stefan zedlacher" w:date="2016-03-03T12:46:00Z">
            <w:rPr>
              <w:sz w:val="22"/>
              <w:szCs w:val="28"/>
              <w:lang w:eastAsia="de-DE"/>
            </w:rPr>
          </w:rPrChange>
        </w:rPr>
        <w:t>Manifestes Urteil, das aufgrund der Beobachtung der proximalen Merkmale getroffen wird.</w:t>
      </w:r>
    </w:p>
    <w:p w14:paraId="0063B412" w14:textId="77777777" w:rsidR="005F21EA" w:rsidRPr="00EA4276" w:rsidRDefault="005F21EA" w:rsidP="00AA3F18">
      <w:pPr>
        <w:jc w:val="both"/>
        <w:rPr>
          <w:strike/>
          <w:sz w:val="22"/>
          <w:szCs w:val="28"/>
          <w:lang w:eastAsia="de-DE"/>
          <w:rPrChange w:id="589" w:author="stefan zedlacher" w:date="2016-03-03T12:46:00Z">
            <w:rPr>
              <w:sz w:val="22"/>
              <w:szCs w:val="28"/>
              <w:lang w:eastAsia="de-DE"/>
            </w:rPr>
          </w:rPrChange>
        </w:rPr>
      </w:pPr>
    </w:p>
    <w:p w14:paraId="0BFFD09D" w14:textId="77777777" w:rsidR="005F21EA" w:rsidRPr="00EA4276" w:rsidRDefault="005F21EA" w:rsidP="00AA3F18">
      <w:pPr>
        <w:jc w:val="both"/>
        <w:rPr>
          <w:b/>
          <w:strike/>
          <w:sz w:val="22"/>
          <w:szCs w:val="28"/>
          <w:lang w:eastAsia="de-DE"/>
          <w:rPrChange w:id="590" w:author="stefan zedlacher" w:date="2016-03-03T12:46:00Z">
            <w:rPr>
              <w:b/>
              <w:sz w:val="22"/>
              <w:szCs w:val="28"/>
              <w:lang w:eastAsia="de-DE"/>
            </w:rPr>
          </w:rPrChange>
        </w:rPr>
      </w:pPr>
      <w:r w:rsidRPr="00EA4276">
        <w:rPr>
          <w:b/>
          <w:strike/>
          <w:sz w:val="22"/>
          <w:szCs w:val="28"/>
          <w:lang w:eastAsia="de-DE"/>
          <w:rPrChange w:id="591" w:author="stefan zedlacher" w:date="2016-03-03T12:46:00Z">
            <w:rPr>
              <w:b/>
              <w:sz w:val="22"/>
              <w:szCs w:val="28"/>
              <w:lang w:eastAsia="de-DE"/>
            </w:rPr>
          </w:rPrChange>
        </w:rPr>
        <w:t xml:space="preserve">Korrelative </w:t>
      </w:r>
      <w:r w:rsidR="00637767" w:rsidRPr="00EA4276">
        <w:rPr>
          <w:b/>
          <w:strike/>
          <w:sz w:val="22"/>
          <w:szCs w:val="28"/>
          <w:lang w:eastAsia="de-DE"/>
          <w:rPrChange w:id="592" w:author="stefan zedlacher" w:date="2016-03-03T12:46:00Z">
            <w:rPr>
              <w:b/>
              <w:sz w:val="22"/>
              <w:szCs w:val="28"/>
              <w:lang w:eastAsia="de-DE"/>
            </w:rPr>
          </w:rPrChange>
        </w:rPr>
        <w:t xml:space="preserve">(nicht-deterministische) </w:t>
      </w:r>
      <w:r w:rsidRPr="00EA4276">
        <w:rPr>
          <w:b/>
          <w:strike/>
          <w:sz w:val="22"/>
          <w:szCs w:val="28"/>
          <w:lang w:eastAsia="de-DE"/>
          <w:rPrChange w:id="593" w:author="stefan zedlacher" w:date="2016-03-03T12:46:00Z">
            <w:rPr>
              <w:b/>
              <w:sz w:val="22"/>
              <w:szCs w:val="28"/>
              <w:lang w:eastAsia="de-DE"/>
            </w:rPr>
          </w:rPrChange>
        </w:rPr>
        <w:t xml:space="preserve">Beziehungen: </w:t>
      </w:r>
    </w:p>
    <w:p w14:paraId="6FF2C1BE" w14:textId="77777777" w:rsidR="005F21EA" w:rsidRPr="00EA4276" w:rsidRDefault="005F21EA" w:rsidP="00AA3F18">
      <w:pPr>
        <w:jc w:val="both"/>
        <w:rPr>
          <w:strike/>
          <w:sz w:val="22"/>
          <w:szCs w:val="28"/>
          <w:lang w:eastAsia="de-DE"/>
          <w:rPrChange w:id="594" w:author="stefan zedlacher" w:date="2016-03-03T12:46:00Z">
            <w:rPr>
              <w:sz w:val="22"/>
              <w:szCs w:val="28"/>
              <w:lang w:eastAsia="de-DE"/>
            </w:rPr>
          </w:rPrChange>
        </w:rPr>
      </w:pPr>
    </w:p>
    <w:p w14:paraId="4EFF92C5" w14:textId="77777777" w:rsidR="00637767" w:rsidRPr="00EA4276" w:rsidRDefault="005F21EA" w:rsidP="00637767">
      <w:pPr>
        <w:pStyle w:val="Listenabsatz"/>
        <w:numPr>
          <w:ilvl w:val="0"/>
          <w:numId w:val="5"/>
        </w:numPr>
        <w:jc w:val="both"/>
        <w:rPr>
          <w:strike/>
          <w:sz w:val="22"/>
          <w:szCs w:val="28"/>
          <w:lang w:eastAsia="de-DE"/>
          <w:rPrChange w:id="595" w:author="stefan zedlacher" w:date="2016-03-03T12:46:00Z">
            <w:rPr>
              <w:sz w:val="22"/>
              <w:szCs w:val="28"/>
              <w:lang w:eastAsia="de-DE"/>
            </w:rPr>
          </w:rPrChange>
        </w:rPr>
      </w:pPr>
      <w:r w:rsidRPr="00EA4276">
        <w:rPr>
          <w:strike/>
          <w:sz w:val="22"/>
          <w:szCs w:val="28"/>
          <w:lang w:eastAsia="de-DE"/>
          <w:rPrChange w:id="596" w:author="stefan zedlacher" w:date="2016-03-03T12:46:00Z">
            <w:rPr>
              <w:sz w:val="22"/>
              <w:szCs w:val="28"/>
              <w:lang w:eastAsia="de-DE"/>
            </w:rPr>
          </w:rPrChange>
        </w:rPr>
        <w:t xml:space="preserve">ökologische Validität: zwischen </w:t>
      </w:r>
      <w:r w:rsidR="00637767" w:rsidRPr="00EA4276">
        <w:rPr>
          <w:strike/>
          <w:sz w:val="22"/>
          <w:szCs w:val="28"/>
          <w:lang w:eastAsia="de-DE"/>
          <w:rPrChange w:id="597" w:author="stefan zedlacher" w:date="2016-03-03T12:46:00Z">
            <w:rPr>
              <w:sz w:val="22"/>
              <w:szCs w:val="28"/>
              <w:lang w:eastAsia="de-DE"/>
            </w:rPr>
          </w:rPrChange>
        </w:rPr>
        <w:t xml:space="preserve">beobachteten </w:t>
      </w:r>
      <w:r w:rsidRPr="00EA4276">
        <w:rPr>
          <w:strike/>
          <w:sz w:val="22"/>
          <w:szCs w:val="28"/>
          <w:lang w:eastAsia="de-DE"/>
          <w:rPrChange w:id="598" w:author="stefan zedlacher" w:date="2016-03-03T12:46:00Z">
            <w:rPr>
              <w:sz w:val="22"/>
              <w:szCs w:val="28"/>
              <w:lang w:eastAsia="de-DE"/>
            </w:rPr>
          </w:rPrChange>
        </w:rPr>
        <w:t xml:space="preserve">distalem und </w:t>
      </w:r>
      <w:r w:rsidR="00637767" w:rsidRPr="00EA4276">
        <w:rPr>
          <w:strike/>
          <w:sz w:val="22"/>
          <w:szCs w:val="28"/>
          <w:lang w:eastAsia="de-DE"/>
          <w:rPrChange w:id="599" w:author="stefan zedlacher" w:date="2016-03-03T12:46:00Z">
            <w:rPr>
              <w:sz w:val="22"/>
              <w:szCs w:val="28"/>
              <w:lang w:eastAsia="de-DE"/>
            </w:rPr>
          </w:rPrChange>
        </w:rPr>
        <w:t>proximalem Merkmal</w:t>
      </w:r>
    </w:p>
    <w:p w14:paraId="3DAE6AC1" w14:textId="77777777" w:rsidR="00637767" w:rsidRPr="00EA4276" w:rsidRDefault="00637767" w:rsidP="00637767">
      <w:pPr>
        <w:pStyle w:val="Listenabsatz"/>
        <w:numPr>
          <w:ilvl w:val="0"/>
          <w:numId w:val="5"/>
        </w:numPr>
        <w:jc w:val="both"/>
        <w:rPr>
          <w:strike/>
          <w:sz w:val="22"/>
          <w:szCs w:val="28"/>
          <w:lang w:eastAsia="de-DE"/>
          <w:rPrChange w:id="600" w:author="stefan zedlacher" w:date="2016-03-03T12:46:00Z">
            <w:rPr>
              <w:sz w:val="22"/>
              <w:szCs w:val="28"/>
              <w:lang w:eastAsia="de-DE"/>
            </w:rPr>
          </w:rPrChange>
        </w:rPr>
      </w:pPr>
      <w:r w:rsidRPr="00EA4276">
        <w:rPr>
          <w:strike/>
          <w:sz w:val="22"/>
          <w:szCs w:val="28"/>
          <w:lang w:eastAsia="de-DE"/>
          <w:rPrChange w:id="601" w:author="stefan zedlacher" w:date="2016-03-03T12:46:00Z">
            <w:rPr>
              <w:sz w:val="22"/>
              <w:szCs w:val="28"/>
              <w:lang w:eastAsia="de-DE"/>
            </w:rPr>
          </w:rPrChange>
        </w:rPr>
        <w:t>Merkmalsverwertung: Beziehung zwischen proximalem Merkmal und manifestem Urteil</w:t>
      </w:r>
    </w:p>
    <w:p w14:paraId="67424A20" w14:textId="77777777" w:rsidR="005F21EA" w:rsidRPr="00EA4276" w:rsidRDefault="00637767" w:rsidP="00637767">
      <w:pPr>
        <w:pStyle w:val="Listenabsatz"/>
        <w:numPr>
          <w:ilvl w:val="0"/>
          <w:numId w:val="5"/>
        </w:numPr>
        <w:jc w:val="both"/>
        <w:rPr>
          <w:strike/>
          <w:sz w:val="22"/>
          <w:szCs w:val="28"/>
          <w:lang w:eastAsia="de-DE"/>
          <w:rPrChange w:id="602" w:author="stefan zedlacher" w:date="2016-03-03T12:46:00Z">
            <w:rPr>
              <w:sz w:val="22"/>
              <w:szCs w:val="28"/>
              <w:lang w:eastAsia="de-DE"/>
            </w:rPr>
          </w:rPrChange>
        </w:rPr>
      </w:pPr>
      <w:r w:rsidRPr="00EA4276">
        <w:rPr>
          <w:strike/>
          <w:sz w:val="22"/>
          <w:szCs w:val="28"/>
          <w:lang w:eastAsia="de-DE"/>
          <w:rPrChange w:id="603" w:author="stefan zedlacher" w:date="2016-03-03T12:46:00Z">
            <w:rPr>
              <w:sz w:val="22"/>
              <w:szCs w:val="28"/>
              <w:lang w:eastAsia="de-DE"/>
            </w:rPr>
          </w:rPrChange>
        </w:rPr>
        <w:t xml:space="preserve">Funktionale Validität: eigentliche </w:t>
      </w:r>
      <w:proofErr w:type="spellStart"/>
      <w:r w:rsidRPr="00EA4276">
        <w:rPr>
          <w:strike/>
          <w:sz w:val="22"/>
          <w:szCs w:val="28"/>
          <w:lang w:eastAsia="de-DE"/>
          <w:rPrChange w:id="604" w:author="stefan zedlacher" w:date="2016-03-03T12:46:00Z">
            <w:rPr>
              <w:sz w:val="22"/>
              <w:szCs w:val="28"/>
              <w:lang w:eastAsia="de-DE"/>
            </w:rPr>
          </w:rPrChange>
        </w:rPr>
        <w:t>Bezihung</w:t>
      </w:r>
      <w:proofErr w:type="spellEnd"/>
      <w:r w:rsidRPr="00EA4276">
        <w:rPr>
          <w:strike/>
          <w:sz w:val="22"/>
          <w:szCs w:val="28"/>
          <w:lang w:eastAsia="de-DE"/>
          <w:rPrChange w:id="605" w:author="stefan zedlacher" w:date="2016-03-03T12:46:00Z">
            <w:rPr>
              <w:sz w:val="22"/>
              <w:szCs w:val="28"/>
              <w:lang w:eastAsia="de-DE"/>
            </w:rPr>
          </w:rPrChange>
        </w:rPr>
        <w:t xml:space="preserve"> zwischen distalem Merkmal und manifestem Urteil</w:t>
      </w:r>
    </w:p>
    <w:p w14:paraId="7522898F" w14:textId="77777777" w:rsidR="00637767" w:rsidRDefault="00637767" w:rsidP="00AA3F18">
      <w:pPr>
        <w:jc w:val="both"/>
        <w:rPr>
          <w:sz w:val="22"/>
          <w:szCs w:val="28"/>
          <w:lang w:eastAsia="de-DE"/>
        </w:rPr>
      </w:pPr>
    </w:p>
    <w:p w14:paraId="49042E48" w14:textId="77777777" w:rsidR="00637767" w:rsidRDefault="00637767" w:rsidP="00AA3F18">
      <w:pPr>
        <w:jc w:val="both"/>
        <w:rPr>
          <w:sz w:val="22"/>
          <w:szCs w:val="28"/>
          <w:lang w:eastAsia="de-DE"/>
        </w:rPr>
      </w:pPr>
    </w:p>
    <w:p w14:paraId="40705965" w14:textId="77777777" w:rsidR="005F21EA" w:rsidRDefault="005F21EA" w:rsidP="00AA3F18">
      <w:pPr>
        <w:jc w:val="both"/>
        <w:rPr>
          <w:sz w:val="22"/>
          <w:szCs w:val="28"/>
          <w:lang w:eastAsia="de-DE"/>
        </w:rPr>
      </w:pPr>
    </w:p>
    <w:p w14:paraId="31225E58" w14:textId="77777777" w:rsidR="00CC768B" w:rsidRDefault="00CC768B">
      <w:pPr>
        <w:rPr>
          <w:b/>
          <w:sz w:val="22"/>
          <w:szCs w:val="28"/>
          <w:lang w:eastAsia="de-DE"/>
        </w:rPr>
      </w:pPr>
    </w:p>
    <w:p w14:paraId="0E8A29F7" w14:textId="77777777" w:rsidR="00AA36BA" w:rsidRDefault="00AA36BA">
      <w:pPr>
        <w:rPr>
          <w:ins w:id="606" w:author="Christoph Breser" w:date="2016-02-25T09:58:00Z"/>
          <w:b/>
          <w:sz w:val="22"/>
          <w:szCs w:val="28"/>
          <w:lang w:eastAsia="de-DE"/>
        </w:rPr>
      </w:pPr>
    </w:p>
    <w:p w14:paraId="6578B3F5" w14:textId="77777777" w:rsidR="001174F6" w:rsidRDefault="0008553F">
      <w:pPr>
        <w:rPr>
          <w:sz w:val="22"/>
          <w:szCs w:val="28"/>
          <w:lang w:val="en-GB" w:eastAsia="de-DE"/>
        </w:rPr>
      </w:pPr>
      <w:r>
        <w:rPr>
          <w:b/>
          <w:sz w:val="22"/>
          <w:szCs w:val="28"/>
          <w:lang w:eastAsia="de-DE"/>
        </w:rPr>
        <w:br w:type="page"/>
      </w:r>
      <w:r w:rsidR="001174F6">
        <w:rPr>
          <w:b/>
          <w:sz w:val="22"/>
          <w:szCs w:val="28"/>
          <w:lang w:eastAsia="de-DE"/>
        </w:rPr>
        <w:t>LITERATUR</w:t>
      </w:r>
    </w:p>
    <w:p w14:paraId="629CA5ED" w14:textId="77777777" w:rsidR="00C7046E" w:rsidRPr="00C7046E" w:rsidRDefault="00C7046E">
      <w:pPr>
        <w:rPr>
          <w:sz w:val="22"/>
          <w:szCs w:val="28"/>
          <w:lang w:val="en-GB" w:eastAsia="de-DE"/>
        </w:rPr>
      </w:pPr>
    </w:p>
    <w:p w14:paraId="2E9672D4" w14:textId="77777777" w:rsidR="008034D7" w:rsidRPr="008034D7" w:rsidRDefault="00C7046E" w:rsidP="006B23DA">
      <w:pPr>
        <w:jc w:val="both"/>
        <w:rPr>
          <w:rFonts w:cs="Brown-Bold"/>
          <w:bCs/>
          <w:sz w:val="18"/>
          <w:szCs w:val="34"/>
        </w:rPr>
      </w:pPr>
      <w:r w:rsidRPr="00C7046E">
        <w:rPr>
          <w:rFonts w:cs="Brown-Bold"/>
          <w:bCs/>
          <w:sz w:val="18"/>
          <w:szCs w:val="34"/>
        </w:rPr>
        <w:t xml:space="preserve">ATENICO, Rebecca J.: </w:t>
      </w:r>
      <w:proofErr w:type="spellStart"/>
      <w:r w:rsidRPr="00C7046E">
        <w:rPr>
          <w:rFonts w:cs="Brown-Bold"/>
          <w:bCs/>
          <w:sz w:val="18"/>
          <w:szCs w:val="34"/>
        </w:rPr>
        <w:t>Memory’s</w:t>
      </w:r>
      <w:proofErr w:type="spellEnd"/>
      <w:r w:rsidRPr="00C7046E">
        <w:rPr>
          <w:rFonts w:cs="Brown-Bold"/>
          <w:bCs/>
          <w:sz w:val="18"/>
          <w:szCs w:val="34"/>
        </w:rPr>
        <w:t xml:space="preserve"> Turn. </w:t>
      </w:r>
      <w:proofErr w:type="spellStart"/>
      <w:r w:rsidRPr="00C7046E">
        <w:rPr>
          <w:rFonts w:cs="Brown-Bold"/>
          <w:bCs/>
          <w:sz w:val="18"/>
          <w:szCs w:val="34"/>
        </w:rPr>
        <w:t>Reckoning</w:t>
      </w:r>
      <w:proofErr w:type="spellEnd"/>
      <w:r w:rsidRPr="00C7046E">
        <w:rPr>
          <w:rFonts w:cs="Brown-Bold"/>
          <w:bCs/>
          <w:sz w:val="18"/>
          <w:szCs w:val="34"/>
        </w:rPr>
        <w:t xml:space="preserve"> </w:t>
      </w:r>
      <w:proofErr w:type="spellStart"/>
      <w:r w:rsidRPr="00C7046E">
        <w:rPr>
          <w:rFonts w:cs="Brown-Bold"/>
          <w:bCs/>
          <w:sz w:val="18"/>
          <w:szCs w:val="34"/>
        </w:rPr>
        <w:t>with</w:t>
      </w:r>
      <w:proofErr w:type="spellEnd"/>
      <w:r w:rsidRPr="00C7046E">
        <w:rPr>
          <w:rFonts w:cs="Brown-Bold"/>
          <w:bCs/>
          <w:sz w:val="18"/>
          <w:szCs w:val="34"/>
        </w:rPr>
        <w:t xml:space="preserve"> </w:t>
      </w:r>
      <w:proofErr w:type="spellStart"/>
      <w:r w:rsidRPr="00C7046E">
        <w:rPr>
          <w:rFonts w:cs="Brown-Bold"/>
          <w:bCs/>
          <w:sz w:val="18"/>
          <w:szCs w:val="34"/>
        </w:rPr>
        <w:t>Dictatorship</w:t>
      </w:r>
      <w:proofErr w:type="spellEnd"/>
      <w:r w:rsidRPr="00C7046E">
        <w:rPr>
          <w:rFonts w:cs="Brown-Bold"/>
          <w:bCs/>
          <w:sz w:val="18"/>
          <w:szCs w:val="34"/>
        </w:rPr>
        <w:t xml:space="preserve"> in </w:t>
      </w:r>
      <w:proofErr w:type="spellStart"/>
      <w:r w:rsidRPr="00C7046E">
        <w:rPr>
          <w:rFonts w:cs="Brown-Bold"/>
          <w:bCs/>
          <w:sz w:val="18"/>
          <w:szCs w:val="34"/>
        </w:rPr>
        <w:t>Brazil</w:t>
      </w:r>
      <w:proofErr w:type="spellEnd"/>
      <w:r>
        <w:rPr>
          <w:rFonts w:cs="Brown-Bold"/>
          <w:bCs/>
          <w:sz w:val="18"/>
          <w:szCs w:val="34"/>
        </w:rPr>
        <w:t xml:space="preserve"> (Critical Human Rights), University of Wisconsin Press 2014.</w:t>
      </w:r>
    </w:p>
    <w:p w14:paraId="5CC000E9" w14:textId="77777777" w:rsidR="008034D7" w:rsidRDefault="008034D7" w:rsidP="008034D7">
      <w:pPr>
        <w:rPr>
          <w:sz w:val="18"/>
          <w:szCs w:val="28"/>
          <w:lang w:val="en-GB" w:eastAsia="de-DE"/>
        </w:rPr>
      </w:pPr>
      <w:r w:rsidRPr="008034D7">
        <w:rPr>
          <w:sz w:val="18"/>
          <w:szCs w:val="28"/>
          <w:lang w:val="en-GB" w:eastAsia="de-DE"/>
        </w:rPr>
        <w:t xml:space="preserve">DIRKSMEIER, Peter: </w:t>
      </w:r>
      <w:proofErr w:type="spellStart"/>
      <w:r w:rsidRPr="008034D7">
        <w:rPr>
          <w:sz w:val="18"/>
          <w:szCs w:val="28"/>
          <w:lang w:val="en-GB" w:eastAsia="de-DE"/>
        </w:rPr>
        <w:t>Urbanität</w:t>
      </w:r>
      <w:proofErr w:type="spellEnd"/>
      <w:r w:rsidRPr="008034D7">
        <w:rPr>
          <w:sz w:val="18"/>
          <w:szCs w:val="28"/>
          <w:lang w:val="en-GB" w:eastAsia="de-DE"/>
        </w:rPr>
        <w:t xml:space="preserve"> </w:t>
      </w:r>
      <w:proofErr w:type="spellStart"/>
      <w:r w:rsidRPr="008034D7">
        <w:rPr>
          <w:sz w:val="18"/>
          <w:szCs w:val="28"/>
          <w:lang w:val="en-GB" w:eastAsia="de-DE"/>
        </w:rPr>
        <w:t>als</w:t>
      </w:r>
      <w:proofErr w:type="spellEnd"/>
      <w:r w:rsidRPr="008034D7">
        <w:rPr>
          <w:sz w:val="18"/>
          <w:szCs w:val="28"/>
          <w:lang w:val="en-GB" w:eastAsia="de-DE"/>
        </w:rPr>
        <w:t xml:space="preserve"> Habitus. </w:t>
      </w:r>
      <w:proofErr w:type="spellStart"/>
      <w:r w:rsidRPr="008034D7">
        <w:rPr>
          <w:sz w:val="18"/>
          <w:szCs w:val="28"/>
          <w:lang w:val="en-GB" w:eastAsia="de-DE"/>
        </w:rPr>
        <w:t>Zur</w:t>
      </w:r>
      <w:proofErr w:type="spellEnd"/>
      <w:r w:rsidRPr="008034D7">
        <w:rPr>
          <w:sz w:val="18"/>
          <w:szCs w:val="28"/>
          <w:lang w:val="en-GB" w:eastAsia="de-DE"/>
        </w:rPr>
        <w:t xml:space="preserve"> </w:t>
      </w:r>
      <w:proofErr w:type="spellStart"/>
      <w:r w:rsidRPr="008034D7">
        <w:rPr>
          <w:sz w:val="18"/>
          <w:szCs w:val="28"/>
          <w:lang w:val="en-GB" w:eastAsia="de-DE"/>
        </w:rPr>
        <w:t>Sozialgeographie</w:t>
      </w:r>
      <w:proofErr w:type="spellEnd"/>
      <w:r w:rsidRPr="008034D7">
        <w:rPr>
          <w:sz w:val="18"/>
          <w:szCs w:val="28"/>
          <w:lang w:val="en-GB" w:eastAsia="de-DE"/>
        </w:rPr>
        <w:t xml:space="preserve"> </w:t>
      </w:r>
      <w:proofErr w:type="spellStart"/>
      <w:r w:rsidRPr="008034D7">
        <w:rPr>
          <w:sz w:val="18"/>
          <w:szCs w:val="28"/>
          <w:lang w:val="en-GB" w:eastAsia="de-DE"/>
        </w:rPr>
        <w:t>städtischen</w:t>
      </w:r>
      <w:proofErr w:type="spellEnd"/>
      <w:r w:rsidRPr="008034D7">
        <w:rPr>
          <w:sz w:val="18"/>
          <w:szCs w:val="28"/>
          <w:lang w:val="en-GB" w:eastAsia="de-DE"/>
        </w:rPr>
        <w:t xml:space="preserve"> </w:t>
      </w:r>
      <w:proofErr w:type="spellStart"/>
      <w:r w:rsidRPr="008034D7">
        <w:rPr>
          <w:sz w:val="18"/>
          <w:szCs w:val="28"/>
          <w:lang w:val="en-GB" w:eastAsia="de-DE"/>
        </w:rPr>
        <w:t>Lebens</w:t>
      </w:r>
      <w:proofErr w:type="spellEnd"/>
      <w:r w:rsidRPr="008034D7">
        <w:rPr>
          <w:sz w:val="18"/>
          <w:szCs w:val="28"/>
          <w:lang w:val="en-GB" w:eastAsia="de-DE"/>
        </w:rPr>
        <w:t xml:space="preserve"> auf </w:t>
      </w:r>
      <w:proofErr w:type="spellStart"/>
      <w:r w:rsidRPr="008034D7">
        <w:rPr>
          <w:sz w:val="18"/>
          <w:szCs w:val="28"/>
          <w:lang w:val="en-GB" w:eastAsia="de-DE"/>
        </w:rPr>
        <w:t>dem</w:t>
      </w:r>
      <w:proofErr w:type="spellEnd"/>
      <w:r w:rsidRPr="008034D7">
        <w:rPr>
          <w:sz w:val="18"/>
          <w:szCs w:val="28"/>
          <w:lang w:val="en-GB" w:eastAsia="de-DE"/>
        </w:rPr>
        <w:t xml:space="preserve"> Land. transcript </w:t>
      </w:r>
      <w:proofErr w:type="spellStart"/>
      <w:r w:rsidRPr="008034D7">
        <w:rPr>
          <w:sz w:val="18"/>
          <w:szCs w:val="28"/>
          <w:lang w:val="en-GB" w:eastAsia="de-DE"/>
        </w:rPr>
        <w:t>Verlag</w:t>
      </w:r>
      <w:proofErr w:type="spellEnd"/>
      <w:r w:rsidRPr="008034D7">
        <w:rPr>
          <w:sz w:val="18"/>
          <w:szCs w:val="28"/>
          <w:lang w:val="en-GB" w:eastAsia="de-DE"/>
        </w:rPr>
        <w:t xml:space="preserve">, Bielefeld 2009, </w:t>
      </w:r>
      <w:hyperlink r:id="rId9" w:history="1">
        <w:r w:rsidRPr="008034D7">
          <w:rPr>
            <w:sz w:val="18"/>
            <w:szCs w:val="28"/>
            <w:lang w:val="en-GB" w:eastAsia="de-DE"/>
          </w:rPr>
          <w:t>ISBN 978-3-8376-1127-4</w:t>
        </w:r>
      </w:hyperlink>
      <w:r w:rsidRPr="008034D7">
        <w:rPr>
          <w:sz w:val="18"/>
          <w:szCs w:val="28"/>
          <w:lang w:val="en-GB" w:eastAsia="de-DE"/>
        </w:rPr>
        <w:t>, S. 21 ff. (</w:t>
      </w:r>
      <w:hyperlink r:id="rId10" w:anchor="v=onepage&amp;q=Urbanit%C3%A4t&amp;f=false" w:history="1">
        <w:r w:rsidRPr="008034D7">
          <w:rPr>
            <w:sz w:val="18"/>
            <w:szCs w:val="28"/>
            <w:lang w:val="en-GB" w:eastAsia="de-DE"/>
          </w:rPr>
          <w:t>online</w:t>
        </w:r>
      </w:hyperlink>
      <w:r w:rsidRPr="008034D7">
        <w:rPr>
          <w:sz w:val="18"/>
          <w:szCs w:val="28"/>
          <w:lang w:val="en-GB" w:eastAsia="de-DE"/>
        </w:rPr>
        <w:t>)</w:t>
      </w:r>
    </w:p>
    <w:p w14:paraId="4CEFD8F0" w14:textId="77777777" w:rsidR="008034D7" w:rsidRPr="008034D7" w:rsidRDefault="008034D7" w:rsidP="008034D7">
      <w:pPr>
        <w:rPr>
          <w:sz w:val="18"/>
          <w:szCs w:val="28"/>
          <w:lang w:val="en-GB" w:eastAsia="de-DE"/>
        </w:rPr>
      </w:pPr>
      <w:r>
        <w:rPr>
          <w:sz w:val="18"/>
          <w:szCs w:val="28"/>
          <w:lang w:val="en-GB" w:eastAsia="de-DE"/>
        </w:rPr>
        <w:t>BAUM, Martina</w:t>
      </w:r>
      <w:r w:rsidRPr="008034D7">
        <w:rPr>
          <w:sz w:val="18"/>
          <w:szCs w:val="28"/>
          <w:lang w:val="en-GB" w:eastAsia="de-DE"/>
        </w:rPr>
        <w:t xml:space="preserve">: Urbane </w:t>
      </w:r>
      <w:proofErr w:type="spellStart"/>
      <w:r w:rsidRPr="008034D7">
        <w:rPr>
          <w:sz w:val="18"/>
          <w:szCs w:val="28"/>
          <w:lang w:val="en-GB" w:eastAsia="de-DE"/>
        </w:rPr>
        <w:t>Orte</w:t>
      </w:r>
      <w:proofErr w:type="spellEnd"/>
      <w:r w:rsidRPr="008034D7">
        <w:rPr>
          <w:sz w:val="18"/>
          <w:szCs w:val="28"/>
          <w:lang w:val="en-GB" w:eastAsia="de-DE"/>
        </w:rPr>
        <w:t xml:space="preserve">. </w:t>
      </w:r>
      <w:proofErr w:type="spellStart"/>
      <w:r w:rsidRPr="008034D7">
        <w:rPr>
          <w:sz w:val="18"/>
          <w:szCs w:val="28"/>
          <w:lang w:val="en-GB" w:eastAsia="de-DE"/>
        </w:rPr>
        <w:t>Ein</w:t>
      </w:r>
      <w:proofErr w:type="spellEnd"/>
      <w:r w:rsidRPr="008034D7">
        <w:rPr>
          <w:sz w:val="18"/>
          <w:szCs w:val="28"/>
          <w:lang w:val="en-GB" w:eastAsia="de-DE"/>
        </w:rPr>
        <w:t xml:space="preserve"> </w:t>
      </w:r>
      <w:proofErr w:type="spellStart"/>
      <w:r w:rsidRPr="008034D7">
        <w:rPr>
          <w:sz w:val="18"/>
          <w:szCs w:val="28"/>
          <w:lang w:val="en-GB" w:eastAsia="de-DE"/>
        </w:rPr>
        <w:t>Urbanitätskonzept</w:t>
      </w:r>
      <w:proofErr w:type="spellEnd"/>
      <w:r w:rsidRPr="008034D7">
        <w:rPr>
          <w:sz w:val="18"/>
          <w:szCs w:val="28"/>
          <w:lang w:val="en-GB" w:eastAsia="de-DE"/>
        </w:rPr>
        <w:t xml:space="preserve"> und seine </w:t>
      </w:r>
      <w:proofErr w:type="spellStart"/>
      <w:r w:rsidRPr="008034D7">
        <w:rPr>
          <w:sz w:val="18"/>
          <w:szCs w:val="28"/>
          <w:lang w:val="en-GB" w:eastAsia="de-DE"/>
        </w:rPr>
        <w:t>Anwendung</w:t>
      </w:r>
      <w:proofErr w:type="spellEnd"/>
      <w:r w:rsidRPr="008034D7">
        <w:rPr>
          <w:sz w:val="18"/>
          <w:szCs w:val="28"/>
          <w:lang w:val="en-GB" w:eastAsia="de-DE"/>
        </w:rPr>
        <w:t xml:space="preserve"> </w:t>
      </w:r>
      <w:proofErr w:type="spellStart"/>
      <w:r w:rsidRPr="008034D7">
        <w:rPr>
          <w:sz w:val="18"/>
          <w:szCs w:val="28"/>
          <w:lang w:val="en-GB" w:eastAsia="de-DE"/>
        </w:rPr>
        <w:t>zur</w:t>
      </w:r>
      <w:proofErr w:type="spellEnd"/>
      <w:r w:rsidRPr="008034D7">
        <w:rPr>
          <w:sz w:val="18"/>
          <w:szCs w:val="28"/>
          <w:lang w:val="en-GB" w:eastAsia="de-DE"/>
        </w:rPr>
        <w:t xml:space="preserve"> </w:t>
      </w:r>
      <w:proofErr w:type="spellStart"/>
      <w:r w:rsidRPr="008034D7">
        <w:rPr>
          <w:sz w:val="18"/>
          <w:szCs w:val="28"/>
          <w:lang w:val="en-GB" w:eastAsia="de-DE"/>
        </w:rPr>
        <w:t>Untersuchung</w:t>
      </w:r>
      <w:proofErr w:type="spellEnd"/>
      <w:r w:rsidRPr="008034D7">
        <w:rPr>
          <w:sz w:val="18"/>
          <w:szCs w:val="28"/>
          <w:lang w:val="en-GB" w:eastAsia="de-DE"/>
        </w:rPr>
        <w:t xml:space="preserve"> </w:t>
      </w:r>
      <w:proofErr w:type="spellStart"/>
      <w:r w:rsidRPr="008034D7">
        <w:rPr>
          <w:sz w:val="18"/>
          <w:szCs w:val="28"/>
          <w:lang w:val="en-GB" w:eastAsia="de-DE"/>
        </w:rPr>
        <w:t>transformierter</w:t>
      </w:r>
      <w:proofErr w:type="spellEnd"/>
      <w:r w:rsidRPr="008034D7">
        <w:rPr>
          <w:sz w:val="18"/>
          <w:szCs w:val="28"/>
          <w:lang w:val="en-GB" w:eastAsia="de-DE"/>
        </w:rPr>
        <w:t xml:space="preserve"> </w:t>
      </w:r>
      <w:proofErr w:type="spellStart"/>
      <w:r w:rsidRPr="008034D7">
        <w:rPr>
          <w:sz w:val="18"/>
          <w:szCs w:val="28"/>
          <w:lang w:val="en-GB" w:eastAsia="de-DE"/>
        </w:rPr>
        <w:t>Industrieareale</w:t>
      </w:r>
      <w:proofErr w:type="spellEnd"/>
      <w:r w:rsidRPr="008034D7">
        <w:rPr>
          <w:sz w:val="18"/>
          <w:szCs w:val="28"/>
          <w:lang w:val="en-GB" w:eastAsia="de-DE"/>
        </w:rPr>
        <w:t xml:space="preserve">. Dissertation </w:t>
      </w:r>
      <w:proofErr w:type="spellStart"/>
      <w:r w:rsidRPr="008034D7">
        <w:rPr>
          <w:sz w:val="18"/>
          <w:szCs w:val="28"/>
          <w:lang w:val="en-GB" w:eastAsia="de-DE"/>
        </w:rPr>
        <w:t>Universität</w:t>
      </w:r>
      <w:proofErr w:type="spellEnd"/>
      <w:r w:rsidRPr="008034D7">
        <w:rPr>
          <w:sz w:val="18"/>
          <w:szCs w:val="28"/>
          <w:lang w:val="en-GB" w:eastAsia="de-DE"/>
        </w:rPr>
        <w:t xml:space="preserve"> Karlsruhe (</w:t>
      </w:r>
      <w:proofErr w:type="spellStart"/>
      <w:r w:rsidRPr="008034D7">
        <w:rPr>
          <w:sz w:val="18"/>
          <w:szCs w:val="28"/>
          <w:lang w:val="en-GB" w:eastAsia="de-DE"/>
        </w:rPr>
        <w:t>Fakultät</w:t>
      </w:r>
      <w:proofErr w:type="spellEnd"/>
      <w:r w:rsidRPr="008034D7">
        <w:rPr>
          <w:sz w:val="18"/>
          <w:szCs w:val="28"/>
          <w:lang w:val="en-GB" w:eastAsia="de-DE"/>
        </w:rPr>
        <w:t xml:space="preserve"> </w:t>
      </w:r>
      <w:proofErr w:type="spellStart"/>
      <w:r w:rsidRPr="008034D7">
        <w:rPr>
          <w:sz w:val="18"/>
          <w:szCs w:val="28"/>
          <w:lang w:val="en-GB" w:eastAsia="de-DE"/>
        </w:rPr>
        <w:t>für</w:t>
      </w:r>
      <w:proofErr w:type="spellEnd"/>
      <w:r w:rsidRPr="008034D7">
        <w:rPr>
          <w:sz w:val="18"/>
          <w:szCs w:val="28"/>
          <w:lang w:val="en-GB" w:eastAsia="de-DE"/>
        </w:rPr>
        <w:t xml:space="preserve"> </w:t>
      </w:r>
      <w:proofErr w:type="spellStart"/>
      <w:r w:rsidRPr="008034D7">
        <w:rPr>
          <w:sz w:val="18"/>
          <w:szCs w:val="28"/>
          <w:lang w:val="en-GB" w:eastAsia="de-DE"/>
        </w:rPr>
        <w:t>Architektur</w:t>
      </w:r>
      <w:proofErr w:type="spellEnd"/>
      <w:r w:rsidRPr="008034D7">
        <w:rPr>
          <w:sz w:val="18"/>
          <w:szCs w:val="28"/>
          <w:lang w:val="en-GB" w:eastAsia="de-DE"/>
        </w:rPr>
        <w:t xml:space="preserve">), </w:t>
      </w:r>
      <w:proofErr w:type="spellStart"/>
      <w:r w:rsidRPr="008034D7">
        <w:rPr>
          <w:sz w:val="18"/>
          <w:szCs w:val="28"/>
          <w:lang w:val="en-GB" w:eastAsia="de-DE"/>
        </w:rPr>
        <w:t>Universitätsverlag</w:t>
      </w:r>
      <w:proofErr w:type="spellEnd"/>
      <w:r w:rsidRPr="008034D7">
        <w:rPr>
          <w:sz w:val="18"/>
          <w:szCs w:val="28"/>
          <w:lang w:val="en-GB" w:eastAsia="de-DE"/>
        </w:rPr>
        <w:t xml:space="preserve"> Karlsruhe, 2008, </w:t>
      </w:r>
      <w:hyperlink r:id="rId11" w:history="1">
        <w:r w:rsidRPr="008034D7">
          <w:rPr>
            <w:sz w:val="18"/>
            <w:szCs w:val="28"/>
            <w:lang w:val="en-GB" w:eastAsia="de-DE"/>
          </w:rPr>
          <w:t>ISBN 978-3-86644-286-3</w:t>
        </w:r>
      </w:hyperlink>
      <w:r w:rsidRPr="008034D7">
        <w:rPr>
          <w:sz w:val="18"/>
          <w:szCs w:val="28"/>
          <w:lang w:val="en-GB" w:eastAsia="de-DE"/>
        </w:rPr>
        <w:t>, S. 52 (</w:t>
      </w:r>
      <w:hyperlink r:id="rId12" w:anchor="v=onepage&amp;q=Andreas%20Feldtkeller&amp;f=false" w:history="1">
        <w:r w:rsidRPr="008034D7">
          <w:rPr>
            <w:sz w:val="18"/>
            <w:szCs w:val="28"/>
            <w:lang w:val="en-GB" w:eastAsia="de-DE"/>
          </w:rPr>
          <w:t>online</w:t>
        </w:r>
      </w:hyperlink>
      <w:r w:rsidRPr="008034D7">
        <w:rPr>
          <w:sz w:val="18"/>
          <w:szCs w:val="28"/>
          <w:lang w:val="en-GB" w:eastAsia="de-DE"/>
        </w:rPr>
        <w:t>)</w:t>
      </w:r>
    </w:p>
    <w:p w14:paraId="2862576A" w14:textId="77777777" w:rsidR="00DF6ADD" w:rsidRDefault="008034D7" w:rsidP="008034D7">
      <w:pPr>
        <w:rPr>
          <w:sz w:val="18"/>
          <w:szCs w:val="28"/>
          <w:lang w:val="en-GB" w:eastAsia="de-DE"/>
        </w:rPr>
      </w:pPr>
      <w:r>
        <w:rPr>
          <w:sz w:val="18"/>
          <w:szCs w:val="28"/>
          <w:lang w:val="en-GB" w:eastAsia="de-DE"/>
        </w:rPr>
        <w:t xml:space="preserve">KRONENWETT, </w:t>
      </w:r>
      <w:proofErr w:type="spellStart"/>
      <w:r>
        <w:rPr>
          <w:sz w:val="18"/>
          <w:szCs w:val="28"/>
          <w:lang w:val="en-GB" w:eastAsia="de-DE"/>
        </w:rPr>
        <w:t>Tanja</w:t>
      </w:r>
      <w:proofErr w:type="spellEnd"/>
      <w:r w:rsidRPr="008034D7">
        <w:rPr>
          <w:sz w:val="18"/>
          <w:szCs w:val="28"/>
          <w:lang w:val="en-GB" w:eastAsia="de-DE"/>
        </w:rPr>
        <w:t xml:space="preserve">: </w:t>
      </w:r>
      <w:proofErr w:type="spellStart"/>
      <w:r w:rsidRPr="008034D7">
        <w:rPr>
          <w:sz w:val="18"/>
          <w:szCs w:val="28"/>
          <w:lang w:val="en-GB" w:eastAsia="de-DE"/>
        </w:rPr>
        <w:t>Neue</w:t>
      </w:r>
      <w:proofErr w:type="spellEnd"/>
      <w:r w:rsidRPr="008034D7">
        <w:rPr>
          <w:sz w:val="18"/>
          <w:szCs w:val="28"/>
          <w:lang w:val="en-GB" w:eastAsia="de-DE"/>
        </w:rPr>
        <w:t xml:space="preserve"> </w:t>
      </w:r>
      <w:proofErr w:type="spellStart"/>
      <w:r w:rsidRPr="008034D7">
        <w:rPr>
          <w:sz w:val="18"/>
          <w:szCs w:val="28"/>
          <w:lang w:val="en-GB" w:eastAsia="de-DE"/>
        </w:rPr>
        <w:t>Urbanität</w:t>
      </w:r>
      <w:proofErr w:type="spellEnd"/>
      <w:r w:rsidRPr="008034D7">
        <w:rPr>
          <w:sz w:val="18"/>
          <w:szCs w:val="28"/>
          <w:lang w:val="en-GB" w:eastAsia="de-DE"/>
        </w:rPr>
        <w:t xml:space="preserve"> – Die </w:t>
      </w:r>
      <w:proofErr w:type="spellStart"/>
      <w:r w:rsidRPr="008034D7">
        <w:rPr>
          <w:sz w:val="18"/>
          <w:szCs w:val="28"/>
          <w:lang w:val="en-GB" w:eastAsia="de-DE"/>
        </w:rPr>
        <w:t>neue</w:t>
      </w:r>
      <w:proofErr w:type="spellEnd"/>
      <w:r w:rsidRPr="008034D7">
        <w:rPr>
          <w:sz w:val="18"/>
          <w:szCs w:val="28"/>
          <w:lang w:val="en-GB" w:eastAsia="de-DE"/>
        </w:rPr>
        <w:t xml:space="preserve"> </w:t>
      </w:r>
      <w:proofErr w:type="spellStart"/>
      <w:r w:rsidRPr="008034D7">
        <w:rPr>
          <w:sz w:val="18"/>
          <w:szCs w:val="28"/>
          <w:lang w:val="en-GB" w:eastAsia="de-DE"/>
        </w:rPr>
        <w:t>Attraktivität</w:t>
      </w:r>
      <w:proofErr w:type="spellEnd"/>
      <w:r w:rsidRPr="008034D7">
        <w:rPr>
          <w:sz w:val="18"/>
          <w:szCs w:val="28"/>
          <w:lang w:val="en-GB" w:eastAsia="de-DE"/>
        </w:rPr>
        <w:t xml:space="preserve"> des </w:t>
      </w:r>
      <w:proofErr w:type="spellStart"/>
      <w:r w:rsidRPr="008034D7">
        <w:rPr>
          <w:sz w:val="18"/>
          <w:szCs w:val="28"/>
          <w:lang w:val="en-GB" w:eastAsia="de-DE"/>
        </w:rPr>
        <w:t>Wohnens</w:t>
      </w:r>
      <w:proofErr w:type="spellEnd"/>
      <w:r w:rsidRPr="008034D7">
        <w:rPr>
          <w:sz w:val="18"/>
          <w:szCs w:val="28"/>
          <w:lang w:val="en-GB" w:eastAsia="de-DE"/>
        </w:rPr>
        <w:t xml:space="preserve"> </w:t>
      </w:r>
      <w:proofErr w:type="spellStart"/>
      <w:r w:rsidRPr="008034D7">
        <w:rPr>
          <w:sz w:val="18"/>
          <w:szCs w:val="28"/>
          <w:lang w:val="en-GB" w:eastAsia="de-DE"/>
        </w:rPr>
        <w:t>im</w:t>
      </w:r>
      <w:proofErr w:type="spellEnd"/>
      <w:r w:rsidRPr="008034D7">
        <w:rPr>
          <w:sz w:val="18"/>
          <w:szCs w:val="28"/>
          <w:lang w:val="en-GB" w:eastAsia="de-DE"/>
        </w:rPr>
        <w:t xml:space="preserve"> </w:t>
      </w:r>
      <w:proofErr w:type="spellStart"/>
      <w:r w:rsidRPr="008034D7">
        <w:rPr>
          <w:sz w:val="18"/>
          <w:szCs w:val="28"/>
          <w:lang w:val="en-GB" w:eastAsia="de-DE"/>
        </w:rPr>
        <w:t>Zentrum</w:t>
      </w:r>
      <w:proofErr w:type="spellEnd"/>
      <w:r w:rsidRPr="008034D7">
        <w:rPr>
          <w:sz w:val="18"/>
          <w:szCs w:val="28"/>
          <w:lang w:val="en-GB" w:eastAsia="de-DE"/>
        </w:rPr>
        <w:t xml:space="preserve">, </w:t>
      </w:r>
      <w:proofErr w:type="spellStart"/>
      <w:r w:rsidRPr="008034D7">
        <w:rPr>
          <w:sz w:val="18"/>
          <w:szCs w:val="28"/>
          <w:lang w:val="en-GB" w:eastAsia="de-DE"/>
        </w:rPr>
        <w:t>dargestellt</w:t>
      </w:r>
      <w:proofErr w:type="spellEnd"/>
      <w:r w:rsidRPr="008034D7">
        <w:rPr>
          <w:sz w:val="18"/>
          <w:szCs w:val="28"/>
          <w:lang w:val="en-GB" w:eastAsia="de-DE"/>
        </w:rPr>
        <w:t xml:space="preserve"> am </w:t>
      </w:r>
      <w:proofErr w:type="spellStart"/>
      <w:r w:rsidRPr="008034D7">
        <w:rPr>
          <w:sz w:val="18"/>
          <w:szCs w:val="28"/>
          <w:lang w:val="en-GB" w:eastAsia="de-DE"/>
        </w:rPr>
        <w:t>Beispiel</w:t>
      </w:r>
      <w:proofErr w:type="spellEnd"/>
      <w:r w:rsidRPr="008034D7">
        <w:rPr>
          <w:sz w:val="18"/>
          <w:szCs w:val="28"/>
          <w:lang w:val="en-GB" w:eastAsia="de-DE"/>
        </w:rPr>
        <w:t xml:space="preserve"> Karlsruhe </w:t>
      </w:r>
      <w:proofErr w:type="spellStart"/>
      <w:r w:rsidRPr="008034D7">
        <w:rPr>
          <w:sz w:val="18"/>
          <w:szCs w:val="28"/>
          <w:lang w:val="en-GB" w:eastAsia="de-DE"/>
        </w:rPr>
        <w:t>Südstadt</w:t>
      </w:r>
      <w:proofErr w:type="spellEnd"/>
      <w:r w:rsidRPr="008034D7">
        <w:rPr>
          <w:sz w:val="18"/>
          <w:szCs w:val="28"/>
          <w:lang w:val="en-GB" w:eastAsia="de-DE"/>
        </w:rPr>
        <w:t xml:space="preserve">. </w:t>
      </w:r>
      <w:proofErr w:type="spellStart"/>
      <w:r w:rsidRPr="008034D7">
        <w:rPr>
          <w:sz w:val="18"/>
          <w:szCs w:val="28"/>
          <w:lang w:val="en-GB" w:eastAsia="de-DE"/>
        </w:rPr>
        <w:t>Diplomarbeit</w:t>
      </w:r>
      <w:proofErr w:type="spellEnd"/>
      <w:r w:rsidRPr="008034D7">
        <w:rPr>
          <w:sz w:val="18"/>
          <w:szCs w:val="28"/>
          <w:lang w:val="en-GB" w:eastAsia="de-DE"/>
        </w:rPr>
        <w:t xml:space="preserve">, GRIN </w:t>
      </w:r>
      <w:proofErr w:type="spellStart"/>
      <w:r w:rsidRPr="008034D7">
        <w:rPr>
          <w:sz w:val="18"/>
          <w:szCs w:val="28"/>
          <w:lang w:val="en-GB" w:eastAsia="de-DE"/>
        </w:rPr>
        <w:t>Verlag</w:t>
      </w:r>
      <w:proofErr w:type="spellEnd"/>
      <w:r w:rsidRPr="008034D7">
        <w:rPr>
          <w:sz w:val="18"/>
          <w:szCs w:val="28"/>
          <w:lang w:val="en-GB" w:eastAsia="de-DE"/>
        </w:rPr>
        <w:t xml:space="preserve">, </w:t>
      </w:r>
      <w:proofErr w:type="spellStart"/>
      <w:r w:rsidRPr="008034D7">
        <w:rPr>
          <w:sz w:val="18"/>
          <w:szCs w:val="28"/>
          <w:lang w:val="en-GB" w:eastAsia="de-DE"/>
        </w:rPr>
        <w:t>München</w:t>
      </w:r>
      <w:proofErr w:type="spellEnd"/>
      <w:r w:rsidRPr="008034D7">
        <w:rPr>
          <w:sz w:val="18"/>
          <w:szCs w:val="28"/>
          <w:lang w:val="en-GB" w:eastAsia="de-DE"/>
        </w:rPr>
        <w:t xml:space="preserve"> 2007, </w:t>
      </w:r>
      <w:hyperlink r:id="rId13" w:history="1">
        <w:r w:rsidRPr="008034D7">
          <w:rPr>
            <w:sz w:val="18"/>
            <w:szCs w:val="28"/>
            <w:lang w:val="en-GB" w:eastAsia="de-DE"/>
          </w:rPr>
          <w:t>ISBN 978-3-640-87106-3</w:t>
        </w:r>
      </w:hyperlink>
      <w:r w:rsidRPr="008034D7">
        <w:rPr>
          <w:sz w:val="18"/>
          <w:szCs w:val="28"/>
          <w:lang w:val="en-GB" w:eastAsia="de-DE"/>
        </w:rPr>
        <w:t>, S. 4 (</w:t>
      </w:r>
      <w:hyperlink r:id="rId14" w:anchor="v=onepage&amp;q=Urbanit%C3%A4t&amp;f=false" w:history="1">
        <w:r w:rsidRPr="008034D7">
          <w:rPr>
            <w:sz w:val="18"/>
            <w:szCs w:val="28"/>
            <w:lang w:val="en-GB" w:eastAsia="de-DE"/>
          </w:rPr>
          <w:t>online</w:t>
        </w:r>
      </w:hyperlink>
      <w:r w:rsidRPr="008034D7">
        <w:rPr>
          <w:sz w:val="18"/>
          <w:szCs w:val="28"/>
          <w:lang w:val="en-GB" w:eastAsia="de-DE"/>
        </w:rPr>
        <w:t>)</w:t>
      </w:r>
    </w:p>
    <w:p w14:paraId="5FC04A62" w14:textId="77777777" w:rsidR="00556DB3" w:rsidRDefault="00DF6ADD" w:rsidP="00DF6ADD">
      <w:pPr>
        <w:widowControl w:val="0"/>
        <w:autoSpaceDE w:val="0"/>
        <w:autoSpaceDN w:val="0"/>
        <w:adjustRightInd w:val="0"/>
        <w:spacing w:after="0"/>
        <w:rPr>
          <w:sz w:val="18"/>
          <w:szCs w:val="28"/>
          <w:lang w:val="en-GB" w:eastAsia="de-DE"/>
        </w:rPr>
      </w:pPr>
      <w:r w:rsidRPr="00DF6ADD">
        <w:rPr>
          <w:sz w:val="18"/>
          <w:szCs w:val="28"/>
          <w:lang w:val="en-GB" w:eastAsia="de-DE"/>
        </w:rPr>
        <w:t xml:space="preserve">VASARI, Giorgio: Le </w:t>
      </w:r>
      <w:proofErr w:type="spellStart"/>
      <w:r w:rsidRPr="00DF6ADD">
        <w:rPr>
          <w:sz w:val="18"/>
          <w:szCs w:val="28"/>
          <w:lang w:val="en-GB" w:eastAsia="de-DE"/>
        </w:rPr>
        <w:t>vite</w:t>
      </w:r>
      <w:proofErr w:type="spellEnd"/>
      <w:r w:rsidRPr="00DF6ADD">
        <w:rPr>
          <w:sz w:val="18"/>
          <w:szCs w:val="28"/>
          <w:lang w:val="en-GB" w:eastAsia="de-DE"/>
        </w:rPr>
        <w:t xml:space="preserve"> de' </w:t>
      </w:r>
      <w:proofErr w:type="spellStart"/>
      <w:r w:rsidRPr="00DF6ADD">
        <w:rPr>
          <w:sz w:val="18"/>
          <w:szCs w:val="28"/>
          <w:lang w:val="en-GB" w:eastAsia="de-DE"/>
        </w:rPr>
        <w:t>più</w:t>
      </w:r>
      <w:proofErr w:type="spellEnd"/>
      <w:r w:rsidRPr="00DF6ADD">
        <w:rPr>
          <w:sz w:val="18"/>
          <w:szCs w:val="28"/>
          <w:lang w:val="en-GB" w:eastAsia="de-DE"/>
        </w:rPr>
        <w:t xml:space="preserve"> </w:t>
      </w:r>
      <w:proofErr w:type="spellStart"/>
      <w:r w:rsidRPr="00DF6ADD">
        <w:rPr>
          <w:sz w:val="18"/>
          <w:szCs w:val="28"/>
          <w:lang w:val="en-GB" w:eastAsia="de-DE"/>
        </w:rPr>
        <w:t>eccellenti</w:t>
      </w:r>
      <w:proofErr w:type="spellEnd"/>
      <w:r w:rsidRPr="00DF6ADD">
        <w:rPr>
          <w:sz w:val="18"/>
          <w:szCs w:val="28"/>
          <w:lang w:val="en-GB" w:eastAsia="de-DE"/>
        </w:rPr>
        <w:t xml:space="preserve"> </w:t>
      </w:r>
      <w:proofErr w:type="spellStart"/>
      <w:r w:rsidRPr="00DF6ADD">
        <w:rPr>
          <w:sz w:val="18"/>
          <w:szCs w:val="28"/>
          <w:lang w:val="en-GB" w:eastAsia="de-DE"/>
        </w:rPr>
        <w:t>pi</w:t>
      </w:r>
      <w:r>
        <w:rPr>
          <w:sz w:val="18"/>
          <w:szCs w:val="28"/>
          <w:lang w:val="en-GB" w:eastAsia="de-DE"/>
        </w:rPr>
        <w:t>ttori</w:t>
      </w:r>
      <w:proofErr w:type="spellEnd"/>
      <w:r>
        <w:rPr>
          <w:sz w:val="18"/>
          <w:szCs w:val="28"/>
          <w:lang w:val="en-GB" w:eastAsia="de-DE"/>
        </w:rPr>
        <w:t xml:space="preserve">, </w:t>
      </w:r>
      <w:proofErr w:type="spellStart"/>
      <w:r>
        <w:rPr>
          <w:sz w:val="18"/>
          <w:szCs w:val="28"/>
          <w:lang w:val="en-GB" w:eastAsia="de-DE"/>
        </w:rPr>
        <w:t>scultori</w:t>
      </w:r>
      <w:proofErr w:type="spellEnd"/>
      <w:r>
        <w:rPr>
          <w:sz w:val="18"/>
          <w:szCs w:val="28"/>
          <w:lang w:val="en-GB" w:eastAsia="de-DE"/>
        </w:rPr>
        <w:t xml:space="preserve"> e </w:t>
      </w:r>
      <w:proofErr w:type="spellStart"/>
      <w:r>
        <w:rPr>
          <w:sz w:val="18"/>
          <w:szCs w:val="28"/>
          <w:lang w:val="en-GB" w:eastAsia="de-DE"/>
        </w:rPr>
        <w:t>architettori</w:t>
      </w:r>
      <w:proofErr w:type="spellEnd"/>
      <w:r>
        <w:rPr>
          <w:sz w:val="18"/>
          <w:szCs w:val="28"/>
          <w:lang w:val="en-GB" w:eastAsia="de-DE"/>
        </w:rPr>
        <w:t>:</w:t>
      </w:r>
      <w:r w:rsidRPr="00DF6ADD">
        <w:rPr>
          <w:sz w:val="18"/>
          <w:szCs w:val="28"/>
          <w:lang w:val="en-GB" w:eastAsia="de-DE"/>
        </w:rPr>
        <w:t xml:space="preserve"> </w:t>
      </w:r>
      <w:proofErr w:type="spellStart"/>
      <w:r w:rsidRPr="00DF6ADD">
        <w:rPr>
          <w:sz w:val="18"/>
          <w:szCs w:val="28"/>
          <w:lang w:val="en-GB" w:eastAsia="de-DE"/>
        </w:rPr>
        <w:t>nelle</w:t>
      </w:r>
      <w:proofErr w:type="spellEnd"/>
      <w:r w:rsidRPr="00DF6ADD">
        <w:rPr>
          <w:sz w:val="18"/>
          <w:szCs w:val="28"/>
          <w:lang w:val="en-GB" w:eastAsia="de-DE"/>
        </w:rPr>
        <w:t xml:space="preserve"> </w:t>
      </w:r>
      <w:proofErr w:type="spellStart"/>
      <w:r w:rsidRPr="00DF6ADD">
        <w:rPr>
          <w:sz w:val="18"/>
          <w:szCs w:val="28"/>
          <w:lang w:val="en-GB" w:eastAsia="de-DE"/>
        </w:rPr>
        <w:t>redazioni</w:t>
      </w:r>
      <w:proofErr w:type="spellEnd"/>
      <w:r w:rsidRPr="00DF6ADD">
        <w:rPr>
          <w:sz w:val="18"/>
          <w:szCs w:val="28"/>
          <w:lang w:val="en-GB" w:eastAsia="de-DE"/>
        </w:rPr>
        <w:t xml:space="preserve"> del 1550 e 1568</w:t>
      </w:r>
      <w:r>
        <w:rPr>
          <w:sz w:val="18"/>
          <w:szCs w:val="28"/>
          <w:lang w:val="en-GB" w:eastAsia="de-DE"/>
        </w:rPr>
        <w:t>,</w:t>
      </w:r>
      <w:r w:rsidRPr="00DF6ADD">
        <w:rPr>
          <w:sz w:val="18"/>
          <w:szCs w:val="28"/>
          <w:lang w:val="en-GB" w:eastAsia="de-DE"/>
        </w:rPr>
        <w:t xml:space="preserve"> </w:t>
      </w:r>
      <w:proofErr w:type="spellStart"/>
      <w:r w:rsidRPr="00DF6ADD">
        <w:rPr>
          <w:sz w:val="18"/>
          <w:szCs w:val="28"/>
          <w:lang w:val="en-GB" w:eastAsia="de-DE"/>
        </w:rPr>
        <w:t>Te</w:t>
      </w:r>
      <w:r>
        <w:rPr>
          <w:sz w:val="18"/>
          <w:szCs w:val="28"/>
          <w:lang w:val="en-GB" w:eastAsia="de-DE"/>
        </w:rPr>
        <w:t>sto</w:t>
      </w:r>
      <w:proofErr w:type="spellEnd"/>
      <w:r>
        <w:rPr>
          <w:sz w:val="18"/>
          <w:szCs w:val="28"/>
          <w:lang w:val="en-GB" w:eastAsia="de-DE"/>
        </w:rPr>
        <w:t xml:space="preserve"> a </w:t>
      </w:r>
      <w:proofErr w:type="spellStart"/>
      <w:r>
        <w:rPr>
          <w:sz w:val="18"/>
          <w:szCs w:val="28"/>
          <w:lang w:val="en-GB" w:eastAsia="de-DE"/>
        </w:rPr>
        <w:t>cura</w:t>
      </w:r>
      <w:proofErr w:type="spellEnd"/>
      <w:r>
        <w:rPr>
          <w:sz w:val="18"/>
          <w:szCs w:val="28"/>
          <w:lang w:val="en-GB" w:eastAsia="de-DE"/>
        </w:rPr>
        <w:t xml:space="preserve"> di Rosanna </w:t>
      </w:r>
      <w:proofErr w:type="spellStart"/>
      <w:r>
        <w:rPr>
          <w:sz w:val="18"/>
          <w:szCs w:val="28"/>
          <w:lang w:val="en-GB" w:eastAsia="de-DE"/>
        </w:rPr>
        <w:t>Bettarini</w:t>
      </w:r>
      <w:proofErr w:type="spellEnd"/>
      <w:r w:rsidRPr="00DF6ADD">
        <w:rPr>
          <w:sz w:val="18"/>
          <w:szCs w:val="28"/>
          <w:lang w:val="en-GB" w:eastAsia="de-DE"/>
        </w:rPr>
        <w:t xml:space="preserve">; </w:t>
      </w:r>
      <w:proofErr w:type="spellStart"/>
      <w:r w:rsidRPr="00DF6ADD">
        <w:rPr>
          <w:sz w:val="18"/>
          <w:szCs w:val="28"/>
          <w:lang w:val="en-GB" w:eastAsia="de-DE"/>
        </w:rPr>
        <w:t>Commento</w:t>
      </w:r>
      <w:proofErr w:type="spellEnd"/>
      <w:r w:rsidRPr="00DF6ADD">
        <w:rPr>
          <w:sz w:val="18"/>
          <w:szCs w:val="28"/>
          <w:lang w:val="en-GB" w:eastAsia="de-DE"/>
        </w:rPr>
        <w:t xml:space="preserve"> </w:t>
      </w:r>
      <w:proofErr w:type="spellStart"/>
      <w:r w:rsidRPr="00DF6ADD">
        <w:rPr>
          <w:sz w:val="18"/>
          <w:szCs w:val="28"/>
          <w:lang w:val="en-GB" w:eastAsia="de-DE"/>
        </w:rPr>
        <w:t>sec</w:t>
      </w:r>
      <w:r>
        <w:rPr>
          <w:sz w:val="18"/>
          <w:szCs w:val="28"/>
          <w:lang w:val="en-GB" w:eastAsia="de-DE"/>
        </w:rPr>
        <w:t>olare</w:t>
      </w:r>
      <w:proofErr w:type="spellEnd"/>
      <w:r>
        <w:rPr>
          <w:sz w:val="18"/>
          <w:szCs w:val="28"/>
          <w:lang w:val="en-GB" w:eastAsia="de-DE"/>
        </w:rPr>
        <w:t xml:space="preserve"> a </w:t>
      </w:r>
      <w:proofErr w:type="spellStart"/>
      <w:r>
        <w:rPr>
          <w:sz w:val="18"/>
          <w:szCs w:val="28"/>
          <w:lang w:val="en-GB" w:eastAsia="de-DE"/>
        </w:rPr>
        <w:t>cura</w:t>
      </w:r>
      <w:proofErr w:type="spellEnd"/>
      <w:r>
        <w:rPr>
          <w:sz w:val="18"/>
          <w:szCs w:val="28"/>
          <w:lang w:val="en-GB" w:eastAsia="de-DE"/>
        </w:rPr>
        <w:t xml:space="preserve"> di Paola </w:t>
      </w:r>
      <w:proofErr w:type="spellStart"/>
      <w:r>
        <w:rPr>
          <w:sz w:val="18"/>
          <w:szCs w:val="28"/>
          <w:lang w:val="en-GB" w:eastAsia="de-DE"/>
        </w:rPr>
        <w:t>Barocchi</w:t>
      </w:r>
      <w:proofErr w:type="spellEnd"/>
      <w:r>
        <w:rPr>
          <w:sz w:val="18"/>
          <w:szCs w:val="28"/>
          <w:lang w:val="en-GB" w:eastAsia="de-DE"/>
        </w:rPr>
        <w:t xml:space="preserve">, </w:t>
      </w:r>
      <w:proofErr w:type="spellStart"/>
      <w:r w:rsidRPr="00DF6ADD">
        <w:rPr>
          <w:sz w:val="18"/>
          <w:szCs w:val="28"/>
          <w:lang w:val="en-GB" w:eastAsia="de-DE"/>
        </w:rPr>
        <w:t>Sansoni</w:t>
      </w:r>
      <w:proofErr w:type="spellEnd"/>
      <w:r>
        <w:rPr>
          <w:sz w:val="18"/>
          <w:szCs w:val="28"/>
          <w:lang w:val="en-GB" w:eastAsia="de-DE"/>
        </w:rPr>
        <w:t>: Firenze 1966.</w:t>
      </w:r>
    </w:p>
    <w:p w14:paraId="6EF27960" w14:textId="77777777" w:rsidR="00556DB3" w:rsidRDefault="00556DB3" w:rsidP="00DF6ADD">
      <w:pPr>
        <w:widowControl w:val="0"/>
        <w:autoSpaceDE w:val="0"/>
        <w:autoSpaceDN w:val="0"/>
        <w:adjustRightInd w:val="0"/>
        <w:spacing w:after="0"/>
        <w:rPr>
          <w:sz w:val="18"/>
          <w:szCs w:val="28"/>
          <w:lang w:val="en-GB" w:eastAsia="de-DE"/>
        </w:rPr>
      </w:pPr>
    </w:p>
    <w:p w14:paraId="672747AA" w14:textId="77777777" w:rsidR="00556DB3" w:rsidRDefault="00556DB3" w:rsidP="00DF6ADD">
      <w:pPr>
        <w:widowControl w:val="0"/>
        <w:autoSpaceDE w:val="0"/>
        <w:autoSpaceDN w:val="0"/>
        <w:adjustRightInd w:val="0"/>
        <w:spacing w:after="0"/>
        <w:rPr>
          <w:sz w:val="18"/>
          <w:szCs w:val="28"/>
          <w:lang w:val="en-GB" w:eastAsia="de-DE"/>
        </w:rPr>
      </w:pPr>
      <w:r>
        <w:rPr>
          <w:sz w:val="18"/>
          <w:szCs w:val="28"/>
          <w:lang w:val="en-GB" w:eastAsia="de-DE"/>
        </w:rPr>
        <w:t xml:space="preserve">WEBER, Max: Die </w:t>
      </w:r>
      <w:proofErr w:type="spellStart"/>
      <w:r>
        <w:rPr>
          <w:sz w:val="18"/>
          <w:szCs w:val="28"/>
          <w:lang w:val="en-GB" w:eastAsia="de-DE"/>
        </w:rPr>
        <w:t>Stadt</w:t>
      </w:r>
      <w:proofErr w:type="spellEnd"/>
      <w:r>
        <w:rPr>
          <w:sz w:val="18"/>
          <w:szCs w:val="28"/>
          <w:lang w:val="en-GB" w:eastAsia="de-DE"/>
        </w:rPr>
        <w:t xml:space="preserve">. Edited by Horst </w:t>
      </w:r>
      <w:proofErr w:type="spellStart"/>
      <w:r>
        <w:rPr>
          <w:sz w:val="18"/>
          <w:szCs w:val="28"/>
          <w:lang w:val="en-GB" w:eastAsia="de-DE"/>
        </w:rPr>
        <w:t>Baier</w:t>
      </w:r>
      <w:proofErr w:type="spellEnd"/>
      <w:r>
        <w:rPr>
          <w:sz w:val="18"/>
          <w:szCs w:val="28"/>
          <w:lang w:val="en-GB" w:eastAsia="de-DE"/>
        </w:rPr>
        <w:t xml:space="preserve">, M. Rainer </w:t>
      </w:r>
      <w:proofErr w:type="spellStart"/>
      <w:r>
        <w:rPr>
          <w:sz w:val="18"/>
          <w:szCs w:val="28"/>
          <w:lang w:val="en-GB" w:eastAsia="de-DE"/>
        </w:rPr>
        <w:t>Lepsius</w:t>
      </w:r>
      <w:proofErr w:type="spellEnd"/>
      <w:r>
        <w:rPr>
          <w:sz w:val="18"/>
          <w:szCs w:val="28"/>
          <w:lang w:val="en-GB" w:eastAsia="de-DE"/>
        </w:rPr>
        <w:t xml:space="preserve">, J. Wolfgang Mommsen, Wolfgang </w:t>
      </w:r>
      <w:proofErr w:type="spellStart"/>
      <w:r>
        <w:rPr>
          <w:sz w:val="18"/>
          <w:szCs w:val="28"/>
          <w:lang w:val="en-GB" w:eastAsia="de-DE"/>
        </w:rPr>
        <w:t>Schluchter</w:t>
      </w:r>
      <w:proofErr w:type="spellEnd"/>
      <w:r>
        <w:rPr>
          <w:sz w:val="18"/>
          <w:szCs w:val="28"/>
          <w:lang w:val="en-GB" w:eastAsia="de-DE"/>
        </w:rPr>
        <w:t xml:space="preserve"> and Johannes Winckelmann. Vol. 5, </w:t>
      </w:r>
      <w:proofErr w:type="spellStart"/>
      <w:r>
        <w:rPr>
          <w:sz w:val="18"/>
          <w:szCs w:val="28"/>
          <w:lang w:val="en-GB" w:eastAsia="de-DE"/>
        </w:rPr>
        <w:t>Gesamtausgabe</w:t>
      </w:r>
      <w:proofErr w:type="spellEnd"/>
      <w:r>
        <w:rPr>
          <w:sz w:val="18"/>
          <w:szCs w:val="28"/>
          <w:lang w:val="en-GB" w:eastAsia="de-DE"/>
        </w:rPr>
        <w:t xml:space="preserve"> Max Weber. Abt. 1. </w:t>
      </w:r>
      <w:proofErr w:type="spellStart"/>
      <w:r>
        <w:rPr>
          <w:sz w:val="18"/>
          <w:szCs w:val="28"/>
          <w:lang w:val="en-GB" w:eastAsia="de-DE"/>
        </w:rPr>
        <w:t>Schriften</w:t>
      </w:r>
      <w:proofErr w:type="spellEnd"/>
      <w:r>
        <w:rPr>
          <w:sz w:val="18"/>
          <w:szCs w:val="28"/>
          <w:lang w:val="en-GB" w:eastAsia="de-DE"/>
        </w:rPr>
        <w:t xml:space="preserve"> und </w:t>
      </w:r>
      <w:proofErr w:type="spellStart"/>
      <w:r>
        <w:rPr>
          <w:sz w:val="18"/>
          <w:szCs w:val="28"/>
          <w:lang w:val="en-GB" w:eastAsia="de-DE"/>
        </w:rPr>
        <w:t>Reden</w:t>
      </w:r>
      <w:proofErr w:type="spellEnd"/>
      <w:r>
        <w:rPr>
          <w:sz w:val="18"/>
          <w:szCs w:val="28"/>
          <w:lang w:val="en-GB" w:eastAsia="de-DE"/>
        </w:rPr>
        <w:t xml:space="preserve">. Bd. 22-5. </w:t>
      </w:r>
      <w:proofErr w:type="spellStart"/>
      <w:r>
        <w:rPr>
          <w:sz w:val="18"/>
          <w:szCs w:val="28"/>
          <w:lang w:val="en-GB" w:eastAsia="de-DE"/>
        </w:rPr>
        <w:t>Wirtschaft</w:t>
      </w:r>
      <w:proofErr w:type="spellEnd"/>
      <w:r>
        <w:rPr>
          <w:sz w:val="18"/>
          <w:szCs w:val="28"/>
          <w:lang w:val="en-GB" w:eastAsia="de-DE"/>
        </w:rPr>
        <w:t xml:space="preserve"> und </w:t>
      </w:r>
      <w:proofErr w:type="spellStart"/>
      <w:r>
        <w:rPr>
          <w:sz w:val="18"/>
          <w:szCs w:val="28"/>
          <w:lang w:val="en-GB" w:eastAsia="de-DE"/>
        </w:rPr>
        <w:t>Gesellschaft</w:t>
      </w:r>
      <w:proofErr w:type="spellEnd"/>
      <w:r>
        <w:rPr>
          <w:sz w:val="18"/>
          <w:szCs w:val="28"/>
          <w:lang w:val="en-GB" w:eastAsia="de-DE"/>
        </w:rPr>
        <w:t xml:space="preserve">: die </w:t>
      </w:r>
      <w:proofErr w:type="spellStart"/>
      <w:r>
        <w:rPr>
          <w:sz w:val="18"/>
          <w:szCs w:val="28"/>
          <w:lang w:val="en-GB" w:eastAsia="de-DE"/>
        </w:rPr>
        <w:t>Wirtschaft</w:t>
      </w:r>
      <w:proofErr w:type="spellEnd"/>
      <w:r>
        <w:rPr>
          <w:sz w:val="18"/>
          <w:szCs w:val="28"/>
          <w:lang w:val="en-GB" w:eastAsia="de-DE"/>
        </w:rPr>
        <w:t xml:space="preserve"> und die </w:t>
      </w:r>
      <w:proofErr w:type="spellStart"/>
      <w:r>
        <w:rPr>
          <w:sz w:val="18"/>
          <w:szCs w:val="28"/>
          <w:lang w:val="en-GB" w:eastAsia="de-DE"/>
        </w:rPr>
        <w:t>gesellschaftliche</w:t>
      </w:r>
      <w:proofErr w:type="spellEnd"/>
      <w:r>
        <w:rPr>
          <w:sz w:val="18"/>
          <w:szCs w:val="28"/>
          <w:lang w:val="en-GB" w:eastAsia="de-DE"/>
        </w:rPr>
        <w:t xml:space="preserve"> </w:t>
      </w:r>
      <w:proofErr w:type="spellStart"/>
      <w:r>
        <w:rPr>
          <w:sz w:val="18"/>
          <w:szCs w:val="28"/>
          <w:lang w:val="en-GB" w:eastAsia="de-DE"/>
        </w:rPr>
        <w:t>Ordnung</w:t>
      </w:r>
      <w:proofErr w:type="spellEnd"/>
      <w:r>
        <w:rPr>
          <w:sz w:val="18"/>
          <w:szCs w:val="28"/>
          <w:lang w:val="en-GB" w:eastAsia="de-DE"/>
        </w:rPr>
        <w:t xml:space="preserve"> und </w:t>
      </w:r>
      <w:proofErr w:type="spellStart"/>
      <w:r>
        <w:rPr>
          <w:sz w:val="18"/>
          <w:szCs w:val="28"/>
          <w:lang w:val="en-GB" w:eastAsia="de-DE"/>
        </w:rPr>
        <w:t>Mächte</w:t>
      </w:r>
      <w:proofErr w:type="spellEnd"/>
      <w:r>
        <w:rPr>
          <w:sz w:val="18"/>
          <w:szCs w:val="28"/>
          <w:lang w:val="en-GB" w:eastAsia="de-DE"/>
        </w:rPr>
        <w:t xml:space="preserve">; </w:t>
      </w:r>
      <w:proofErr w:type="spellStart"/>
      <w:r>
        <w:rPr>
          <w:sz w:val="18"/>
          <w:szCs w:val="28"/>
          <w:lang w:val="en-GB" w:eastAsia="de-DE"/>
        </w:rPr>
        <w:t>Nachlass</w:t>
      </w:r>
      <w:proofErr w:type="spellEnd"/>
      <w:r>
        <w:rPr>
          <w:sz w:val="18"/>
          <w:szCs w:val="28"/>
          <w:lang w:val="en-GB" w:eastAsia="de-DE"/>
        </w:rPr>
        <w:t xml:space="preserve">. </w:t>
      </w:r>
      <w:proofErr w:type="spellStart"/>
      <w:r>
        <w:rPr>
          <w:sz w:val="18"/>
          <w:szCs w:val="28"/>
          <w:lang w:val="en-GB" w:eastAsia="de-DE"/>
        </w:rPr>
        <w:t>Tübingen</w:t>
      </w:r>
      <w:proofErr w:type="spellEnd"/>
      <w:r>
        <w:rPr>
          <w:sz w:val="18"/>
          <w:szCs w:val="28"/>
          <w:lang w:val="en-GB" w:eastAsia="de-DE"/>
        </w:rPr>
        <w:t xml:space="preserve">: J.C.B. Mohr (Paul </w:t>
      </w:r>
      <w:proofErr w:type="spellStart"/>
      <w:r>
        <w:rPr>
          <w:sz w:val="18"/>
          <w:szCs w:val="28"/>
          <w:lang w:val="en-GB" w:eastAsia="de-DE"/>
        </w:rPr>
        <w:t>Siebeck</w:t>
      </w:r>
      <w:proofErr w:type="spellEnd"/>
      <w:r>
        <w:rPr>
          <w:sz w:val="18"/>
          <w:szCs w:val="28"/>
          <w:lang w:val="en-GB" w:eastAsia="de-DE"/>
        </w:rPr>
        <w:t>), 1999.</w:t>
      </w:r>
    </w:p>
    <w:p w14:paraId="68F54542" w14:textId="77777777" w:rsidR="00556DB3" w:rsidRDefault="00556DB3" w:rsidP="00DF6ADD">
      <w:pPr>
        <w:widowControl w:val="0"/>
        <w:autoSpaceDE w:val="0"/>
        <w:autoSpaceDN w:val="0"/>
        <w:adjustRightInd w:val="0"/>
        <w:spacing w:after="0"/>
        <w:rPr>
          <w:sz w:val="18"/>
          <w:szCs w:val="28"/>
          <w:lang w:val="en-GB" w:eastAsia="de-DE"/>
        </w:rPr>
      </w:pPr>
    </w:p>
    <w:p w14:paraId="246EE286" w14:textId="77777777" w:rsidR="00AB10B4" w:rsidRDefault="00556DB3" w:rsidP="008034D7">
      <w:pPr>
        <w:rPr>
          <w:sz w:val="18"/>
          <w:szCs w:val="28"/>
          <w:lang w:val="en-GB" w:eastAsia="de-DE"/>
        </w:rPr>
      </w:pPr>
      <w:r>
        <w:rPr>
          <w:sz w:val="18"/>
          <w:szCs w:val="28"/>
          <w:lang w:val="en-GB" w:eastAsia="de-DE"/>
        </w:rPr>
        <w:t xml:space="preserve">FOUCAULT, Michel: </w:t>
      </w:r>
      <w:proofErr w:type="spellStart"/>
      <w:r>
        <w:rPr>
          <w:sz w:val="18"/>
          <w:szCs w:val="28"/>
          <w:lang w:val="en-GB" w:eastAsia="de-DE"/>
        </w:rPr>
        <w:t>Sicherheit</w:t>
      </w:r>
      <w:proofErr w:type="spellEnd"/>
      <w:r>
        <w:rPr>
          <w:sz w:val="18"/>
          <w:szCs w:val="28"/>
          <w:lang w:val="en-GB" w:eastAsia="de-DE"/>
        </w:rPr>
        <w:t xml:space="preserve">, </w:t>
      </w:r>
      <w:proofErr w:type="spellStart"/>
      <w:r>
        <w:rPr>
          <w:sz w:val="18"/>
          <w:szCs w:val="28"/>
          <w:lang w:val="en-GB" w:eastAsia="de-DE"/>
        </w:rPr>
        <w:t>Territorium</w:t>
      </w:r>
      <w:proofErr w:type="spellEnd"/>
      <w:r>
        <w:rPr>
          <w:sz w:val="18"/>
          <w:szCs w:val="28"/>
          <w:lang w:val="en-GB" w:eastAsia="de-DE"/>
        </w:rPr>
        <w:t xml:space="preserve">, </w:t>
      </w:r>
      <w:proofErr w:type="spellStart"/>
      <w:r>
        <w:rPr>
          <w:sz w:val="18"/>
          <w:szCs w:val="28"/>
          <w:lang w:val="en-GB" w:eastAsia="de-DE"/>
        </w:rPr>
        <w:t>Bevölkerung</w:t>
      </w:r>
      <w:proofErr w:type="spellEnd"/>
      <w:r>
        <w:rPr>
          <w:sz w:val="18"/>
          <w:szCs w:val="28"/>
          <w:lang w:val="en-GB" w:eastAsia="de-DE"/>
        </w:rPr>
        <w:t xml:space="preserve">. Geschichte der </w:t>
      </w:r>
      <w:proofErr w:type="spellStart"/>
      <w:r>
        <w:rPr>
          <w:sz w:val="18"/>
          <w:szCs w:val="28"/>
          <w:lang w:val="en-GB" w:eastAsia="de-DE"/>
        </w:rPr>
        <w:t>Gouvernementalität</w:t>
      </w:r>
      <w:proofErr w:type="spellEnd"/>
      <w:r>
        <w:rPr>
          <w:sz w:val="18"/>
          <w:szCs w:val="28"/>
          <w:lang w:val="en-GB" w:eastAsia="de-DE"/>
        </w:rPr>
        <w:t xml:space="preserve"> I, </w:t>
      </w:r>
      <w:proofErr w:type="spellStart"/>
      <w:r>
        <w:rPr>
          <w:sz w:val="18"/>
          <w:szCs w:val="28"/>
          <w:lang w:val="en-GB" w:eastAsia="de-DE"/>
        </w:rPr>
        <w:t>suhrkamp</w:t>
      </w:r>
      <w:proofErr w:type="spellEnd"/>
      <w:r>
        <w:rPr>
          <w:sz w:val="18"/>
          <w:szCs w:val="28"/>
          <w:lang w:val="en-GB" w:eastAsia="de-DE"/>
        </w:rPr>
        <w:t xml:space="preserve"> </w:t>
      </w:r>
      <w:proofErr w:type="spellStart"/>
      <w:r>
        <w:rPr>
          <w:sz w:val="18"/>
          <w:szCs w:val="28"/>
          <w:lang w:val="en-GB" w:eastAsia="de-DE"/>
        </w:rPr>
        <w:t>taschenbuch</w:t>
      </w:r>
      <w:proofErr w:type="spellEnd"/>
      <w:r>
        <w:rPr>
          <w:sz w:val="18"/>
          <w:szCs w:val="28"/>
          <w:lang w:val="en-GB" w:eastAsia="de-DE"/>
        </w:rPr>
        <w:t xml:space="preserve"> </w:t>
      </w:r>
      <w:proofErr w:type="spellStart"/>
      <w:r>
        <w:rPr>
          <w:sz w:val="18"/>
          <w:szCs w:val="28"/>
          <w:lang w:val="en-GB" w:eastAsia="de-DE"/>
        </w:rPr>
        <w:t>wissenschaft</w:t>
      </w:r>
      <w:proofErr w:type="spellEnd"/>
      <w:r>
        <w:rPr>
          <w:sz w:val="18"/>
          <w:szCs w:val="28"/>
          <w:lang w:val="en-GB" w:eastAsia="de-DE"/>
        </w:rPr>
        <w:t xml:space="preserve">. Frankfurt am Main: </w:t>
      </w:r>
      <w:proofErr w:type="spellStart"/>
      <w:r>
        <w:rPr>
          <w:sz w:val="18"/>
          <w:szCs w:val="28"/>
          <w:lang w:val="en-GB" w:eastAsia="de-DE"/>
        </w:rPr>
        <w:t>Suhrkamp</w:t>
      </w:r>
      <w:proofErr w:type="spellEnd"/>
      <w:r>
        <w:rPr>
          <w:sz w:val="18"/>
          <w:szCs w:val="28"/>
          <w:lang w:val="en-GB" w:eastAsia="de-DE"/>
        </w:rPr>
        <w:t xml:space="preserve"> </w:t>
      </w:r>
      <w:proofErr w:type="spellStart"/>
      <w:r>
        <w:rPr>
          <w:sz w:val="18"/>
          <w:szCs w:val="28"/>
          <w:lang w:val="en-GB" w:eastAsia="de-DE"/>
        </w:rPr>
        <w:t>Verlag</w:t>
      </w:r>
      <w:proofErr w:type="spellEnd"/>
      <w:r>
        <w:rPr>
          <w:sz w:val="18"/>
          <w:szCs w:val="28"/>
          <w:lang w:val="en-GB" w:eastAsia="de-DE"/>
        </w:rPr>
        <w:t>, 1989.</w:t>
      </w:r>
    </w:p>
    <w:p w14:paraId="4CF4F796" w14:textId="77777777" w:rsidR="005873A9" w:rsidRDefault="00BC4F77" w:rsidP="008034D7">
      <w:pPr>
        <w:rPr>
          <w:sz w:val="18"/>
          <w:szCs w:val="28"/>
          <w:lang w:val="en-GB" w:eastAsia="de-DE"/>
        </w:rPr>
      </w:pPr>
      <w:r>
        <w:rPr>
          <w:sz w:val="18"/>
          <w:szCs w:val="28"/>
          <w:lang w:val="en-GB" w:eastAsia="de-DE"/>
        </w:rPr>
        <w:t>FOUCAULT</w:t>
      </w:r>
      <w:r w:rsidRPr="00BC4F77">
        <w:rPr>
          <w:sz w:val="18"/>
          <w:szCs w:val="28"/>
          <w:lang w:val="en-GB" w:eastAsia="de-DE"/>
        </w:rPr>
        <w:t xml:space="preserve">, Michel. (1999). Das </w:t>
      </w:r>
      <w:proofErr w:type="spellStart"/>
      <w:r w:rsidRPr="00BC4F77">
        <w:rPr>
          <w:sz w:val="18"/>
          <w:szCs w:val="28"/>
          <w:lang w:val="en-GB" w:eastAsia="de-DE"/>
        </w:rPr>
        <w:t>historische</w:t>
      </w:r>
      <w:proofErr w:type="spellEnd"/>
      <w:r w:rsidRPr="00BC4F77">
        <w:rPr>
          <w:sz w:val="18"/>
          <w:szCs w:val="28"/>
          <w:lang w:val="en-GB" w:eastAsia="de-DE"/>
        </w:rPr>
        <w:t xml:space="preserve"> </w:t>
      </w:r>
      <w:proofErr w:type="spellStart"/>
      <w:r w:rsidRPr="00BC4F77">
        <w:rPr>
          <w:sz w:val="18"/>
          <w:szCs w:val="28"/>
          <w:lang w:val="en-GB" w:eastAsia="de-DE"/>
        </w:rPr>
        <w:t>Apriori</w:t>
      </w:r>
      <w:proofErr w:type="spellEnd"/>
      <w:r w:rsidRPr="00BC4F77">
        <w:rPr>
          <w:sz w:val="18"/>
          <w:szCs w:val="28"/>
          <w:lang w:val="en-GB" w:eastAsia="de-DE"/>
        </w:rPr>
        <w:t xml:space="preserve"> und das </w:t>
      </w:r>
      <w:proofErr w:type="spellStart"/>
      <w:r w:rsidRPr="00BC4F77">
        <w:rPr>
          <w:sz w:val="18"/>
          <w:szCs w:val="28"/>
          <w:lang w:val="en-GB" w:eastAsia="de-DE"/>
        </w:rPr>
        <w:t>Archiv</w:t>
      </w:r>
      <w:proofErr w:type="spellEnd"/>
      <w:r w:rsidRPr="00BC4F77">
        <w:rPr>
          <w:sz w:val="18"/>
          <w:szCs w:val="28"/>
          <w:lang w:val="en-GB" w:eastAsia="de-DE"/>
        </w:rPr>
        <w:t xml:space="preserve">. In Claus </w:t>
      </w:r>
      <w:proofErr w:type="spellStart"/>
      <w:r w:rsidRPr="00BC4F77">
        <w:rPr>
          <w:sz w:val="18"/>
          <w:szCs w:val="28"/>
          <w:lang w:val="en-GB" w:eastAsia="de-DE"/>
        </w:rPr>
        <w:t>Pias</w:t>
      </w:r>
      <w:proofErr w:type="spellEnd"/>
      <w:r w:rsidRPr="00BC4F77">
        <w:rPr>
          <w:sz w:val="18"/>
          <w:szCs w:val="28"/>
          <w:lang w:val="en-GB" w:eastAsia="de-DE"/>
        </w:rPr>
        <w:t xml:space="preserve"> ; Joseph </w:t>
      </w:r>
      <w:proofErr w:type="spellStart"/>
      <w:r w:rsidRPr="00BC4F77">
        <w:rPr>
          <w:sz w:val="18"/>
          <w:szCs w:val="28"/>
          <w:lang w:val="en-GB" w:eastAsia="de-DE"/>
        </w:rPr>
        <w:t>Vogl</w:t>
      </w:r>
      <w:proofErr w:type="spellEnd"/>
      <w:r w:rsidRPr="00BC4F77">
        <w:rPr>
          <w:sz w:val="18"/>
          <w:szCs w:val="28"/>
          <w:lang w:val="en-GB" w:eastAsia="de-DE"/>
        </w:rPr>
        <w:t xml:space="preserve"> ; Lorenz </w:t>
      </w:r>
      <w:proofErr w:type="spellStart"/>
      <w:r w:rsidRPr="00BC4F77">
        <w:rPr>
          <w:sz w:val="18"/>
          <w:szCs w:val="28"/>
          <w:lang w:val="en-GB" w:eastAsia="de-DE"/>
        </w:rPr>
        <w:t>Engell</w:t>
      </w:r>
      <w:proofErr w:type="spellEnd"/>
      <w:r w:rsidRPr="00BC4F77">
        <w:rPr>
          <w:sz w:val="18"/>
          <w:szCs w:val="28"/>
          <w:lang w:val="en-GB" w:eastAsia="de-DE"/>
        </w:rPr>
        <w:t xml:space="preserve"> ; Oliver </w:t>
      </w:r>
      <w:proofErr w:type="spellStart"/>
      <w:r w:rsidRPr="00BC4F77">
        <w:rPr>
          <w:sz w:val="18"/>
          <w:szCs w:val="28"/>
          <w:lang w:val="en-GB" w:eastAsia="de-DE"/>
        </w:rPr>
        <w:t>Fahle</w:t>
      </w:r>
      <w:proofErr w:type="spellEnd"/>
      <w:r w:rsidRPr="00BC4F77">
        <w:rPr>
          <w:sz w:val="18"/>
          <w:szCs w:val="28"/>
          <w:lang w:val="en-GB" w:eastAsia="de-DE"/>
        </w:rPr>
        <w:t xml:space="preserve"> ; Britta </w:t>
      </w:r>
      <w:proofErr w:type="spellStart"/>
      <w:r w:rsidRPr="00BC4F77">
        <w:rPr>
          <w:sz w:val="18"/>
          <w:szCs w:val="28"/>
          <w:lang w:val="en-GB" w:eastAsia="de-DE"/>
        </w:rPr>
        <w:t>Neitzel</w:t>
      </w:r>
      <w:proofErr w:type="spellEnd"/>
      <w:r w:rsidRPr="00BC4F77">
        <w:rPr>
          <w:sz w:val="18"/>
          <w:szCs w:val="28"/>
          <w:lang w:val="en-GB" w:eastAsia="de-DE"/>
        </w:rPr>
        <w:t xml:space="preserve"> (</w:t>
      </w:r>
      <w:proofErr w:type="spellStart"/>
      <w:r w:rsidRPr="00BC4F77">
        <w:rPr>
          <w:sz w:val="18"/>
          <w:szCs w:val="28"/>
          <w:lang w:val="en-GB" w:eastAsia="de-DE"/>
        </w:rPr>
        <w:t>Hrsg</w:t>
      </w:r>
      <w:proofErr w:type="spellEnd"/>
      <w:r w:rsidRPr="00BC4F77">
        <w:rPr>
          <w:sz w:val="18"/>
          <w:szCs w:val="28"/>
          <w:lang w:val="en-GB" w:eastAsia="de-DE"/>
        </w:rPr>
        <w:t xml:space="preserve">.), </w:t>
      </w:r>
      <w:proofErr w:type="spellStart"/>
      <w:r w:rsidRPr="00BC4F77">
        <w:rPr>
          <w:sz w:val="18"/>
          <w:szCs w:val="28"/>
          <w:lang w:val="en-GB" w:eastAsia="de-DE"/>
        </w:rPr>
        <w:t>Kursbuch</w:t>
      </w:r>
      <w:proofErr w:type="spellEnd"/>
      <w:r w:rsidRPr="00BC4F77">
        <w:rPr>
          <w:sz w:val="18"/>
          <w:szCs w:val="28"/>
          <w:lang w:val="en-GB" w:eastAsia="de-DE"/>
        </w:rPr>
        <w:t xml:space="preserve"> </w:t>
      </w:r>
      <w:proofErr w:type="spellStart"/>
      <w:r w:rsidRPr="00BC4F77">
        <w:rPr>
          <w:sz w:val="18"/>
          <w:szCs w:val="28"/>
          <w:lang w:val="en-GB" w:eastAsia="de-DE"/>
        </w:rPr>
        <w:t>Medienkultur</w:t>
      </w:r>
      <w:proofErr w:type="spellEnd"/>
      <w:r w:rsidRPr="00BC4F77">
        <w:rPr>
          <w:sz w:val="18"/>
          <w:szCs w:val="28"/>
          <w:lang w:val="en-GB" w:eastAsia="de-DE"/>
        </w:rPr>
        <w:t xml:space="preserve"> (pp. 489-494). Stuttgart: Dt. </w:t>
      </w:r>
      <w:proofErr w:type="spellStart"/>
      <w:r w:rsidRPr="00BC4F77">
        <w:rPr>
          <w:sz w:val="18"/>
          <w:szCs w:val="28"/>
          <w:lang w:val="en-GB" w:eastAsia="de-DE"/>
        </w:rPr>
        <w:t>Verl</w:t>
      </w:r>
      <w:proofErr w:type="spellEnd"/>
      <w:r w:rsidRPr="00BC4F77">
        <w:rPr>
          <w:sz w:val="18"/>
          <w:szCs w:val="28"/>
          <w:lang w:val="en-GB" w:eastAsia="de-DE"/>
        </w:rPr>
        <w:t>.-</w:t>
      </w:r>
      <w:proofErr w:type="spellStart"/>
      <w:r w:rsidRPr="00BC4F77">
        <w:rPr>
          <w:sz w:val="18"/>
          <w:szCs w:val="28"/>
          <w:lang w:val="en-GB" w:eastAsia="de-DE"/>
        </w:rPr>
        <w:t>Anst</w:t>
      </w:r>
      <w:proofErr w:type="spellEnd"/>
      <w:r w:rsidRPr="00BC4F77">
        <w:rPr>
          <w:sz w:val="18"/>
          <w:szCs w:val="28"/>
          <w:lang w:val="en-GB" w:eastAsia="de-DE"/>
        </w:rPr>
        <w:t>..</w:t>
      </w:r>
    </w:p>
    <w:p w14:paraId="6CCB0537" w14:textId="77777777" w:rsidR="00C8504F" w:rsidRDefault="005873A9" w:rsidP="008034D7">
      <w:pPr>
        <w:rPr>
          <w:sz w:val="18"/>
          <w:szCs w:val="28"/>
          <w:lang w:val="en-GB" w:eastAsia="de-DE"/>
        </w:rPr>
      </w:pPr>
      <w:r>
        <w:rPr>
          <w:sz w:val="18"/>
          <w:szCs w:val="28"/>
          <w:lang w:val="en-GB" w:eastAsia="de-DE"/>
        </w:rPr>
        <w:t>LATOUR</w:t>
      </w:r>
      <w:r w:rsidRPr="005873A9">
        <w:rPr>
          <w:sz w:val="18"/>
          <w:szCs w:val="28"/>
          <w:lang w:val="en-GB" w:eastAsia="de-DE"/>
        </w:rPr>
        <w:t xml:space="preserve">, Bruno (1999). Pandora's hope: essays on the reality of science studies. Cambridge, Massachusetts: </w:t>
      </w:r>
      <w:hyperlink r:id="rId15" w:history="1">
        <w:r w:rsidRPr="005873A9">
          <w:rPr>
            <w:sz w:val="18"/>
            <w:szCs w:val="28"/>
            <w:lang w:val="en-GB" w:eastAsia="de-DE"/>
          </w:rPr>
          <w:t>Harvard University Press</w:t>
        </w:r>
      </w:hyperlink>
      <w:r w:rsidRPr="005873A9">
        <w:rPr>
          <w:sz w:val="18"/>
          <w:szCs w:val="28"/>
          <w:lang w:val="en-GB" w:eastAsia="de-DE"/>
        </w:rPr>
        <w:t xml:space="preserve">. </w:t>
      </w:r>
      <w:hyperlink r:id="rId16" w:history="1">
        <w:r w:rsidRPr="005873A9">
          <w:rPr>
            <w:sz w:val="18"/>
            <w:szCs w:val="28"/>
            <w:lang w:val="en-GB" w:eastAsia="de-DE"/>
          </w:rPr>
          <w:t>ISBN</w:t>
        </w:r>
      </w:hyperlink>
      <w:r w:rsidRPr="005873A9">
        <w:rPr>
          <w:sz w:val="18"/>
          <w:szCs w:val="28"/>
          <w:lang w:val="en-GB" w:eastAsia="de-DE"/>
        </w:rPr>
        <w:t> </w:t>
      </w:r>
      <w:hyperlink r:id="rId17" w:history="1">
        <w:r w:rsidRPr="005873A9">
          <w:rPr>
            <w:sz w:val="18"/>
            <w:szCs w:val="28"/>
            <w:lang w:val="en-GB" w:eastAsia="de-DE"/>
          </w:rPr>
          <w:t>9780674653368</w:t>
        </w:r>
      </w:hyperlink>
      <w:r w:rsidRPr="005873A9">
        <w:rPr>
          <w:sz w:val="18"/>
          <w:szCs w:val="28"/>
          <w:lang w:val="en-GB" w:eastAsia="de-DE"/>
        </w:rPr>
        <w:t>.</w:t>
      </w:r>
    </w:p>
    <w:p w14:paraId="4393F303" w14:textId="77777777" w:rsidR="00E27589" w:rsidRDefault="00C8504F" w:rsidP="008034D7">
      <w:pPr>
        <w:rPr>
          <w:sz w:val="18"/>
          <w:szCs w:val="28"/>
          <w:lang w:val="en-GB" w:eastAsia="de-DE"/>
        </w:rPr>
      </w:pPr>
      <w:r w:rsidRPr="00C8504F">
        <w:rPr>
          <w:sz w:val="18"/>
          <w:szCs w:val="28"/>
          <w:lang w:val="en-GB" w:eastAsia="de-DE"/>
        </w:rPr>
        <w:t xml:space="preserve">LATOUR, Bruno. </w:t>
      </w:r>
      <w:proofErr w:type="spellStart"/>
      <w:r w:rsidRPr="00C8504F">
        <w:rPr>
          <w:sz w:val="18"/>
          <w:szCs w:val="28"/>
          <w:lang w:val="en-GB" w:eastAsia="de-DE"/>
        </w:rPr>
        <w:t>Eine</w:t>
      </w:r>
      <w:proofErr w:type="spellEnd"/>
      <w:r w:rsidRPr="00C8504F">
        <w:rPr>
          <w:sz w:val="18"/>
          <w:szCs w:val="28"/>
          <w:lang w:val="en-GB" w:eastAsia="de-DE"/>
        </w:rPr>
        <w:t xml:space="preserve"> </w:t>
      </w:r>
      <w:proofErr w:type="spellStart"/>
      <w:r w:rsidRPr="00C8504F">
        <w:rPr>
          <w:sz w:val="18"/>
          <w:szCs w:val="28"/>
          <w:lang w:val="en-GB" w:eastAsia="de-DE"/>
        </w:rPr>
        <w:t>neue</w:t>
      </w:r>
      <w:proofErr w:type="spellEnd"/>
      <w:r w:rsidRPr="00C8504F">
        <w:rPr>
          <w:sz w:val="18"/>
          <w:szCs w:val="28"/>
          <w:lang w:val="en-GB" w:eastAsia="de-DE"/>
        </w:rPr>
        <w:t xml:space="preserve"> </w:t>
      </w:r>
      <w:proofErr w:type="spellStart"/>
      <w:r w:rsidRPr="00C8504F">
        <w:rPr>
          <w:sz w:val="18"/>
          <w:szCs w:val="28"/>
          <w:lang w:val="en-GB" w:eastAsia="de-DE"/>
        </w:rPr>
        <w:t>Soziologie</w:t>
      </w:r>
      <w:proofErr w:type="spellEnd"/>
      <w:r w:rsidRPr="00C8504F">
        <w:rPr>
          <w:sz w:val="18"/>
          <w:szCs w:val="28"/>
          <w:lang w:val="en-GB" w:eastAsia="de-DE"/>
        </w:rPr>
        <w:t xml:space="preserve"> </w:t>
      </w:r>
      <w:proofErr w:type="spellStart"/>
      <w:r w:rsidRPr="00C8504F">
        <w:rPr>
          <w:sz w:val="18"/>
          <w:szCs w:val="28"/>
          <w:lang w:val="en-GB" w:eastAsia="de-DE"/>
        </w:rPr>
        <w:t>für</w:t>
      </w:r>
      <w:proofErr w:type="spellEnd"/>
      <w:r w:rsidRPr="00C8504F">
        <w:rPr>
          <w:sz w:val="18"/>
          <w:szCs w:val="28"/>
          <w:lang w:val="en-GB" w:eastAsia="de-DE"/>
        </w:rPr>
        <w:t xml:space="preserve"> </w:t>
      </w:r>
      <w:proofErr w:type="spellStart"/>
      <w:r w:rsidRPr="00C8504F">
        <w:rPr>
          <w:sz w:val="18"/>
          <w:szCs w:val="28"/>
          <w:lang w:val="en-GB" w:eastAsia="de-DE"/>
        </w:rPr>
        <w:t>eine</w:t>
      </w:r>
      <w:proofErr w:type="spellEnd"/>
      <w:r w:rsidRPr="00C8504F">
        <w:rPr>
          <w:sz w:val="18"/>
          <w:szCs w:val="28"/>
          <w:lang w:val="en-GB" w:eastAsia="de-DE"/>
        </w:rPr>
        <w:t xml:space="preserve"> </w:t>
      </w:r>
      <w:proofErr w:type="spellStart"/>
      <w:r w:rsidRPr="00C8504F">
        <w:rPr>
          <w:sz w:val="18"/>
          <w:szCs w:val="28"/>
          <w:lang w:val="en-GB" w:eastAsia="de-DE"/>
        </w:rPr>
        <w:t>neue</w:t>
      </w:r>
      <w:proofErr w:type="spellEnd"/>
      <w:r w:rsidRPr="00C8504F">
        <w:rPr>
          <w:sz w:val="18"/>
          <w:szCs w:val="28"/>
          <w:lang w:val="en-GB" w:eastAsia="de-DE"/>
        </w:rPr>
        <w:t xml:space="preserve"> </w:t>
      </w:r>
      <w:proofErr w:type="spellStart"/>
      <w:r w:rsidRPr="00C8504F">
        <w:rPr>
          <w:sz w:val="18"/>
          <w:szCs w:val="28"/>
          <w:lang w:val="en-GB" w:eastAsia="de-DE"/>
        </w:rPr>
        <w:t>Gesellschaft</w:t>
      </w:r>
      <w:proofErr w:type="spellEnd"/>
      <w:r w:rsidRPr="00C8504F">
        <w:rPr>
          <w:sz w:val="18"/>
          <w:szCs w:val="28"/>
          <w:lang w:val="en-GB" w:eastAsia="de-DE"/>
        </w:rPr>
        <w:t xml:space="preserve">. </w:t>
      </w:r>
      <w:proofErr w:type="spellStart"/>
      <w:r w:rsidRPr="00C8504F">
        <w:rPr>
          <w:sz w:val="18"/>
          <w:szCs w:val="28"/>
          <w:lang w:val="en-GB" w:eastAsia="de-DE"/>
        </w:rPr>
        <w:t>Einführung</w:t>
      </w:r>
      <w:proofErr w:type="spellEnd"/>
      <w:r w:rsidRPr="00C8504F">
        <w:rPr>
          <w:sz w:val="18"/>
          <w:szCs w:val="28"/>
          <w:lang w:val="en-GB" w:eastAsia="de-DE"/>
        </w:rPr>
        <w:t xml:space="preserve"> in die </w:t>
      </w:r>
      <w:proofErr w:type="spellStart"/>
      <w:r w:rsidRPr="00C8504F">
        <w:rPr>
          <w:sz w:val="18"/>
          <w:szCs w:val="28"/>
          <w:lang w:val="en-GB" w:eastAsia="de-DE"/>
        </w:rPr>
        <w:t>Akteur-Netzwerk-Theorie</w:t>
      </w:r>
      <w:proofErr w:type="spellEnd"/>
      <w:r w:rsidRPr="00C8504F">
        <w:rPr>
          <w:sz w:val="18"/>
          <w:szCs w:val="28"/>
          <w:lang w:val="en-GB" w:eastAsia="de-DE"/>
        </w:rPr>
        <w:t xml:space="preserve">, Frankfurt am Main, </w:t>
      </w:r>
      <w:proofErr w:type="spellStart"/>
      <w:r w:rsidRPr="00C8504F">
        <w:rPr>
          <w:sz w:val="18"/>
          <w:szCs w:val="28"/>
          <w:lang w:val="en-GB" w:eastAsia="de-DE"/>
        </w:rPr>
        <w:t>Suhrkamp</w:t>
      </w:r>
      <w:proofErr w:type="spellEnd"/>
      <w:r w:rsidRPr="00C8504F">
        <w:rPr>
          <w:sz w:val="18"/>
          <w:szCs w:val="28"/>
          <w:lang w:val="en-GB" w:eastAsia="de-DE"/>
        </w:rPr>
        <w:t xml:space="preserve"> 2007.</w:t>
      </w:r>
    </w:p>
    <w:p w14:paraId="1DDE8073" w14:textId="77777777" w:rsidR="00BB0700" w:rsidRDefault="00E27589" w:rsidP="008034D7">
      <w:pPr>
        <w:rPr>
          <w:sz w:val="18"/>
          <w:szCs w:val="28"/>
          <w:lang w:val="en-GB" w:eastAsia="de-DE"/>
        </w:rPr>
      </w:pPr>
      <w:r>
        <w:rPr>
          <w:sz w:val="18"/>
          <w:szCs w:val="28"/>
          <w:lang w:val="en-GB" w:eastAsia="de-DE"/>
        </w:rPr>
        <w:t>JAMES</w:t>
      </w:r>
      <w:r w:rsidR="00BB0700">
        <w:rPr>
          <w:sz w:val="18"/>
          <w:szCs w:val="28"/>
          <w:lang w:val="en-GB" w:eastAsia="de-DE"/>
        </w:rPr>
        <w:t>, William</w:t>
      </w:r>
      <w:r w:rsidRPr="00E27589">
        <w:rPr>
          <w:sz w:val="18"/>
          <w:szCs w:val="28"/>
          <w:lang w:val="en-GB" w:eastAsia="de-DE"/>
        </w:rPr>
        <w:t>: Pragmatism. A New Nam</w:t>
      </w:r>
      <w:r>
        <w:rPr>
          <w:sz w:val="18"/>
          <w:szCs w:val="28"/>
          <w:lang w:val="en-GB" w:eastAsia="de-DE"/>
        </w:rPr>
        <w:t>e for Some Old Ways of Thinking</w:t>
      </w:r>
      <w:r w:rsidRPr="00E27589">
        <w:rPr>
          <w:sz w:val="18"/>
          <w:szCs w:val="28"/>
          <w:lang w:val="en-GB" w:eastAsia="de-DE"/>
        </w:rPr>
        <w:t xml:space="preserve"> </w:t>
      </w:r>
      <w:r>
        <w:rPr>
          <w:sz w:val="18"/>
          <w:szCs w:val="28"/>
          <w:lang w:val="en-GB" w:eastAsia="de-DE"/>
        </w:rPr>
        <w:t xml:space="preserve">[1907] </w:t>
      </w:r>
      <w:r w:rsidRPr="00E27589">
        <w:rPr>
          <w:sz w:val="18"/>
          <w:szCs w:val="28"/>
          <w:lang w:val="en-GB" w:eastAsia="de-DE"/>
        </w:rPr>
        <w:t>1978</w:t>
      </w:r>
      <w:r>
        <w:rPr>
          <w:sz w:val="18"/>
          <w:szCs w:val="28"/>
          <w:lang w:val="en-GB" w:eastAsia="de-DE"/>
        </w:rPr>
        <w:t>.</w:t>
      </w:r>
    </w:p>
    <w:p w14:paraId="7BF284C1" w14:textId="77777777" w:rsidR="00C16369" w:rsidRDefault="00BB0700" w:rsidP="008034D7">
      <w:pPr>
        <w:rPr>
          <w:sz w:val="18"/>
          <w:szCs w:val="28"/>
          <w:lang w:val="en-GB" w:eastAsia="de-DE"/>
        </w:rPr>
      </w:pPr>
      <w:r>
        <w:rPr>
          <w:sz w:val="18"/>
          <w:szCs w:val="28"/>
          <w:lang w:val="en-GB" w:eastAsia="de-DE"/>
        </w:rPr>
        <w:t xml:space="preserve">JAMES, William: Was </w:t>
      </w:r>
      <w:proofErr w:type="spellStart"/>
      <w:r>
        <w:rPr>
          <w:sz w:val="18"/>
          <w:szCs w:val="28"/>
          <w:lang w:val="en-GB" w:eastAsia="de-DE"/>
        </w:rPr>
        <w:t>ist</w:t>
      </w:r>
      <w:proofErr w:type="spellEnd"/>
      <w:r>
        <w:rPr>
          <w:sz w:val="18"/>
          <w:szCs w:val="28"/>
          <w:lang w:val="en-GB" w:eastAsia="de-DE"/>
        </w:rPr>
        <w:t xml:space="preserve"> </w:t>
      </w:r>
      <w:proofErr w:type="spellStart"/>
      <w:r>
        <w:rPr>
          <w:sz w:val="18"/>
          <w:szCs w:val="28"/>
          <w:lang w:val="en-GB" w:eastAsia="de-DE"/>
        </w:rPr>
        <w:t>Pragmatismus</w:t>
      </w:r>
      <w:proofErr w:type="spellEnd"/>
      <w:r>
        <w:rPr>
          <w:sz w:val="18"/>
          <w:szCs w:val="28"/>
          <w:lang w:val="en-GB" w:eastAsia="de-DE"/>
        </w:rPr>
        <w:t>? (</w:t>
      </w:r>
      <w:proofErr w:type="spellStart"/>
      <w:r>
        <w:rPr>
          <w:sz w:val="18"/>
          <w:szCs w:val="28"/>
          <w:lang w:val="en-GB" w:eastAsia="de-DE"/>
        </w:rPr>
        <w:t>Mit</w:t>
      </w:r>
      <w:proofErr w:type="spellEnd"/>
      <w:r>
        <w:rPr>
          <w:sz w:val="18"/>
          <w:szCs w:val="28"/>
          <w:lang w:val="en-GB" w:eastAsia="de-DE"/>
        </w:rPr>
        <w:t xml:space="preserve"> </w:t>
      </w:r>
      <w:proofErr w:type="spellStart"/>
      <w:r>
        <w:rPr>
          <w:sz w:val="18"/>
          <w:szCs w:val="28"/>
          <w:lang w:val="en-GB" w:eastAsia="de-DE"/>
        </w:rPr>
        <w:t>einer</w:t>
      </w:r>
      <w:proofErr w:type="spellEnd"/>
      <w:r>
        <w:rPr>
          <w:sz w:val="18"/>
          <w:szCs w:val="28"/>
          <w:lang w:val="en-GB" w:eastAsia="de-DE"/>
        </w:rPr>
        <w:t xml:space="preserve"> </w:t>
      </w:r>
      <w:proofErr w:type="spellStart"/>
      <w:r>
        <w:rPr>
          <w:sz w:val="18"/>
          <w:szCs w:val="28"/>
          <w:lang w:val="en-GB" w:eastAsia="de-DE"/>
        </w:rPr>
        <w:t>Vorbemerkung</w:t>
      </w:r>
      <w:proofErr w:type="spellEnd"/>
      <w:r>
        <w:rPr>
          <w:sz w:val="18"/>
          <w:szCs w:val="28"/>
          <w:lang w:val="en-GB" w:eastAsia="de-DE"/>
        </w:rPr>
        <w:t xml:space="preserve"> von Rolf-Peter </w:t>
      </w:r>
      <w:proofErr w:type="spellStart"/>
      <w:r>
        <w:rPr>
          <w:sz w:val="18"/>
          <w:szCs w:val="28"/>
          <w:lang w:val="en-GB" w:eastAsia="de-DE"/>
        </w:rPr>
        <w:t>Horstmann</w:t>
      </w:r>
      <w:proofErr w:type="spellEnd"/>
      <w:r>
        <w:rPr>
          <w:sz w:val="18"/>
          <w:szCs w:val="28"/>
          <w:lang w:val="en-GB" w:eastAsia="de-DE"/>
        </w:rPr>
        <w:t xml:space="preserve"> [</w:t>
      </w:r>
      <w:proofErr w:type="spellStart"/>
      <w:r>
        <w:rPr>
          <w:sz w:val="18"/>
          <w:szCs w:val="28"/>
          <w:lang w:val="en-GB" w:eastAsia="de-DE"/>
        </w:rPr>
        <w:t>Hrsg</w:t>
      </w:r>
      <w:proofErr w:type="spellEnd"/>
      <w:r>
        <w:rPr>
          <w:sz w:val="18"/>
          <w:szCs w:val="28"/>
          <w:lang w:val="en-GB" w:eastAsia="de-DE"/>
        </w:rPr>
        <w:t xml:space="preserve">.]), </w:t>
      </w:r>
      <w:proofErr w:type="spellStart"/>
      <w:r>
        <w:rPr>
          <w:sz w:val="18"/>
          <w:szCs w:val="28"/>
          <w:lang w:val="en-GB" w:eastAsia="de-DE"/>
        </w:rPr>
        <w:t>Beltz</w:t>
      </w:r>
      <w:proofErr w:type="spellEnd"/>
      <w:r>
        <w:rPr>
          <w:sz w:val="18"/>
          <w:szCs w:val="28"/>
          <w:lang w:val="en-GB" w:eastAsia="de-DE"/>
        </w:rPr>
        <w:t xml:space="preserve"> </w:t>
      </w:r>
      <w:proofErr w:type="spellStart"/>
      <w:r>
        <w:rPr>
          <w:sz w:val="18"/>
          <w:szCs w:val="28"/>
          <w:lang w:val="en-GB" w:eastAsia="de-DE"/>
        </w:rPr>
        <w:t>Athenäum</w:t>
      </w:r>
      <w:proofErr w:type="spellEnd"/>
      <w:r>
        <w:rPr>
          <w:sz w:val="18"/>
          <w:szCs w:val="28"/>
          <w:lang w:val="en-GB" w:eastAsia="de-DE"/>
        </w:rPr>
        <w:t xml:space="preserve">, </w:t>
      </w:r>
      <w:proofErr w:type="spellStart"/>
      <w:r>
        <w:rPr>
          <w:sz w:val="18"/>
          <w:szCs w:val="28"/>
          <w:lang w:val="en-GB" w:eastAsia="de-DE"/>
        </w:rPr>
        <w:t>Weinheim</w:t>
      </w:r>
      <w:proofErr w:type="spellEnd"/>
      <w:r>
        <w:rPr>
          <w:sz w:val="18"/>
          <w:szCs w:val="28"/>
          <w:lang w:val="en-GB" w:eastAsia="de-DE"/>
        </w:rPr>
        <w:t xml:space="preserve"> 1994.</w:t>
      </w:r>
    </w:p>
    <w:p w14:paraId="21DBDD2C" w14:textId="77777777" w:rsidR="00C16369" w:rsidRPr="00C16369" w:rsidRDefault="00C16369" w:rsidP="00C16369">
      <w:pPr>
        <w:pStyle w:val="StandardWeb"/>
        <w:spacing w:before="2" w:after="2"/>
        <w:rPr>
          <w:rFonts w:ascii="Helvetica Neue" w:hAnsi="Helvetica Neue" w:cstheme="minorBidi"/>
          <w:sz w:val="18"/>
          <w:szCs w:val="28"/>
          <w:lang w:val="en-GB"/>
        </w:rPr>
      </w:pPr>
      <w:r>
        <w:rPr>
          <w:rFonts w:ascii="Helvetica Neue" w:hAnsi="Helvetica Neue" w:cstheme="minorBidi"/>
          <w:sz w:val="18"/>
          <w:szCs w:val="28"/>
          <w:lang w:val="en-GB"/>
        </w:rPr>
        <w:t>JUNGRMANN</w:t>
      </w:r>
      <w:r w:rsidRPr="00C16369">
        <w:rPr>
          <w:rFonts w:ascii="Helvetica Neue" w:hAnsi="Helvetica Neue" w:cstheme="minorBidi"/>
          <w:sz w:val="18"/>
          <w:szCs w:val="28"/>
          <w:lang w:val="en-GB"/>
        </w:rPr>
        <w:t xml:space="preserve">, H., </w:t>
      </w:r>
      <w:proofErr w:type="spellStart"/>
      <w:r w:rsidRPr="00C16369">
        <w:rPr>
          <w:rFonts w:ascii="Helvetica Neue" w:hAnsi="Helvetica Neue" w:cstheme="minorBidi"/>
          <w:sz w:val="18"/>
          <w:szCs w:val="28"/>
          <w:lang w:val="en-GB"/>
        </w:rPr>
        <w:t>Pfister</w:t>
      </w:r>
      <w:proofErr w:type="spellEnd"/>
      <w:r w:rsidRPr="00C16369">
        <w:rPr>
          <w:rFonts w:ascii="Helvetica Neue" w:hAnsi="Helvetica Neue" w:cstheme="minorBidi"/>
          <w:sz w:val="18"/>
          <w:szCs w:val="28"/>
          <w:lang w:val="en-GB"/>
        </w:rPr>
        <w:t xml:space="preserve">, H.-R., &amp; Fischer, K. (2005). Die </w:t>
      </w:r>
      <w:proofErr w:type="spellStart"/>
      <w:r w:rsidRPr="00C16369">
        <w:rPr>
          <w:rFonts w:ascii="Helvetica Neue" w:hAnsi="Helvetica Neue" w:cstheme="minorBidi"/>
          <w:sz w:val="18"/>
          <w:szCs w:val="28"/>
          <w:lang w:val="en-GB"/>
        </w:rPr>
        <w:t>Psychologie</w:t>
      </w:r>
      <w:proofErr w:type="spellEnd"/>
      <w:r w:rsidRPr="00C16369">
        <w:rPr>
          <w:rFonts w:ascii="Helvetica Neue" w:hAnsi="Helvetica Neue" w:cstheme="minorBidi"/>
          <w:sz w:val="18"/>
          <w:szCs w:val="28"/>
          <w:lang w:val="en-GB"/>
        </w:rPr>
        <w:t xml:space="preserve"> der </w:t>
      </w:r>
      <w:proofErr w:type="spellStart"/>
      <w:r w:rsidRPr="00C16369">
        <w:rPr>
          <w:rFonts w:ascii="Helvetica Neue" w:hAnsi="Helvetica Neue" w:cstheme="minorBidi"/>
          <w:sz w:val="18"/>
          <w:szCs w:val="28"/>
          <w:lang w:val="en-GB"/>
        </w:rPr>
        <w:t>Entscheidung</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Eine</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Einführung</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München</w:t>
      </w:r>
      <w:proofErr w:type="spellEnd"/>
      <w:r w:rsidRPr="00C16369">
        <w:rPr>
          <w:rFonts w:ascii="Helvetica Neue" w:hAnsi="Helvetica Neue" w:cstheme="minorBidi"/>
          <w:sz w:val="18"/>
          <w:szCs w:val="28"/>
          <w:lang w:val="en-GB"/>
        </w:rPr>
        <w:t xml:space="preserve">: Elsevier (2. </w:t>
      </w:r>
      <w:proofErr w:type="spellStart"/>
      <w:r w:rsidRPr="00C16369">
        <w:rPr>
          <w:rFonts w:ascii="Helvetica Neue" w:hAnsi="Helvetica Neue" w:cstheme="minorBidi"/>
          <w:sz w:val="18"/>
          <w:szCs w:val="28"/>
          <w:lang w:val="en-GB"/>
        </w:rPr>
        <w:t>Aufl</w:t>
      </w:r>
      <w:proofErr w:type="spellEnd"/>
      <w:r w:rsidRPr="00C16369">
        <w:rPr>
          <w:rFonts w:ascii="Helvetica Neue" w:hAnsi="Helvetica Neue" w:cstheme="minorBidi"/>
          <w:sz w:val="18"/>
          <w:szCs w:val="28"/>
          <w:lang w:val="en-GB"/>
        </w:rPr>
        <w:t xml:space="preserve">.). [1. </w:t>
      </w:r>
      <w:proofErr w:type="spellStart"/>
      <w:r w:rsidRPr="00C16369">
        <w:rPr>
          <w:rFonts w:ascii="Helvetica Neue" w:hAnsi="Helvetica Neue" w:cstheme="minorBidi"/>
          <w:sz w:val="18"/>
          <w:szCs w:val="28"/>
          <w:lang w:val="en-GB"/>
        </w:rPr>
        <w:t>Aufl</w:t>
      </w:r>
      <w:proofErr w:type="spellEnd"/>
      <w:r w:rsidRPr="00C16369">
        <w:rPr>
          <w:rFonts w:ascii="Helvetica Neue" w:hAnsi="Helvetica Neue" w:cstheme="minorBidi"/>
          <w:sz w:val="18"/>
          <w:szCs w:val="28"/>
          <w:lang w:val="en-GB"/>
        </w:rPr>
        <w:t xml:space="preserve">. 1998 </w:t>
      </w:r>
      <w:proofErr w:type="spellStart"/>
      <w:r w:rsidRPr="00C16369">
        <w:rPr>
          <w:rFonts w:ascii="Helvetica Neue" w:hAnsi="Helvetica Neue" w:cstheme="minorBidi"/>
          <w:sz w:val="18"/>
          <w:szCs w:val="28"/>
          <w:lang w:val="en-GB"/>
        </w:rPr>
        <w:t>bei</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Spektrum</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Akademischer</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Verlag</w:t>
      </w:r>
      <w:proofErr w:type="spellEnd"/>
      <w:r w:rsidRPr="00C16369">
        <w:rPr>
          <w:rFonts w:ascii="Helvetica Neue" w:hAnsi="Helvetica Neue" w:cstheme="minorBidi"/>
          <w:sz w:val="18"/>
          <w:szCs w:val="28"/>
          <w:lang w:val="en-GB"/>
        </w:rPr>
        <w:t xml:space="preserve">, Heidelberg] </w:t>
      </w:r>
    </w:p>
    <w:p w14:paraId="0AC09A9C" w14:textId="77777777" w:rsidR="00442C25" w:rsidRDefault="00442C25" w:rsidP="008034D7">
      <w:pPr>
        <w:rPr>
          <w:sz w:val="18"/>
          <w:szCs w:val="28"/>
          <w:lang w:val="en-GB" w:eastAsia="de-DE"/>
        </w:rPr>
      </w:pPr>
    </w:p>
    <w:p w14:paraId="19F7F9F0" w14:textId="77777777" w:rsidR="00442C25" w:rsidRDefault="00442C25" w:rsidP="008034D7">
      <w:pPr>
        <w:rPr>
          <w:sz w:val="18"/>
          <w:szCs w:val="28"/>
          <w:lang w:val="en-GB" w:eastAsia="de-DE"/>
        </w:rPr>
      </w:pPr>
      <w:r>
        <w:rPr>
          <w:sz w:val="18"/>
          <w:szCs w:val="28"/>
          <w:lang w:val="en-GB" w:eastAsia="de-DE"/>
        </w:rPr>
        <w:t>PLODER</w:t>
      </w:r>
      <w:r w:rsidRPr="00442C25">
        <w:rPr>
          <w:sz w:val="18"/>
          <w:szCs w:val="28"/>
          <w:lang w:val="en-GB" w:eastAsia="de-DE"/>
        </w:rPr>
        <w:t xml:space="preserve">, Josef: Heinrich von </w:t>
      </w:r>
      <w:proofErr w:type="spellStart"/>
      <w:r w:rsidRPr="00442C25">
        <w:rPr>
          <w:sz w:val="18"/>
          <w:szCs w:val="28"/>
          <w:lang w:val="en-GB" w:eastAsia="de-DE"/>
        </w:rPr>
        <w:t>Geymüll</w:t>
      </w:r>
      <w:r>
        <w:rPr>
          <w:sz w:val="18"/>
          <w:szCs w:val="28"/>
          <w:lang w:val="en-GB" w:eastAsia="de-DE"/>
        </w:rPr>
        <w:t>er</w:t>
      </w:r>
      <w:proofErr w:type="spellEnd"/>
      <w:r>
        <w:rPr>
          <w:sz w:val="18"/>
          <w:szCs w:val="28"/>
          <w:lang w:val="en-GB" w:eastAsia="de-DE"/>
        </w:rPr>
        <w:t xml:space="preserve"> und die </w:t>
      </w:r>
      <w:proofErr w:type="spellStart"/>
      <w:r>
        <w:rPr>
          <w:sz w:val="18"/>
          <w:szCs w:val="28"/>
          <w:lang w:val="en-GB" w:eastAsia="de-DE"/>
        </w:rPr>
        <w:t>Architekturzeichnung</w:t>
      </w:r>
      <w:proofErr w:type="spellEnd"/>
      <w:r w:rsidRPr="00442C25">
        <w:rPr>
          <w:sz w:val="18"/>
          <w:szCs w:val="28"/>
          <w:lang w:val="en-GB" w:eastAsia="de-DE"/>
        </w:rPr>
        <w:t xml:space="preserve">: </w:t>
      </w:r>
      <w:proofErr w:type="spellStart"/>
      <w:r w:rsidRPr="00442C25">
        <w:rPr>
          <w:sz w:val="18"/>
          <w:szCs w:val="28"/>
          <w:lang w:val="en-GB" w:eastAsia="de-DE"/>
        </w:rPr>
        <w:t>Werk</w:t>
      </w:r>
      <w:proofErr w:type="spellEnd"/>
      <w:r w:rsidRPr="00442C25">
        <w:rPr>
          <w:sz w:val="18"/>
          <w:szCs w:val="28"/>
          <w:lang w:val="en-GB" w:eastAsia="de-DE"/>
        </w:rPr>
        <w:t xml:space="preserve">, </w:t>
      </w:r>
      <w:proofErr w:type="spellStart"/>
      <w:r w:rsidRPr="00442C25">
        <w:rPr>
          <w:sz w:val="18"/>
          <w:szCs w:val="28"/>
          <w:lang w:val="en-GB" w:eastAsia="de-DE"/>
        </w:rPr>
        <w:t>Wirkung</w:t>
      </w:r>
      <w:proofErr w:type="spellEnd"/>
      <w:r w:rsidRPr="00442C25">
        <w:rPr>
          <w:sz w:val="18"/>
          <w:szCs w:val="28"/>
          <w:lang w:val="en-GB" w:eastAsia="de-DE"/>
        </w:rPr>
        <w:t xml:space="preserve"> und </w:t>
      </w:r>
      <w:proofErr w:type="spellStart"/>
      <w:r w:rsidRPr="00442C25">
        <w:rPr>
          <w:sz w:val="18"/>
          <w:szCs w:val="28"/>
          <w:lang w:val="en-GB" w:eastAsia="de-DE"/>
        </w:rPr>
        <w:t>Nachlaß</w:t>
      </w:r>
      <w:proofErr w:type="spellEnd"/>
      <w:r w:rsidRPr="00442C25">
        <w:rPr>
          <w:sz w:val="18"/>
          <w:szCs w:val="28"/>
          <w:lang w:val="en-GB" w:eastAsia="de-DE"/>
        </w:rPr>
        <w:t xml:space="preserve"> </w:t>
      </w:r>
      <w:proofErr w:type="spellStart"/>
      <w:r w:rsidRPr="00442C25">
        <w:rPr>
          <w:sz w:val="18"/>
          <w:szCs w:val="28"/>
          <w:lang w:val="en-GB" w:eastAsia="de-DE"/>
        </w:rPr>
        <w:t>eines</w:t>
      </w:r>
      <w:proofErr w:type="spellEnd"/>
      <w:r w:rsidRPr="00442C25">
        <w:rPr>
          <w:sz w:val="18"/>
          <w:szCs w:val="28"/>
          <w:lang w:val="en-GB" w:eastAsia="de-DE"/>
        </w:rPr>
        <w:t xml:space="preserve"> Renaissance-</w:t>
      </w:r>
      <w:proofErr w:type="spellStart"/>
      <w:r w:rsidRPr="00442C25">
        <w:rPr>
          <w:sz w:val="18"/>
          <w:szCs w:val="28"/>
          <w:lang w:val="en-GB" w:eastAsia="de-DE"/>
        </w:rPr>
        <w:t>Forschers</w:t>
      </w:r>
      <w:proofErr w:type="spellEnd"/>
      <w:r>
        <w:rPr>
          <w:sz w:val="18"/>
          <w:szCs w:val="28"/>
          <w:lang w:val="en-GB" w:eastAsia="de-DE"/>
        </w:rPr>
        <w:t>,</w:t>
      </w:r>
      <w:r w:rsidRPr="00442C25">
        <w:rPr>
          <w:sz w:val="18"/>
          <w:szCs w:val="28"/>
          <w:lang w:val="en-GB" w:eastAsia="de-DE"/>
        </w:rPr>
        <w:t xml:space="preserve"> </w:t>
      </w:r>
      <w:r>
        <w:rPr>
          <w:sz w:val="18"/>
          <w:szCs w:val="28"/>
          <w:lang w:val="en-GB" w:eastAsia="de-DE"/>
        </w:rPr>
        <w:t>Wien [</w:t>
      </w:r>
      <w:proofErr w:type="spellStart"/>
      <w:r>
        <w:rPr>
          <w:sz w:val="18"/>
          <w:szCs w:val="28"/>
          <w:lang w:val="en-GB" w:eastAsia="de-DE"/>
        </w:rPr>
        <w:t>u.a</w:t>
      </w:r>
      <w:proofErr w:type="spellEnd"/>
      <w:r>
        <w:rPr>
          <w:sz w:val="18"/>
          <w:szCs w:val="28"/>
          <w:lang w:val="en-GB" w:eastAsia="de-DE"/>
        </w:rPr>
        <w:t>.],</w:t>
      </w:r>
      <w:r w:rsidRPr="00442C25">
        <w:rPr>
          <w:sz w:val="18"/>
          <w:szCs w:val="28"/>
          <w:lang w:val="en-GB" w:eastAsia="de-DE"/>
        </w:rPr>
        <w:t xml:space="preserve"> </w:t>
      </w:r>
      <w:proofErr w:type="spellStart"/>
      <w:r w:rsidRPr="00442C25">
        <w:rPr>
          <w:sz w:val="18"/>
          <w:szCs w:val="28"/>
          <w:lang w:val="en-GB" w:eastAsia="de-DE"/>
        </w:rPr>
        <w:t>Bö</w:t>
      </w:r>
      <w:r>
        <w:rPr>
          <w:sz w:val="18"/>
          <w:szCs w:val="28"/>
          <w:lang w:val="en-GB" w:eastAsia="de-DE"/>
        </w:rPr>
        <w:t>hlau</w:t>
      </w:r>
      <w:proofErr w:type="spellEnd"/>
      <w:r w:rsidRPr="00442C25">
        <w:rPr>
          <w:sz w:val="18"/>
          <w:szCs w:val="28"/>
          <w:lang w:val="en-GB" w:eastAsia="de-DE"/>
        </w:rPr>
        <w:t> </w:t>
      </w:r>
      <w:r>
        <w:rPr>
          <w:sz w:val="18"/>
          <w:szCs w:val="28"/>
          <w:lang w:val="en-GB" w:eastAsia="de-DE"/>
        </w:rPr>
        <w:t>1998</w:t>
      </w:r>
      <w:r w:rsidRPr="00442C25">
        <w:rPr>
          <w:sz w:val="18"/>
          <w:szCs w:val="28"/>
          <w:lang w:val="en-GB" w:eastAsia="de-DE"/>
        </w:rPr>
        <w:t>.</w:t>
      </w:r>
    </w:p>
    <w:p w14:paraId="593C268E" w14:textId="77777777" w:rsidR="00442C25" w:rsidRDefault="00442C25" w:rsidP="008034D7">
      <w:pPr>
        <w:rPr>
          <w:sz w:val="18"/>
          <w:szCs w:val="28"/>
          <w:lang w:val="en-GB" w:eastAsia="de-DE"/>
        </w:rPr>
      </w:pPr>
    </w:p>
    <w:p w14:paraId="73A00287" w14:textId="77777777" w:rsidR="00E6304D" w:rsidRPr="008034D7" w:rsidRDefault="00E6304D" w:rsidP="008034D7">
      <w:pPr>
        <w:rPr>
          <w:sz w:val="18"/>
          <w:szCs w:val="28"/>
          <w:lang w:val="en-GB" w:eastAsia="de-DE"/>
        </w:rPr>
      </w:pPr>
    </w:p>
    <w:sectPr w:rsidR="00E6304D" w:rsidRPr="008034D7" w:rsidSect="00E6304D">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Christoph Breser" w:date="2016-02-12T14:15:00Z" w:initials="CB">
    <w:p w14:paraId="5C8DF94A" w14:textId="77777777" w:rsidR="00A74F5B" w:rsidRDefault="00A74F5B">
      <w:pPr>
        <w:pStyle w:val="Kommentartext"/>
      </w:pPr>
      <w:r>
        <w:rPr>
          <w:rStyle w:val="Kommentarzeichen"/>
        </w:rPr>
        <w:annotationRef/>
      </w:r>
      <w:r>
        <w:t>Mona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74F6A5" w14:textId="77777777" w:rsidR="00A74F5B" w:rsidRDefault="00A74F5B">
      <w:pPr>
        <w:spacing w:after="0"/>
      </w:pPr>
      <w:r>
        <w:separator/>
      </w:r>
    </w:p>
  </w:endnote>
  <w:endnote w:type="continuationSeparator" w:id="0">
    <w:p w14:paraId="3CCE4F0D" w14:textId="77777777" w:rsidR="00A74F5B" w:rsidRDefault="00A74F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2020603050405020304"/>
    <w:charset w:val="00"/>
    <w:family w:val="auto"/>
    <w:notTrueType/>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Cambria">
    <w:panose1 w:val="02040503050406030204"/>
    <w:charset w:val="00"/>
    <w:family w:val="auto"/>
    <w:notTrueType/>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Wingdings">
    <w:altName w:val="Zapf Dingbats"/>
    <w:panose1 w:val="05000000000000000000"/>
    <w:charset w:val="02"/>
    <w:family w:val="auto"/>
    <w:notTrueTyp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80000067" w:usb1="00000000" w:usb2="00000000" w:usb3="00000000" w:csb0="00000001" w:csb1="00000000"/>
  </w:font>
  <w:font w:name="Brown-Bold">
    <w:altName w:val="Cambria"/>
    <w:panose1 w:val="00000000000000000000"/>
    <w:charset w:val="00"/>
    <w:family w:val="auto"/>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37D44E" w14:textId="77777777" w:rsidR="00A74F5B" w:rsidRDefault="00A74F5B">
      <w:pPr>
        <w:spacing w:after="0"/>
      </w:pPr>
      <w:r>
        <w:separator/>
      </w:r>
    </w:p>
  </w:footnote>
  <w:footnote w:type="continuationSeparator" w:id="0">
    <w:p w14:paraId="667F9E42" w14:textId="77777777" w:rsidR="00A74F5B" w:rsidRDefault="00A74F5B">
      <w:pPr>
        <w:spacing w:after="0"/>
      </w:pPr>
      <w:r>
        <w:continuationSeparator/>
      </w:r>
    </w:p>
  </w:footnote>
  <w:footnote w:id="1">
    <w:p w14:paraId="674B0644" w14:textId="77777777" w:rsidR="00A74F5B" w:rsidRDefault="00A74F5B" w:rsidP="00AE550F">
      <w:pPr>
        <w:pStyle w:val="Default"/>
      </w:pPr>
      <w:r>
        <w:rPr>
          <w:rStyle w:val="Funotenzeichen"/>
        </w:rPr>
        <w:footnoteRef/>
      </w:r>
      <w:r>
        <w:t xml:space="preserve"> </w:t>
      </w:r>
      <w:r w:rsidRPr="007D0273">
        <w:rPr>
          <w:rFonts w:ascii="Helvetica Neue" w:hAnsi="Helvetica Neue" w:cstheme="minorBidi"/>
          <w:color w:val="auto"/>
          <w:sz w:val="18"/>
        </w:rPr>
        <w:t xml:space="preserve">Renaissance </w:t>
      </w:r>
      <w:proofErr w:type="spellStart"/>
      <w:r w:rsidRPr="007D0273">
        <w:rPr>
          <w:rFonts w:ascii="Helvetica Neue" w:hAnsi="Helvetica Neue" w:cstheme="minorBidi"/>
          <w:color w:val="auto"/>
          <w:sz w:val="18"/>
        </w:rPr>
        <w:t>Architecture</w:t>
      </w:r>
      <w:proofErr w:type="spellEnd"/>
      <w:r w:rsidRPr="007D0273">
        <w:rPr>
          <w:rFonts w:ascii="Helvetica Neue" w:hAnsi="Helvetica Neue" w:cstheme="minorBidi"/>
          <w:color w:val="auto"/>
          <w:sz w:val="18"/>
        </w:rPr>
        <w:t xml:space="preserve"> – A Digital </w:t>
      </w:r>
      <w:proofErr w:type="spellStart"/>
      <w:r w:rsidRPr="007D0273">
        <w:rPr>
          <w:rFonts w:ascii="Helvetica Neue" w:hAnsi="Helvetica Neue" w:cstheme="minorBidi"/>
          <w:color w:val="auto"/>
          <w:sz w:val="18"/>
        </w:rPr>
        <w:t>Anthology</w:t>
      </w:r>
      <w:proofErr w:type="spellEnd"/>
      <w:r w:rsidRPr="007D0273">
        <w:rPr>
          <w:rFonts w:ascii="Helvetica Neue" w:hAnsi="Helvetica Neue" w:cstheme="minorBidi"/>
          <w:color w:val="auto"/>
          <w:sz w:val="18"/>
        </w:rPr>
        <w:t xml:space="preserve"> of Heinrich von </w:t>
      </w:r>
      <w:proofErr w:type="spellStart"/>
      <w:r w:rsidRPr="007D0273">
        <w:rPr>
          <w:rFonts w:ascii="Helvetica Neue" w:hAnsi="Helvetica Neue" w:cstheme="minorBidi"/>
          <w:color w:val="auto"/>
          <w:sz w:val="18"/>
        </w:rPr>
        <w:t>Geymüller</w:t>
      </w:r>
      <w:proofErr w:type="spellEnd"/>
      <w:r w:rsidRPr="007D0273">
        <w:rPr>
          <w:rFonts w:ascii="Helvetica Neue" w:hAnsi="Helvetica Neue" w:cstheme="minorBidi"/>
          <w:color w:val="auto"/>
          <w:sz w:val="18"/>
        </w:rPr>
        <w:t xml:space="preserve"> (</w:t>
      </w:r>
      <w:proofErr w:type="spellStart"/>
      <w:r>
        <w:rPr>
          <w:rFonts w:ascii="Helvetica Neue" w:hAnsi="Helvetica Neue" w:cstheme="minorBidi"/>
          <w:color w:val="auto"/>
          <w:sz w:val="18"/>
        </w:rPr>
        <w:t>Ao</w:t>
      </w:r>
      <w:proofErr w:type="spellEnd"/>
      <w:r>
        <w:rPr>
          <w:rFonts w:ascii="Helvetica Neue" w:hAnsi="Helvetica Neue" w:cstheme="minorBidi"/>
          <w:color w:val="auto"/>
          <w:sz w:val="18"/>
        </w:rPr>
        <w:t>. Univ.-</w:t>
      </w:r>
      <w:r w:rsidRPr="007D0273">
        <w:rPr>
          <w:rFonts w:ascii="Helvetica Neue" w:hAnsi="Helvetica Neue" w:cstheme="minorBidi"/>
          <w:color w:val="auto"/>
          <w:sz w:val="18"/>
        </w:rPr>
        <w:t xml:space="preserve">Prof. Dr. Josef Ploder, Institute of Art </w:t>
      </w:r>
      <w:proofErr w:type="spellStart"/>
      <w:r w:rsidRPr="007D0273">
        <w:rPr>
          <w:rFonts w:ascii="Helvetica Neue" w:hAnsi="Helvetica Neue" w:cstheme="minorBidi"/>
          <w:color w:val="auto"/>
          <w:sz w:val="18"/>
        </w:rPr>
        <w:t>History</w:t>
      </w:r>
      <w:proofErr w:type="spellEnd"/>
      <w:r w:rsidRPr="007D0273">
        <w:rPr>
          <w:rFonts w:ascii="Helvetica Neue" w:hAnsi="Helvetica Neue" w:cstheme="minorBidi"/>
          <w:color w:val="auto"/>
          <w:sz w:val="18"/>
        </w:rPr>
        <w:t>, University of Graz)</w:t>
      </w:r>
      <w:r>
        <w:rPr>
          <w:sz w:val="22"/>
          <w:szCs w:val="22"/>
        </w:rPr>
        <w:t xml:space="preserve"> </w:t>
      </w:r>
    </w:p>
  </w:footnote>
  <w:footnote w:id="2">
    <w:p w14:paraId="443C41C2" w14:textId="77777777" w:rsidR="00A74F5B" w:rsidRDefault="00A74F5B">
      <w:pPr>
        <w:pStyle w:val="Funotentext"/>
      </w:pPr>
      <w:r>
        <w:rPr>
          <w:rStyle w:val="Funotenzeichen"/>
        </w:rPr>
        <w:footnoteRef/>
      </w:r>
      <w:r>
        <w:t xml:space="preserve"> 2nd DHA Conference of </w:t>
      </w:r>
      <w:proofErr w:type="spellStart"/>
      <w:r>
        <w:t>the</w:t>
      </w:r>
      <w:proofErr w:type="spellEnd"/>
      <w:r>
        <w:t xml:space="preserve"> Austrian </w:t>
      </w:r>
      <w:proofErr w:type="spellStart"/>
      <w:r>
        <w:t>Academy</w:t>
      </w:r>
      <w:proofErr w:type="spellEnd"/>
      <w:r>
        <w:t xml:space="preserve"> of Science, Vienna 2015.</w:t>
      </w:r>
    </w:p>
  </w:footnote>
  <w:footnote w:id="3">
    <w:p w14:paraId="29BB9112" w14:textId="016E27B4" w:rsidR="00A74F5B" w:rsidRDefault="00A74F5B">
      <w:pPr>
        <w:pStyle w:val="Funotentext"/>
      </w:pPr>
      <w:ins w:id="36" w:author="stefan zedlacher" w:date="2016-03-04T22:33:00Z">
        <w:r>
          <w:rPr>
            <w:rStyle w:val="Funotenzeichen"/>
          </w:rPr>
          <w:footnoteRef/>
        </w:r>
        <w:r>
          <w:t xml:space="preserve"> </w:t>
        </w:r>
        <w:proofErr w:type="spellStart"/>
        <w:r>
          <w:t>Otl</w:t>
        </w:r>
        <w:proofErr w:type="spellEnd"/>
        <w:r>
          <w:t xml:space="preserve"> Aicher: analog und digital, Ernst &amp; Sohn, 1991</w:t>
        </w:r>
      </w:ins>
    </w:p>
  </w:footnote>
  <w:footnote w:id="4">
    <w:p w14:paraId="16ABCF19" w14:textId="6067105E" w:rsidR="00A74F5B" w:rsidRDefault="00A74F5B">
      <w:pPr>
        <w:pStyle w:val="Funotentext"/>
      </w:pPr>
      <w:ins w:id="52" w:author="stefan zedlacher" w:date="2016-03-04T22:44:00Z">
        <w:r>
          <w:rPr>
            <w:rStyle w:val="Funotenzeichen"/>
          </w:rPr>
          <w:footnoteRef/>
        </w:r>
        <w:r>
          <w:t xml:space="preserve"> </w:t>
        </w:r>
        <w:r>
          <w:fldChar w:fldCharType="begin"/>
        </w:r>
        <w:r>
          <w:instrText xml:space="preserve"> HYPERLINK "</w:instrText>
        </w:r>
        <w:r w:rsidRPr="00A43B74">
          <w:instrText>http://dublincore.org</w:instrText>
        </w:r>
        <w:r>
          <w:instrText xml:space="preserve">" </w:instrText>
        </w:r>
        <w:r>
          <w:fldChar w:fldCharType="separate"/>
        </w:r>
        <w:r w:rsidRPr="00D86660">
          <w:rPr>
            <w:rStyle w:val="Link"/>
          </w:rPr>
          <w:t>http://dublincore.org</w:t>
        </w:r>
        <w:r>
          <w:fldChar w:fldCharType="end"/>
        </w:r>
        <w:r>
          <w:t>, 3.3.2016</w:t>
        </w:r>
      </w:ins>
    </w:p>
  </w:footnote>
  <w:footnote w:id="5">
    <w:p w14:paraId="387C0BBD" w14:textId="6438B5AF" w:rsidR="00A74F5B" w:rsidRDefault="00A74F5B">
      <w:pPr>
        <w:pStyle w:val="Funotentext"/>
      </w:pPr>
      <w:ins w:id="57" w:author="stefan zedlacher" w:date="2016-03-04T22:45:00Z">
        <w:r>
          <w:rPr>
            <w:rStyle w:val="Funotenzeichen"/>
          </w:rPr>
          <w:footnoteRef/>
        </w:r>
        <w:r>
          <w:t xml:space="preserve"> </w:t>
        </w:r>
        <w:r>
          <w:fldChar w:fldCharType="begin"/>
        </w:r>
        <w:r>
          <w:instrText xml:space="preserve"> HYPERLINK "</w:instrText>
        </w:r>
        <w:r w:rsidRPr="00A43B74">
          <w:instrText>http://www.loc.gov/standards/mets/</w:instrText>
        </w:r>
        <w:r>
          <w:instrText xml:space="preserve">" </w:instrText>
        </w:r>
        <w:r>
          <w:fldChar w:fldCharType="separate"/>
        </w:r>
        <w:r w:rsidRPr="00D86660">
          <w:rPr>
            <w:rStyle w:val="Link"/>
          </w:rPr>
          <w:t>http://www.loc.gov/standards/mets/</w:t>
        </w:r>
        <w:r>
          <w:fldChar w:fldCharType="end"/>
        </w:r>
        <w:r>
          <w:t>, 1.3.2016</w:t>
        </w:r>
      </w:ins>
    </w:p>
  </w:footnote>
  <w:footnote w:id="6">
    <w:p w14:paraId="68C6F352" w14:textId="081B7A75" w:rsidR="00A74F5B" w:rsidRDefault="00A74F5B">
      <w:pPr>
        <w:pStyle w:val="Funotentext"/>
      </w:pPr>
      <w:ins w:id="63" w:author="stefan zedlacher" w:date="2016-03-04T22:41:00Z">
        <w:r>
          <w:rPr>
            <w:rStyle w:val="Funotenzeichen"/>
          </w:rPr>
          <w:footnoteRef/>
        </w:r>
        <w:r>
          <w:t xml:space="preserve"> </w:t>
        </w:r>
        <w:r w:rsidRPr="00A43B74">
          <w:t>http://www.tei-c.org/index.xml</w:t>
        </w:r>
        <w:r>
          <w:t xml:space="preserve"> , 10.2.2016</w:t>
        </w:r>
      </w:ins>
    </w:p>
  </w:footnote>
  <w:footnote w:id="7">
    <w:p w14:paraId="5D3DFCAE" w14:textId="4B7BA22B" w:rsidR="00A74F5B" w:rsidRDefault="00A74F5B">
      <w:pPr>
        <w:pStyle w:val="Funotentext"/>
      </w:pPr>
      <w:ins w:id="66" w:author="stefan zedlacher" w:date="2016-03-04T22:42:00Z">
        <w:r>
          <w:rPr>
            <w:rStyle w:val="Funotenzeichen"/>
          </w:rPr>
          <w:footnoteRef/>
        </w:r>
        <w:r>
          <w:t xml:space="preserve"> </w:t>
        </w:r>
        <w:r w:rsidRPr="00A43B74">
          <w:t>https://de.wikipedia.org/wiki/Resource_Description_Framework</w:t>
        </w:r>
        <w:r>
          <w:t xml:space="preserve"> , 12.2.2016</w:t>
        </w:r>
      </w:ins>
    </w:p>
  </w:footnote>
  <w:footnote w:id="8">
    <w:p w14:paraId="56B38E43" w14:textId="77777777" w:rsidR="00A74F5B" w:rsidRDefault="00A74F5B" w:rsidP="00594126">
      <w:pPr>
        <w:pStyle w:val="Funotentext"/>
      </w:pPr>
      <w:r>
        <w:rPr>
          <w:rStyle w:val="Funotenzeichen"/>
        </w:rPr>
        <w:footnoteRef/>
      </w:r>
      <w:r>
        <w:t xml:space="preserve"> Materielle, formale und semantische Eigenschaften einer Archivquelle, die infolge als ‚Aussagen’ bezeichnet werden.</w:t>
      </w:r>
    </w:p>
  </w:footnote>
  <w:footnote w:id="9">
    <w:p w14:paraId="41657190" w14:textId="77777777" w:rsidR="00A74F5B" w:rsidRDefault="00A74F5B">
      <w:pPr>
        <w:pStyle w:val="Funotentext"/>
      </w:pPr>
      <w:r>
        <w:rPr>
          <w:rStyle w:val="Funotenzeichen"/>
        </w:rPr>
        <w:footnoteRef/>
      </w:r>
      <w:r>
        <w:t xml:space="preserve"> Ein materieller Referent ist eine Entität, wie ein Ding, eine Person, ein Raum, ein Artefakt, etc. </w:t>
      </w:r>
      <w:r>
        <w:br/>
        <w:t xml:space="preserve">Ein immaterieller Referent beschreibt hingegen einen Prozess oder eine Handlung, wie etwa ein (Entwurfs-)Konzept, eine Idee, oder Forschungsintention, aber auch eine Reise oder eine Kommunikation, etc. </w:t>
      </w:r>
    </w:p>
  </w:footnote>
  <w:footnote w:id="10">
    <w:p w14:paraId="6BC27741" w14:textId="77777777" w:rsidR="00A74F5B" w:rsidRDefault="00A74F5B">
      <w:pPr>
        <w:pStyle w:val="Funotentext"/>
      </w:pPr>
      <w:r>
        <w:rPr>
          <w:rStyle w:val="Funotenzeichen"/>
        </w:rPr>
        <w:footnoteRef/>
      </w:r>
      <w:r>
        <w:t xml:space="preserve"> </w:t>
      </w:r>
      <w:r w:rsidRPr="00EF39AD">
        <w:rPr>
          <w:highlight w:val="yellow"/>
        </w:rPr>
        <w:t>Wie sich infolge des Artikels noch herausstellen wird sind Unterschiede zwischen Archiv und Web-Repräsentation auf Grund ihrer Ähnlichkeiten in der Systematik weitgehend vernachlässigbar.</w:t>
      </w:r>
    </w:p>
  </w:footnote>
  <w:footnote w:id="11">
    <w:p w14:paraId="1E65DF91" w14:textId="77777777" w:rsidR="00A74F5B" w:rsidRPr="00BD3B43" w:rsidRDefault="00A74F5B" w:rsidP="0078341C">
      <w:pPr>
        <w:widowControl w:val="0"/>
        <w:autoSpaceDE w:val="0"/>
        <w:autoSpaceDN w:val="0"/>
        <w:adjustRightInd w:val="0"/>
        <w:spacing w:after="0"/>
        <w:jc w:val="both"/>
        <w:rPr>
          <w:ins w:id="109" w:author="Christoph Breser" w:date="2016-02-25T09:58:00Z"/>
          <w:sz w:val="18"/>
        </w:rPr>
      </w:pPr>
      <w:ins w:id="110" w:author="Christoph Breser" w:date="2016-02-25T09:58:00Z">
        <w:r>
          <w:rPr>
            <w:rStyle w:val="Funotenzeichen"/>
          </w:rPr>
          <w:footnoteRef/>
        </w:r>
        <w:r>
          <w:t xml:space="preserve"> </w:t>
        </w:r>
        <w:r w:rsidRPr="00BD3B43">
          <w:rPr>
            <w:sz w:val="18"/>
          </w:rPr>
          <w:t xml:space="preserve">Die Berücksichtigung von </w:t>
        </w:r>
        <w:r>
          <w:rPr>
            <w:sz w:val="18"/>
          </w:rPr>
          <w:t>Wahrnehmungs</w:t>
        </w:r>
        <w:r w:rsidRPr="00BD3B43">
          <w:rPr>
            <w:sz w:val="18"/>
          </w:rPr>
          <w:t xml:space="preserve">- bzw. Erkenntnistheorien aus dem späten 19. und frühen 20. Jahrhundert diente während des Forschungsprojektes vor allem dazu, die Arbeitsweisen </w:t>
        </w:r>
        <w:proofErr w:type="spellStart"/>
        <w:r w:rsidRPr="00BD3B43">
          <w:rPr>
            <w:i/>
            <w:sz w:val="18"/>
          </w:rPr>
          <w:t>Geymüllers</w:t>
        </w:r>
        <w:proofErr w:type="spellEnd"/>
        <w:r w:rsidRPr="00BD3B43">
          <w:rPr>
            <w:i/>
            <w:sz w:val="18"/>
          </w:rPr>
          <w:t xml:space="preserve"> </w:t>
        </w:r>
        <w:r>
          <w:rPr>
            <w:sz w:val="18"/>
          </w:rPr>
          <w:t>aus einem historisch</w:t>
        </w:r>
      </w:ins>
      <w:r>
        <w:rPr>
          <w:sz w:val="18"/>
        </w:rPr>
        <w:t>-philosophischen</w:t>
      </w:r>
      <w:ins w:id="111" w:author="Christoph Breser" w:date="2016-02-25T09:58:00Z">
        <w:r>
          <w:rPr>
            <w:sz w:val="18"/>
          </w:rPr>
          <w:t xml:space="preserve"> Kontext </w:t>
        </w:r>
        <w:r w:rsidRPr="00BD3B43">
          <w:rPr>
            <w:sz w:val="18"/>
          </w:rPr>
          <w:t xml:space="preserve">besser </w:t>
        </w:r>
        <w:r>
          <w:rPr>
            <w:sz w:val="18"/>
          </w:rPr>
          <w:t>verstehen</w:t>
        </w:r>
      </w:ins>
      <w:r>
        <w:rPr>
          <w:sz w:val="18"/>
        </w:rPr>
        <w:t xml:space="preserve"> zu können</w:t>
      </w:r>
      <w:ins w:id="112" w:author="Christoph Breser" w:date="2016-02-25T09:58:00Z">
        <w:r w:rsidRPr="00BD3B43">
          <w:rPr>
            <w:sz w:val="18"/>
          </w:rPr>
          <w:t>. Besondere Bedeutung hat</w:t>
        </w:r>
        <w:r>
          <w:rPr>
            <w:sz w:val="18"/>
          </w:rPr>
          <w:t>te</w:t>
        </w:r>
      </w:ins>
      <w:r>
        <w:rPr>
          <w:sz w:val="18"/>
        </w:rPr>
        <w:t xml:space="preserve">n diese </w:t>
      </w:r>
      <w:ins w:id="113" w:author="Christoph Breser" w:date="2016-02-25T09:58:00Z">
        <w:r>
          <w:rPr>
            <w:sz w:val="18"/>
          </w:rPr>
          <w:t xml:space="preserve">vor allem </w:t>
        </w:r>
        <w:r w:rsidRPr="00BD3B43">
          <w:rPr>
            <w:sz w:val="18"/>
          </w:rPr>
          <w:t xml:space="preserve">bei der Rekonstruktion </w:t>
        </w:r>
        <w:r>
          <w:rPr>
            <w:sz w:val="18"/>
          </w:rPr>
          <w:t xml:space="preserve">seines </w:t>
        </w:r>
        <w:r w:rsidRPr="00BD3B43">
          <w:rPr>
            <w:sz w:val="18"/>
          </w:rPr>
          <w:t>Projektvorhaben</w:t>
        </w:r>
        <w:r>
          <w:rPr>
            <w:sz w:val="18"/>
          </w:rPr>
          <w:t>s</w:t>
        </w:r>
        <w:r w:rsidRPr="00BD3B43">
          <w:rPr>
            <w:sz w:val="18"/>
          </w:rPr>
          <w:t xml:space="preserve"> ‚Thesaurus of </w:t>
        </w:r>
        <w:proofErr w:type="spellStart"/>
        <w:r w:rsidRPr="00BD3B43">
          <w:rPr>
            <w:sz w:val="18"/>
          </w:rPr>
          <w:t>Architecture</w:t>
        </w:r>
        <w:proofErr w:type="spellEnd"/>
        <w:r w:rsidRPr="00BD3B43">
          <w:rPr>
            <w:sz w:val="18"/>
          </w:rPr>
          <w:t>’, ein groß angelegtes jedoch nicht realisiertes Projekt, welches die Gegenüberstellung aller Arten von Architekturdarstellungen (Zeichnungen, Pläne, Modelle, etc.) aus diversen Sammlungen in einer fortlaufenden Publikation</w:t>
        </w:r>
        <w:r>
          <w:rPr>
            <w:sz w:val="18"/>
          </w:rPr>
          <w:t>sreihe</w:t>
        </w:r>
        <w:r w:rsidRPr="00BD3B43">
          <w:rPr>
            <w:sz w:val="18"/>
          </w:rPr>
          <w:t xml:space="preserve"> vorsah</w:t>
        </w:r>
      </w:ins>
      <w:r>
        <w:rPr>
          <w:sz w:val="18"/>
        </w:rPr>
        <w:t xml:space="preserve"> </w:t>
      </w:r>
      <w:ins w:id="114" w:author="Christoph Breser" w:date="2016-02-25T09:58:00Z">
        <w:r>
          <w:rPr>
            <w:sz w:val="18"/>
          </w:rPr>
          <w:t>(PLODER 1998)</w:t>
        </w:r>
        <w:r w:rsidRPr="00BD3B43">
          <w:rPr>
            <w:sz w:val="18"/>
          </w:rPr>
          <w:t xml:space="preserve">. Das Projekt konnte </w:t>
        </w:r>
      </w:ins>
      <w:r>
        <w:rPr>
          <w:sz w:val="18"/>
        </w:rPr>
        <w:t xml:space="preserve">wegen </w:t>
      </w:r>
      <w:ins w:id="115" w:author="Christoph Breser" w:date="2016-02-25T09:58:00Z">
        <w:r w:rsidRPr="00BD3B43">
          <w:rPr>
            <w:sz w:val="18"/>
          </w:rPr>
          <w:t xml:space="preserve">Finanzierungsprobleme nicht verwirklicht werden, verbirgt jedoch einen, für </w:t>
        </w:r>
      </w:ins>
      <w:r>
        <w:rPr>
          <w:sz w:val="18"/>
        </w:rPr>
        <w:t>se</w:t>
      </w:r>
      <w:ins w:id="116" w:author="Christoph Breser" w:date="2016-02-25T09:58:00Z">
        <w:r w:rsidRPr="00BD3B43">
          <w:rPr>
            <w:sz w:val="18"/>
          </w:rPr>
          <w:t>i</w:t>
        </w:r>
      </w:ins>
      <w:r>
        <w:rPr>
          <w:sz w:val="18"/>
        </w:rPr>
        <w:t>n</w:t>
      </w:r>
      <w:ins w:id="117" w:author="Christoph Breser" w:date="2016-02-25T09:58:00Z">
        <w:r w:rsidRPr="00BD3B43">
          <w:rPr>
            <w:sz w:val="18"/>
          </w:rPr>
          <w:t xml:space="preserve">e Zeit enorm fortschrittlichen Forschungsansatz, </w:t>
        </w:r>
      </w:ins>
      <w:r>
        <w:rPr>
          <w:sz w:val="18"/>
        </w:rPr>
        <w:t xml:space="preserve">der </w:t>
      </w:r>
      <w:ins w:id="118" w:author="Christoph Breser" w:date="2016-02-25T09:58:00Z">
        <w:r w:rsidRPr="00BD3B43">
          <w:rPr>
            <w:sz w:val="18"/>
          </w:rPr>
          <w:t>infolge der hier vorgestellten I</w:t>
        </w:r>
        <w:r>
          <w:rPr>
            <w:sz w:val="18"/>
          </w:rPr>
          <w:t>dee</w:t>
        </w:r>
      </w:ins>
      <w:r>
        <w:rPr>
          <w:sz w:val="18"/>
        </w:rPr>
        <w:t>n</w:t>
      </w:r>
      <w:ins w:id="119" w:author="Christoph Breser" w:date="2016-02-25T09:58:00Z">
        <w:r>
          <w:rPr>
            <w:sz w:val="18"/>
          </w:rPr>
          <w:t xml:space="preserve"> weitergedacht werden sollte.</w:t>
        </w:r>
      </w:ins>
    </w:p>
  </w:footnote>
  <w:footnote w:id="12">
    <w:p w14:paraId="453E8755" w14:textId="77777777" w:rsidR="00A74F5B" w:rsidRPr="00D97B78" w:rsidRDefault="00A74F5B" w:rsidP="00D20C1A">
      <w:pPr>
        <w:jc w:val="both"/>
        <w:rPr>
          <w:sz w:val="18"/>
        </w:rPr>
      </w:pPr>
      <w:r>
        <w:rPr>
          <w:rStyle w:val="Funotenzeichen"/>
        </w:rPr>
        <w:footnoteRef/>
      </w:r>
      <w:r>
        <w:t xml:space="preserve"> </w:t>
      </w:r>
      <w:r>
        <w:rPr>
          <w:rStyle w:val="FunotentextZeichen"/>
          <w:i/>
        </w:rPr>
        <w:t xml:space="preserve">Ehrenfels </w:t>
      </w:r>
      <w:r>
        <w:rPr>
          <w:rStyle w:val="FunotentextZeichen"/>
        </w:rPr>
        <w:t xml:space="preserve">nannte dieses Modell ‚Gestaltqualität’ und führte dazu das Beispiel der Melodie an: Diese setzt sich durch ihre einzelnen Töne zusammen. Wenn sie jedoch in eine andere Tonart übertragen wird so bedingen die einzelnen Töne die Melodie. </w:t>
      </w:r>
      <w:r>
        <w:rPr>
          <w:rStyle w:val="FunotentextZeichen"/>
          <w:i/>
        </w:rPr>
        <w:t>W</w:t>
      </w:r>
      <w:r w:rsidRPr="004A7905">
        <w:rPr>
          <w:rStyle w:val="FunotentextZeichen"/>
          <w:i/>
        </w:rPr>
        <w:t>olfgang Köhler</w:t>
      </w:r>
      <w:r>
        <w:rPr>
          <w:rStyle w:val="FunotentextZeichen"/>
          <w:i/>
        </w:rPr>
        <w:t xml:space="preserve">, </w:t>
      </w:r>
      <w:r w:rsidRPr="004A7905">
        <w:rPr>
          <w:rStyle w:val="FunotentextZeichen"/>
          <w:i/>
        </w:rPr>
        <w:t xml:space="preserve">Kurt </w:t>
      </w:r>
      <w:proofErr w:type="spellStart"/>
      <w:r w:rsidRPr="004A7905">
        <w:rPr>
          <w:rStyle w:val="FunotentextZeichen"/>
          <w:i/>
        </w:rPr>
        <w:t>Koffka</w:t>
      </w:r>
      <w:proofErr w:type="spellEnd"/>
      <w:r w:rsidRPr="004A7905">
        <w:rPr>
          <w:rStyle w:val="FunotentextZeichen"/>
          <w:i/>
        </w:rPr>
        <w:t xml:space="preserve"> </w:t>
      </w:r>
      <w:r>
        <w:rPr>
          <w:rStyle w:val="FunotentextZeichen"/>
        </w:rPr>
        <w:t xml:space="preserve">und </w:t>
      </w:r>
      <w:r w:rsidRPr="004A7905">
        <w:rPr>
          <w:rStyle w:val="FunotentextZeichen"/>
          <w:i/>
        </w:rPr>
        <w:t>Max Wertheimer</w:t>
      </w:r>
      <w:r w:rsidRPr="004A7905">
        <w:rPr>
          <w:rStyle w:val="FunotentextZeichen"/>
        </w:rPr>
        <w:t xml:space="preserve"> haben diesen Ansatz </w:t>
      </w:r>
      <w:r>
        <w:rPr>
          <w:rStyle w:val="FunotentextZeichen"/>
        </w:rPr>
        <w:t xml:space="preserve">später weiter entwickelt </w:t>
      </w:r>
      <w:r w:rsidRPr="004A7905">
        <w:rPr>
          <w:rStyle w:val="FunotentextZeichen"/>
        </w:rPr>
        <w:t>(Norberg-Schulz 1965).</w:t>
      </w:r>
    </w:p>
  </w:footnote>
  <w:footnote w:id="13">
    <w:p w14:paraId="0ADA9090" w14:textId="77777777" w:rsidR="00A74F5B" w:rsidRDefault="00A74F5B" w:rsidP="00A37833">
      <w:pPr>
        <w:pStyle w:val="Funotentext"/>
      </w:pPr>
      <w:r>
        <w:rPr>
          <w:rStyle w:val="Funotenzeichen"/>
        </w:rPr>
        <w:footnoteRef/>
      </w:r>
      <w:r>
        <w:t xml:space="preserve"> </w:t>
      </w:r>
      <w:r w:rsidRPr="00AD6893">
        <w:t>Anders als bei einer Melodie muss die Anordnung der Einzel</w:t>
      </w:r>
      <w:r>
        <w:t xml:space="preserve">aussagen bei einer Archivquelle </w:t>
      </w:r>
      <w:r w:rsidRPr="00AD6893">
        <w:t xml:space="preserve">jedoch nicht zwingend immer </w:t>
      </w:r>
      <w:r>
        <w:t>in derselben Reihenfolge erfolgen</w:t>
      </w:r>
      <w:r w:rsidRPr="00AD6893">
        <w:t>.</w:t>
      </w:r>
    </w:p>
  </w:footnote>
  <w:footnote w:id="14">
    <w:p w14:paraId="7DE89F21" w14:textId="77777777" w:rsidR="00A74F5B" w:rsidRPr="00BB6D62" w:rsidRDefault="00A74F5B" w:rsidP="00BB6D62">
      <w:pPr>
        <w:jc w:val="both"/>
        <w:rPr>
          <w:sz w:val="18"/>
        </w:rPr>
      </w:pPr>
      <w:r>
        <w:rPr>
          <w:rStyle w:val="Funotenzeichen"/>
        </w:rPr>
        <w:footnoteRef/>
      </w:r>
      <w:r>
        <w:t xml:space="preserve"> </w:t>
      </w:r>
      <w:r w:rsidRPr="00BB6D62">
        <w:rPr>
          <w:rStyle w:val="FunotentextZeichen"/>
        </w:rPr>
        <w:t xml:space="preserve">Beide Modelle gründen auf demselben epistemologisch </w:t>
      </w:r>
      <w:proofErr w:type="spellStart"/>
      <w:r w:rsidRPr="00BB6D62">
        <w:rPr>
          <w:rStyle w:val="FunotentextZeichen"/>
        </w:rPr>
        <w:t>dekonstruktivistischen</w:t>
      </w:r>
      <w:proofErr w:type="spellEnd"/>
      <w:r w:rsidRPr="00BB6D62">
        <w:rPr>
          <w:rStyle w:val="FunotentextZeichen"/>
        </w:rPr>
        <w:t xml:space="preserve"> Ansatz, </w:t>
      </w:r>
      <w:r>
        <w:rPr>
          <w:rStyle w:val="FunotentextZeichen"/>
        </w:rPr>
        <w:t>welcher der ersten</w:t>
      </w:r>
      <w:r w:rsidRPr="00BB6D62">
        <w:rPr>
          <w:rStyle w:val="FunotentextZeichen"/>
        </w:rPr>
        <w:t xml:space="preserve"> Hälfte des 2</w:t>
      </w:r>
      <w:r>
        <w:rPr>
          <w:rStyle w:val="FunotentextZeichen"/>
        </w:rPr>
        <w:t xml:space="preserve">0. Jahrhunderts zuschreiben ist – hinsichtlich seines strukturalistischen Aspektes der </w:t>
      </w:r>
      <w:r w:rsidRPr="00BB6D62">
        <w:rPr>
          <w:rStyle w:val="FunotentextZeichen"/>
        </w:rPr>
        <w:t xml:space="preserve">indirekt mentalen Repräsentation (Jungermann et al. 2005) </w:t>
      </w:r>
      <w:r>
        <w:rPr>
          <w:rStyle w:val="FunotentextZeichen"/>
        </w:rPr>
        <w:t xml:space="preserve">jedoch nicht an Aktualität verloren hat. Dabei werden </w:t>
      </w:r>
      <w:r w:rsidRPr="00BB6D62">
        <w:rPr>
          <w:rStyle w:val="FunotentextZeichen"/>
        </w:rPr>
        <w:t xml:space="preserve">nicht nur </w:t>
      </w:r>
      <w:r>
        <w:rPr>
          <w:rStyle w:val="FunotentextZeichen"/>
        </w:rPr>
        <w:t>unmittelbar sichtbare bzw. erlebbare</w:t>
      </w:r>
      <w:r w:rsidRPr="00BB6D62">
        <w:rPr>
          <w:rStyle w:val="FunotentextZeichen"/>
        </w:rPr>
        <w:t xml:space="preserve"> Reize </w:t>
      </w:r>
      <w:r>
        <w:rPr>
          <w:rStyle w:val="FunotentextZeichen"/>
        </w:rPr>
        <w:t>berücksichtigt</w:t>
      </w:r>
      <w:r w:rsidRPr="00BB6D62">
        <w:rPr>
          <w:rStyle w:val="FunotentextZeichen"/>
        </w:rPr>
        <w:t xml:space="preserve">, sondern auch </w:t>
      </w:r>
      <w:r>
        <w:rPr>
          <w:rStyle w:val="FunotentextZeichen"/>
        </w:rPr>
        <w:t xml:space="preserve">kognitive Prozesse. </w:t>
      </w:r>
      <w:r w:rsidRPr="00F0050D">
        <w:rPr>
          <w:rStyle w:val="FunotentextZeichen"/>
          <w:highlight w:val="yellow"/>
        </w:rPr>
        <w:t>(Umberto Eco?)</w:t>
      </w:r>
    </w:p>
  </w:footnote>
  <w:footnote w:id="15">
    <w:p w14:paraId="33CBEBD4" w14:textId="14817738" w:rsidR="00A74F5B" w:rsidRDefault="00A74F5B">
      <w:pPr>
        <w:pStyle w:val="Funotentext"/>
        <w:rPr>
          <w:ins w:id="164" w:author="stefan zedlacher" w:date="2016-03-04T23:13:00Z"/>
        </w:rPr>
      </w:pPr>
      <w:ins w:id="165" w:author="stefan zedlacher" w:date="2016-03-04T23:13:00Z">
        <w:r>
          <w:rPr>
            <w:rStyle w:val="Funotenzeichen"/>
          </w:rPr>
          <w:footnoteRef/>
        </w:r>
        <w:r>
          <w:t xml:space="preserve"> </w:t>
        </w:r>
        <w:r w:rsidRPr="00B27B7E">
          <w:t>http://neo4j.com</w:t>
        </w:r>
        <w:r>
          <w:t xml:space="preserve"> , 3.3.2016</w:t>
        </w:r>
      </w:ins>
    </w:p>
    <w:p w14:paraId="06661006" w14:textId="77777777" w:rsidR="00A74F5B" w:rsidRDefault="00A74F5B">
      <w:pPr>
        <w:pStyle w:val="Funotentext"/>
      </w:pPr>
    </w:p>
  </w:footnote>
  <w:footnote w:id="16">
    <w:p w14:paraId="5F430789" w14:textId="06E68E3A" w:rsidR="00A74F5B" w:rsidRDefault="00A74F5B">
      <w:pPr>
        <w:pStyle w:val="Funotentext"/>
        <w:rPr>
          <w:ins w:id="280" w:author="stefan zedlacher" w:date="2016-03-04T23:37:00Z"/>
        </w:rPr>
      </w:pPr>
      <w:ins w:id="281" w:author="stefan zedlacher" w:date="2016-03-04T23:37:00Z">
        <w:r>
          <w:rPr>
            <w:rStyle w:val="Funotenzeichen"/>
          </w:rPr>
          <w:footnoteRef/>
        </w:r>
        <w:r>
          <w:t xml:space="preserve"> </w:t>
        </w:r>
        <w:r>
          <w:fldChar w:fldCharType="begin"/>
        </w:r>
        <w:r>
          <w:instrText xml:space="preserve"> HYPERLINK "</w:instrText>
        </w:r>
        <w:r w:rsidRPr="00F1728D">
          <w:instrText>http://www.biblhertz.it/?id=49</w:instrText>
        </w:r>
        <w:r>
          <w:instrText xml:space="preserve">" </w:instrText>
        </w:r>
        <w:r>
          <w:fldChar w:fldCharType="separate"/>
        </w:r>
        <w:r w:rsidRPr="00D86660">
          <w:rPr>
            <w:rStyle w:val="Link"/>
          </w:rPr>
          <w:t>http://www.biblhertz.it/?id=49</w:t>
        </w:r>
        <w:r>
          <w:fldChar w:fldCharType="end"/>
        </w:r>
        <w:r>
          <w:t>, 22.2.2016</w:t>
        </w:r>
      </w:ins>
    </w:p>
    <w:p w14:paraId="68790CA2" w14:textId="77777777" w:rsidR="00A74F5B" w:rsidRDefault="00A74F5B">
      <w:pPr>
        <w:pStyle w:val="Funotentext"/>
      </w:pPr>
    </w:p>
  </w:footnote>
  <w:footnote w:id="17">
    <w:p w14:paraId="11762436" w14:textId="6A28BE2F" w:rsidR="00A74F5B" w:rsidRDefault="00A74F5B">
      <w:pPr>
        <w:pStyle w:val="Funotentext"/>
      </w:pPr>
      <w:ins w:id="288" w:author="stefan zedlacher" w:date="2016-03-04T23:39:00Z">
        <w:r>
          <w:rPr>
            <w:rStyle w:val="Funotenzeichen"/>
          </w:rPr>
          <w:footnoteRef/>
        </w:r>
        <w:r>
          <w:t xml:space="preserve"> </w:t>
        </w:r>
        <w:r>
          <w:fldChar w:fldCharType="begin"/>
        </w:r>
        <w:r>
          <w:instrText xml:space="preserve"> HYPERLINK "</w:instrText>
        </w:r>
        <w:r w:rsidRPr="00157290">
          <w:instrText>http://digital.belvedere.at/emuseum/#</w:instrText>
        </w:r>
        <w:r>
          <w:instrText xml:space="preserve">" </w:instrText>
        </w:r>
        <w:r>
          <w:fldChar w:fldCharType="separate"/>
        </w:r>
        <w:r w:rsidRPr="00D86660">
          <w:rPr>
            <w:rStyle w:val="Link"/>
          </w:rPr>
          <w:t>http://digital.belvedere.at/emuseum/#</w:t>
        </w:r>
        <w:r>
          <w:fldChar w:fldCharType="end"/>
        </w:r>
        <w:r>
          <w:t>, 16.2.2016</w:t>
        </w:r>
      </w:ins>
    </w:p>
  </w:footnote>
  <w:footnote w:id="18">
    <w:p w14:paraId="602DA561" w14:textId="77777777" w:rsidR="00A74F5B" w:rsidRDefault="00A74F5B">
      <w:pPr>
        <w:pStyle w:val="Funotentext"/>
      </w:pPr>
      <w:r>
        <w:rPr>
          <w:rStyle w:val="Funotenzeichen"/>
        </w:rPr>
        <w:footnoteRef/>
      </w:r>
      <w:r>
        <w:t xml:space="preserve"> Art der Beschriftung, formale Ähnlichkeiten der Skizzen, sowie Übereinstimmung der Nummerierung am rechten oberen Rand mit jener auf der Liste.</w:t>
      </w:r>
    </w:p>
  </w:footnote>
  <w:footnote w:id="19">
    <w:p w14:paraId="522E65C2" w14:textId="77777777" w:rsidR="00A74F5B" w:rsidRPr="00CF144E" w:rsidRDefault="00A74F5B" w:rsidP="00F1736A">
      <w:pPr>
        <w:widowControl w:val="0"/>
        <w:autoSpaceDE w:val="0"/>
        <w:autoSpaceDN w:val="0"/>
        <w:adjustRightInd w:val="0"/>
        <w:spacing w:after="0"/>
        <w:jc w:val="both"/>
        <w:rPr>
          <w:ins w:id="384" w:author="Christoph Breser" w:date="2016-02-25T09:58:00Z"/>
          <w:sz w:val="18"/>
        </w:rPr>
      </w:pPr>
      <w:ins w:id="385" w:author="Christoph Breser" w:date="2016-02-25T09:58:00Z">
        <w:r>
          <w:rPr>
            <w:rStyle w:val="Funotenzeichen"/>
          </w:rPr>
          <w:footnoteRef/>
        </w:r>
        <w:r>
          <w:t xml:space="preserve"> </w:t>
        </w:r>
        <w:r>
          <w:rPr>
            <w:i/>
            <w:sz w:val="18"/>
          </w:rPr>
          <w:t xml:space="preserve">James </w:t>
        </w:r>
        <w:r>
          <w:rPr>
            <w:sz w:val="18"/>
          </w:rPr>
          <w:t xml:space="preserve">gilt als mitunter wichtigster Vertreter der ‚pragmatischen Philosophie’. Seine Wahrheitstheorie ist relativistisch von Übereinstimmungen </w:t>
        </w:r>
      </w:ins>
      <w:r>
        <w:rPr>
          <w:sz w:val="18"/>
        </w:rPr>
        <w:t xml:space="preserve">geprägt, </w:t>
      </w:r>
      <w:ins w:id="386" w:author="Christoph Breser" w:date="2016-02-25T09:58:00Z">
        <w:r>
          <w:rPr>
            <w:sz w:val="18"/>
          </w:rPr>
          <w:t xml:space="preserve">sowie auch </w:t>
        </w:r>
      </w:ins>
      <w:r>
        <w:rPr>
          <w:sz w:val="18"/>
        </w:rPr>
        <w:t xml:space="preserve">von einem </w:t>
      </w:r>
      <w:ins w:id="387" w:author="Christoph Breser" w:date="2016-02-25T09:58:00Z">
        <w:r>
          <w:rPr>
            <w:sz w:val="18"/>
          </w:rPr>
          <w:t xml:space="preserve">Utilitarismus, mit welchem er sich vor allem gegenüber </w:t>
        </w:r>
      </w:ins>
      <w:r>
        <w:rPr>
          <w:sz w:val="18"/>
        </w:rPr>
        <w:t xml:space="preserve">jenem, </w:t>
      </w:r>
      <w:ins w:id="388" w:author="Christoph Breser" w:date="2016-02-25T09:58:00Z">
        <w:r>
          <w:rPr>
            <w:sz w:val="18"/>
          </w:rPr>
          <w:t>zu seiner Zeit vorherrschenden Rationalismus abzugrenzen versuchte.</w:t>
        </w:r>
      </w:ins>
    </w:p>
  </w:footnote>
  <w:footnote w:id="20">
    <w:p w14:paraId="5902B66A" w14:textId="77777777" w:rsidR="00A74F5B" w:rsidRDefault="00A74F5B" w:rsidP="00607082">
      <w:pPr>
        <w:pStyle w:val="Funotentext"/>
        <w:jc w:val="both"/>
      </w:pPr>
      <w:r>
        <w:rPr>
          <w:rStyle w:val="Funotenzeichen"/>
        </w:rPr>
        <w:footnoteRef/>
      </w:r>
      <w:r>
        <w:t xml:space="preserve"> </w:t>
      </w:r>
      <w:r w:rsidRPr="00607082">
        <w:t xml:space="preserve">Die Referenzen haben sich demnach geändert. Dies betrifft auch </w:t>
      </w:r>
      <w:r>
        <w:t xml:space="preserve">die semantischen </w:t>
      </w:r>
      <w:r w:rsidRPr="00607082">
        <w:t xml:space="preserve">Übereinstimmungen, welche sich vermutlich auch für </w:t>
      </w:r>
      <w:proofErr w:type="spellStart"/>
      <w:r w:rsidRPr="00607082">
        <w:rPr>
          <w:i/>
        </w:rPr>
        <w:t>Geymüller</w:t>
      </w:r>
      <w:proofErr w:type="spellEnd"/>
      <w:r w:rsidRPr="00607082">
        <w:t xml:space="preserve"> verändert haben, indem er das Skizzenblatt aus dem Skizzenbuch herausgerissen und einem anderen thematischen Kontext zugeordnet hat. In diesem Fall richtet sich der neue Kontext nicht mehr nur auf die Form </w:t>
      </w:r>
      <w:r>
        <w:t xml:space="preserve">der </w:t>
      </w:r>
      <w:r w:rsidRPr="00607082">
        <w:t xml:space="preserve">Architektur, sondern auf die gesamte stilistische Tendenz der Renaissance in der Toskana. </w:t>
      </w:r>
      <w:r>
        <w:t xml:space="preserve">Vordergründig ging </w:t>
      </w:r>
      <w:r w:rsidRPr="00607082">
        <w:t xml:space="preserve">es </w:t>
      </w:r>
      <w:proofErr w:type="spellStart"/>
      <w:r w:rsidRPr="00607082">
        <w:rPr>
          <w:i/>
        </w:rPr>
        <w:t>Geymüller</w:t>
      </w:r>
      <w:proofErr w:type="spellEnd"/>
      <w:r w:rsidRPr="00607082">
        <w:rPr>
          <w:i/>
        </w:rPr>
        <w:t xml:space="preserve"> </w:t>
      </w:r>
      <w:r>
        <w:t xml:space="preserve">demnach nicht mehr nur </w:t>
      </w:r>
      <w:r w:rsidRPr="00607082">
        <w:t xml:space="preserve">um die Abbildung </w:t>
      </w:r>
      <w:r>
        <w:t>eines Vorbildes</w:t>
      </w:r>
      <w:r w:rsidRPr="00607082">
        <w:t xml:space="preserve">, sondern um </w:t>
      </w:r>
      <w:r>
        <w:t>den tendenziellen Prozess der stilistischen Verbreitung</w:t>
      </w:r>
      <w:r w:rsidRPr="00607082">
        <w:t xml:space="preserve">, </w:t>
      </w:r>
      <w:r>
        <w:t xml:space="preserve">den </w:t>
      </w:r>
      <w:r w:rsidRPr="00607082">
        <w:t xml:space="preserve">er </w:t>
      </w:r>
      <w:r>
        <w:t xml:space="preserve">in Einzelbetrachtung </w:t>
      </w:r>
      <w:r w:rsidRPr="00607082">
        <w:t xml:space="preserve">mitunter auch an dieser Architektur </w:t>
      </w:r>
      <w:r>
        <w:t>feststellen konnte</w:t>
      </w:r>
      <w:r w:rsidRPr="00607082">
        <w:t xml:space="preserve">. </w:t>
      </w:r>
    </w:p>
  </w:footnote>
  <w:footnote w:id="21">
    <w:p w14:paraId="581CF2C6" w14:textId="77777777" w:rsidR="00A74F5B" w:rsidRPr="00FA2CD3" w:rsidRDefault="00A74F5B" w:rsidP="00BE1414">
      <w:pPr>
        <w:pStyle w:val="Funotentext"/>
        <w:jc w:val="both"/>
      </w:pPr>
      <w:r>
        <w:rPr>
          <w:rStyle w:val="Funotenzeichen"/>
        </w:rPr>
        <w:footnoteRef/>
      </w:r>
      <w:r>
        <w:t xml:space="preserve"> Die durch die Netzwerkgrafik erweiterten Suchmöglichkeiten der Web-Applikation haben bisher beispielsweise ergeben, dass das Skizzenblatt weiters noch in Verbindung mit einer Skizze auf </w:t>
      </w:r>
      <w:ins w:id="459" w:author="Christoph Breser" w:date="2016-02-25T09:58:00Z">
        <w:r w:rsidRPr="00FA2CD3">
          <w:t xml:space="preserve">Transparentpapier </w:t>
        </w:r>
      </w:ins>
      <w:r>
        <w:t xml:space="preserve">steht (vermutlich eine Übertragung) </w:t>
      </w:r>
      <w:ins w:id="460" w:author="Christoph Breser" w:date="2016-02-25T09:58:00Z">
        <w:r w:rsidRPr="00FA2CD3">
          <w:t xml:space="preserve">und </w:t>
        </w:r>
      </w:ins>
      <w:r>
        <w:t xml:space="preserve">mit einer </w:t>
      </w:r>
      <w:ins w:id="461" w:author="Christoph Breser" w:date="2016-02-25T09:58:00Z">
        <w:r w:rsidRPr="00FA2CD3">
          <w:t xml:space="preserve">Publikationsvorlage, </w:t>
        </w:r>
      </w:ins>
      <w:r>
        <w:t xml:space="preserve">die schließlich zu einer vorbereiteten, jedoch nicht mehr gedruckten </w:t>
      </w:r>
      <w:ins w:id="462" w:author="Christoph Breser" w:date="2016-02-25T09:58:00Z">
        <w:r w:rsidRPr="00FA2CD3">
          <w:t xml:space="preserve">Publikation </w:t>
        </w:r>
      </w:ins>
      <w:r>
        <w:t>führen hätte sollen</w:t>
      </w:r>
      <w:ins w:id="463" w:author="Christoph Breser" w:date="2016-02-25T09:58:00Z">
        <w:r w:rsidRPr="00FA2CD3">
          <w:t xml:space="preserve">. </w:t>
        </w:r>
      </w:ins>
      <w:r>
        <w:t xml:space="preserve">Ein Wissensfeld </w:t>
      </w:r>
      <w:proofErr w:type="spellStart"/>
      <w:r>
        <w:rPr>
          <w:i/>
        </w:rPr>
        <w:t>Geymüllers</w:t>
      </w:r>
      <w:proofErr w:type="spellEnd"/>
      <w:r>
        <w:t>, welches bisher noch unerschlossen, jedoch in Fragmenten bereits vor uns liegt.</w:t>
      </w:r>
    </w:p>
  </w:footnote>
  <w:footnote w:id="22">
    <w:p w14:paraId="699A6FD7" w14:textId="77777777" w:rsidR="00A74F5B" w:rsidRPr="001C7186" w:rsidRDefault="00A74F5B" w:rsidP="001C7186">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Vasari </w:t>
      </w:r>
      <w:r w:rsidRPr="001C7186">
        <w:rPr>
          <w:sz w:val="18"/>
        </w:rPr>
        <w:t>bereits als ‚Vorstellung’ (</w:t>
      </w:r>
      <w:proofErr w:type="spellStart"/>
      <w:r w:rsidRPr="001C7186">
        <w:rPr>
          <w:sz w:val="18"/>
        </w:rPr>
        <w:t>concetto</w:t>
      </w:r>
      <w:proofErr w:type="spellEnd"/>
      <w:r w:rsidRPr="001C7186">
        <w:rPr>
          <w:sz w:val="18"/>
        </w:rPr>
        <w:t xml:space="preserve">) bezeichnete (Vasari 1550/1568 [Bearb.: </w:t>
      </w:r>
      <w:proofErr w:type="spellStart"/>
      <w:r w:rsidRPr="001C7186">
        <w:rPr>
          <w:sz w:val="18"/>
        </w:rPr>
        <w:t>Bettarini</w:t>
      </w:r>
      <w:proofErr w:type="spellEnd"/>
      <w:r w:rsidRPr="001C7186">
        <w:rPr>
          <w:sz w:val="18"/>
        </w:rPr>
        <w:t xml:space="preserve"> 1966, S. 33ff.])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F5814D1"/>
    <w:multiLevelType w:val="hybridMultilevel"/>
    <w:tmpl w:val="1A822E42"/>
    <w:lvl w:ilvl="0" w:tplc="DD6C34D4">
      <w:numFmt w:val="bullet"/>
      <w:lvlText w:val="-"/>
      <w:lvlJc w:val="left"/>
      <w:pPr>
        <w:ind w:left="720" w:hanging="360"/>
      </w:pPr>
      <w:rPr>
        <w:rFonts w:ascii="Helvetica Neue" w:eastAsiaTheme="minorHAnsi" w:hAnsi="Helvetica Neue" w:cs="Helvetica" w:hint="default"/>
      </w:rPr>
    </w:lvl>
    <w:lvl w:ilvl="1" w:tplc="04070003" w:tentative="1">
      <w:start w:val="1"/>
      <w:numFmt w:val="bullet"/>
      <w:lvlText w:val="o"/>
      <w:lvlJc w:val="left"/>
      <w:pPr>
        <w:ind w:left="1440" w:hanging="360"/>
      </w:pPr>
      <w:rPr>
        <w:rFonts w:ascii="Courier" w:hAnsi="Courier"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w:hAnsi="Courier"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w:hAnsi="Courier" w:hint="default"/>
      </w:rPr>
    </w:lvl>
    <w:lvl w:ilvl="8" w:tplc="04070005" w:tentative="1">
      <w:start w:val="1"/>
      <w:numFmt w:val="bullet"/>
      <w:lvlText w:val=""/>
      <w:lvlJc w:val="left"/>
      <w:pPr>
        <w:ind w:left="6480" w:hanging="360"/>
      </w:pPr>
      <w:rPr>
        <w:rFonts w:ascii="Symbol" w:hAnsi="Symbol" w:hint="default"/>
      </w:r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proofState w:spelling="clean"/>
  <w:trackRevision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E6304D"/>
    <w:rsid w:val="00002F28"/>
    <w:rsid w:val="00007597"/>
    <w:rsid w:val="00014F35"/>
    <w:rsid w:val="000157DD"/>
    <w:rsid w:val="00021A82"/>
    <w:rsid w:val="00022658"/>
    <w:rsid w:val="00022A59"/>
    <w:rsid w:val="000305BB"/>
    <w:rsid w:val="000379A8"/>
    <w:rsid w:val="00041726"/>
    <w:rsid w:val="000442F4"/>
    <w:rsid w:val="000515B1"/>
    <w:rsid w:val="0005253A"/>
    <w:rsid w:val="000577D7"/>
    <w:rsid w:val="00057BF7"/>
    <w:rsid w:val="0006205D"/>
    <w:rsid w:val="0006209A"/>
    <w:rsid w:val="000636B1"/>
    <w:rsid w:val="0006643B"/>
    <w:rsid w:val="0007388C"/>
    <w:rsid w:val="0007627B"/>
    <w:rsid w:val="0008553F"/>
    <w:rsid w:val="00092809"/>
    <w:rsid w:val="00096C2E"/>
    <w:rsid w:val="000A0D7A"/>
    <w:rsid w:val="000A1DAE"/>
    <w:rsid w:val="000A417C"/>
    <w:rsid w:val="000A4CFE"/>
    <w:rsid w:val="000B6F18"/>
    <w:rsid w:val="000B79BE"/>
    <w:rsid w:val="000C037F"/>
    <w:rsid w:val="000C28A1"/>
    <w:rsid w:val="000C6F33"/>
    <w:rsid w:val="000D3725"/>
    <w:rsid w:val="000D3CDF"/>
    <w:rsid w:val="000E09D6"/>
    <w:rsid w:val="000E1FC9"/>
    <w:rsid w:val="000E30E6"/>
    <w:rsid w:val="000E5612"/>
    <w:rsid w:val="000F5318"/>
    <w:rsid w:val="00100B24"/>
    <w:rsid w:val="00106BEC"/>
    <w:rsid w:val="001128AA"/>
    <w:rsid w:val="001174F6"/>
    <w:rsid w:val="00125B0B"/>
    <w:rsid w:val="00126D8A"/>
    <w:rsid w:val="00140924"/>
    <w:rsid w:val="00141B54"/>
    <w:rsid w:val="001433FE"/>
    <w:rsid w:val="00143FAD"/>
    <w:rsid w:val="0015726D"/>
    <w:rsid w:val="00157290"/>
    <w:rsid w:val="00160A41"/>
    <w:rsid w:val="00171EF7"/>
    <w:rsid w:val="00177477"/>
    <w:rsid w:val="0018012A"/>
    <w:rsid w:val="00183F59"/>
    <w:rsid w:val="001842B1"/>
    <w:rsid w:val="001854CD"/>
    <w:rsid w:val="00186F1B"/>
    <w:rsid w:val="00192447"/>
    <w:rsid w:val="00195845"/>
    <w:rsid w:val="00197347"/>
    <w:rsid w:val="0019773B"/>
    <w:rsid w:val="001A52FB"/>
    <w:rsid w:val="001B41F8"/>
    <w:rsid w:val="001B6A17"/>
    <w:rsid w:val="001B6E6D"/>
    <w:rsid w:val="001C3547"/>
    <w:rsid w:val="001C5A3A"/>
    <w:rsid w:val="001C7186"/>
    <w:rsid w:val="001C7B33"/>
    <w:rsid w:val="001D520A"/>
    <w:rsid w:val="001D7323"/>
    <w:rsid w:val="001E002E"/>
    <w:rsid w:val="001F12BC"/>
    <w:rsid w:val="001F1A06"/>
    <w:rsid w:val="001F24FF"/>
    <w:rsid w:val="001F529B"/>
    <w:rsid w:val="00201069"/>
    <w:rsid w:val="002018D9"/>
    <w:rsid w:val="002030F7"/>
    <w:rsid w:val="0021303B"/>
    <w:rsid w:val="00214DBB"/>
    <w:rsid w:val="002246E9"/>
    <w:rsid w:val="00226028"/>
    <w:rsid w:val="002324BD"/>
    <w:rsid w:val="00237886"/>
    <w:rsid w:val="00246D36"/>
    <w:rsid w:val="002524ED"/>
    <w:rsid w:val="00255E43"/>
    <w:rsid w:val="00256AA5"/>
    <w:rsid w:val="00263152"/>
    <w:rsid w:val="002648B9"/>
    <w:rsid w:val="00265FDD"/>
    <w:rsid w:val="00266F2C"/>
    <w:rsid w:val="00267391"/>
    <w:rsid w:val="0027117C"/>
    <w:rsid w:val="00271ADE"/>
    <w:rsid w:val="00273CB9"/>
    <w:rsid w:val="00276240"/>
    <w:rsid w:val="0027787B"/>
    <w:rsid w:val="00283154"/>
    <w:rsid w:val="00287772"/>
    <w:rsid w:val="002936AA"/>
    <w:rsid w:val="002A6F89"/>
    <w:rsid w:val="002B2BE7"/>
    <w:rsid w:val="002B397E"/>
    <w:rsid w:val="002B58A3"/>
    <w:rsid w:val="002B6CCB"/>
    <w:rsid w:val="002C313E"/>
    <w:rsid w:val="002C43C1"/>
    <w:rsid w:val="002C5A15"/>
    <w:rsid w:val="002C5A92"/>
    <w:rsid w:val="002C5CF1"/>
    <w:rsid w:val="002C712F"/>
    <w:rsid w:val="002C7CA8"/>
    <w:rsid w:val="002C7D33"/>
    <w:rsid w:val="002D3A1F"/>
    <w:rsid w:val="002D50D7"/>
    <w:rsid w:val="002D5336"/>
    <w:rsid w:val="002E7901"/>
    <w:rsid w:val="002E7C65"/>
    <w:rsid w:val="002F3EB7"/>
    <w:rsid w:val="002F47E0"/>
    <w:rsid w:val="002F659F"/>
    <w:rsid w:val="00302D76"/>
    <w:rsid w:val="003039B2"/>
    <w:rsid w:val="00306BFF"/>
    <w:rsid w:val="0030712D"/>
    <w:rsid w:val="00311E96"/>
    <w:rsid w:val="00317BB5"/>
    <w:rsid w:val="00323502"/>
    <w:rsid w:val="00341609"/>
    <w:rsid w:val="00351E38"/>
    <w:rsid w:val="00352EA9"/>
    <w:rsid w:val="0035493D"/>
    <w:rsid w:val="00361356"/>
    <w:rsid w:val="00361F47"/>
    <w:rsid w:val="00366F7D"/>
    <w:rsid w:val="0036790B"/>
    <w:rsid w:val="00373C3A"/>
    <w:rsid w:val="00391F7C"/>
    <w:rsid w:val="00395F48"/>
    <w:rsid w:val="00396488"/>
    <w:rsid w:val="00396C2D"/>
    <w:rsid w:val="003A3E4C"/>
    <w:rsid w:val="003A7C68"/>
    <w:rsid w:val="003B27F8"/>
    <w:rsid w:val="003C1083"/>
    <w:rsid w:val="003C1302"/>
    <w:rsid w:val="003C43EF"/>
    <w:rsid w:val="003C48C7"/>
    <w:rsid w:val="003D04F9"/>
    <w:rsid w:val="003D3F3A"/>
    <w:rsid w:val="003D4133"/>
    <w:rsid w:val="003D49F5"/>
    <w:rsid w:val="003D6439"/>
    <w:rsid w:val="003D7127"/>
    <w:rsid w:val="003E0164"/>
    <w:rsid w:val="003E1603"/>
    <w:rsid w:val="003E631A"/>
    <w:rsid w:val="003F1805"/>
    <w:rsid w:val="003F22F7"/>
    <w:rsid w:val="0040060D"/>
    <w:rsid w:val="00400F92"/>
    <w:rsid w:val="00406D47"/>
    <w:rsid w:val="00407893"/>
    <w:rsid w:val="00410711"/>
    <w:rsid w:val="00410815"/>
    <w:rsid w:val="00420DA7"/>
    <w:rsid w:val="0042116F"/>
    <w:rsid w:val="004226B5"/>
    <w:rsid w:val="00423CB4"/>
    <w:rsid w:val="0042470D"/>
    <w:rsid w:val="004250BA"/>
    <w:rsid w:val="0042685E"/>
    <w:rsid w:val="004365ED"/>
    <w:rsid w:val="00442C25"/>
    <w:rsid w:val="0044739A"/>
    <w:rsid w:val="004515E7"/>
    <w:rsid w:val="00452F23"/>
    <w:rsid w:val="004606CA"/>
    <w:rsid w:val="00461B2F"/>
    <w:rsid w:val="00461C05"/>
    <w:rsid w:val="0046346B"/>
    <w:rsid w:val="0047628C"/>
    <w:rsid w:val="004867F1"/>
    <w:rsid w:val="00490BF6"/>
    <w:rsid w:val="00492DAD"/>
    <w:rsid w:val="004A0A74"/>
    <w:rsid w:val="004A292C"/>
    <w:rsid w:val="004A528A"/>
    <w:rsid w:val="004A7905"/>
    <w:rsid w:val="004B7183"/>
    <w:rsid w:val="004B7825"/>
    <w:rsid w:val="004C119E"/>
    <w:rsid w:val="004C30FE"/>
    <w:rsid w:val="004C77D9"/>
    <w:rsid w:val="004D16F1"/>
    <w:rsid w:val="004D3FC9"/>
    <w:rsid w:val="004D5E15"/>
    <w:rsid w:val="004E39E6"/>
    <w:rsid w:val="004E6976"/>
    <w:rsid w:val="004F179C"/>
    <w:rsid w:val="004F402A"/>
    <w:rsid w:val="004F52A0"/>
    <w:rsid w:val="004F5E16"/>
    <w:rsid w:val="004F5EB8"/>
    <w:rsid w:val="005002A4"/>
    <w:rsid w:val="005006FB"/>
    <w:rsid w:val="005007B5"/>
    <w:rsid w:val="00502C4B"/>
    <w:rsid w:val="00502D8F"/>
    <w:rsid w:val="00514235"/>
    <w:rsid w:val="00517E9C"/>
    <w:rsid w:val="00534ED1"/>
    <w:rsid w:val="005353D8"/>
    <w:rsid w:val="00541AC0"/>
    <w:rsid w:val="00543B25"/>
    <w:rsid w:val="0054457B"/>
    <w:rsid w:val="005449D7"/>
    <w:rsid w:val="00546149"/>
    <w:rsid w:val="00552E84"/>
    <w:rsid w:val="00554417"/>
    <w:rsid w:val="00556DB3"/>
    <w:rsid w:val="00557C18"/>
    <w:rsid w:val="0056099B"/>
    <w:rsid w:val="00560E58"/>
    <w:rsid w:val="0056418D"/>
    <w:rsid w:val="005746E7"/>
    <w:rsid w:val="00581BC6"/>
    <w:rsid w:val="005873A9"/>
    <w:rsid w:val="00592E89"/>
    <w:rsid w:val="00592F44"/>
    <w:rsid w:val="00594126"/>
    <w:rsid w:val="00594AC1"/>
    <w:rsid w:val="005A0AF2"/>
    <w:rsid w:val="005A14BD"/>
    <w:rsid w:val="005A511C"/>
    <w:rsid w:val="005B0E83"/>
    <w:rsid w:val="005B3FCB"/>
    <w:rsid w:val="005B68FB"/>
    <w:rsid w:val="005D0128"/>
    <w:rsid w:val="005D6601"/>
    <w:rsid w:val="005E13AC"/>
    <w:rsid w:val="005E5204"/>
    <w:rsid w:val="005F21EA"/>
    <w:rsid w:val="005F2D66"/>
    <w:rsid w:val="005F6340"/>
    <w:rsid w:val="00602FCF"/>
    <w:rsid w:val="00606A87"/>
    <w:rsid w:val="00607082"/>
    <w:rsid w:val="0061507C"/>
    <w:rsid w:val="006151FC"/>
    <w:rsid w:val="00621DE9"/>
    <w:rsid w:val="00626A0C"/>
    <w:rsid w:val="00626E45"/>
    <w:rsid w:val="00627F7F"/>
    <w:rsid w:val="00630A76"/>
    <w:rsid w:val="006330B3"/>
    <w:rsid w:val="00635586"/>
    <w:rsid w:val="006373F1"/>
    <w:rsid w:val="00637767"/>
    <w:rsid w:val="00642D04"/>
    <w:rsid w:val="00654926"/>
    <w:rsid w:val="00656C41"/>
    <w:rsid w:val="0065776B"/>
    <w:rsid w:val="006605BA"/>
    <w:rsid w:val="006717EF"/>
    <w:rsid w:val="00672314"/>
    <w:rsid w:val="00677C86"/>
    <w:rsid w:val="00681D27"/>
    <w:rsid w:val="006838D1"/>
    <w:rsid w:val="0068534C"/>
    <w:rsid w:val="006908D6"/>
    <w:rsid w:val="00693D47"/>
    <w:rsid w:val="006A2DC5"/>
    <w:rsid w:val="006B23DA"/>
    <w:rsid w:val="006B7354"/>
    <w:rsid w:val="006D44C1"/>
    <w:rsid w:val="006D4CB8"/>
    <w:rsid w:val="006D5AB8"/>
    <w:rsid w:val="006E146E"/>
    <w:rsid w:val="006E1CCC"/>
    <w:rsid w:val="006E583A"/>
    <w:rsid w:val="006F20A1"/>
    <w:rsid w:val="006F2F62"/>
    <w:rsid w:val="006F3A3C"/>
    <w:rsid w:val="0070621F"/>
    <w:rsid w:val="00711C45"/>
    <w:rsid w:val="007120AF"/>
    <w:rsid w:val="00712D28"/>
    <w:rsid w:val="007134D6"/>
    <w:rsid w:val="00715A2A"/>
    <w:rsid w:val="007169CB"/>
    <w:rsid w:val="0072043A"/>
    <w:rsid w:val="00722333"/>
    <w:rsid w:val="007257EB"/>
    <w:rsid w:val="007273B6"/>
    <w:rsid w:val="00730C15"/>
    <w:rsid w:val="00731A62"/>
    <w:rsid w:val="00731F28"/>
    <w:rsid w:val="00734055"/>
    <w:rsid w:val="007342BC"/>
    <w:rsid w:val="00735116"/>
    <w:rsid w:val="0073707F"/>
    <w:rsid w:val="00737B2E"/>
    <w:rsid w:val="0074660B"/>
    <w:rsid w:val="0074662B"/>
    <w:rsid w:val="00750BBD"/>
    <w:rsid w:val="007552BC"/>
    <w:rsid w:val="00762B96"/>
    <w:rsid w:val="007639C2"/>
    <w:rsid w:val="00763C31"/>
    <w:rsid w:val="007657D0"/>
    <w:rsid w:val="00767D15"/>
    <w:rsid w:val="00770E72"/>
    <w:rsid w:val="00773828"/>
    <w:rsid w:val="00774D0C"/>
    <w:rsid w:val="00775D24"/>
    <w:rsid w:val="00776637"/>
    <w:rsid w:val="0078266D"/>
    <w:rsid w:val="0078341C"/>
    <w:rsid w:val="007852C4"/>
    <w:rsid w:val="00790C9F"/>
    <w:rsid w:val="00791CCE"/>
    <w:rsid w:val="0079402D"/>
    <w:rsid w:val="0079516B"/>
    <w:rsid w:val="007958FC"/>
    <w:rsid w:val="007A0B72"/>
    <w:rsid w:val="007A1C15"/>
    <w:rsid w:val="007A4620"/>
    <w:rsid w:val="007A7C8D"/>
    <w:rsid w:val="007B0EB2"/>
    <w:rsid w:val="007B12B9"/>
    <w:rsid w:val="007B43FF"/>
    <w:rsid w:val="007D013E"/>
    <w:rsid w:val="007D0273"/>
    <w:rsid w:val="007D20AD"/>
    <w:rsid w:val="007D2DF0"/>
    <w:rsid w:val="007E0E43"/>
    <w:rsid w:val="007E3FA0"/>
    <w:rsid w:val="007F1E14"/>
    <w:rsid w:val="0080058F"/>
    <w:rsid w:val="008034D7"/>
    <w:rsid w:val="008204A0"/>
    <w:rsid w:val="00821817"/>
    <w:rsid w:val="00823381"/>
    <w:rsid w:val="008339CC"/>
    <w:rsid w:val="00840112"/>
    <w:rsid w:val="008441D2"/>
    <w:rsid w:val="00844B51"/>
    <w:rsid w:val="00844C98"/>
    <w:rsid w:val="00851BFC"/>
    <w:rsid w:val="00851DE7"/>
    <w:rsid w:val="00855FEA"/>
    <w:rsid w:val="00862278"/>
    <w:rsid w:val="00876513"/>
    <w:rsid w:val="0088088A"/>
    <w:rsid w:val="00895C40"/>
    <w:rsid w:val="00897BB6"/>
    <w:rsid w:val="008A1055"/>
    <w:rsid w:val="008A2D07"/>
    <w:rsid w:val="008A58DE"/>
    <w:rsid w:val="008B6077"/>
    <w:rsid w:val="008C5748"/>
    <w:rsid w:val="008D02EE"/>
    <w:rsid w:val="008D26D9"/>
    <w:rsid w:val="008D637F"/>
    <w:rsid w:val="008E30FF"/>
    <w:rsid w:val="008E53C7"/>
    <w:rsid w:val="008E5CBF"/>
    <w:rsid w:val="008E69EC"/>
    <w:rsid w:val="008F464E"/>
    <w:rsid w:val="008F59D4"/>
    <w:rsid w:val="008F7769"/>
    <w:rsid w:val="008F7777"/>
    <w:rsid w:val="009104F5"/>
    <w:rsid w:val="009132BD"/>
    <w:rsid w:val="00913E29"/>
    <w:rsid w:val="00924DE4"/>
    <w:rsid w:val="009262FB"/>
    <w:rsid w:val="00930964"/>
    <w:rsid w:val="00931284"/>
    <w:rsid w:val="00932851"/>
    <w:rsid w:val="009342C4"/>
    <w:rsid w:val="009344FB"/>
    <w:rsid w:val="00936CE9"/>
    <w:rsid w:val="009379F4"/>
    <w:rsid w:val="0094212D"/>
    <w:rsid w:val="009472A0"/>
    <w:rsid w:val="00947EA9"/>
    <w:rsid w:val="00950ABF"/>
    <w:rsid w:val="00960ECD"/>
    <w:rsid w:val="00961E00"/>
    <w:rsid w:val="0097245A"/>
    <w:rsid w:val="00976A13"/>
    <w:rsid w:val="00976CDE"/>
    <w:rsid w:val="0098259A"/>
    <w:rsid w:val="00982F01"/>
    <w:rsid w:val="009939CF"/>
    <w:rsid w:val="00996398"/>
    <w:rsid w:val="009A33AA"/>
    <w:rsid w:val="009A4B0F"/>
    <w:rsid w:val="009B6CDA"/>
    <w:rsid w:val="009C2C5E"/>
    <w:rsid w:val="009C62A7"/>
    <w:rsid w:val="009D2780"/>
    <w:rsid w:val="009D3BF4"/>
    <w:rsid w:val="009E2360"/>
    <w:rsid w:val="009E4BA4"/>
    <w:rsid w:val="009E4BD6"/>
    <w:rsid w:val="009F1948"/>
    <w:rsid w:val="009F3D27"/>
    <w:rsid w:val="009F76A3"/>
    <w:rsid w:val="00A008B1"/>
    <w:rsid w:val="00A0093F"/>
    <w:rsid w:val="00A03229"/>
    <w:rsid w:val="00A0766F"/>
    <w:rsid w:val="00A078BD"/>
    <w:rsid w:val="00A13BA4"/>
    <w:rsid w:val="00A21FFE"/>
    <w:rsid w:val="00A3529E"/>
    <w:rsid w:val="00A37833"/>
    <w:rsid w:val="00A43B74"/>
    <w:rsid w:val="00A43B7C"/>
    <w:rsid w:val="00A516E3"/>
    <w:rsid w:val="00A54875"/>
    <w:rsid w:val="00A55819"/>
    <w:rsid w:val="00A64E07"/>
    <w:rsid w:val="00A65864"/>
    <w:rsid w:val="00A717A9"/>
    <w:rsid w:val="00A7491D"/>
    <w:rsid w:val="00A74B69"/>
    <w:rsid w:val="00A74EE1"/>
    <w:rsid w:val="00A74F5B"/>
    <w:rsid w:val="00A80B7B"/>
    <w:rsid w:val="00A8156F"/>
    <w:rsid w:val="00A81CEE"/>
    <w:rsid w:val="00A912AA"/>
    <w:rsid w:val="00A94CBB"/>
    <w:rsid w:val="00AA36BA"/>
    <w:rsid w:val="00AA3F18"/>
    <w:rsid w:val="00AA7001"/>
    <w:rsid w:val="00AB10B4"/>
    <w:rsid w:val="00AB4E02"/>
    <w:rsid w:val="00AC3303"/>
    <w:rsid w:val="00AC6874"/>
    <w:rsid w:val="00AD180A"/>
    <w:rsid w:val="00AD5BCB"/>
    <w:rsid w:val="00AD6893"/>
    <w:rsid w:val="00AE36C0"/>
    <w:rsid w:val="00AE550F"/>
    <w:rsid w:val="00AE57A5"/>
    <w:rsid w:val="00AF36EB"/>
    <w:rsid w:val="00AF7D4F"/>
    <w:rsid w:val="00B073F5"/>
    <w:rsid w:val="00B126EC"/>
    <w:rsid w:val="00B12A83"/>
    <w:rsid w:val="00B160AE"/>
    <w:rsid w:val="00B17D42"/>
    <w:rsid w:val="00B25592"/>
    <w:rsid w:val="00B2799C"/>
    <w:rsid w:val="00B27B7E"/>
    <w:rsid w:val="00B333F7"/>
    <w:rsid w:val="00B33623"/>
    <w:rsid w:val="00B415EF"/>
    <w:rsid w:val="00B44D73"/>
    <w:rsid w:val="00B566D3"/>
    <w:rsid w:val="00B572DA"/>
    <w:rsid w:val="00B6216F"/>
    <w:rsid w:val="00B62DD6"/>
    <w:rsid w:val="00B63514"/>
    <w:rsid w:val="00B639EA"/>
    <w:rsid w:val="00B6412B"/>
    <w:rsid w:val="00B71BE5"/>
    <w:rsid w:val="00B7344B"/>
    <w:rsid w:val="00B74F01"/>
    <w:rsid w:val="00B8434C"/>
    <w:rsid w:val="00B97205"/>
    <w:rsid w:val="00BB03D4"/>
    <w:rsid w:val="00BB0700"/>
    <w:rsid w:val="00BB07D7"/>
    <w:rsid w:val="00BB6D62"/>
    <w:rsid w:val="00BC258A"/>
    <w:rsid w:val="00BC2638"/>
    <w:rsid w:val="00BC41CA"/>
    <w:rsid w:val="00BC4F77"/>
    <w:rsid w:val="00BC5A35"/>
    <w:rsid w:val="00BD2E5E"/>
    <w:rsid w:val="00BD3B43"/>
    <w:rsid w:val="00BE1414"/>
    <w:rsid w:val="00BE6119"/>
    <w:rsid w:val="00BF0818"/>
    <w:rsid w:val="00C008D7"/>
    <w:rsid w:val="00C00D00"/>
    <w:rsid w:val="00C01624"/>
    <w:rsid w:val="00C01992"/>
    <w:rsid w:val="00C037F3"/>
    <w:rsid w:val="00C043BD"/>
    <w:rsid w:val="00C04978"/>
    <w:rsid w:val="00C04CE0"/>
    <w:rsid w:val="00C10209"/>
    <w:rsid w:val="00C1457F"/>
    <w:rsid w:val="00C16369"/>
    <w:rsid w:val="00C2289D"/>
    <w:rsid w:val="00C240BF"/>
    <w:rsid w:val="00C3218F"/>
    <w:rsid w:val="00C32512"/>
    <w:rsid w:val="00C33F83"/>
    <w:rsid w:val="00C376B4"/>
    <w:rsid w:val="00C44F5E"/>
    <w:rsid w:val="00C55384"/>
    <w:rsid w:val="00C5613E"/>
    <w:rsid w:val="00C577FD"/>
    <w:rsid w:val="00C6135D"/>
    <w:rsid w:val="00C7046E"/>
    <w:rsid w:val="00C7310D"/>
    <w:rsid w:val="00C73E5C"/>
    <w:rsid w:val="00C8504F"/>
    <w:rsid w:val="00C86B66"/>
    <w:rsid w:val="00C879C0"/>
    <w:rsid w:val="00C87F24"/>
    <w:rsid w:val="00C92204"/>
    <w:rsid w:val="00CA112C"/>
    <w:rsid w:val="00CB664E"/>
    <w:rsid w:val="00CB7415"/>
    <w:rsid w:val="00CC768B"/>
    <w:rsid w:val="00CD3964"/>
    <w:rsid w:val="00CD632B"/>
    <w:rsid w:val="00CD680F"/>
    <w:rsid w:val="00CE5F26"/>
    <w:rsid w:val="00CE5FB5"/>
    <w:rsid w:val="00CE6074"/>
    <w:rsid w:val="00CF144E"/>
    <w:rsid w:val="00CF3469"/>
    <w:rsid w:val="00D01FFE"/>
    <w:rsid w:val="00D02500"/>
    <w:rsid w:val="00D030E6"/>
    <w:rsid w:val="00D05812"/>
    <w:rsid w:val="00D12CC5"/>
    <w:rsid w:val="00D15606"/>
    <w:rsid w:val="00D17079"/>
    <w:rsid w:val="00D176F1"/>
    <w:rsid w:val="00D20C1A"/>
    <w:rsid w:val="00D22574"/>
    <w:rsid w:val="00D2387A"/>
    <w:rsid w:val="00D444D3"/>
    <w:rsid w:val="00D45AEC"/>
    <w:rsid w:val="00D51BBD"/>
    <w:rsid w:val="00D6069A"/>
    <w:rsid w:val="00D63FCB"/>
    <w:rsid w:val="00D645C9"/>
    <w:rsid w:val="00D80154"/>
    <w:rsid w:val="00D86C47"/>
    <w:rsid w:val="00D927B9"/>
    <w:rsid w:val="00D9747F"/>
    <w:rsid w:val="00D97B78"/>
    <w:rsid w:val="00DA719B"/>
    <w:rsid w:val="00DB2735"/>
    <w:rsid w:val="00DB30C2"/>
    <w:rsid w:val="00DB33B1"/>
    <w:rsid w:val="00DB6D9B"/>
    <w:rsid w:val="00DC5021"/>
    <w:rsid w:val="00DD2BFE"/>
    <w:rsid w:val="00DD382B"/>
    <w:rsid w:val="00DE25F7"/>
    <w:rsid w:val="00DE52AA"/>
    <w:rsid w:val="00DE72E5"/>
    <w:rsid w:val="00DF6679"/>
    <w:rsid w:val="00DF6ADD"/>
    <w:rsid w:val="00DF6B2B"/>
    <w:rsid w:val="00DF7843"/>
    <w:rsid w:val="00E00D29"/>
    <w:rsid w:val="00E20FA4"/>
    <w:rsid w:val="00E23750"/>
    <w:rsid w:val="00E24DE0"/>
    <w:rsid w:val="00E27589"/>
    <w:rsid w:val="00E306AD"/>
    <w:rsid w:val="00E342E8"/>
    <w:rsid w:val="00E407F4"/>
    <w:rsid w:val="00E47EE1"/>
    <w:rsid w:val="00E500BA"/>
    <w:rsid w:val="00E50C6E"/>
    <w:rsid w:val="00E52C52"/>
    <w:rsid w:val="00E6304D"/>
    <w:rsid w:val="00E67555"/>
    <w:rsid w:val="00E7170F"/>
    <w:rsid w:val="00E73612"/>
    <w:rsid w:val="00E76A4E"/>
    <w:rsid w:val="00E87BCE"/>
    <w:rsid w:val="00EA2E81"/>
    <w:rsid w:val="00EA3969"/>
    <w:rsid w:val="00EA4276"/>
    <w:rsid w:val="00EA56FC"/>
    <w:rsid w:val="00EA5FFF"/>
    <w:rsid w:val="00EB42F0"/>
    <w:rsid w:val="00EC28DB"/>
    <w:rsid w:val="00EC3830"/>
    <w:rsid w:val="00EC698F"/>
    <w:rsid w:val="00ED0FA5"/>
    <w:rsid w:val="00ED1E70"/>
    <w:rsid w:val="00EE142D"/>
    <w:rsid w:val="00EF2CF7"/>
    <w:rsid w:val="00EF39AD"/>
    <w:rsid w:val="00EF651C"/>
    <w:rsid w:val="00F0050D"/>
    <w:rsid w:val="00F0387F"/>
    <w:rsid w:val="00F1572B"/>
    <w:rsid w:val="00F16466"/>
    <w:rsid w:val="00F1728D"/>
    <w:rsid w:val="00F1736A"/>
    <w:rsid w:val="00F17A28"/>
    <w:rsid w:val="00F24C73"/>
    <w:rsid w:val="00F260C7"/>
    <w:rsid w:val="00F279EE"/>
    <w:rsid w:val="00F355FD"/>
    <w:rsid w:val="00F35995"/>
    <w:rsid w:val="00F3712B"/>
    <w:rsid w:val="00F41155"/>
    <w:rsid w:val="00F4324B"/>
    <w:rsid w:val="00F44542"/>
    <w:rsid w:val="00F5309A"/>
    <w:rsid w:val="00F65532"/>
    <w:rsid w:val="00F700B7"/>
    <w:rsid w:val="00F72F17"/>
    <w:rsid w:val="00F7798C"/>
    <w:rsid w:val="00F77F8E"/>
    <w:rsid w:val="00F81B24"/>
    <w:rsid w:val="00F917E5"/>
    <w:rsid w:val="00F9181A"/>
    <w:rsid w:val="00F946DD"/>
    <w:rsid w:val="00FA09EA"/>
    <w:rsid w:val="00FA0E75"/>
    <w:rsid w:val="00FA12B0"/>
    <w:rsid w:val="00FA1975"/>
    <w:rsid w:val="00FA2CD3"/>
    <w:rsid w:val="00FA3265"/>
    <w:rsid w:val="00FA53FB"/>
    <w:rsid w:val="00FB1A00"/>
    <w:rsid w:val="00FB3CEE"/>
    <w:rsid w:val="00FB5247"/>
    <w:rsid w:val="00FB5D35"/>
    <w:rsid w:val="00FC5116"/>
    <w:rsid w:val="00FC7262"/>
    <w:rsid w:val="00FC7F2F"/>
    <w:rsid w:val="00FD205C"/>
    <w:rsid w:val="00FD2D43"/>
    <w:rsid w:val="00FD4B7B"/>
    <w:rsid w:val="00FD4E29"/>
    <w:rsid w:val="00FD74E3"/>
    <w:rsid w:val="00FE0AC8"/>
    <w:rsid w:val="00FE21E8"/>
    <w:rsid w:val="00FE2B6F"/>
    <w:rsid w:val="00FE3A40"/>
    <w:rsid w:val="00FE5398"/>
    <w:rsid w:val="00FE61C1"/>
    <w:rsid w:val="00FF1112"/>
    <w:rsid w:val="00FF18FB"/>
    <w:rsid w:val="00FF2C1B"/>
    <w:rsid w:val="00FF5FA0"/>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2E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footnote text" w:uiPriority="99"/>
    <w:lsdException w:name="footnote reference" w:uiPriority="99"/>
    <w:lsdException w:name="Normal (Web)" w:uiPriority="99"/>
    <w:lsdException w:name="Balloon Text" w:uiPriority="99"/>
    <w:lsdException w:name="List Paragraph" w:uiPriority="34" w:qFormat="1"/>
  </w:latentStyles>
  <w:style w:type="paragraph" w:default="1" w:styleId="Standard">
    <w:name w:val="Normal"/>
    <w:qFormat/>
    <w:rsid w:val="00E6304D"/>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
    <w:uiPriority w:val="99"/>
    <w:semiHidden/>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B7183"/>
    <w:rPr>
      <w:rFonts w:ascii="Lucida Grande" w:hAnsi="Lucida Grande"/>
      <w:sz w:val="18"/>
      <w:szCs w:val="18"/>
    </w:rPr>
  </w:style>
  <w:style w:type="paragraph" w:styleId="Listenabsatz">
    <w:name w:val="List Paragraph"/>
    <w:basedOn w:val="Standard"/>
    <w:uiPriority w:val="34"/>
    <w:qFormat/>
    <w:rsid w:val="00DD2BFE"/>
    <w:pPr>
      <w:ind w:left="720"/>
      <w:contextualSpacing/>
    </w:pPr>
  </w:style>
  <w:style w:type="paragraph" w:styleId="Funotentext">
    <w:name w:val="footnote text"/>
    <w:basedOn w:val="Standard"/>
    <w:link w:val="FunotentextZeichen"/>
    <w:uiPriority w:val="99"/>
    <w:unhideWhenUsed/>
    <w:rsid w:val="00B2799C"/>
    <w:pPr>
      <w:spacing w:after="0"/>
    </w:pPr>
    <w:rPr>
      <w:sz w:val="18"/>
    </w:rPr>
  </w:style>
  <w:style w:type="character" w:customStyle="1" w:styleId="FunotentextZeichen">
    <w:name w:val="Fußnotentext Zeichen"/>
    <w:basedOn w:val="Absatzstandardschriftart"/>
    <w:link w:val="Funotentext"/>
    <w:uiPriority w:val="99"/>
    <w:rsid w:val="00B2799C"/>
    <w:rPr>
      <w:rFonts w:ascii="Helvetica Neue" w:hAnsi="Helvetica Neue"/>
      <w:sz w:val="18"/>
    </w:rPr>
  </w:style>
  <w:style w:type="character" w:styleId="Funotenzeichen">
    <w:name w:val="footnote reference"/>
    <w:basedOn w:val="Absatzstandardschriftart"/>
    <w:uiPriority w:val="99"/>
    <w:unhideWhenUsed/>
    <w:rsid w:val="00AE36C0"/>
    <w:rPr>
      <w:sz w:val="20"/>
      <w:vertAlign w:val="superscript"/>
    </w:rPr>
  </w:style>
  <w:style w:type="character" w:styleId="Link">
    <w:name w:val="Hyperlink"/>
    <w:basedOn w:val="Absatzstandardschriftart"/>
    <w:rsid w:val="00D63FCB"/>
    <w:rPr>
      <w:color w:val="0000FF" w:themeColor="hyperlink"/>
      <w:u w:val="single"/>
    </w:rPr>
  </w:style>
  <w:style w:type="character" w:styleId="GesichteterLink">
    <w:name w:val="FollowedHyperlink"/>
    <w:basedOn w:val="Absatzstandardschriftart"/>
    <w:rsid w:val="00FC7262"/>
    <w:rPr>
      <w:color w:val="800080" w:themeColor="followedHyperlink"/>
      <w:u w:val="single"/>
    </w:rPr>
  </w:style>
  <w:style w:type="character" w:styleId="Kommentarzeichen">
    <w:name w:val="annotation reference"/>
    <w:basedOn w:val="Absatzstandardschriftart"/>
    <w:rsid w:val="0044739A"/>
    <w:rPr>
      <w:sz w:val="18"/>
      <w:szCs w:val="18"/>
    </w:rPr>
  </w:style>
  <w:style w:type="paragraph" w:styleId="Kommentartext">
    <w:name w:val="annotation text"/>
    <w:basedOn w:val="Standard"/>
    <w:link w:val="KommentartextZeichen"/>
    <w:rsid w:val="0044739A"/>
  </w:style>
  <w:style w:type="character" w:customStyle="1" w:styleId="KommentartextZeichen">
    <w:name w:val="Kommentartext Zeichen"/>
    <w:basedOn w:val="Absatzstandardschriftart"/>
    <w:link w:val="Kommentartext"/>
    <w:rsid w:val="0044739A"/>
    <w:rPr>
      <w:rFonts w:ascii="Helvetica Neue" w:hAnsi="Helvetica Neue"/>
    </w:rPr>
  </w:style>
  <w:style w:type="paragraph" w:styleId="Kommentarthema">
    <w:name w:val="annotation subject"/>
    <w:basedOn w:val="Kommentartext"/>
    <w:next w:val="Kommentartext"/>
    <w:link w:val="KommentarthemaZeichen"/>
    <w:rsid w:val="0044739A"/>
    <w:rPr>
      <w:b/>
      <w:bCs/>
      <w:sz w:val="20"/>
      <w:szCs w:val="20"/>
    </w:rPr>
  </w:style>
  <w:style w:type="character" w:customStyle="1" w:styleId="KommentarthemaZeichen">
    <w:name w:val="Kommentarthema Zeichen"/>
    <w:basedOn w:val="KommentartextZeichen"/>
    <w:link w:val="Kommentarthema"/>
    <w:rsid w:val="0044739A"/>
    <w:rPr>
      <w:rFonts w:ascii="Helvetica Neue" w:hAnsi="Helvetica Neue"/>
      <w:b/>
      <w:bCs/>
      <w:sz w:val="20"/>
      <w:szCs w:val="20"/>
    </w:rPr>
  </w:style>
  <w:style w:type="paragraph" w:customStyle="1" w:styleId="Default">
    <w:name w:val="Default"/>
    <w:rsid w:val="007D027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C577FD"/>
    <w:pPr>
      <w:numPr>
        <w:numId w:val="4"/>
      </w:numPr>
      <w:contextualSpacing/>
    </w:pPr>
  </w:style>
  <w:style w:type="paragraph" w:styleId="StandardWeb">
    <w:name w:val="Normal (Web)"/>
    <w:basedOn w:val="Standard"/>
    <w:uiPriority w:val="99"/>
    <w:rsid w:val="00C16369"/>
    <w:pPr>
      <w:spacing w:beforeLines="1" w:afterLines="1"/>
    </w:pPr>
    <w:rPr>
      <w:rFonts w:ascii="Times" w:hAnsi="Times" w:cs="Times New Roman"/>
      <w:sz w:val="20"/>
      <w:szCs w:val="20"/>
      <w:lang w:eastAsia="de-DE"/>
    </w:rPr>
  </w:style>
  <w:style w:type="paragraph" w:styleId="Kopfzeile">
    <w:name w:val="header"/>
    <w:basedOn w:val="Standard"/>
    <w:link w:val="KopfzeileZeichen"/>
    <w:rsid w:val="00D6069A"/>
    <w:pPr>
      <w:tabs>
        <w:tab w:val="center" w:pos="4703"/>
        <w:tab w:val="right" w:pos="9406"/>
      </w:tabs>
      <w:spacing w:after="0"/>
    </w:pPr>
  </w:style>
  <w:style w:type="character" w:customStyle="1" w:styleId="KopfzeileZeichen">
    <w:name w:val="Kopfzeile Zeichen"/>
    <w:basedOn w:val="Absatzstandardschriftart"/>
    <w:link w:val="Kopfzeile"/>
    <w:rsid w:val="00D6069A"/>
    <w:rPr>
      <w:rFonts w:ascii="Helvetica Neue" w:hAnsi="Helvetica Neue"/>
    </w:rPr>
  </w:style>
  <w:style w:type="paragraph" w:styleId="Fuzeile">
    <w:name w:val="footer"/>
    <w:basedOn w:val="Standard"/>
    <w:link w:val="FuzeileZeichen"/>
    <w:rsid w:val="00D6069A"/>
    <w:pPr>
      <w:tabs>
        <w:tab w:val="center" w:pos="4703"/>
        <w:tab w:val="right" w:pos="9406"/>
      </w:tabs>
      <w:spacing w:after="0"/>
    </w:pPr>
  </w:style>
  <w:style w:type="character" w:customStyle="1" w:styleId="FuzeileZeichen">
    <w:name w:val="Fußzeile Zeichen"/>
    <w:basedOn w:val="Absatzstandardschriftart"/>
    <w:link w:val="Fuzeile"/>
    <w:rsid w:val="00D6069A"/>
    <w:rPr>
      <w:rFonts w:ascii="Helvetica Neue" w:hAnsi="Helvetica Neu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04D"/>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
    <w:uiPriority w:val="99"/>
    <w:semiHidden/>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B718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864728">
      <w:bodyDiv w:val="1"/>
      <w:marLeft w:val="0"/>
      <w:marRight w:val="0"/>
      <w:marTop w:val="0"/>
      <w:marBottom w:val="0"/>
      <w:divBdr>
        <w:top w:val="none" w:sz="0" w:space="0" w:color="auto"/>
        <w:left w:val="none" w:sz="0" w:space="0" w:color="auto"/>
        <w:bottom w:val="none" w:sz="0" w:space="0" w:color="auto"/>
        <w:right w:val="none" w:sz="0" w:space="0" w:color="auto"/>
      </w:divBdr>
      <w:divsChild>
        <w:div w:id="1319310926">
          <w:marLeft w:val="0"/>
          <w:marRight w:val="0"/>
          <w:marTop w:val="0"/>
          <w:marBottom w:val="0"/>
          <w:divBdr>
            <w:top w:val="none" w:sz="0" w:space="0" w:color="auto"/>
            <w:left w:val="none" w:sz="0" w:space="0" w:color="auto"/>
            <w:bottom w:val="none" w:sz="0" w:space="0" w:color="auto"/>
            <w:right w:val="none" w:sz="0" w:space="0" w:color="auto"/>
          </w:divBdr>
          <w:divsChild>
            <w:div w:id="679351399">
              <w:marLeft w:val="0"/>
              <w:marRight w:val="0"/>
              <w:marTop w:val="0"/>
              <w:marBottom w:val="0"/>
              <w:divBdr>
                <w:top w:val="none" w:sz="0" w:space="0" w:color="auto"/>
                <w:left w:val="none" w:sz="0" w:space="0" w:color="auto"/>
                <w:bottom w:val="none" w:sz="0" w:space="0" w:color="auto"/>
                <w:right w:val="none" w:sz="0" w:space="0" w:color="auto"/>
              </w:divBdr>
              <w:divsChild>
                <w:div w:id="20960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wikipedia.org/wiki/Spezial:ISBN-Suche/9783866442863" TargetMode="External"/><Relationship Id="rId12" Type="http://schemas.openxmlformats.org/officeDocument/2006/relationships/hyperlink" Target="http://books.google.de/books?id=w5dSzXvojucC&amp;pg=PA51&amp;dq=Andreas+Feldtkeller&amp;hl=de&amp;sa=X&amp;ei=PnSpU7_UJaai4gSnkIGADQ&amp;ved=0CE8QuwUwBw" TargetMode="External"/><Relationship Id="rId13" Type="http://schemas.openxmlformats.org/officeDocument/2006/relationships/hyperlink" Target="https://de.wikipedia.org/wiki/Spezial:ISBN-Suche/9783640871063" TargetMode="External"/><Relationship Id="rId14" Type="http://schemas.openxmlformats.org/officeDocument/2006/relationships/hyperlink" Target="http://books.google.de/books?id=sWaNbei7-ZgC&amp;pg=PA4&amp;dq=Urbanit%C3%A4t&amp;hl=de&amp;sa=X&amp;ei=kSKxU7KlEsvG7AaCqYHgCg&amp;ved=0CEwQuwUwBw" TargetMode="External"/><Relationship Id="rId15" Type="http://schemas.openxmlformats.org/officeDocument/2006/relationships/hyperlink" Target="https://en.wikipedia.org/wiki/Harvard_University_Press" TargetMode="External"/><Relationship Id="rId16" Type="http://schemas.openxmlformats.org/officeDocument/2006/relationships/hyperlink" Target="https://en.wikipedia.org/wiki/International_Standard_Book_Number" TargetMode="External"/><Relationship Id="rId17" Type="http://schemas.openxmlformats.org/officeDocument/2006/relationships/hyperlink" Target="https://en.wikipedia.org/wiki/Special:BookSources/9780674653368"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s://de.wikipedia.org/wiki/Spezial:ISBN-Suche/9783837611274" TargetMode="External"/><Relationship Id="rId10" Type="http://schemas.openxmlformats.org/officeDocument/2006/relationships/hyperlink" Target="http://books.google.de/books?id=3OBsHmBUd_UC&amp;pg=PA31&amp;dq=Urbanit%C3%A4t&amp;hl=de&amp;sa=X&amp;ei=zNqnU5DFMerO0AX99IHYBQ&amp;ved=0CD0QuwUwBA"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5523</Words>
  <Characters>34800</Characters>
  <Application>Microsoft Macintosh Word</Application>
  <DocSecurity>0</DocSecurity>
  <Lines>290</Lines>
  <Paragraphs>80</Paragraphs>
  <ScaleCrop>false</ScaleCrop>
  <Company>TU Graz</Company>
  <LinksUpToDate>false</LinksUpToDate>
  <CharactersWithSpaces>40243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stefan zedlacher</cp:lastModifiedBy>
  <cp:revision>17</cp:revision>
  <dcterms:created xsi:type="dcterms:W3CDTF">2016-02-29T15:53:00Z</dcterms:created>
  <dcterms:modified xsi:type="dcterms:W3CDTF">2016-03-06T19:15:00Z</dcterms:modified>
</cp:coreProperties>
</file>