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0124BF" w:rsidP="00E6304D">
      <w:pPr>
        <w:jc w:val="both"/>
        <w:rPr>
          <w:rFonts w:ascii="Helvetica Neue Light" w:hAnsi="Helvetica Neue Light"/>
          <w:spacing w:val="20"/>
          <w:sz w:val="22"/>
          <w:szCs w:val="28"/>
          <w:lang w:eastAsia="de-DE"/>
        </w:rPr>
      </w:pPr>
      <w:r>
        <w:rPr>
          <w:rFonts w:ascii="Helvetica Neue Light" w:hAnsi="Helvetica Neue Light"/>
          <w:spacing w:val="20"/>
          <w:sz w:val="22"/>
          <w:szCs w:val="28"/>
          <w:lang w:eastAsia="de-DE"/>
        </w:rPr>
        <w:tab/>
      </w: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 xml:space="preserve">Stefan </w:t>
      </w:r>
      <w:proofErr w:type="spellStart"/>
      <w:r w:rsidRPr="00895C40">
        <w:rPr>
          <w:rFonts w:ascii="Helvetica Neue Light" w:hAnsi="Helvetica Neue Light"/>
          <w:spacing w:val="20"/>
          <w:sz w:val="26"/>
          <w:szCs w:val="28"/>
          <w:lang w:eastAsia="de-DE"/>
        </w:rPr>
        <w:t>Zedlacher</w:t>
      </w:r>
      <w:proofErr w:type="spellEnd"/>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rsidR="00AE3EF3" w:rsidRPr="0070621F" w:rsidRDefault="00AE3EF3" w:rsidP="00AE3EF3"/>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w:t>
      </w:r>
      <w:proofErr w:type="spellStart"/>
      <w:r>
        <w:rPr>
          <w:rFonts w:ascii="Helvetica Neue Light" w:hAnsi="Helvetica Neue Light"/>
          <w:sz w:val="22"/>
          <w:szCs w:val="28"/>
          <w:lang w:eastAsia="de-DE"/>
        </w:rPr>
        <w:t>The</w:t>
      </w:r>
      <w:proofErr w:type="spellEnd"/>
      <w:r>
        <w:rPr>
          <w:rFonts w:ascii="Helvetica Neue Light" w:hAnsi="Helvetica Neue Light"/>
          <w:sz w:val="22"/>
          <w:szCs w:val="28"/>
          <w:lang w:eastAsia="de-DE"/>
        </w:rPr>
        <w:t xml:space="preserve"> </w:t>
      </w:r>
      <w:proofErr w:type="spellStart"/>
      <w:r>
        <w:rPr>
          <w:rFonts w:ascii="Helvetica Neue Light" w:hAnsi="Helvetica Neue Light"/>
          <w:sz w:val="22"/>
          <w:szCs w:val="28"/>
          <w:lang w:eastAsia="de-DE"/>
        </w:rPr>
        <w:t>Principle</w:t>
      </w:r>
      <w:proofErr w:type="spellEnd"/>
      <w:r>
        <w:rPr>
          <w:rFonts w:ascii="Helvetica Neue Light" w:hAnsi="Helvetica Neue Light"/>
          <w:sz w:val="22"/>
          <w:szCs w:val="28"/>
          <w:lang w:eastAsia="de-DE"/>
        </w:rPr>
        <w:t xml:space="preserve"> of </w:t>
      </w:r>
      <w:proofErr w:type="spellStart"/>
      <w:r>
        <w:rPr>
          <w:rFonts w:ascii="Helvetica Neue Light" w:hAnsi="Helvetica Neue Light"/>
          <w:sz w:val="22"/>
          <w:szCs w:val="28"/>
          <w:lang w:eastAsia="de-DE"/>
        </w:rPr>
        <w:t>Geotagging</w:t>
      </w:r>
      <w:proofErr w:type="spellEnd"/>
      <w:r>
        <w:rPr>
          <w:rFonts w:ascii="Helvetica Neue Light" w:hAnsi="Helvetica Neue Light"/>
          <w:sz w:val="22"/>
          <w:szCs w:val="28"/>
          <w:lang w:eastAsia="de-DE"/>
        </w:rPr>
        <w:t>’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w:t>
      </w:r>
      <w:proofErr w:type="spellStart"/>
      <w:r>
        <w:rPr>
          <w:rFonts w:ascii="Helvetica Neue Light" w:hAnsi="Helvetica Neue Light"/>
          <w:sz w:val="22"/>
          <w:szCs w:val="28"/>
          <w:lang w:eastAsia="de-DE"/>
        </w:rPr>
        <w:t>Indoor</w:t>
      </w:r>
      <w:proofErr w:type="spellEnd"/>
      <w:r>
        <w:rPr>
          <w:rFonts w:ascii="Helvetica Neue Light" w:hAnsi="Helvetica Neue Light"/>
          <w:sz w:val="22"/>
          <w:szCs w:val="28"/>
          <w:lang w:eastAsia="de-DE"/>
        </w:rPr>
        <w:t>, kein Empfang, etc...). Ein Vergleich bzw. eine Übertragung der analogen Methoden in die ‚digitale Welt’ stellt dabei eine Herausforderung dar.</w:t>
      </w:r>
    </w:p>
    <w:p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rsidR="00FA09EA" w:rsidRDefault="00A53F4B">
      <w:pPr>
        <w:rPr>
          <w:sz w:val="22"/>
          <w:szCs w:val="28"/>
          <w:lang w:eastAsia="de-DE"/>
        </w:rPr>
      </w:pPr>
      <w:r>
        <w:rPr>
          <w:rStyle w:val="Kommentarzeichen"/>
          <w:vanish/>
        </w:rPr>
        <w:commentReference w:id="0"/>
      </w:r>
      <w:r w:rsidR="00FA09EA">
        <w:rPr>
          <w:sz w:val="22"/>
          <w:szCs w:val="28"/>
          <w:lang w:eastAsia="de-DE"/>
        </w:rPr>
        <w:br w:type="page"/>
      </w:r>
    </w:p>
    <w:p w:rsidR="00A3529E" w:rsidRPr="00CB7415" w:rsidRDefault="00CB7415" w:rsidP="00A3529E">
      <w:pPr>
        <w:jc w:val="both"/>
        <w:rPr>
          <w:b/>
          <w:sz w:val="22"/>
          <w:szCs w:val="28"/>
          <w:lang w:eastAsia="de-DE"/>
        </w:rPr>
      </w:pPr>
      <w:commentRangeStart w:id="1"/>
      <w:r w:rsidRPr="00CB7415">
        <w:rPr>
          <w:b/>
          <w:sz w:val="22"/>
          <w:szCs w:val="28"/>
          <w:lang w:eastAsia="de-DE"/>
        </w:rPr>
        <w:t xml:space="preserve">Einleitung </w:t>
      </w:r>
    </w:p>
    <w:p w:rsidR="000727F5" w:rsidRPr="000727F5" w:rsidRDefault="000727F5" w:rsidP="00DA3BA9">
      <w:pPr>
        <w:jc w:val="both"/>
        <w:rPr>
          <w:sz w:val="22"/>
          <w:szCs w:val="28"/>
          <w:lang w:eastAsia="de-DE"/>
        </w:rPr>
      </w:pPr>
      <w:r w:rsidRPr="000727F5">
        <w:rPr>
          <w:sz w:val="22"/>
          <w:szCs w:val="28"/>
          <w:lang w:eastAsia="de-DE"/>
        </w:rPr>
        <w:t xml:space="preserve">Die Arbeiten an einem seit Dezember 2014 laufenden </w:t>
      </w:r>
      <w:ins w:id="2" w:author="Christoph Breser" w:date="2016-02-25T09:58:00Z">
        <w:r w:rsidRPr="000727F5">
          <w:rPr>
            <w:sz w:val="22"/>
            <w:szCs w:val="28"/>
            <w:lang w:eastAsia="de-DE"/>
          </w:rPr>
          <w:t xml:space="preserve">Forschungsprojekt </w:t>
        </w:r>
      </w:ins>
      <w:r w:rsidRPr="000727F5">
        <w:rPr>
          <w:sz w:val="22"/>
          <w:szCs w:val="28"/>
          <w:lang w:eastAsia="de-DE"/>
        </w:rPr>
        <w:t>führten schließlich zu dem hier behandel</w:t>
      </w:r>
      <w:r>
        <w:rPr>
          <w:sz w:val="22"/>
          <w:szCs w:val="28"/>
          <w:lang w:eastAsia="de-DE"/>
        </w:rPr>
        <w:t>ten Problembewusstsein.</w:t>
      </w:r>
      <w:r w:rsidRPr="000727F5">
        <w:rPr>
          <w:sz w:val="22"/>
          <w:szCs w:val="28"/>
          <w:lang w:eastAsia="de-DE"/>
        </w:rPr>
        <w:t xml:space="preserve"> Es bezieht sich im Speziellen auf den Umgang mit Architektur bezogenen Archivquellen.</w:t>
      </w:r>
      <w:r w:rsidRPr="000727F5">
        <w:rPr>
          <w:rStyle w:val="Funotenzeichen"/>
          <w:szCs w:val="28"/>
          <w:lang w:eastAsia="de-DE"/>
        </w:rPr>
        <w:footnoteReference w:id="-1"/>
      </w:r>
      <w:r w:rsidRPr="000727F5">
        <w:rPr>
          <w:sz w:val="22"/>
          <w:szCs w:val="28"/>
          <w:lang w:eastAsia="de-DE"/>
        </w:rPr>
        <w:t xml:space="preserve"> Das </w:t>
      </w:r>
      <w:ins w:id="3" w:author="Christoph Breser" w:date="2016-02-25T09:58:00Z">
        <w:r w:rsidRPr="000727F5">
          <w:rPr>
            <w:sz w:val="22"/>
            <w:szCs w:val="28"/>
            <w:lang w:eastAsia="de-DE"/>
          </w:rPr>
          <w:t xml:space="preserve">Forschungsprojekt </w:t>
        </w:r>
      </w:ins>
      <w:r w:rsidRPr="000727F5">
        <w:rPr>
          <w:sz w:val="22"/>
          <w:szCs w:val="28"/>
          <w:lang w:eastAsia="de-DE"/>
        </w:rPr>
        <w:t xml:space="preserve">sieht die Digitalisierung des wissenschaftlichen Nachlassbestandes vom </w:t>
      </w:r>
      <w:proofErr w:type="spellStart"/>
      <w:r w:rsidRPr="000727F5">
        <w:rPr>
          <w:sz w:val="22"/>
          <w:szCs w:val="28"/>
          <w:lang w:eastAsia="de-DE"/>
        </w:rPr>
        <w:t>s</w:t>
      </w:r>
      <w:ins w:id="4" w:author="Christoph Breser" w:date="2016-02-25T09:58:00Z">
        <w:r w:rsidRPr="000727F5">
          <w:rPr>
            <w:sz w:val="22"/>
            <w:szCs w:val="28"/>
            <w:lang w:eastAsia="de-DE"/>
          </w:rPr>
          <w:t>chweizer</w:t>
        </w:r>
        <w:proofErr w:type="spellEnd"/>
        <w:r w:rsidRPr="000727F5">
          <w:rPr>
            <w:sz w:val="22"/>
            <w:szCs w:val="28"/>
            <w:lang w:eastAsia="de-DE"/>
          </w:rPr>
          <w:t xml:space="preserve"> </w:t>
        </w:r>
      </w:ins>
      <w:r w:rsidRPr="000727F5">
        <w:rPr>
          <w:sz w:val="22"/>
          <w:szCs w:val="28"/>
          <w:lang w:eastAsia="de-DE"/>
        </w:rPr>
        <w:t xml:space="preserve">Architekturhistoriker </w:t>
      </w:r>
      <w:r w:rsidRPr="000727F5">
        <w:rPr>
          <w:i/>
          <w:sz w:val="22"/>
          <w:szCs w:val="28"/>
          <w:lang w:eastAsia="de-DE"/>
        </w:rPr>
        <w:t xml:space="preserve">Heinrich von </w:t>
      </w:r>
      <w:proofErr w:type="spellStart"/>
      <w:r w:rsidRPr="000727F5">
        <w:rPr>
          <w:i/>
          <w:sz w:val="22"/>
          <w:szCs w:val="28"/>
          <w:lang w:eastAsia="de-DE"/>
        </w:rPr>
        <w:t>Geymüller</w:t>
      </w:r>
      <w:proofErr w:type="spellEnd"/>
      <w:r w:rsidRPr="000727F5">
        <w:rPr>
          <w:i/>
          <w:sz w:val="22"/>
          <w:szCs w:val="28"/>
          <w:lang w:eastAsia="de-DE"/>
        </w:rPr>
        <w:t xml:space="preserve"> </w:t>
      </w:r>
      <w:r w:rsidRPr="000727F5">
        <w:rPr>
          <w:sz w:val="22"/>
          <w:szCs w:val="28"/>
          <w:lang w:eastAsia="de-DE"/>
        </w:rPr>
        <w:t>(1839-1909) vor, der sich seit 1927 am Institut für Kunstgeschichte an der Karl-Franzens Universität Graz befindet. Anfangs konzentrierten sich die Arbeiten  auf die Erstellung einer geeigneten Web-Repräsentation.</w:t>
      </w:r>
      <w:ins w:id="5" w:author="Christoph Breser" w:date="2016-02-25T09:58:00Z">
        <w:r w:rsidRPr="000727F5">
          <w:rPr>
            <w:sz w:val="22"/>
            <w:szCs w:val="28"/>
            <w:lang w:eastAsia="de-DE"/>
          </w:rPr>
          <w:t xml:space="preserve"> </w:t>
        </w:r>
      </w:ins>
      <w:r w:rsidRPr="000727F5">
        <w:rPr>
          <w:sz w:val="22"/>
          <w:szCs w:val="28"/>
          <w:lang w:eastAsia="de-DE"/>
        </w:rPr>
        <w:t xml:space="preserve">Das Vorhaben der Digitalisierung von über 71.500 Einzelquellobjekten beförderte schließlich Ideen, die sich auf die Optimierung </w:t>
      </w:r>
      <w:r>
        <w:rPr>
          <w:sz w:val="22"/>
          <w:szCs w:val="28"/>
          <w:lang w:eastAsia="de-DE"/>
        </w:rPr>
        <w:t xml:space="preserve">der </w:t>
      </w:r>
      <w:r w:rsidRPr="000727F5">
        <w:rPr>
          <w:sz w:val="22"/>
          <w:szCs w:val="28"/>
          <w:lang w:eastAsia="de-DE"/>
        </w:rPr>
        <w:t xml:space="preserve">Aussagequalitäten </w:t>
      </w:r>
      <w:r>
        <w:rPr>
          <w:sz w:val="22"/>
          <w:szCs w:val="28"/>
          <w:lang w:eastAsia="de-DE"/>
        </w:rPr>
        <w:t xml:space="preserve">von Archivquellen </w:t>
      </w:r>
      <w:r w:rsidRPr="000727F5">
        <w:rPr>
          <w:sz w:val="22"/>
          <w:szCs w:val="28"/>
          <w:lang w:eastAsia="de-DE"/>
        </w:rPr>
        <w:t xml:space="preserve">konzentrierten. </w:t>
      </w:r>
    </w:p>
    <w:p w:rsidR="00DA3BA9" w:rsidRDefault="00DA3BA9" w:rsidP="00DA3BA9">
      <w:pPr>
        <w:jc w:val="both"/>
        <w:rPr>
          <w:sz w:val="22"/>
          <w:szCs w:val="22"/>
        </w:rPr>
      </w:pPr>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w:t>
      </w:r>
      <w:r w:rsidR="001C0CE1">
        <w:rPr>
          <w:rFonts w:eastAsia="Arial Unicode MS" w:hAnsi="Arial Unicode MS" w:cs="Arial Unicode MS"/>
          <w:sz w:val="22"/>
          <w:szCs w:val="22"/>
        </w:rPr>
        <w:t>e</w:t>
      </w:r>
      <w:r>
        <w:rPr>
          <w:rFonts w:eastAsia="Arial Unicode MS" w:hAnsi="Arial Unicode MS" w:cs="Arial Unicode MS"/>
          <w:sz w:val="22"/>
          <w:szCs w:val="22"/>
        </w:rPr>
        <w:t xml:space="preserve">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ngig von Raum und Zeit im World </w:t>
      </w:r>
      <w:proofErr w:type="spellStart"/>
      <w:r>
        <w:rPr>
          <w:rFonts w:eastAsia="Arial Unicode MS" w:hAnsi="Arial Unicode MS" w:cs="Arial Unicode MS"/>
          <w:sz w:val="22"/>
          <w:szCs w:val="22"/>
        </w:rPr>
        <w:t>Wide</w:t>
      </w:r>
      <w:proofErr w:type="spellEnd"/>
      <w:r>
        <w:rPr>
          <w:rFonts w:eastAsia="Arial Unicode MS" w:hAnsi="Arial Unicode MS" w:cs="Arial Unicode MS"/>
          <w:sz w:val="22"/>
          <w:szCs w:val="22"/>
        </w:rPr>
        <w:t xml:space="preserve"> Web den </w:t>
      </w:r>
      <w:proofErr w:type="spellStart"/>
      <w:r>
        <w:rPr>
          <w:rFonts w:eastAsia="Arial Unicode MS" w:hAnsi="Arial Unicode MS" w:cs="Arial Unicode MS"/>
          <w:sz w:val="22"/>
          <w:szCs w:val="22"/>
        </w:rPr>
        <w:t>BenutzerInnen</w:t>
      </w:r>
      <w:proofErr w:type="spellEnd"/>
      <w:r>
        <w:rPr>
          <w:rFonts w:eastAsia="Arial Unicode MS" w:hAnsi="Arial Unicode MS" w:cs="Arial Unicode MS"/>
          <w:sz w:val="22"/>
          <w:szCs w:val="22"/>
        </w:rPr>
        <w:t xml:space="preserve"> zur Verf</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gung gestellt. </w:t>
      </w:r>
      <w:r>
        <w:rPr>
          <w:sz w:val="22"/>
          <w:szCs w:val="22"/>
        </w:rPr>
        <w:t xml:space="preserve">Bei der Digitalisierung von Daten können </w:t>
      </w:r>
      <w:r w:rsidR="001C0CE1">
        <w:rPr>
          <w:sz w:val="22"/>
          <w:szCs w:val="22"/>
        </w:rPr>
        <w:t xml:space="preserve">aber </w:t>
      </w:r>
      <w:r>
        <w:rPr>
          <w:sz w:val="22"/>
          <w:szCs w:val="22"/>
        </w:rPr>
        <w:t>Fehler auftreten und durch den Einsatz unterschiedlicher Browser bzw. Software-Einstellungen</w:t>
      </w:r>
      <w:r w:rsidR="000727F5">
        <w:rPr>
          <w:sz w:val="22"/>
          <w:szCs w:val="22"/>
        </w:rPr>
        <w:t xml:space="preserve"> entstehen oftmals Abweichungen. </w:t>
      </w:r>
      <w:r>
        <w:rPr>
          <w:sz w:val="22"/>
          <w:szCs w:val="22"/>
        </w:rPr>
        <w:t>Ein Großteil der Archive arbeitet mit durchsuchbaren Metadaten. Diese Metadaten sind einfach aufzunehmen und flexibel verwertbar, führen durch ihre Aufnahme allerdings oftmals auch zu Inkonsistenzen. Für die Verwaltung von Archivalien sind</w:t>
      </w:r>
      <w:r w:rsidR="000727F5">
        <w:rPr>
          <w:sz w:val="22"/>
          <w:szCs w:val="22"/>
        </w:rPr>
        <w:t xml:space="preserve"> diese Daten zwar unerlässlich, </w:t>
      </w:r>
      <w:r>
        <w:rPr>
          <w:sz w:val="22"/>
          <w:szCs w:val="22"/>
        </w:rPr>
        <w:t xml:space="preserve">für das World </w:t>
      </w:r>
      <w:proofErr w:type="spellStart"/>
      <w:r>
        <w:rPr>
          <w:sz w:val="22"/>
          <w:szCs w:val="22"/>
        </w:rPr>
        <w:t>Wide</w:t>
      </w:r>
      <w:proofErr w:type="spellEnd"/>
      <w:r>
        <w:rPr>
          <w:sz w:val="22"/>
          <w:szCs w:val="22"/>
        </w:rPr>
        <w:t xml:space="preserve"> Web </w:t>
      </w:r>
      <w:r w:rsidR="000727F5">
        <w:rPr>
          <w:sz w:val="22"/>
          <w:szCs w:val="22"/>
        </w:rPr>
        <w:t xml:space="preserve">aber </w:t>
      </w:r>
      <w:r>
        <w:rPr>
          <w:sz w:val="22"/>
          <w:szCs w:val="22"/>
        </w:rPr>
        <w:t xml:space="preserve">nur eingeschränkt von Interesse, da wesentliche Informationen – wie zum Beispiel Verknüpfungen zu Inhalten – vollkommen außen vor gelassen werden bzw. </w:t>
      </w:r>
      <w:r w:rsidR="000727F5">
        <w:rPr>
          <w:sz w:val="22"/>
          <w:szCs w:val="22"/>
        </w:rPr>
        <w:t xml:space="preserve">überhaupt </w:t>
      </w:r>
      <w:r>
        <w:rPr>
          <w:sz w:val="22"/>
          <w:szCs w:val="22"/>
        </w:rPr>
        <w:t xml:space="preserve">nicht möglich sind. </w:t>
      </w:r>
    </w:p>
    <w:p w:rsidR="005353D8" w:rsidRDefault="00361356" w:rsidP="0015726D">
      <w:pPr>
        <w:jc w:val="both"/>
        <w:rPr>
          <w:sz w:val="22"/>
          <w:szCs w:val="28"/>
          <w:lang w:eastAsia="de-DE"/>
        </w:rPr>
      </w:pPr>
      <w:r w:rsidRPr="000727F5">
        <w:rPr>
          <w:sz w:val="22"/>
          <w:szCs w:val="28"/>
          <w:lang w:eastAsia="de-DE"/>
        </w:rPr>
        <w:t xml:space="preserve">Ein Teil der </w:t>
      </w:r>
      <w:r w:rsidR="001C0CE1" w:rsidRPr="000727F5">
        <w:rPr>
          <w:sz w:val="22"/>
          <w:szCs w:val="28"/>
          <w:lang w:eastAsia="de-DE"/>
        </w:rPr>
        <w:t xml:space="preserve">anschließend vorgestellten </w:t>
      </w:r>
      <w:r w:rsidRPr="000727F5">
        <w:rPr>
          <w:sz w:val="22"/>
          <w:szCs w:val="28"/>
          <w:lang w:eastAsia="de-DE"/>
        </w:rPr>
        <w:t xml:space="preserve">Lösungsstrategie </w:t>
      </w:r>
      <w:r w:rsidR="001C0CE1" w:rsidRPr="000727F5">
        <w:rPr>
          <w:sz w:val="22"/>
          <w:szCs w:val="28"/>
          <w:lang w:eastAsia="de-DE"/>
        </w:rPr>
        <w:t xml:space="preserve">bildet </w:t>
      </w:r>
      <w:r w:rsidRPr="000727F5">
        <w:rPr>
          <w:sz w:val="22"/>
          <w:szCs w:val="28"/>
          <w:lang w:eastAsia="de-DE"/>
        </w:rPr>
        <w:t>das, im Forschungsprojekt erarbeitete Datenmodel</w:t>
      </w:r>
      <w:r w:rsidR="001C0CE1" w:rsidRPr="000727F5">
        <w:rPr>
          <w:sz w:val="22"/>
          <w:szCs w:val="28"/>
          <w:lang w:eastAsia="de-DE"/>
        </w:rPr>
        <w:t>l</w:t>
      </w:r>
      <w:r w:rsidRPr="000727F5">
        <w:rPr>
          <w:sz w:val="22"/>
          <w:szCs w:val="28"/>
          <w:lang w:eastAsia="de-DE"/>
        </w:rPr>
        <w:t xml:space="preserve">, welches </w:t>
      </w:r>
      <w:ins w:id="6" w:author="Christoph Breser" w:date="2016-02-25T09:58:00Z">
        <w:r w:rsidRPr="000727F5">
          <w:rPr>
            <w:sz w:val="22"/>
            <w:szCs w:val="28"/>
            <w:lang w:eastAsia="de-DE"/>
          </w:rPr>
          <w:t xml:space="preserve">die </w:t>
        </w:r>
      </w:ins>
      <w:r w:rsidRPr="000727F5">
        <w:rPr>
          <w:sz w:val="22"/>
          <w:szCs w:val="28"/>
          <w:lang w:eastAsia="de-DE"/>
        </w:rPr>
        <w:t xml:space="preserve">verknüpfende Suche </w:t>
      </w:r>
      <w:ins w:id="7" w:author="Christoph Breser" w:date="2016-02-25T09:58:00Z">
        <w:r w:rsidRPr="000727F5">
          <w:rPr>
            <w:sz w:val="22"/>
            <w:szCs w:val="28"/>
            <w:lang w:eastAsia="de-DE"/>
          </w:rPr>
          <w:t xml:space="preserve">von </w:t>
        </w:r>
      </w:ins>
      <w:r w:rsidR="001C0CE1" w:rsidRPr="000727F5">
        <w:rPr>
          <w:sz w:val="22"/>
          <w:szCs w:val="28"/>
          <w:lang w:eastAsia="de-DE"/>
        </w:rPr>
        <w:t>Archivquellen über ihre Eigenschaften ermöglicht.</w:t>
      </w:r>
      <w:r w:rsidRPr="000727F5">
        <w:rPr>
          <w:sz w:val="22"/>
          <w:szCs w:val="28"/>
          <w:lang w:eastAsia="de-DE"/>
        </w:rPr>
        <w:t xml:space="preserve"> </w:t>
      </w:r>
      <w:r w:rsidR="000727F5">
        <w:rPr>
          <w:sz w:val="22"/>
          <w:szCs w:val="28"/>
          <w:lang w:eastAsia="de-DE"/>
        </w:rPr>
        <w:t xml:space="preserve">Eine </w:t>
      </w:r>
      <w:r w:rsidR="005353D8" w:rsidRPr="000727F5">
        <w:rPr>
          <w:sz w:val="22"/>
          <w:szCs w:val="28"/>
          <w:lang w:eastAsia="de-DE"/>
        </w:rPr>
        <w:t xml:space="preserve">Herausforderung </w:t>
      </w:r>
      <w:r w:rsidR="000727F5">
        <w:rPr>
          <w:sz w:val="22"/>
          <w:szCs w:val="28"/>
          <w:lang w:eastAsia="de-DE"/>
        </w:rPr>
        <w:t>bestand darin</w:t>
      </w:r>
      <w:r w:rsidRPr="000727F5">
        <w:rPr>
          <w:sz w:val="22"/>
          <w:szCs w:val="28"/>
          <w:lang w:eastAsia="de-DE"/>
        </w:rPr>
        <w:t xml:space="preserve"> </w:t>
      </w:r>
      <w:r w:rsidR="000727F5">
        <w:rPr>
          <w:sz w:val="22"/>
          <w:szCs w:val="28"/>
          <w:lang w:eastAsia="de-DE"/>
        </w:rPr>
        <w:t xml:space="preserve">die </w:t>
      </w:r>
      <w:r w:rsidRPr="000727F5">
        <w:rPr>
          <w:sz w:val="22"/>
          <w:szCs w:val="28"/>
          <w:lang w:eastAsia="de-DE"/>
        </w:rPr>
        <w:t xml:space="preserve">Verknüpfungen </w:t>
      </w:r>
      <w:r w:rsidR="000727F5" w:rsidRPr="000727F5">
        <w:rPr>
          <w:sz w:val="22"/>
          <w:szCs w:val="28"/>
          <w:lang w:eastAsia="de-DE"/>
        </w:rPr>
        <w:t xml:space="preserve">von </w:t>
      </w:r>
      <w:r w:rsidR="005353D8" w:rsidRPr="000727F5">
        <w:rPr>
          <w:sz w:val="22"/>
          <w:szCs w:val="28"/>
          <w:lang w:eastAsia="de-DE"/>
        </w:rPr>
        <w:t xml:space="preserve">standardisierten Metadaten </w:t>
      </w:r>
      <w:r w:rsidRPr="000727F5">
        <w:rPr>
          <w:sz w:val="22"/>
          <w:szCs w:val="28"/>
          <w:lang w:eastAsia="de-DE"/>
        </w:rPr>
        <w:t xml:space="preserve">auf semantische Aussagen </w:t>
      </w:r>
      <w:r w:rsidR="000727F5">
        <w:rPr>
          <w:sz w:val="22"/>
          <w:szCs w:val="28"/>
          <w:lang w:eastAsia="de-DE"/>
        </w:rPr>
        <w:t>zu beziehen</w:t>
      </w:r>
      <w:r w:rsidRPr="000727F5">
        <w:rPr>
          <w:sz w:val="22"/>
          <w:szCs w:val="28"/>
          <w:lang w:eastAsia="de-DE"/>
        </w:rPr>
        <w:t>.</w:t>
      </w:r>
      <w:r w:rsidR="000727F5" w:rsidRPr="000727F5">
        <w:rPr>
          <w:sz w:val="22"/>
          <w:szCs w:val="28"/>
          <w:lang w:eastAsia="de-DE"/>
        </w:rPr>
        <w:t xml:space="preserve"> Ein weiterer Teil bildet die </w:t>
      </w:r>
      <w:proofErr w:type="spellStart"/>
      <w:r w:rsidR="000727F5" w:rsidRPr="000727F5">
        <w:rPr>
          <w:sz w:val="22"/>
          <w:szCs w:val="28"/>
          <w:lang w:eastAsia="de-DE"/>
        </w:rPr>
        <w:t>Kontextualisierung</w:t>
      </w:r>
      <w:proofErr w:type="spellEnd"/>
      <w:r w:rsidR="000727F5" w:rsidRPr="000727F5">
        <w:rPr>
          <w:sz w:val="22"/>
          <w:szCs w:val="28"/>
          <w:lang w:eastAsia="de-DE"/>
        </w:rPr>
        <w:t xml:space="preserve"> </w:t>
      </w:r>
      <w:r w:rsidR="000727F5">
        <w:rPr>
          <w:sz w:val="22"/>
          <w:szCs w:val="28"/>
          <w:lang w:eastAsia="de-DE"/>
        </w:rPr>
        <w:t xml:space="preserve">der Archivquellen </w:t>
      </w:r>
      <w:r w:rsidR="000727F5" w:rsidRPr="000727F5">
        <w:rPr>
          <w:sz w:val="22"/>
          <w:szCs w:val="28"/>
          <w:lang w:eastAsia="de-DE"/>
        </w:rPr>
        <w:t xml:space="preserve">mit externen Wissensfeldern außerhalb des Archivs, die durch die Methode </w:t>
      </w:r>
      <w:r w:rsidR="000727F5">
        <w:rPr>
          <w:sz w:val="22"/>
          <w:szCs w:val="28"/>
          <w:lang w:eastAsia="de-DE"/>
        </w:rPr>
        <w:t xml:space="preserve">des </w:t>
      </w:r>
      <w:proofErr w:type="spellStart"/>
      <w:r w:rsidR="000727F5">
        <w:rPr>
          <w:sz w:val="22"/>
          <w:szCs w:val="28"/>
          <w:lang w:eastAsia="de-DE"/>
        </w:rPr>
        <w:t>Geotagging</w:t>
      </w:r>
      <w:proofErr w:type="spellEnd"/>
      <w:r w:rsidR="000727F5">
        <w:rPr>
          <w:sz w:val="22"/>
          <w:szCs w:val="28"/>
          <w:lang w:eastAsia="de-DE"/>
        </w:rPr>
        <w:t xml:space="preserve"> </w:t>
      </w:r>
      <w:r w:rsidR="000727F5" w:rsidRPr="000727F5">
        <w:rPr>
          <w:sz w:val="22"/>
          <w:szCs w:val="28"/>
          <w:lang w:eastAsia="de-DE"/>
        </w:rPr>
        <w:t>angestrebt wird.</w:t>
      </w:r>
    </w:p>
    <w:commentRangeEnd w:id="1"/>
    <w:p w:rsidR="0015726D" w:rsidRDefault="00CC06F9" w:rsidP="0015726D">
      <w:pPr>
        <w:jc w:val="both"/>
        <w:rPr>
          <w:sz w:val="22"/>
          <w:szCs w:val="28"/>
          <w:lang w:eastAsia="de-DE"/>
        </w:rPr>
      </w:pPr>
      <w:r>
        <w:rPr>
          <w:rStyle w:val="Kommentarzeichen"/>
          <w:vanish/>
        </w:rPr>
        <w:commentReference w:id="1"/>
      </w:r>
    </w:p>
    <w:p w:rsidR="00CB7415" w:rsidRPr="00821817" w:rsidRDefault="00CB7415" w:rsidP="008A1055">
      <w:pPr>
        <w:jc w:val="both"/>
        <w:rPr>
          <w:b/>
          <w:sz w:val="22"/>
          <w:szCs w:val="28"/>
          <w:lang w:eastAsia="de-DE"/>
        </w:rPr>
      </w:pPr>
      <w:commentRangeStart w:id="8"/>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8"/>
    <w:p w:rsidR="0047628C" w:rsidRPr="001A220D" w:rsidRDefault="00F040C4" w:rsidP="00EA7E46">
      <w:pPr>
        <w:jc w:val="both"/>
        <w:rPr>
          <w:ins w:id="9" w:author="Christoph Breser" w:date="2016-02-25T09:58:00Z"/>
          <w:color w:val="800000"/>
          <w:sz w:val="22"/>
          <w:szCs w:val="28"/>
          <w:lang w:eastAsia="de-DE"/>
        </w:rPr>
      </w:pPr>
      <w:r>
        <w:rPr>
          <w:rStyle w:val="Kommentarzeichen"/>
          <w:vanish/>
        </w:rPr>
        <w:commentReference w:id="8"/>
      </w:r>
      <w:commentRangeStart w:id="10"/>
      <w:r w:rsidR="00EA7E46" w:rsidRPr="001A220D">
        <w:rPr>
          <w:color w:val="800000"/>
          <w:sz w:val="22"/>
          <w:szCs w:val="28"/>
          <w:lang w:eastAsia="de-DE"/>
        </w:rPr>
        <w:t>Bei der Digitalisierung von analogen Daten und Prozessen zu digitalen Repräsentationen geht nachweislich immer ein Bedeutungsverlust zugunsten einer Präzision in der Aussage mit einher.</w:t>
      </w:r>
      <w:r w:rsidR="00EA7E46" w:rsidRPr="001A220D">
        <w:rPr>
          <w:rStyle w:val="Funotenzeichen"/>
          <w:color w:val="800000"/>
          <w:szCs w:val="28"/>
          <w:lang w:eastAsia="de-DE"/>
        </w:rPr>
        <w:footnoteReference w:id="1"/>
      </w:r>
      <w:r w:rsidR="00EA7E46" w:rsidRPr="001A220D">
        <w:rPr>
          <w:color w:val="800000"/>
          <w:sz w:val="22"/>
          <w:szCs w:val="28"/>
          <w:lang w:eastAsia="de-DE"/>
        </w:rPr>
        <w:t xml:space="preserve"> Der Begriff des </w:t>
      </w:r>
      <w:r w:rsidR="00EA7E46" w:rsidRPr="001A220D">
        <w:rPr>
          <w:i/>
          <w:color w:val="800000"/>
          <w:sz w:val="22"/>
          <w:szCs w:val="28"/>
          <w:lang w:eastAsia="de-DE"/>
        </w:rPr>
        <w:t>‚</w:t>
      </w:r>
      <w:proofErr w:type="spellStart"/>
      <w:r w:rsidR="00EA7E46" w:rsidRPr="001A220D">
        <w:rPr>
          <w:i/>
          <w:color w:val="800000"/>
          <w:sz w:val="22"/>
          <w:szCs w:val="28"/>
          <w:lang w:eastAsia="de-DE"/>
        </w:rPr>
        <w:t>semantic</w:t>
      </w:r>
      <w:proofErr w:type="spellEnd"/>
      <w:r w:rsidR="00EA7E46" w:rsidRPr="001A220D">
        <w:rPr>
          <w:i/>
          <w:color w:val="800000"/>
          <w:sz w:val="22"/>
          <w:szCs w:val="28"/>
          <w:lang w:eastAsia="de-DE"/>
        </w:rPr>
        <w:t xml:space="preserve"> web’</w:t>
      </w:r>
      <w:r w:rsidR="00EA7E46" w:rsidRPr="001A220D">
        <w:rPr>
          <w:color w:val="800000"/>
          <w:sz w:val="22"/>
          <w:szCs w:val="28"/>
          <w:lang w:eastAsia="de-DE"/>
        </w:rPr>
        <w:t xml:space="preserve"> steht schließlich dafür, Beziehung </w:t>
      </w:r>
      <w:r w:rsidR="003A4BA3">
        <w:rPr>
          <w:color w:val="800000"/>
          <w:sz w:val="22"/>
          <w:szCs w:val="28"/>
          <w:lang w:eastAsia="de-DE"/>
        </w:rPr>
        <w:t xml:space="preserve">zwischen </w:t>
      </w:r>
      <w:r w:rsidR="00EA7E46" w:rsidRPr="001A220D">
        <w:rPr>
          <w:color w:val="800000"/>
          <w:sz w:val="22"/>
          <w:szCs w:val="28"/>
          <w:lang w:eastAsia="de-DE"/>
        </w:rPr>
        <w:t>digitale</w:t>
      </w:r>
      <w:r w:rsidR="003A4BA3">
        <w:rPr>
          <w:color w:val="800000"/>
          <w:sz w:val="22"/>
          <w:szCs w:val="28"/>
          <w:lang w:eastAsia="de-DE"/>
        </w:rPr>
        <w:t>n</w:t>
      </w:r>
      <w:r w:rsidR="00EA7E46" w:rsidRPr="001A220D">
        <w:rPr>
          <w:color w:val="800000"/>
          <w:sz w:val="22"/>
          <w:szCs w:val="28"/>
          <w:lang w:eastAsia="de-DE"/>
        </w:rPr>
        <w:t xml:space="preserve"> Daten zu integrieren. In Datenbanken wird dies derzeit durch Standardisierung von Metadaten (Dublin </w:t>
      </w:r>
      <w:proofErr w:type="spellStart"/>
      <w:r w:rsidR="00EA7E46" w:rsidRPr="001A220D">
        <w:rPr>
          <w:color w:val="800000"/>
          <w:sz w:val="22"/>
          <w:szCs w:val="28"/>
          <w:lang w:eastAsia="de-DE"/>
        </w:rPr>
        <w:t>Core</w:t>
      </w:r>
      <w:proofErr w:type="spellEnd"/>
      <w:r w:rsidR="00EA7E46" w:rsidRPr="001A220D">
        <w:rPr>
          <w:rStyle w:val="Funotenzeichen"/>
          <w:color w:val="800000"/>
          <w:szCs w:val="28"/>
          <w:lang w:eastAsia="de-DE"/>
        </w:rPr>
        <w:footnoteReference w:id="2"/>
      </w:r>
      <w:r w:rsidR="00EA7E46" w:rsidRPr="001A220D">
        <w:rPr>
          <w:color w:val="800000"/>
          <w:sz w:val="22"/>
          <w:szCs w:val="28"/>
          <w:lang w:eastAsia="de-DE"/>
        </w:rPr>
        <w:t xml:space="preserve">, </w:t>
      </w:r>
      <w:proofErr w:type="spellStart"/>
      <w:r w:rsidR="00EA7E46" w:rsidRPr="001A220D">
        <w:rPr>
          <w:color w:val="800000"/>
          <w:sz w:val="22"/>
          <w:szCs w:val="28"/>
          <w:lang w:eastAsia="de-DE"/>
        </w:rPr>
        <w:t>metadata</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encoding</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transmission</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standards</w:t>
      </w:r>
      <w:proofErr w:type="spellEnd"/>
      <w:r w:rsidR="00EA7E46" w:rsidRPr="001A220D">
        <w:rPr>
          <w:color w:val="800000"/>
          <w:sz w:val="22"/>
          <w:szCs w:val="28"/>
          <w:lang w:eastAsia="de-DE"/>
        </w:rPr>
        <w:t xml:space="preserve"> (METS)</w:t>
      </w:r>
      <w:r w:rsidR="00EA7E46" w:rsidRPr="001A220D">
        <w:rPr>
          <w:rStyle w:val="Funotenzeichen"/>
          <w:color w:val="800000"/>
          <w:szCs w:val="28"/>
          <w:lang w:eastAsia="de-DE"/>
        </w:rPr>
        <w:footnoteReference w:id="3"/>
      </w:r>
      <w:r w:rsidR="00EA7E46" w:rsidRPr="001A220D">
        <w:rPr>
          <w:color w:val="800000"/>
          <w:sz w:val="22"/>
          <w:szCs w:val="28"/>
          <w:lang w:eastAsia="de-DE"/>
        </w:rPr>
        <w:t>, etc.)</w:t>
      </w:r>
      <w:r w:rsidR="003A4BA3">
        <w:rPr>
          <w:rStyle w:val="Funotenzeichen"/>
          <w:color w:val="800000"/>
          <w:szCs w:val="28"/>
          <w:lang w:eastAsia="de-DE"/>
        </w:rPr>
        <w:footnoteReference w:id="4"/>
      </w:r>
      <w:r w:rsidR="00EA7E46" w:rsidRPr="001A220D">
        <w:rPr>
          <w:color w:val="800000"/>
          <w:sz w:val="22"/>
          <w:szCs w:val="28"/>
          <w:lang w:eastAsia="de-DE"/>
        </w:rPr>
        <w:t xml:space="preserve"> sowie durch Methoden der text </w:t>
      </w:r>
      <w:proofErr w:type="spellStart"/>
      <w:r w:rsidR="00EA7E46" w:rsidRPr="001A220D">
        <w:rPr>
          <w:color w:val="800000"/>
          <w:sz w:val="22"/>
          <w:szCs w:val="28"/>
          <w:lang w:eastAsia="de-DE"/>
        </w:rPr>
        <w:t>enchoding</w:t>
      </w:r>
      <w:proofErr w:type="spellEnd"/>
      <w:r w:rsidR="00EA7E46" w:rsidRPr="001A220D">
        <w:rPr>
          <w:color w:val="800000"/>
          <w:sz w:val="22"/>
          <w:szCs w:val="28"/>
          <w:lang w:eastAsia="de-DE"/>
        </w:rPr>
        <w:t xml:space="preserve"> initiative (TEI)</w:t>
      </w:r>
      <w:r w:rsidR="00EA7E46" w:rsidRPr="001A220D">
        <w:rPr>
          <w:rStyle w:val="Funotenzeichen"/>
          <w:color w:val="800000"/>
          <w:szCs w:val="28"/>
          <w:lang w:eastAsia="de-DE"/>
        </w:rPr>
        <w:footnoteReference w:id="5"/>
      </w:r>
      <w:r w:rsidR="00EA7E46" w:rsidRPr="001A220D">
        <w:rPr>
          <w:color w:val="800000"/>
          <w:sz w:val="22"/>
          <w:szCs w:val="28"/>
          <w:lang w:eastAsia="de-DE"/>
        </w:rPr>
        <w:t xml:space="preserve"> oder des </w:t>
      </w:r>
      <w:proofErr w:type="spellStart"/>
      <w:r w:rsidR="00EA7E46" w:rsidRPr="001A220D">
        <w:rPr>
          <w:color w:val="800000"/>
          <w:sz w:val="22"/>
          <w:szCs w:val="28"/>
          <w:lang w:eastAsia="de-DE"/>
        </w:rPr>
        <w:t>ressource</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description</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framework</w:t>
      </w:r>
      <w:proofErr w:type="spellEnd"/>
      <w:r w:rsidR="00EA7E46" w:rsidRPr="001A220D">
        <w:rPr>
          <w:color w:val="800000"/>
          <w:sz w:val="22"/>
          <w:szCs w:val="28"/>
          <w:lang w:eastAsia="de-DE"/>
        </w:rPr>
        <w:t xml:space="preserve"> (RDF)</w:t>
      </w:r>
      <w:r w:rsidR="00EA7E46" w:rsidRPr="001A220D">
        <w:rPr>
          <w:rStyle w:val="Funotenzeichen"/>
          <w:color w:val="800000"/>
          <w:szCs w:val="28"/>
          <w:lang w:eastAsia="de-DE"/>
        </w:rPr>
        <w:footnoteReference w:id="6"/>
      </w:r>
      <w:r w:rsidR="00EA7E46" w:rsidRPr="001A220D">
        <w:rPr>
          <w:color w:val="800000"/>
          <w:sz w:val="22"/>
          <w:szCs w:val="28"/>
          <w:lang w:eastAsia="de-DE"/>
        </w:rPr>
        <w:t xml:space="preserve"> erreicht. Für die Webapplikation</w:t>
      </w:r>
      <w:r w:rsidR="00F61CB2">
        <w:rPr>
          <w:color w:val="800000"/>
          <w:sz w:val="22"/>
          <w:szCs w:val="28"/>
          <w:lang w:eastAsia="de-DE"/>
        </w:rPr>
        <w:t xml:space="preserve"> </w:t>
      </w:r>
      <w:r w:rsidR="00EA7E46" w:rsidRPr="001A220D">
        <w:rPr>
          <w:color w:val="800000"/>
          <w:sz w:val="22"/>
          <w:szCs w:val="28"/>
          <w:lang w:eastAsia="de-DE"/>
        </w:rPr>
        <w:t>ergibt sich daraus folgende Problemstellung: Durch die Digitalisierung und digitale Erfassung der Text-, Bild- und Hybridquellen kann mit konventionellen Methoden lediglich eine Suche im ‚Volltext’ der Beschreibung bzw. in den Me</w:t>
      </w:r>
      <w:r w:rsidR="00F61CB2">
        <w:rPr>
          <w:color w:val="800000"/>
          <w:sz w:val="22"/>
          <w:szCs w:val="28"/>
          <w:lang w:eastAsia="de-DE"/>
        </w:rPr>
        <w:t>tadaten durchgeführt werden. Dem</w:t>
      </w:r>
      <w:r w:rsidR="00EA7E46" w:rsidRPr="001A220D">
        <w:rPr>
          <w:color w:val="800000"/>
          <w:sz w:val="22"/>
          <w:szCs w:val="28"/>
          <w:lang w:eastAsia="de-DE"/>
        </w:rPr>
        <w:t xml:space="preserve"> zentralen Aspekt des Archivs, </w:t>
      </w:r>
      <w:r w:rsidR="00F61CB2">
        <w:rPr>
          <w:color w:val="800000"/>
          <w:sz w:val="22"/>
          <w:szCs w:val="28"/>
          <w:lang w:eastAsia="de-DE"/>
        </w:rPr>
        <w:t xml:space="preserve">der </w:t>
      </w:r>
      <w:r w:rsidR="00EA7E46" w:rsidRPr="001A220D">
        <w:rPr>
          <w:color w:val="800000"/>
          <w:sz w:val="22"/>
          <w:szCs w:val="28"/>
          <w:lang w:eastAsia="de-DE"/>
        </w:rPr>
        <w:t xml:space="preserve">Darstellung des gesamten Bestandes als Sammlung </w:t>
      </w:r>
      <w:r w:rsidR="00F61CB2">
        <w:rPr>
          <w:color w:val="800000"/>
          <w:sz w:val="22"/>
          <w:szCs w:val="28"/>
          <w:lang w:eastAsia="de-DE"/>
        </w:rPr>
        <w:t>diverser</w:t>
      </w:r>
      <w:r w:rsidR="00EA7E46" w:rsidRPr="001A220D">
        <w:rPr>
          <w:color w:val="800000"/>
          <w:sz w:val="22"/>
          <w:szCs w:val="28"/>
          <w:lang w:eastAsia="de-DE"/>
        </w:rPr>
        <w:t xml:space="preserve"> Beziehungen</w:t>
      </w:r>
      <w:r w:rsidR="00F61CB2">
        <w:rPr>
          <w:color w:val="800000"/>
          <w:sz w:val="22"/>
          <w:szCs w:val="28"/>
          <w:lang w:eastAsia="de-DE"/>
        </w:rPr>
        <w:t>,</w:t>
      </w:r>
      <w:r w:rsidR="00EA7E46" w:rsidRPr="001A220D">
        <w:rPr>
          <w:color w:val="800000"/>
          <w:sz w:val="22"/>
          <w:szCs w:val="28"/>
          <w:lang w:eastAsia="de-DE"/>
        </w:rPr>
        <w:t xml:space="preserve"> kann diese Methode nicht gerecht werden. </w:t>
      </w:r>
    </w:p>
    <w:commentRangeEnd w:id="10"/>
    <w:p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10"/>
      </w:r>
      <w:commentRangeStart w:id="16"/>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proofErr w:type="spellStart"/>
      <w:r w:rsidR="00AD6893">
        <w:rPr>
          <w:sz w:val="22"/>
          <w:szCs w:val="28"/>
          <w:u w:val="single"/>
          <w:lang w:eastAsia="de-DE"/>
        </w:rPr>
        <w:t>referenziellen</w:t>
      </w:r>
      <w:proofErr w:type="spellEnd"/>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rsidR="00420DA7" w:rsidRDefault="00844C98" w:rsidP="00844C98">
      <w:pPr>
        <w:jc w:val="both"/>
        <w:rPr>
          <w:ins w:id="17" w:author="Christoph Breser" w:date="2016-02-25T09:58:00Z"/>
          <w:sz w:val="22"/>
          <w:szCs w:val="28"/>
          <w:lang w:eastAsia="de-DE"/>
        </w:rPr>
      </w:pPr>
      <w:ins w:id="18"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19"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20"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21" w:author="Christoph Breser" w:date="2016-02-25T09:58:00Z">
        <w:r>
          <w:rPr>
            <w:sz w:val="22"/>
            <w:szCs w:val="28"/>
            <w:lang w:eastAsia="de-DE"/>
          </w:rPr>
          <w:t xml:space="preserve">Arbeit mit </w:t>
        </w:r>
      </w:ins>
      <w:r w:rsidR="00CC7F28">
        <w:rPr>
          <w:sz w:val="22"/>
          <w:szCs w:val="28"/>
          <w:lang w:eastAsia="de-DE"/>
        </w:rPr>
        <w:t xml:space="preserve">Quellen </w:t>
      </w:r>
      <w:ins w:id="22"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23"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24"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25"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26"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27"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28"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29" w:author="Christoph Breser" w:date="2016-02-25T09:58:00Z">
        <w:r>
          <w:rPr>
            <w:sz w:val="22"/>
            <w:szCs w:val="28"/>
            <w:lang w:eastAsia="de-DE"/>
          </w:rPr>
          <w:t xml:space="preserve">zu </w:t>
        </w:r>
        <w:proofErr w:type="spellStart"/>
        <w:r>
          <w:rPr>
            <w:sz w:val="22"/>
            <w:szCs w:val="28"/>
            <w:lang w:eastAsia="de-DE"/>
          </w:rPr>
          <w:t>referenzieren</w:t>
        </w:r>
        <w:proofErr w:type="spellEnd"/>
        <w:r>
          <w:rPr>
            <w:sz w:val="22"/>
            <w:szCs w:val="28"/>
            <w:lang w:eastAsia="de-DE"/>
          </w:rPr>
          <w:t>.</w:t>
        </w:r>
      </w:ins>
    </w:p>
    <w:p w:rsidR="00B639EA" w:rsidRDefault="00420DA7" w:rsidP="00420DA7">
      <w:pPr>
        <w:jc w:val="both"/>
        <w:rPr>
          <w:sz w:val="22"/>
          <w:szCs w:val="28"/>
          <w:lang w:eastAsia="de-DE"/>
        </w:rPr>
      </w:pPr>
      <w:r>
        <w:rPr>
          <w:sz w:val="22"/>
          <w:szCs w:val="28"/>
          <w:lang w:eastAsia="de-DE"/>
        </w:rPr>
        <w:t xml:space="preserve">Es stellte sich heraus, dass </w:t>
      </w:r>
      <w:ins w:id="30"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31"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32"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33"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34"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35"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36"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37"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38" w:author="Christoph Breser" w:date="2016-02-25T09:58:00Z">
        <w:r w:rsidR="00B639EA">
          <w:rPr>
            <w:sz w:val="22"/>
            <w:szCs w:val="28"/>
            <w:lang w:eastAsia="de-DE"/>
          </w:rPr>
          <w:t>dargestellt.</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rsidR="005B0E83" w:rsidRDefault="00126D8A" w:rsidP="005B0E83">
      <w:pPr>
        <w:jc w:val="both"/>
        <w:rPr>
          <w:ins w:id="39"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40"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41"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7"/>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8"/>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42"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43" w:author="Christoph Breser" w:date="2016-02-25T09:58:00Z">
        <w:r w:rsidR="00FF18FB">
          <w:rPr>
            <w:sz w:val="22"/>
            <w:szCs w:val="28"/>
            <w:lang w:eastAsia="de-DE"/>
          </w:rPr>
          <w:t>.</w:t>
        </w:r>
        <w:r w:rsidR="0078341C">
          <w:rPr>
            <w:rStyle w:val="Funotenzeichen"/>
            <w:rFonts w:cs="Helvetica"/>
            <w:szCs w:val="30"/>
            <w:u w:color="386EFF"/>
          </w:rPr>
          <w:footnoteReference w:id="9"/>
        </w:r>
        <w:r w:rsidR="00E500BA">
          <w:rPr>
            <w:sz w:val="22"/>
            <w:szCs w:val="28"/>
            <w:lang w:eastAsia="de-DE"/>
          </w:rPr>
          <w:t xml:space="preserve"> </w:t>
        </w:r>
      </w:ins>
    </w:p>
    <w:p w:rsidR="00EA7E46" w:rsidRPr="001A220D" w:rsidRDefault="005B0E83" w:rsidP="00A37833">
      <w:pPr>
        <w:jc w:val="both"/>
        <w:rPr>
          <w:color w:val="800000"/>
          <w:sz w:val="22"/>
          <w:szCs w:val="28"/>
          <w:lang w:eastAsia="de-DE"/>
        </w:rPr>
      </w:pPr>
      <w:ins w:id="57"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58" w:author="Christoph Breser" w:date="2016-02-25T09:58:00Z">
        <w:r>
          <w:rPr>
            <w:sz w:val="22"/>
            <w:szCs w:val="28"/>
            <w:lang w:eastAsia="de-DE"/>
          </w:rPr>
          <w:t xml:space="preserve">von </w:t>
        </w:r>
      </w:ins>
      <w:r w:rsidR="00D20C1A">
        <w:rPr>
          <w:sz w:val="22"/>
          <w:szCs w:val="28"/>
          <w:lang w:eastAsia="de-DE"/>
        </w:rPr>
        <w:t xml:space="preserve">Einzelteilen </w:t>
      </w:r>
      <w:ins w:id="59"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60" w:author="Christoph Breser" w:date="2016-02-25T09:58:00Z">
        <w:r>
          <w:rPr>
            <w:sz w:val="22"/>
            <w:szCs w:val="28"/>
            <w:lang w:eastAsia="de-DE"/>
          </w:rPr>
          <w:t xml:space="preserve">Wahrnehmung </w:t>
        </w:r>
      </w:ins>
      <w:r w:rsidR="00594126">
        <w:rPr>
          <w:sz w:val="22"/>
          <w:szCs w:val="28"/>
          <w:lang w:eastAsia="de-DE"/>
        </w:rPr>
        <w:t xml:space="preserve">bzw. Erkenntnis eines </w:t>
      </w:r>
      <w:ins w:id="61"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62"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63"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64" w:author="Christoph Breser" w:date="2016-02-25T09:58:00Z">
        <w:r>
          <w:rPr>
            <w:sz w:val="22"/>
            <w:szCs w:val="28"/>
            <w:lang w:eastAsia="de-DE"/>
          </w:rPr>
          <w:t xml:space="preserve">nur </w:t>
        </w:r>
      </w:ins>
      <w:r w:rsidR="00D20C1A">
        <w:rPr>
          <w:sz w:val="22"/>
          <w:szCs w:val="28"/>
          <w:lang w:eastAsia="de-DE"/>
        </w:rPr>
        <w:t xml:space="preserve">die Summe </w:t>
      </w:r>
      <w:ins w:id="65"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0"/>
      </w:r>
      <w:ins w:id="66"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67"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68"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69" w:author="Christoph Breser" w:date="2016-02-25T09:58:00Z">
        <w:r w:rsidR="00A37833">
          <w:rPr>
            <w:sz w:val="22"/>
            <w:szCs w:val="28"/>
            <w:lang w:eastAsia="de-DE"/>
          </w:rPr>
          <w:t xml:space="preserve">Einzelaussagen </w:t>
        </w:r>
      </w:ins>
      <w:r w:rsidR="00594126">
        <w:rPr>
          <w:sz w:val="22"/>
          <w:szCs w:val="28"/>
          <w:lang w:eastAsia="de-DE"/>
        </w:rPr>
        <w:t xml:space="preserve">lässt </w:t>
      </w:r>
      <w:ins w:id="70"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71"/>
      <w:r w:rsidR="00A37833" w:rsidRPr="001A220D">
        <w:rPr>
          <w:color w:val="800000"/>
          <w:sz w:val="22"/>
          <w:szCs w:val="28"/>
          <w:lang w:eastAsia="de-DE"/>
        </w:rPr>
        <w:t>Zusammen ergeben sie schließlich den ersten Aussagewert</w:t>
      </w:r>
      <w:ins w:id="72"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commentRangeEnd w:id="71"/>
      <w:r w:rsidR="00EA7E46" w:rsidRPr="001A220D">
        <w:rPr>
          <w:rStyle w:val="Kommentarzeichen"/>
          <w:vanish/>
          <w:color w:val="800000"/>
        </w:rPr>
        <w:commentReference w:id="71"/>
      </w:r>
    </w:p>
    <w:p w:rsidR="00EA7E46" w:rsidRDefault="005B0E83" w:rsidP="00237886">
      <w:pPr>
        <w:jc w:val="both"/>
        <w:rPr>
          <w:sz w:val="22"/>
          <w:szCs w:val="28"/>
          <w:lang w:eastAsia="de-DE"/>
        </w:rPr>
      </w:pPr>
      <w:ins w:id="73" w:author="Christoph Breser" w:date="2016-02-25T09:58:00Z">
        <w:r>
          <w:rPr>
            <w:sz w:val="22"/>
            <w:szCs w:val="28"/>
            <w:lang w:eastAsia="de-DE"/>
          </w:rPr>
          <w:t>Der zweite Aussagewert</w:t>
        </w:r>
      </w:ins>
      <w:r w:rsidR="00EF39AD">
        <w:rPr>
          <w:sz w:val="22"/>
          <w:szCs w:val="28"/>
          <w:lang w:eastAsia="de-DE"/>
        </w:rPr>
        <w:t xml:space="preserve"> ist</w:t>
      </w:r>
      <w:ins w:id="74"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75" w:author="Christoph Breser" w:date="2016-02-25T09:58:00Z">
        <w:r w:rsidR="00FC7F2F">
          <w:rPr>
            <w:sz w:val="22"/>
            <w:szCs w:val="28"/>
            <w:lang w:eastAsia="de-DE"/>
          </w:rPr>
          <w:t>’</w:t>
        </w:r>
      </w:ins>
      <w:r w:rsidR="00EF39AD">
        <w:rPr>
          <w:sz w:val="22"/>
          <w:szCs w:val="28"/>
          <w:lang w:eastAsia="de-DE"/>
        </w:rPr>
        <w:t xml:space="preserve"> und</w:t>
      </w:r>
      <w:ins w:id="76"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77"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78"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79"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80"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81"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82"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83"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84"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1"/>
      </w:r>
      <w:r w:rsidR="00FE3A40">
        <w:rPr>
          <w:sz w:val="22"/>
          <w:szCs w:val="28"/>
          <w:lang w:eastAsia="de-DE"/>
        </w:rPr>
        <w:t xml:space="preserve"> </w:t>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85"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86" w:author="Christoph Breser" w:date="2016-02-25T09:58:00Z">
        <w:r w:rsidR="00FC7F2F">
          <w:rPr>
            <w:sz w:val="22"/>
            <w:szCs w:val="28"/>
            <w:lang w:eastAsia="de-DE"/>
          </w:rPr>
          <w:t xml:space="preserve">durch </w:t>
        </w:r>
      </w:ins>
      <w:r w:rsidRPr="00AC3303">
        <w:rPr>
          <w:sz w:val="22"/>
          <w:szCs w:val="28"/>
          <w:lang w:eastAsia="de-DE"/>
        </w:rPr>
        <w:t xml:space="preserve">die </w:t>
      </w:r>
      <w:ins w:id="87"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88" w:author="Christoph Breser" w:date="2016-02-25T09:58:00Z">
        <w:r w:rsidR="00FC7F2F">
          <w:rPr>
            <w:sz w:val="22"/>
            <w:szCs w:val="28"/>
            <w:lang w:eastAsia="de-DE"/>
          </w:rPr>
          <w:t xml:space="preserve">zueinander </w:t>
        </w:r>
      </w:ins>
      <w:r w:rsidR="005D6601">
        <w:rPr>
          <w:sz w:val="22"/>
          <w:szCs w:val="28"/>
          <w:lang w:eastAsia="de-DE"/>
        </w:rPr>
        <w:t xml:space="preserve">gilt </w:t>
      </w:r>
      <w:ins w:id="89" w:author="Christoph Breser" w:date="2016-02-25T09:58:00Z">
        <w:r w:rsidR="00265FDD" w:rsidRPr="00AC3303">
          <w:rPr>
            <w:sz w:val="22"/>
            <w:szCs w:val="28"/>
            <w:lang w:eastAsia="de-DE"/>
          </w:rPr>
          <w:t>(</w:t>
        </w:r>
      </w:ins>
      <w:proofErr w:type="spellStart"/>
      <w:r w:rsidR="004E27C0">
        <w:rPr>
          <w:sz w:val="22"/>
          <w:szCs w:val="28"/>
          <w:lang w:eastAsia="de-DE"/>
        </w:rPr>
        <w:t>2.I.a</w:t>
      </w:r>
      <w:proofErr w:type="spellEnd"/>
      <w:r w:rsidR="004E27C0">
        <w:rPr>
          <w:sz w:val="22"/>
          <w:szCs w:val="28"/>
          <w:lang w:eastAsia="de-DE"/>
        </w:rPr>
        <w:t>.</w:t>
      </w:r>
      <w:ins w:id="90"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w:t>
      </w:r>
      <w:proofErr w:type="spellStart"/>
      <w:r w:rsidR="00DE25F7">
        <w:rPr>
          <w:sz w:val="22"/>
          <w:szCs w:val="28"/>
          <w:lang w:eastAsia="de-DE"/>
        </w:rPr>
        <w:t>für-sich</w:t>
      </w:r>
      <w:proofErr w:type="spellEnd"/>
      <w:r w:rsidR="00DE25F7">
        <w:rPr>
          <w:sz w:val="22"/>
          <w:szCs w:val="28"/>
          <w:lang w:eastAsia="de-DE"/>
        </w:rPr>
        <w:t xml:space="preserve">’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erst durch das Bild ‚</w:t>
      </w:r>
      <w:proofErr w:type="spellStart"/>
      <w:r w:rsidR="00BB6D62">
        <w:rPr>
          <w:sz w:val="22"/>
          <w:szCs w:val="28"/>
          <w:lang w:eastAsia="de-DE"/>
        </w:rPr>
        <w:t>an-sich</w:t>
      </w:r>
      <w:proofErr w:type="spellEnd"/>
      <w:r w:rsidR="00BB6D62">
        <w:rPr>
          <w:sz w:val="22"/>
          <w:szCs w:val="28"/>
          <w:lang w:eastAsia="de-DE"/>
        </w:rPr>
        <w:t xml:space="preserve">’. </w:t>
      </w:r>
    </w:p>
    <w:p w:rsidR="00007597" w:rsidRDefault="00FC7F2F" w:rsidP="0005253A">
      <w:pPr>
        <w:jc w:val="both"/>
        <w:rPr>
          <w:sz w:val="22"/>
          <w:szCs w:val="28"/>
          <w:lang w:eastAsia="de-DE"/>
        </w:rPr>
      </w:pPr>
      <w:ins w:id="91"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92"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93"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94" w:author="Christoph Breser" w:date="2016-02-25T09:58:00Z">
        <w:r w:rsidR="00007597">
          <w:rPr>
            <w:sz w:val="22"/>
            <w:szCs w:val="28"/>
            <w:lang w:eastAsia="de-DE"/>
          </w:rPr>
          <w:t xml:space="preserve">Summe </w:t>
        </w:r>
      </w:ins>
      <w:r w:rsidR="00E34742">
        <w:rPr>
          <w:sz w:val="22"/>
          <w:szCs w:val="28"/>
          <w:lang w:eastAsia="de-DE"/>
        </w:rPr>
        <w:t>reduziert</w:t>
      </w:r>
      <w:ins w:id="95" w:author="Christoph Breser" w:date="2016-02-25T09:58:00Z">
        <w:r w:rsidR="00007597">
          <w:rPr>
            <w:sz w:val="22"/>
            <w:szCs w:val="28"/>
            <w:lang w:eastAsia="de-DE"/>
          </w:rPr>
          <w:t xml:space="preserve">, </w:t>
        </w:r>
      </w:ins>
      <w:r w:rsidR="00E34742">
        <w:rPr>
          <w:sz w:val="22"/>
          <w:szCs w:val="28"/>
          <w:lang w:eastAsia="de-DE"/>
        </w:rPr>
        <w:t xml:space="preserve">nimmt </w:t>
      </w:r>
      <w:ins w:id="96" w:author="Christoph Breser" w:date="2016-02-25T09:58:00Z">
        <w:r w:rsidR="00007597">
          <w:rPr>
            <w:sz w:val="22"/>
            <w:szCs w:val="28"/>
            <w:lang w:eastAsia="de-DE"/>
          </w:rPr>
          <w:t xml:space="preserve">auch die </w:t>
        </w:r>
      </w:ins>
      <w:r w:rsidR="00E34742">
        <w:rPr>
          <w:sz w:val="22"/>
          <w:szCs w:val="28"/>
          <w:lang w:eastAsia="de-DE"/>
        </w:rPr>
        <w:t>Erkenntnis-</w:t>
      </w:r>
      <w:ins w:id="97" w:author="Christoph Breser" w:date="2016-02-25T09:58:00Z">
        <w:r w:rsidR="00007597">
          <w:rPr>
            <w:sz w:val="22"/>
            <w:szCs w:val="28"/>
            <w:lang w:eastAsia="de-DE"/>
          </w:rPr>
          <w:t xml:space="preserve">Qualität </w:t>
        </w:r>
      </w:ins>
      <w:r w:rsidR="00E34742">
        <w:rPr>
          <w:sz w:val="22"/>
          <w:szCs w:val="28"/>
          <w:lang w:eastAsia="de-DE"/>
        </w:rPr>
        <w:t>einzelner Archivquellen ab</w:t>
      </w:r>
      <w:ins w:id="98" w:author="Christoph Breser" w:date="2016-02-25T09:58:00Z">
        <w:r w:rsidR="00007597">
          <w:rPr>
            <w:sz w:val="22"/>
            <w:szCs w:val="28"/>
            <w:lang w:eastAsia="de-DE"/>
          </w:rPr>
          <w:t xml:space="preserve">.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99"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00"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01"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16"/>
    <w:p w:rsidR="00DE25F7" w:rsidRDefault="00F040C4" w:rsidP="001A220D">
      <w:pPr>
        <w:ind w:left="700"/>
        <w:jc w:val="both"/>
        <w:rPr>
          <w:ins w:id="102" w:author="Christoph Breser" w:date="2016-02-25T09:58:00Z"/>
          <w:sz w:val="22"/>
          <w:szCs w:val="28"/>
          <w:lang w:eastAsia="de-DE"/>
        </w:rPr>
      </w:pPr>
      <w:r>
        <w:rPr>
          <w:rStyle w:val="Kommentarzeichen"/>
          <w:vanish/>
        </w:rPr>
        <w:commentReference w:id="16"/>
      </w:r>
      <w:ins w:id="103"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E57CB9" w:rsidRDefault="009A33AA" w:rsidP="00E57CB9">
      <w:pPr>
        <w:jc w:val="both"/>
        <w:rPr>
          <w:sz w:val="22"/>
          <w:szCs w:val="28"/>
          <w:lang w:eastAsia="de-DE"/>
        </w:rPr>
      </w:pPr>
      <w:ins w:id="104" w:author="Christoph Breser" w:date="2016-02-25T09:58:00Z">
        <w:r>
          <w:rPr>
            <w:sz w:val="22"/>
            <w:szCs w:val="28"/>
            <w:lang w:eastAsia="de-DE"/>
          </w:rPr>
          <w:t>Die Arbeit innerhalb eines Archivs ist</w:t>
        </w:r>
      </w:ins>
      <w:r w:rsidR="001A220D">
        <w:rPr>
          <w:sz w:val="22"/>
          <w:szCs w:val="28"/>
          <w:lang w:eastAsia="de-DE"/>
        </w:rPr>
        <w:t xml:space="preserve"> </w:t>
      </w:r>
      <w:ins w:id="105" w:author="Christoph Breser" w:date="2016-02-25T09:58:00Z">
        <w:r>
          <w:rPr>
            <w:sz w:val="22"/>
            <w:szCs w:val="28"/>
            <w:lang w:eastAsia="de-DE"/>
          </w:rPr>
          <w:t xml:space="preserve">von </w:t>
        </w:r>
      </w:ins>
      <w:r w:rsidR="001A220D">
        <w:rPr>
          <w:sz w:val="22"/>
          <w:szCs w:val="28"/>
          <w:lang w:eastAsia="de-DE"/>
        </w:rPr>
        <w:t xml:space="preserve">einer </w:t>
      </w:r>
      <w:ins w:id="106"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in Summe </w:t>
      </w:r>
      <w:r w:rsidR="00C253F5">
        <w:rPr>
          <w:sz w:val="22"/>
          <w:szCs w:val="28"/>
          <w:lang w:eastAsia="de-DE"/>
        </w:rPr>
        <w:t xml:space="preserve">zu einer Gesamterkenntnis </w:t>
      </w:r>
      <w:ins w:id="107" w:author="Christoph Breser" w:date="2016-02-25T09:58:00Z">
        <w:r>
          <w:rPr>
            <w:sz w:val="22"/>
            <w:szCs w:val="28"/>
            <w:lang w:eastAsia="de-DE"/>
          </w:rPr>
          <w:t>zusammenfügen</w:t>
        </w:r>
        <w:r w:rsidR="00602FCF">
          <w:rPr>
            <w:sz w:val="22"/>
            <w:szCs w:val="28"/>
            <w:lang w:eastAsia="de-DE"/>
          </w:rPr>
          <w:t xml:space="preserve">. </w:t>
        </w:r>
        <w:r w:rsidR="00E57CB9">
          <w:rPr>
            <w:rFonts w:cs="Helvetica"/>
            <w:sz w:val="22"/>
            <w:szCs w:val="30"/>
          </w:rPr>
          <w:t xml:space="preserve">Wir versuchten demnach die beiden epistemologischen Modelle von </w:t>
        </w:r>
        <w:r w:rsidR="00E57CB9">
          <w:rPr>
            <w:rFonts w:cs="Helvetica"/>
            <w:i/>
            <w:sz w:val="22"/>
            <w:szCs w:val="30"/>
          </w:rPr>
          <w:t xml:space="preserve">Ehrenfels </w:t>
        </w:r>
        <w:r w:rsidR="00E57CB9">
          <w:rPr>
            <w:rFonts w:cs="Helvetica"/>
            <w:sz w:val="22"/>
            <w:szCs w:val="30"/>
          </w:rPr>
          <w:t xml:space="preserve">und </w:t>
        </w:r>
        <w:proofErr w:type="spellStart"/>
        <w:r w:rsidR="00E57CB9">
          <w:rPr>
            <w:rFonts w:cs="Helvetica"/>
            <w:i/>
            <w:sz w:val="22"/>
            <w:szCs w:val="30"/>
          </w:rPr>
          <w:t>Brunswik</w:t>
        </w:r>
        <w:proofErr w:type="spellEnd"/>
        <w:r w:rsidR="00E57CB9">
          <w:rPr>
            <w:rFonts w:cs="Helvetica"/>
            <w:i/>
            <w:sz w:val="22"/>
            <w:szCs w:val="30"/>
          </w:rPr>
          <w:t xml:space="preserve"> </w:t>
        </w:r>
        <w:r w:rsidR="00E57CB9">
          <w:rPr>
            <w:rFonts w:cs="Helvetica"/>
            <w:sz w:val="22"/>
            <w:szCs w:val="30"/>
          </w:rPr>
          <w:t>auf die Verbindung</w:t>
        </w:r>
      </w:ins>
      <w:r w:rsidR="00E57CB9">
        <w:rPr>
          <w:rFonts w:cs="Helvetica"/>
          <w:sz w:val="22"/>
          <w:szCs w:val="30"/>
        </w:rPr>
        <w:t>en</w:t>
      </w:r>
      <w:ins w:id="108" w:author="Christoph Breser" w:date="2016-02-25T09:58:00Z">
        <w:r w:rsidR="00E57CB9">
          <w:rPr>
            <w:rFonts w:cs="Helvetica"/>
            <w:sz w:val="22"/>
            <w:szCs w:val="30"/>
          </w:rPr>
          <w:t xml:space="preserve"> zwischen</w:t>
        </w:r>
      </w:ins>
      <w:r w:rsidR="00E57CB9">
        <w:rPr>
          <w:rFonts w:cs="Helvetica"/>
          <w:sz w:val="22"/>
          <w:szCs w:val="30"/>
        </w:rPr>
        <w:t xml:space="preserve"> Archivquelle und Archiv </w:t>
      </w:r>
      <w:ins w:id="109" w:author="Christoph Breser" w:date="2016-02-25T09:58:00Z">
        <w:r w:rsidR="00E57CB9">
          <w:rPr>
            <w:rFonts w:cs="Helvetica"/>
            <w:sz w:val="22"/>
            <w:szCs w:val="30"/>
          </w:rPr>
          <w:t>bzw. Web-Applikation auszulegen.</w:t>
        </w:r>
      </w:ins>
      <w:r w:rsidR="00E57CB9">
        <w:rPr>
          <w:sz w:val="22"/>
          <w:szCs w:val="28"/>
          <w:lang w:eastAsia="de-DE"/>
        </w:rPr>
        <w:t xml:space="preserve"> </w:t>
      </w:r>
    </w:p>
    <w:p w:rsidR="00B37BC9" w:rsidRPr="0073707F" w:rsidRDefault="00B37BC9" w:rsidP="00E57CB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 xml:space="preserve">getroffen werden. Erst der Vergleich mit zwei weiteren </w:t>
      </w:r>
      <w:r w:rsidR="00E57CB9">
        <w:rPr>
          <w:sz w:val="20"/>
          <w:szCs w:val="28"/>
          <w:lang w:eastAsia="de-DE"/>
        </w:rPr>
        <w:t xml:space="preserve">Archivquellen </w:t>
      </w:r>
      <w:r w:rsidRPr="0073707F">
        <w:rPr>
          <w:sz w:val="20"/>
          <w:szCs w:val="28"/>
          <w:lang w:eastAsia="de-DE"/>
        </w:rPr>
        <w:t>(</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2"/>
      </w:r>
      <w:r w:rsidRPr="0073707F">
        <w:rPr>
          <w:sz w:val="20"/>
          <w:szCs w:val="28"/>
          <w:lang w:eastAsia="de-DE"/>
        </w:rPr>
        <w:t xml:space="preserve"> ergab schließlich eine gesicherte Ein- bzw. Zuordnung des dargestellten Inhalts. Dieser konnte schließlich einem konkreten Gebäude zugeordnet werden, welches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auf einer seiner Reisen durch die Toskana besucht und skizziert hatte. </w:t>
      </w:r>
      <w:r w:rsidR="00E57CB9">
        <w:rPr>
          <w:sz w:val="20"/>
          <w:szCs w:val="28"/>
          <w:lang w:eastAsia="de-DE"/>
        </w:rPr>
        <w:t xml:space="preserve">Darüber hinaus </w:t>
      </w:r>
      <w:r w:rsidRPr="0073707F">
        <w:rPr>
          <w:sz w:val="20"/>
          <w:szCs w:val="28"/>
          <w:lang w:eastAsia="de-DE"/>
        </w:rPr>
        <w:t xml:space="preserve">konnte 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rsidR="00E57CB9" w:rsidRDefault="00E57CB9" w:rsidP="00E57CB9">
      <w:pPr>
        <w:jc w:val="both"/>
        <w:rPr>
          <w:ins w:id="110" w:author="Christoph Breser" w:date="2016-02-25T09:58:00Z"/>
          <w:sz w:val="22"/>
          <w:szCs w:val="28"/>
          <w:lang w:eastAsia="de-DE"/>
        </w:rPr>
      </w:pPr>
      <w:ins w:id="111" w:author="Christoph Breser" w:date="2016-02-25T09:58:00Z">
        <w:r>
          <w:rPr>
            <w:rFonts w:cs="Helvetica"/>
            <w:sz w:val="22"/>
            <w:szCs w:val="30"/>
          </w:rPr>
          <w:t xml:space="preserve">In der Beziehung zwischen Archivquelle </w:t>
        </w:r>
      </w:ins>
      <w:r>
        <w:rPr>
          <w:rFonts w:cs="Helvetica"/>
          <w:sz w:val="22"/>
          <w:szCs w:val="30"/>
        </w:rPr>
        <w:t xml:space="preserve">und analogem Archiv fiel </w:t>
      </w:r>
      <w:ins w:id="112" w:author="Christoph Breser" w:date="2016-02-25T09:58:00Z">
        <w:r>
          <w:rPr>
            <w:rFonts w:cs="Helvetica"/>
            <w:sz w:val="22"/>
            <w:szCs w:val="30"/>
          </w:rPr>
          <w:t xml:space="preserve">vor allem </w:t>
        </w:r>
      </w:ins>
      <w:r>
        <w:rPr>
          <w:rFonts w:cs="Helvetica"/>
          <w:sz w:val="22"/>
          <w:szCs w:val="30"/>
        </w:rPr>
        <w:t xml:space="preserve">die ungünstige </w:t>
      </w:r>
      <w:ins w:id="113" w:author="Christoph Breser" w:date="2016-02-25T09:58:00Z">
        <w:r>
          <w:rPr>
            <w:rFonts w:cs="Helvetica"/>
            <w:sz w:val="22"/>
            <w:szCs w:val="30"/>
          </w:rPr>
          <w:t>Ordnungs-Systematik auf</w:t>
        </w:r>
      </w:ins>
      <w:r>
        <w:rPr>
          <w:rFonts w:cs="Helvetica"/>
          <w:sz w:val="22"/>
          <w:szCs w:val="30"/>
        </w:rPr>
        <w:t>.</w:t>
      </w:r>
      <w:ins w:id="114" w:author="Christoph Breser" w:date="2016-02-25T09:58:00Z">
        <w:r>
          <w:rPr>
            <w:rFonts w:cs="Helvetica"/>
            <w:sz w:val="22"/>
            <w:szCs w:val="30"/>
          </w:rPr>
          <w:t xml:space="preserve"> </w:t>
        </w:r>
      </w:ins>
      <w:r>
        <w:rPr>
          <w:rFonts w:cs="Helvetica"/>
          <w:sz w:val="22"/>
          <w:szCs w:val="30"/>
        </w:rPr>
        <w:t xml:space="preserve">Ohne </w:t>
      </w:r>
      <w:r w:rsidR="00EC60E4">
        <w:rPr>
          <w:rFonts w:cs="Helvetica"/>
          <w:sz w:val="22"/>
          <w:szCs w:val="30"/>
        </w:rPr>
        <w:t>genauer</w:t>
      </w:r>
      <w:r>
        <w:rPr>
          <w:rFonts w:cs="Helvetica"/>
          <w:sz w:val="22"/>
          <w:szCs w:val="30"/>
        </w:rPr>
        <w:t xml:space="preserve"> </w:t>
      </w:r>
      <w:ins w:id="115" w:author="Christoph Breser" w:date="2016-02-25T09:58:00Z">
        <w:r>
          <w:rPr>
            <w:rFonts w:cs="Helvetica"/>
            <w:sz w:val="22"/>
            <w:szCs w:val="30"/>
          </w:rPr>
          <w:t>Kenntnis</w:t>
        </w:r>
      </w:ins>
      <w:r w:rsidR="00EC60E4">
        <w:rPr>
          <w:rFonts w:cs="Helvetica"/>
          <w:sz w:val="22"/>
          <w:szCs w:val="30"/>
        </w:rPr>
        <w:t>se</w:t>
      </w:r>
      <w:ins w:id="116" w:author="Christoph Breser" w:date="2016-02-25T09:58:00Z">
        <w:r>
          <w:rPr>
            <w:rFonts w:cs="Helvetica"/>
            <w:sz w:val="22"/>
            <w:szCs w:val="30"/>
          </w:rPr>
          <w:t xml:space="preserve"> </w:t>
        </w:r>
      </w:ins>
      <w:r w:rsidR="00EC60E4">
        <w:rPr>
          <w:rFonts w:cs="Helvetica"/>
          <w:sz w:val="22"/>
          <w:szCs w:val="30"/>
        </w:rPr>
        <w:t xml:space="preserve">über den </w:t>
      </w:r>
      <w:ins w:id="117" w:author="Christoph Breser" w:date="2016-02-25T09:58:00Z">
        <w:r>
          <w:rPr>
            <w:rFonts w:cs="Helvetica"/>
            <w:sz w:val="22"/>
            <w:szCs w:val="30"/>
          </w:rPr>
          <w:t>gesamten Bestand</w:t>
        </w:r>
      </w:ins>
      <w:r w:rsidR="00EC60E4">
        <w:rPr>
          <w:rFonts w:cs="Helvetica"/>
          <w:sz w:val="22"/>
          <w:szCs w:val="30"/>
        </w:rPr>
        <w:t>es</w:t>
      </w:r>
      <w:r>
        <w:rPr>
          <w:rFonts w:cs="Helvetica"/>
          <w:sz w:val="22"/>
          <w:szCs w:val="30"/>
        </w:rPr>
        <w:t xml:space="preserve"> </w:t>
      </w:r>
      <w:r w:rsidR="00EC60E4">
        <w:rPr>
          <w:rFonts w:cs="Helvetica"/>
          <w:sz w:val="22"/>
          <w:szCs w:val="30"/>
        </w:rPr>
        <w:t xml:space="preserve">und damit auch ohne </w:t>
      </w:r>
      <w:ins w:id="118" w:author="Christoph Breser" w:date="2016-02-25T09:58:00Z">
        <w:r w:rsidR="00EC60E4">
          <w:rPr>
            <w:rFonts w:cs="Helvetica"/>
            <w:sz w:val="22"/>
            <w:szCs w:val="30"/>
          </w:rPr>
          <w:t>ein</w:t>
        </w:r>
      </w:ins>
      <w:r w:rsidR="00EC60E4">
        <w:rPr>
          <w:rFonts w:cs="Helvetica"/>
          <w:sz w:val="22"/>
          <w:szCs w:val="30"/>
        </w:rPr>
        <w:t>en</w:t>
      </w:r>
      <w:ins w:id="119" w:author="Christoph Breser" w:date="2016-02-25T09:58:00Z">
        <w:r w:rsidR="00EC60E4">
          <w:rPr>
            <w:rFonts w:cs="Helvetica"/>
            <w:sz w:val="22"/>
            <w:szCs w:val="30"/>
          </w:rPr>
          <w:t>/eine Experten/in</w:t>
        </w:r>
      </w:ins>
      <w:r w:rsidR="00EC60E4">
        <w:rPr>
          <w:rFonts w:cs="Helvetica"/>
          <w:sz w:val="22"/>
          <w:szCs w:val="30"/>
        </w:rPr>
        <w:t xml:space="preserve"> sind kaum </w:t>
      </w:r>
      <w:ins w:id="120" w:author="Christoph Breser" w:date="2016-02-25T09:58:00Z">
        <w:r>
          <w:rPr>
            <w:rFonts w:cs="Helvetica"/>
            <w:sz w:val="22"/>
            <w:szCs w:val="30"/>
          </w:rPr>
          <w:t xml:space="preserve">kontextuelle Suchmöglichkeiten </w:t>
        </w:r>
      </w:ins>
      <w:r w:rsidR="00EC60E4">
        <w:rPr>
          <w:rFonts w:cs="Helvetica"/>
          <w:sz w:val="22"/>
          <w:szCs w:val="30"/>
        </w:rPr>
        <w:t xml:space="preserve">möglich. </w:t>
      </w:r>
      <w:r w:rsidR="000124BF" w:rsidRPr="000124BF">
        <w:rPr>
          <w:sz w:val="22"/>
          <w:szCs w:val="28"/>
          <w:lang w:eastAsia="de-DE"/>
        </w:rPr>
        <w:t>Die digitale Öffnung des Archiv-Nachlasses bringt neue Benutzer Profile mit sich und erfordert demnach neue Suchmöglichkeiten und damit auch andere Verständniskriterien.</w:t>
      </w:r>
      <w:r w:rsidR="000124BF">
        <w:rPr>
          <w:rFonts w:cs="Helvetica Neue"/>
          <w:sz w:val="30"/>
          <w:szCs w:val="30"/>
        </w:rPr>
        <w:t xml:space="preserve"> </w:t>
      </w:r>
      <w:ins w:id="121" w:author="Christoph Breser" w:date="2016-02-25T09:58:00Z">
        <w:r>
          <w:rPr>
            <w:sz w:val="22"/>
            <w:szCs w:val="28"/>
            <w:lang w:eastAsia="de-DE"/>
          </w:rPr>
          <w:t xml:space="preserve">Sie sollten </w:t>
        </w:r>
      </w:ins>
      <w:r>
        <w:rPr>
          <w:sz w:val="22"/>
          <w:szCs w:val="28"/>
          <w:lang w:eastAsia="de-DE"/>
        </w:rPr>
        <w:t xml:space="preserve">die </w:t>
      </w:r>
      <w:ins w:id="122" w:author="Christoph Breser" w:date="2016-02-25T09:58:00Z">
        <w:r>
          <w:rPr>
            <w:sz w:val="22"/>
            <w:szCs w:val="28"/>
            <w:lang w:eastAsia="de-DE"/>
          </w:rPr>
          <w:t>kognitive</w:t>
        </w:r>
      </w:ins>
      <w:r>
        <w:rPr>
          <w:sz w:val="22"/>
          <w:szCs w:val="28"/>
          <w:lang w:eastAsia="de-DE"/>
        </w:rPr>
        <w:t>n</w:t>
      </w:r>
      <w:ins w:id="123" w:author="Christoph Breser" w:date="2016-02-25T09:58:00Z">
        <w:r>
          <w:rPr>
            <w:sz w:val="22"/>
            <w:szCs w:val="28"/>
            <w:lang w:eastAsia="de-DE"/>
          </w:rPr>
          <w:t xml:space="preserve"> Prozesse </w:t>
        </w:r>
      </w:ins>
      <w:r w:rsidR="00EC60E4">
        <w:rPr>
          <w:sz w:val="22"/>
          <w:szCs w:val="28"/>
          <w:lang w:eastAsia="de-DE"/>
        </w:rPr>
        <w:t xml:space="preserve">aus dem </w:t>
      </w:r>
      <w:r>
        <w:rPr>
          <w:sz w:val="22"/>
          <w:szCs w:val="28"/>
          <w:lang w:eastAsia="de-DE"/>
        </w:rPr>
        <w:t xml:space="preserve">analogen Archiv </w:t>
      </w:r>
      <w:ins w:id="124" w:author="Christoph Breser" w:date="2016-02-25T09:58:00Z">
        <w:r>
          <w:rPr>
            <w:sz w:val="22"/>
            <w:szCs w:val="28"/>
            <w:lang w:eastAsia="de-DE"/>
          </w:rPr>
          <w:t xml:space="preserve">teilweise ersetzen und das </w:t>
        </w:r>
      </w:ins>
      <w:r w:rsidR="00EC60E4">
        <w:rPr>
          <w:sz w:val="22"/>
          <w:szCs w:val="28"/>
          <w:lang w:eastAsia="de-DE"/>
        </w:rPr>
        <w:t xml:space="preserve">Wissen </w:t>
      </w:r>
      <w:ins w:id="125" w:author="Christoph Breser" w:date="2016-02-25T09:58:00Z">
        <w:r>
          <w:rPr>
            <w:sz w:val="22"/>
            <w:szCs w:val="28"/>
            <w:lang w:eastAsia="de-DE"/>
          </w:rPr>
          <w:t xml:space="preserve">über den gesamten Archivbestand auch darüber hinaus kompensieren. </w:t>
        </w:r>
      </w:ins>
    </w:p>
    <w:p w:rsidR="000124BF" w:rsidRDefault="00EC60E4" w:rsidP="00EC60E4">
      <w:pPr>
        <w:jc w:val="both"/>
        <w:rPr>
          <w:sz w:val="22"/>
          <w:szCs w:val="28"/>
          <w:lang w:eastAsia="de-DE"/>
        </w:rPr>
      </w:pPr>
      <w:r>
        <w:rPr>
          <w:sz w:val="22"/>
          <w:szCs w:val="28"/>
          <w:lang w:eastAsia="de-DE"/>
        </w:rPr>
        <w:t xml:space="preserve">Dies sollte anhand der </w:t>
      </w:r>
      <w:r w:rsidR="00DD230C">
        <w:rPr>
          <w:sz w:val="22"/>
          <w:szCs w:val="28"/>
          <w:lang w:eastAsia="de-DE"/>
        </w:rPr>
        <w:t xml:space="preserve">Berücksichtigung </w:t>
      </w:r>
      <w:r w:rsidR="006D23C9">
        <w:rPr>
          <w:sz w:val="22"/>
          <w:szCs w:val="28"/>
          <w:lang w:eastAsia="de-DE"/>
        </w:rPr>
        <w:t xml:space="preserve">von </w:t>
      </w:r>
      <w:r w:rsidR="0073707F">
        <w:rPr>
          <w:sz w:val="22"/>
          <w:szCs w:val="28"/>
          <w:lang w:eastAsia="de-DE"/>
        </w:rPr>
        <w:t>Performanz</w:t>
      </w:r>
      <w:r w:rsidR="00DD230C">
        <w:rPr>
          <w:sz w:val="22"/>
          <w:szCs w:val="28"/>
          <w:lang w:eastAsia="de-DE"/>
        </w:rPr>
        <w:t>en</w:t>
      </w:r>
      <w:r w:rsidR="0073707F">
        <w:rPr>
          <w:sz w:val="22"/>
          <w:szCs w:val="28"/>
          <w:lang w:eastAsia="de-DE"/>
        </w:rPr>
        <w:t xml:space="preserve"> </w:t>
      </w:r>
      <w:r w:rsidR="006D23C9">
        <w:rPr>
          <w:sz w:val="22"/>
          <w:szCs w:val="28"/>
          <w:lang w:eastAsia="de-DE"/>
        </w:rPr>
        <w:t xml:space="preserve">zwischen </w:t>
      </w:r>
      <w:r w:rsidR="0073707F">
        <w:rPr>
          <w:sz w:val="22"/>
          <w:szCs w:val="28"/>
          <w:lang w:eastAsia="de-DE"/>
        </w:rPr>
        <w:t xml:space="preserve">Einzelaussagen </w:t>
      </w:r>
      <w:r>
        <w:rPr>
          <w:sz w:val="22"/>
          <w:szCs w:val="28"/>
          <w:lang w:eastAsia="de-DE"/>
        </w:rPr>
        <w:t xml:space="preserve">gelingen. </w:t>
      </w:r>
      <w:r w:rsidR="000124BF" w:rsidRPr="000124BF">
        <w:rPr>
          <w:sz w:val="22"/>
          <w:szCs w:val="28"/>
          <w:lang w:eastAsia="de-DE"/>
        </w:rPr>
        <w:t>Um zu einer qualitativen Aussage zu gelangen, ist nicht nur die Erschließung der Summe von Einzelaussagen und deren Performanzen erforderlich (2. I. a.), sondern auch die Vernetzung mit Einzelaussagen anderer – thematisch, chronologisch oder geografisch nahe stehender – Archivquellen (2. I. b.).</w:t>
      </w:r>
      <w:r w:rsidR="000124BF">
        <w:rPr>
          <w:sz w:val="22"/>
          <w:szCs w:val="28"/>
          <w:lang w:eastAsia="de-DE"/>
        </w:rPr>
        <w:t xml:space="preserve"> </w:t>
      </w:r>
      <w:r>
        <w:rPr>
          <w:sz w:val="22"/>
          <w:szCs w:val="28"/>
          <w:lang w:eastAsia="de-DE"/>
        </w:rPr>
        <w:t>Zum A</w:t>
      </w:r>
      <w:r w:rsidRPr="00F16466">
        <w:rPr>
          <w:sz w:val="22"/>
          <w:szCs w:val="28"/>
          <w:lang w:eastAsia="de-DE"/>
        </w:rPr>
        <w:t xml:space="preserve">nderen </w:t>
      </w:r>
      <w:r>
        <w:rPr>
          <w:sz w:val="22"/>
          <w:szCs w:val="28"/>
          <w:lang w:eastAsia="de-DE"/>
        </w:rPr>
        <w:t xml:space="preserve">ist darüber hinaus eine Erschließung zu </w:t>
      </w:r>
      <w:r w:rsidRPr="00F16466">
        <w:rPr>
          <w:sz w:val="22"/>
          <w:szCs w:val="28"/>
          <w:lang w:eastAsia="de-DE"/>
        </w:rPr>
        <w:t xml:space="preserve">externen, d.h. sich außerhalb des Archivs befindlichen </w:t>
      </w:r>
      <w:r>
        <w:rPr>
          <w:sz w:val="22"/>
          <w:szCs w:val="28"/>
          <w:lang w:eastAsia="de-DE"/>
        </w:rPr>
        <w:t xml:space="preserve">Referenten erforderlich </w:t>
      </w:r>
      <w:r w:rsidRPr="00F16466">
        <w:rPr>
          <w:sz w:val="22"/>
          <w:szCs w:val="28"/>
          <w:lang w:eastAsia="de-DE"/>
        </w:rPr>
        <w:t>(2.</w:t>
      </w:r>
      <w:r>
        <w:rPr>
          <w:sz w:val="22"/>
          <w:szCs w:val="28"/>
          <w:lang w:eastAsia="de-DE"/>
        </w:rPr>
        <w:t xml:space="preserve"> </w:t>
      </w:r>
      <w:r w:rsidRPr="00F16466">
        <w:rPr>
          <w:sz w:val="22"/>
          <w:szCs w:val="28"/>
          <w:lang w:eastAsia="de-DE"/>
        </w:rPr>
        <w:t xml:space="preserve">II.). </w:t>
      </w:r>
    </w:p>
    <w:p w:rsidR="000C037F" w:rsidRPr="003F1805" w:rsidRDefault="00750BBD" w:rsidP="00EC60E4">
      <w:pPr>
        <w:ind w:left="708"/>
        <w:jc w:val="both"/>
        <w:rPr>
          <w:sz w:val="22"/>
          <w:szCs w:val="28"/>
          <w:lang w:eastAsia="de-DE"/>
        </w:rPr>
      </w:pPr>
      <w:commentRangeStart w:id="126"/>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27" w:author="Christoph Breser" w:date="2016-02-25T09:58:00Z">
        <w:r w:rsidRPr="008B6077">
          <w:rPr>
            <w:rFonts w:cs="Helvetica"/>
            <w:sz w:val="22"/>
            <w:szCs w:val="30"/>
          </w:rPr>
          <w:t xml:space="preserve">Archivquelle </w:t>
        </w:r>
      </w:ins>
      <w:r w:rsidRPr="008B6077">
        <w:rPr>
          <w:rFonts w:cs="Helvetica"/>
          <w:sz w:val="22"/>
          <w:szCs w:val="30"/>
        </w:rPr>
        <w:t xml:space="preserve">mit </w:t>
      </w:r>
      <w:ins w:id="128"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29"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30" w:author="Christoph Breser" w:date="2016-02-25T09:58:00Z">
        <w:r w:rsidR="00635586">
          <w:rPr>
            <w:rFonts w:cs="Helvetica"/>
            <w:sz w:val="22"/>
            <w:szCs w:val="30"/>
          </w:rPr>
          <w:t xml:space="preserve">außerhalb </w:t>
        </w:r>
      </w:ins>
      <w:r w:rsidR="002648B9">
        <w:rPr>
          <w:rFonts w:cs="Helvetica"/>
          <w:sz w:val="22"/>
          <w:szCs w:val="30"/>
        </w:rPr>
        <w:t xml:space="preserve">des </w:t>
      </w:r>
      <w:ins w:id="131" w:author="Christoph Breser" w:date="2016-02-25T09:58:00Z">
        <w:r w:rsidR="00635586">
          <w:rPr>
            <w:rFonts w:cs="Helvetica"/>
            <w:sz w:val="22"/>
            <w:szCs w:val="30"/>
          </w:rPr>
          <w:t>Archiv</w:t>
        </w:r>
      </w:ins>
      <w:r w:rsidR="002648B9">
        <w:rPr>
          <w:rFonts w:cs="Helvetica"/>
          <w:sz w:val="22"/>
          <w:szCs w:val="30"/>
        </w:rPr>
        <w:t>s</w:t>
      </w:r>
      <w:ins w:id="132"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33"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34"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35"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36"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37"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38"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39" w:author="Christoph Breser" w:date="2016-02-25T09:58:00Z">
        <w:r w:rsidR="00A64E07">
          <w:rPr>
            <w:rFonts w:cs="Helvetica"/>
            <w:sz w:val="22"/>
            <w:szCs w:val="30"/>
          </w:rPr>
          <w:t xml:space="preserve">gilt </w:t>
        </w:r>
      </w:ins>
      <w:r>
        <w:rPr>
          <w:rFonts w:cs="Helvetica"/>
          <w:sz w:val="22"/>
          <w:szCs w:val="30"/>
        </w:rPr>
        <w:t xml:space="preserve">dabei </w:t>
      </w:r>
      <w:ins w:id="140"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41" w:author="Christoph Breser" w:date="2016-02-25T09:58:00Z">
        <w:r w:rsidR="00635586">
          <w:rPr>
            <w:rFonts w:cs="Helvetica"/>
            <w:sz w:val="22"/>
            <w:szCs w:val="30"/>
          </w:rPr>
          <w:t>ontologisch</w:t>
        </w:r>
      </w:ins>
      <w:r w:rsidR="00D12CC5">
        <w:rPr>
          <w:rFonts w:cs="Helvetica"/>
          <w:sz w:val="22"/>
          <w:szCs w:val="30"/>
        </w:rPr>
        <w:t xml:space="preserve">e </w:t>
      </w:r>
      <w:ins w:id="142"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43"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proofErr w:type="spellStart"/>
      <w:r w:rsidR="00B639EA">
        <w:rPr>
          <w:rFonts w:cs="Helvetica"/>
          <w:sz w:val="22"/>
          <w:szCs w:val="30"/>
        </w:rPr>
        <w:t>Performativität</w:t>
      </w:r>
      <w:proofErr w:type="spellEnd"/>
      <w:r w:rsidR="00B639EA">
        <w:rPr>
          <w:rFonts w:cs="Helvetica"/>
          <w:sz w:val="22"/>
          <w:szCs w:val="30"/>
        </w:rPr>
        <w:t xml:space="preserve">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proofErr w:type="spellStart"/>
      <w:r w:rsidR="00565DA6">
        <w:rPr>
          <w:rFonts w:cs="Helvetica"/>
          <w:i/>
          <w:sz w:val="22"/>
          <w:szCs w:val="30"/>
        </w:rPr>
        <w:t>Geymüller</w:t>
      </w:r>
      <w:proofErr w:type="spellEnd"/>
      <w:r w:rsidR="00565DA6">
        <w:rPr>
          <w:rFonts w:cs="Helvetica"/>
          <w:i/>
          <w:sz w:val="22"/>
          <w:szCs w:val="30"/>
        </w:rPr>
        <w:t xml:space="preserve">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44" w:author="Christoph Breser" w:date="2016-02-25T09:58:00Z">
        <w:r w:rsidR="00391F7C">
          <w:rPr>
            <w:rFonts w:cs="Helvetica"/>
            <w:sz w:val="22"/>
            <w:szCs w:val="30"/>
          </w:rPr>
          <w:t>Entitäten</w:t>
        </w:r>
      </w:ins>
      <w:r>
        <w:rPr>
          <w:rFonts w:cs="Helvetica"/>
          <w:sz w:val="22"/>
          <w:szCs w:val="30"/>
        </w:rPr>
        <w:t xml:space="preserve">, </w:t>
      </w:r>
      <w:ins w:id="145"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46"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47" w:author="Christoph Breser" w:date="2016-02-25T09:58:00Z">
        <w:r w:rsidR="00391F7C">
          <w:rPr>
            <w:rFonts w:cs="Helvetica"/>
            <w:sz w:val="22"/>
            <w:szCs w:val="30"/>
          </w:rPr>
          <w:t xml:space="preserve">wie sie in Form von </w:t>
        </w:r>
      </w:ins>
      <w:r w:rsidR="008C7B75">
        <w:rPr>
          <w:rFonts w:cs="Helvetica"/>
          <w:i/>
          <w:sz w:val="22"/>
          <w:szCs w:val="30"/>
        </w:rPr>
        <w:t>(</w:t>
      </w:r>
      <w:ins w:id="148" w:author="Christoph Breser" w:date="2016-02-25T09:58:00Z">
        <w:r w:rsidR="00391F7C" w:rsidRPr="008C7B75">
          <w:rPr>
            <w:rFonts w:cs="Helvetica"/>
            <w:i/>
            <w:sz w:val="22"/>
            <w:szCs w:val="30"/>
          </w:rPr>
          <w:t>Entwurfs</w:t>
        </w:r>
      </w:ins>
      <w:r w:rsidR="008C7B75">
        <w:rPr>
          <w:rFonts w:cs="Helvetica"/>
          <w:i/>
          <w:sz w:val="22"/>
          <w:szCs w:val="30"/>
        </w:rPr>
        <w:t>-)I</w:t>
      </w:r>
      <w:ins w:id="149" w:author="Christoph Breser" w:date="2016-02-25T09:58:00Z">
        <w:r w:rsidR="00391F7C" w:rsidRPr="008C7B75">
          <w:rPr>
            <w:rFonts w:cs="Helvetica"/>
            <w:i/>
            <w:sz w:val="22"/>
            <w:szCs w:val="30"/>
          </w:rPr>
          <w:t>deen</w:t>
        </w:r>
      </w:ins>
      <w:r w:rsidR="00D12CC5">
        <w:rPr>
          <w:rFonts w:cs="Helvetica"/>
          <w:sz w:val="22"/>
          <w:szCs w:val="30"/>
        </w:rPr>
        <w:t xml:space="preserve">, </w:t>
      </w:r>
      <w:ins w:id="150"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51" w:author="Christoph Breser" w:date="2016-02-25T09:58:00Z">
        <w:r w:rsidR="00391F7C">
          <w:rPr>
            <w:rFonts w:cs="Helvetica"/>
            <w:sz w:val="22"/>
            <w:szCs w:val="30"/>
          </w:rPr>
          <w:t xml:space="preserve">aber auch </w:t>
        </w:r>
      </w:ins>
      <w:r w:rsidR="00D12CC5">
        <w:rPr>
          <w:rFonts w:cs="Helvetica"/>
          <w:sz w:val="22"/>
          <w:szCs w:val="30"/>
        </w:rPr>
        <w:t xml:space="preserve">als </w:t>
      </w:r>
      <w:ins w:id="152"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53"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proofErr w:type="spellStart"/>
      <w:r w:rsidR="009E4BD6">
        <w:rPr>
          <w:rFonts w:cs="Helvetica"/>
          <w:sz w:val="22"/>
          <w:szCs w:val="30"/>
        </w:rPr>
        <w:t>W</w:t>
      </w:r>
      <w:r w:rsidR="00400F92">
        <w:rPr>
          <w:rFonts w:cs="Helvetica"/>
          <w:sz w:val="22"/>
          <w:szCs w:val="30"/>
        </w:rPr>
        <w:t>eb-Applikaton</w:t>
      </w:r>
      <w:proofErr w:type="spellEnd"/>
      <w:r w:rsidR="00400F92">
        <w:rPr>
          <w:rFonts w:cs="Helvetica"/>
          <w:sz w:val="22"/>
          <w:szCs w:val="30"/>
        </w:rPr>
        <w:t xml:space="preserve">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rsidR="00635586" w:rsidRDefault="00635586" w:rsidP="00635586">
      <w:pPr>
        <w:widowControl w:val="0"/>
        <w:autoSpaceDE w:val="0"/>
        <w:autoSpaceDN w:val="0"/>
        <w:adjustRightInd w:val="0"/>
        <w:spacing w:after="0"/>
        <w:jc w:val="both"/>
        <w:rPr>
          <w:ins w:id="154"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55" w:author="Christoph Breser" w:date="2016-02-25T09:58:00Z">
        <w:r w:rsidR="00160A41" w:rsidRPr="009E4BD6">
          <w:rPr>
            <w:rFonts w:cs="Helvetica"/>
            <w:sz w:val="20"/>
            <w:szCs w:val="30"/>
          </w:rPr>
          <w:t xml:space="preserve"> ‚</w:t>
        </w:r>
        <w:proofErr w:type="spellStart"/>
        <w:r w:rsidR="00160A41" w:rsidRPr="009E4BD6">
          <w:rPr>
            <w:rFonts w:cs="Helvetica"/>
            <w:sz w:val="20"/>
            <w:szCs w:val="30"/>
          </w:rPr>
          <w:t>an-sich</w:t>
        </w:r>
        <w:proofErr w:type="spellEnd"/>
        <w:r w:rsidR="00160A41" w:rsidRPr="009E4BD6">
          <w:rPr>
            <w:rFonts w:cs="Helvetica"/>
            <w:sz w:val="20"/>
            <w:szCs w:val="30"/>
          </w:rPr>
          <w:t>’</w:t>
        </w:r>
      </w:ins>
      <w:r w:rsidRPr="009E4BD6">
        <w:rPr>
          <w:rFonts w:cs="Helvetica"/>
          <w:sz w:val="20"/>
          <w:szCs w:val="30"/>
        </w:rPr>
        <w:t xml:space="preserve">, sodass erst durch </w:t>
      </w:r>
      <w:r w:rsidR="004F52A0" w:rsidRPr="009E4BD6">
        <w:rPr>
          <w:rFonts w:cs="Helvetica"/>
          <w:sz w:val="20"/>
          <w:szCs w:val="30"/>
        </w:rPr>
        <w:t xml:space="preserve">die zuvor ausgeführte </w:t>
      </w:r>
      <w:proofErr w:type="spellStart"/>
      <w:r w:rsidR="00D12CC5" w:rsidRPr="009E4BD6">
        <w:rPr>
          <w:rFonts w:cs="Helvetica"/>
          <w:sz w:val="20"/>
          <w:szCs w:val="30"/>
        </w:rPr>
        <w:t>In-Beziehung-Setzung</w:t>
      </w:r>
      <w:proofErr w:type="spellEnd"/>
      <w:r w:rsidR="00D12CC5" w:rsidRPr="009E4BD6">
        <w:rPr>
          <w:rFonts w:cs="Helvetica"/>
          <w:sz w:val="20"/>
          <w:szCs w:val="30"/>
        </w:rPr>
        <w:t xml:space="preserve"> </w:t>
      </w:r>
      <w:r w:rsidR="009E4BD6">
        <w:rPr>
          <w:rFonts w:cs="Helvetica"/>
          <w:sz w:val="20"/>
          <w:szCs w:val="30"/>
        </w:rPr>
        <w:t>ihrer</w:t>
      </w:r>
      <w:r w:rsidR="00D12CC5" w:rsidRPr="009E4BD6">
        <w:rPr>
          <w:rFonts w:cs="Helvetica"/>
          <w:sz w:val="20"/>
          <w:szCs w:val="30"/>
        </w:rPr>
        <w:t xml:space="preserve"> </w:t>
      </w:r>
      <w:ins w:id="156"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57"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58"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59"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60"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61"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62"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63"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64"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65"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66"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67" w:author="Christoph Breser" w:date="2016-02-25T09:58:00Z"/>
          <w:rFonts w:cs="Helvetica"/>
          <w:sz w:val="22"/>
          <w:szCs w:val="30"/>
        </w:rPr>
      </w:pPr>
      <w:r>
        <w:rPr>
          <w:rFonts w:cs="Helvetica"/>
          <w:sz w:val="22"/>
          <w:szCs w:val="30"/>
        </w:rPr>
        <w:t xml:space="preserve">Die </w:t>
      </w:r>
      <w:ins w:id="168"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69"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70"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71"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72"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173"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174"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75" w:author="Christoph Breser" w:date="2016-02-25T09:58:00Z">
        <w:r w:rsidR="00EE142D">
          <w:rPr>
            <w:rFonts w:cs="Helvetica"/>
            <w:sz w:val="22"/>
            <w:szCs w:val="30"/>
          </w:rPr>
          <w:t xml:space="preserve">eine </w:t>
        </w:r>
      </w:ins>
      <w:r w:rsidR="00897BB6">
        <w:rPr>
          <w:rFonts w:cs="Helvetica"/>
          <w:sz w:val="22"/>
          <w:szCs w:val="30"/>
        </w:rPr>
        <w:t xml:space="preserve">oder mehrere </w:t>
      </w:r>
      <w:ins w:id="176" w:author="Christoph Breser" w:date="2016-02-25T09:58:00Z">
        <w:r w:rsidR="00EE142D">
          <w:rPr>
            <w:rFonts w:cs="Helvetica"/>
            <w:sz w:val="22"/>
            <w:szCs w:val="30"/>
          </w:rPr>
          <w:t>Referenz</w:t>
        </w:r>
      </w:ins>
      <w:r w:rsidR="00897BB6">
        <w:rPr>
          <w:rFonts w:cs="Helvetica"/>
          <w:sz w:val="22"/>
          <w:szCs w:val="30"/>
        </w:rPr>
        <w:t>en</w:t>
      </w:r>
      <w:ins w:id="177" w:author="Christoph Breser" w:date="2016-02-25T09:58:00Z">
        <w:r w:rsidR="00EE142D">
          <w:rPr>
            <w:rFonts w:cs="Helvetica"/>
            <w:sz w:val="22"/>
            <w:szCs w:val="30"/>
          </w:rPr>
          <w:t xml:space="preserve">, </w:t>
        </w:r>
      </w:ins>
      <w:r w:rsidR="00D12CC5">
        <w:rPr>
          <w:rFonts w:cs="Helvetica"/>
          <w:sz w:val="22"/>
          <w:szCs w:val="30"/>
        </w:rPr>
        <w:t xml:space="preserve">welche die </w:t>
      </w:r>
      <w:ins w:id="178"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179" w:author="Christoph Breser" w:date="2016-02-25T09:58:00Z">
        <w:r w:rsidR="00EE142D">
          <w:rPr>
            <w:rFonts w:cs="Helvetica"/>
            <w:sz w:val="22"/>
            <w:szCs w:val="30"/>
          </w:rPr>
          <w:t>Erkenntnisprozess</w:t>
        </w:r>
      </w:ins>
      <w:r w:rsidR="008C7B75">
        <w:rPr>
          <w:rFonts w:cs="Helvetica"/>
          <w:sz w:val="22"/>
          <w:szCs w:val="30"/>
        </w:rPr>
        <w:t>en</w:t>
      </w:r>
      <w:ins w:id="180"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81" w:author="Christoph Breser" w:date="2016-02-25T09:58:00Z">
        <w:r w:rsidR="00B74F01">
          <w:rPr>
            <w:rFonts w:cs="Helvetica"/>
            <w:sz w:val="22"/>
            <w:szCs w:val="30"/>
          </w:rPr>
          <w:t xml:space="preserve"> </w:t>
        </w:r>
      </w:ins>
      <w:r w:rsidR="009E4BD6">
        <w:rPr>
          <w:rFonts w:cs="Helvetica"/>
          <w:sz w:val="22"/>
          <w:szCs w:val="30"/>
        </w:rPr>
        <w:t>W</w:t>
      </w:r>
      <w:ins w:id="182" w:author="Christoph Breser" w:date="2016-02-25T09:58:00Z">
        <w:r w:rsidR="00FC5116">
          <w:rPr>
            <w:rFonts w:cs="Helvetica"/>
            <w:sz w:val="22"/>
            <w:szCs w:val="30"/>
          </w:rPr>
          <w:t xml:space="preserve">ir </w:t>
        </w:r>
      </w:ins>
      <w:r w:rsidR="00897BB6">
        <w:rPr>
          <w:rFonts w:cs="Helvetica"/>
          <w:sz w:val="22"/>
          <w:szCs w:val="30"/>
        </w:rPr>
        <w:t xml:space="preserve">haben </w:t>
      </w:r>
      <w:ins w:id="183" w:author="Christoph Breser" w:date="2016-02-25T09:58:00Z">
        <w:r w:rsidR="00FC5116">
          <w:rPr>
            <w:rFonts w:cs="Helvetica"/>
            <w:sz w:val="22"/>
            <w:szCs w:val="30"/>
          </w:rPr>
          <w:t xml:space="preserve">uns </w:t>
        </w:r>
      </w:ins>
      <w:r w:rsidR="009E4BD6">
        <w:rPr>
          <w:rFonts w:cs="Helvetica"/>
          <w:sz w:val="22"/>
          <w:szCs w:val="30"/>
        </w:rPr>
        <w:t xml:space="preserve">dazu </w:t>
      </w:r>
      <w:ins w:id="184"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w:t>
        </w:r>
        <w:proofErr w:type="spellStart"/>
        <w:r w:rsidR="00B74F01">
          <w:rPr>
            <w:rFonts w:cs="Helvetica"/>
            <w:i/>
            <w:sz w:val="22"/>
            <w:szCs w:val="30"/>
          </w:rPr>
          <w:t>Latour</w:t>
        </w:r>
        <w:proofErr w:type="spellEnd"/>
        <w:r w:rsidR="00B74F01">
          <w:rPr>
            <w:rFonts w:cs="Helvetica"/>
            <w:i/>
            <w:sz w:val="22"/>
            <w:szCs w:val="30"/>
          </w:rPr>
          <w:t xml:space="preserve">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185" w:author="Christoph Breser" w:date="2016-02-25T09:58:00Z">
        <w:r w:rsidR="00B74F01">
          <w:rPr>
            <w:rFonts w:cs="Helvetica"/>
            <w:sz w:val="22"/>
            <w:szCs w:val="30"/>
          </w:rPr>
          <w:t>die Darstellungsweise</w:t>
        </w:r>
      </w:ins>
      <w:r w:rsidR="009E4BD6">
        <w:rPr>
          <w:rFonts w:cs="Helvetica"/>
          <w:sz w:val="22"/>
          <w:szCs w:val="30"/>
        </w:rPr>
        <w:t>n</w:t>
      </w:r>
      <w:ins w:id="186"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187"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188"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189"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190"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191" w:author="Christoph Breser" w:date="2016-02-25T09:58:00Z">
        <w:r w:rsidR="003B27F8">
          <w:rPr>
            <w:rFonts w:cs="Helvetica"/>
            <w:sz w:val="22"/>
            <w:szCs w:val="30"/>
          </w:rPr>
          <w:t xml:space="preserve"> </w:t>
        </w:r>
      </w:ins>
      <w:r w:rsidR="00D12CC5">
        <w:rPr>
          <w:rFonts w:cs="Helvetica"/>
          <w:sz w:val="22"/>
          <w:szCs w:val="30"/>
        </w:rPr>
        <w:t xml:space="preserve">ist </w:t>
      </w:r>
      <w:ins w:id="192"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3"/>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w:t>
        </w:r>
        <w:proofErr w:type="spellStart"/>
        <w:r w:rsidR="003B27F8">
          <w:rPr>
            <w:rFonts w:cs="Helvetica"/>
            <w:i/>
            <w:sz w:val="22"/>
            <w:szCs w:val="30"/>
            <w:u w:color="386EFF"/>
          </w:rPr>
          <w:t>Latour</w:t>
        </w:r>
        <w:proofErr w:type="spellEnd"/>
        <w:r w:rsidR="003B27F8">
          <w:rPr>
            <w:rFonts w:cs="Helvetica"/>
            <w:i/>
            <w:sz w:val="22"/>
            <w:szCs w:val="30"/>
            <w:u w:color="386EFF"/>
          </w:rPr>
          <w:t xml:space="preserve"> </w:t>
        </w:r>
        <w:r w:rsidR="003B27F8">
          <w:rPr>
            <w:rFonts w:cs="Helvetica"/>
            <w:sz w:val="22"/>
            <w:szCs w:val="30"/>
            <w:u w:color="386EFF"/>
          </w:rPr>
          <w:t xml:space="preserve">sieht Referenz </w:t>
        </w:r>
      </w:ins>
      <w:r w:rsidR="00D12CC5">
        <w:rPr>
          <w:rFonts w:cs="Helvetica"/>
          <w:sz w:val="22"/>
          <w:szCs w:val="30"/>
          <w:u w:color="386EFF"/>
        </w:rPr>
        <w:t xml:space="preserve">hingegen </w:t>
      </w:r>
      <w:ins w:id="198"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199"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00"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01"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02"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03" w:author="Christoph Breser" w:date="2016-02-25T09:58:00Z">
        <w:r w:rsidR="00D12CC5">
          <w:rPr>
            <w:rFonts w:cs="Helvetica"/>
            <w:sz w:val="22"/>
            <w:szCs w:val="30"/>
            <w:u w:color="386EFF"/>
          </w:rPr>
          <w:t xml:space="preserve">(Bruno </w:t>
        </w:r>
        <w:proofErr w:type="spellStart"/>
        <w:r w:rsidR="00D12CC5">
          <w:rPr>
            <w:rFonts w:cs="Helvetica"/>
            <w:sz w:val="22"/>
            <w:szCs w:val="30"/>
            <w:u w:color="386EFF"/>
          </w:rPr>
          <w:t>Latour</w:t>
        </w:r>
        <w:proofErr w:type="spellEnd"/>
        <w:r w:rsidR="00D12CC5">
          <w:rPr>
            <w:rFonts w:cs="Helvetica"/>
            <w:sz w:val="22"/>
            <w:szCs w:val="30"/>
            <w:u w:color="386EFF"/>
          </w:rPr>
          <w:t xml:space="preserve">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04" w:author="Christoph Breser" w:date="2016-02-25T09:58:00Z">
        <w:r w:rsidR="00490BF6">
          <w:rPr>
            <w:rFonts w:cs="Helvetica"/>
            <w:sz w:val="22"/>
            <w:szCs w:val="30"/>
            <w:u w:color="386EFF"/>
          </w:rPr>
          <w:t>Transformation</w:t>
        </w:r>
      </w:ins>
      <w:r w:rsidR="00CE6074">
        <w:rPr>
          <w:rFonts w:cs="Helvetica"/>
          <w:sz w:val="22"/>
          <w:szCs w:val="30"/>
          <w:u w:color="386EFF"/>
        </w:rPr>
        <w:t>s</w:t>
      </w:r>
      <w:ins w:id="205"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proofErr w:type="spellStart"/>
      <w:r w:rsidR="00D12CC5">
        <w:rPr>
          <w:rFonts w:cs="Helvetica"/>
          <w:i/>
          <w:sz w:val="22"/>
          <w:szCs w:val="30"/>
          <w:u w:color="386EFF"/>
        </w:rPr>
        <w:t>Latours</w:t>
      </w:r>
      <w:proofErr w:type="spellEnd"/>
      <w:r w:rsidR="00D12CC5">
        <w:rPr>
          <w:rFonts w:cs="Helvetica"/>
          <w:i/>
          <w:sz w:val="22"/>
          <w:szCs w:val="30"/>
          <w:u w:color="386EFF"/>
        </w:rPr>
        <w:t xml:space="preserve">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06"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07"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08"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09"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10"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11"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12"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213"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214" w:author="Christoph Breser" w:date="2016-02-25T09:58:00Z">
        <w:r w:rsidRPr="00BB0700">
          <w:rPr>
            <w:rFonts w:cs="Helvetica"/>
            <w:sz w:val="20"/>
            <w:szCs w:val="30"/>
          </w:rPr>
          <w:t>intendierte</w:t>
        </w:r>
      </w:ins>
      <w:r w:rsidR="00BB0700">
        <w:rPr>
          <w:rFonts w:cs="Helvetica"/>
          <w:sz w:val="20"/>
          <w:szCs w:val="30"/>
        </w:rPr>
        <w:t>n</w:t>
      </w:r>
      <w:ins w:id="215" w:author="Christoph Breser" w:date="2016-02-25T09:58:00Z">
        <w:r w:rsidRPr="00BB0700">
          <w:rPr>
            <w:rFonts w:cs="Helvetica"/>
            <w:sz w:val="20"/>
            <w:szCs w:val="30"/>
          </w:rPr>
          <w:t xml:space="preserve"> </w:t>
        </w:r>
      </w:ins>
      <w:r w:rsidR="00B566D3">
        <w:rPr>
          <w:rFonts w:cs="Helvetica"/>
          <w:sz w:val="20"/>
          <w:szCs w:val="30"/>
        </w:rPr>
        <w:t xml:space="preserve">Handlung </w:t>
      </w:r>
      <w:ins w:id="216"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4"/>
      </w:r>
      <w:ins w:id="217"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18"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19"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20" w:author="Christoph Breser" w:date="2016-02-25T09:58:00Z">
        <w:r w:rsidR="00630A76" w:rsidRPr="004365ED">
          <w:rPr>
            <w:rFonts w:cs="Helvetica"/>
            <w:sz w:val="22"/>
            <w:szCs w:val="30"/>
          </w:rPr>
          <w:t>Übereinstimmung</w:t>
        </w:r>
      </w:ins>
      <w:r w:rsidR="00607082" w:rsidRPr="004365ED">
        <w:rPr>
          <w:rFonts w:cs="Helvetica"/>
          <w:sz w:val="22"/>
          <w:szCs w:val="30"/>
        </w:rPr>
        <w:t>en</w:t>
      </w:r>
      <w:ins w:id="221"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22"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23"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24"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25"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26" w:author="Christoph Breser" w:date="2016-02-25T09:58:00Z">
        <w:r w:rsidRPr="004365ED">
          <w:rPr>
            <w:rFonts w:cs="Helvetica"/>
            <w:sz w:val="22"/>
            <w:szCs w:val="30"/>
          </w:rPr>
          <w:t>Berücksichtigung anderer</w:t>
        </w:r>
      </w:ins>
      <w:r w:rsidR="004365ED">
        <w:rPr>
          <w:rFonts w:cs="Helvetica"/>
          <w:sz w:val="22"/>
          <w:szCs w:val="30"/>
        </w:rPr>
        <w:t xml:space="preserve"> </w:t>
      </w:r>
      <w:ins w:id="227"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28"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29"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30"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31" w:author="Christoph Breser" w:date="2016-02-25T09:58:00Z">
        <w:r w:rsidRPr="004365ED">
          <w:rPr>
            <w:rFonts w:cs="Helvetica"/>
            <w:sz w:val="22"/>
            <w:szCs w:val="30"/>
          </w:rPr>
          <w:t>getroffen werden</w:t>
        </w:r>
      </w:ins>
      <w:r w:rsidR="00607082" w:rsidRPr="004365ED">
        <w:rPr>
          <w:rFonts w:cs="Helvetica"/>
          <w:sz w:val="22"/>
          <w:szCs w:val="30"/>
        </w:rPr>
        <w:t>.</w:t>
      </w:r>
      <w:ins w:id="232"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33"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34" w:author="Christoph Breser" w:date="2016-02-25T09:58:00Z">
        <w:r w:rsidR="00627F7F" w:rsidRPr="004365ED">
          <w:rPr>
            <w:rFonts w:cs="Helvetica"/>
            <w:sz w:val="22"/>
            <w:szCs w:val="30"/>
          </w:rPr>
          <w:t>ohne der Kenntnis andere</w:t>
        </w:r>
      </w:ins>
      <w:r w:rsidR="00B566D3">
        <w:rPr>
          <w:rFonts w:cs="Helvetica"/>
          <w:sz w:val="22"/>
          <w:szCs w:val="30"/>
        </w:rPr>
        <w:t>r</w:t>
      </w:r>
      <w:ins w:id="235"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proofErr w:type="spellStart"/>
      <w:ins w:id="236" w:author="Christoph Breser" w:date="2016-02-25T09:58:00Z">
        <w:r>
          <w:rPr>
            <w:rFonts w:cs="Helvetica"/>
            <w:i/>
            <w:sz w:val="22"/>
            <w:szCs w:val="30"/>
          </w:rPr>
          <w:t>Latour</w:t>
        </w:r>
        <w:proofErr w:type="spellEnd"/>
        <w:r>
          <w:rPr>
            <w:rFonts w:cs="Helvetica"/>
            <w:i/>
            <w:sz w:val="22"/>
            <w:szCs w:val="30"/>
          </w:rPr>
          <w:t xml:space="preserve"> </w:t>
        </w:r>
        <w:r>
          <w:rPr>
            <w:rFonts w:cs="Helvetica"/>
            <w:sz w:val="22"/>
            <w:szCs w:val="30"/>
          </w:rPr>
          <w:t xml:space="preserve">nach stellt das Skizzenblatt die Architektur </w:t>
        </w:r>
      </w:ins>
      <w:r w:rsidR="004365ED">
        <w:rPr>
          <w:rFonts w:cs="Helvetica"/>
          <w:sz w:val="22"/>
          <w:szCs w:val="30"/>
        </w:rPr>
        <w:t xml:space="preserve">hingegen </w:t>
      </w:r>
      <w:ins w:id="237" w:author="Christoph Breser" w:date="2016-02-25T09:58:00Z">
        <w:r>
          <w:rPr>
            <w:rFonts w:cs="Helvetica"/>
            <w:sz w:val="22"/>
            <w:szCs w:val="30"/>
          </w:rPr>
          <w:t xml:space="preserve">nicht dar, sondern </w:t>
        </w:r>
      </w:ins>
      <w:r w:rsidR="00C86B66">
        <w:rPr>
          <w:rFonts w:cs="Helvetica"/>
          <w:sz w:val="22"/>
          <w:szCs w:val="30"/>
        </w:rPr>
        <w:t xml:space="preserve">repräsentiert </w:t>
      </w:r>
      <w:ins w:id="238" w:author="Christoph Breser" w:date="2016-02-25T09:58:00Z">
        <w:r>
          <w:rPr>
            <w:rFonts w:cs="Helvetica"/>
            <w:sz w:val="22"/>
            <w:szCs w:val="30"/>
          </w:rPr>
          <w:t xml:space="preserve">lediglich </w:t>
        </w:r>
      </w:ins>
      <w:r w:rsidR="00C86B66">
        <w:rPr>
          <w:rFonts w:cs="Helvetica"/>
          <w:sz w:val="22"/>
          <w:szCs w:val="30"/>
        </w:rPr>
        <w:t xml:space="preserve">eine (oder auch mehrere) </w:t>
      </w:r>
      <w:ins w:id="239" w:author="Christoph Breser" w:date="2016-02-25T09:58:00Z">
        <w:r>
          <w:rPr>
            <w:rFonts w:cs="Helvetica"/>
            <w:sz w:val="22"/>
            <w:szCs w:val="30"/>
          </w:rPr>
          <w:t>Idee</w:t>
        </w:r>
      </w:ins>
      <w:r w:rsidR="00C86B66">
        <w:rPr>
          <w:rFonts w:cs="Helvetica"/>
          <w:sz w:val="22"/>
          <w:szCs w:val="30"/>
        </w:rPr>
        <w:t>n</w:t>
      </w:r>
      <w:ins w:id="240"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241"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42" w:author="Christoph Breser" w:date="2016-02-25T09:58:00Z">
        <w:r w:rsidR="00630A76">
          <w:rPr>
            <w:rFonts w:cs="Helvetica"/>
            <w:sz w:val="22"/>
            <w:szCs w:val="30"/>
          </w:rPr>
          <w:t>gleichzeitig reduzier</w:t>
        </w:r>
      </w:ins>
      <w:r w:rsidR="004365ED">
        <w:rPr>
          <w:rFonts w:cs="Helvetica"/>
          <w:sz w:val="22"/>
          <w:szCs w:val="30"/>
        </w:rPr>
        <w:t>enden</w:t>
      </w:r>
      <w:ins w:id="243" w:author="Christoph Breser" w:date="2016-02-25T09:58:00Z">
        <w:r w:rsidR="00630A76">
          <w:rPr>
            <w:rFonts w:cs="Helvetica"/>
            <w:sz w:val="22"/>
            <w:szCs w:val="30"/>
          </w:rPr>
          <w:t xml:space="preserve"> und </w:t>
        </w:r>
        <w:proofErr w:type="spellStart"/>
        <w:r w:rsidR="00630A76">
          <w:rPr>
            <w:rFonts w:cs="Helvetica"/>
            <w:sz w:val="22"/>
            <w:szCs w:val="30"/>
          </w:rPr>
          <w:t>amplifizi</w:t>
        </w:r>
      </w:ins>
      <w:r w:rsidR="004365ED">
        <w:rPr>
          <w:rFonts w:cs="Helvetica"/>
          <w:sz w:val="22"/>
          <w:szCs w:val="30"/>
        </w:rPr>
        <w:t>e</w:t>
      </w:r>
      <w:ins w:id="244" w:author="Christoph Breser" w:date="2016-02-25T09:58:00Z">
        <w:r w:rsidR="00630A76">
          <w:rPr>
            <w:rFonts w:cs="Helvetica"/>
            <w:sz w:val="22"/>
            <w:szCs w:val="30"/>
          </w:rPr>
          <w:t>r</w:t>
        </w:r>
      </w:ins>
      <w:r w:rsidR="004365ED">
        <w:rPr>
          <w:rFonts w:cs="Helvetica"/>
          <w:sz w:val="22"/>
          <w:szCs w:val="30"/>
        </w:rPr>
        <w:t>enden</w:t>
      </w:r>
      <w:proofErr w:type="spellEnd"/>
      <w:ins w:id="245" w:author="Christoph Breser" w:date="2016-02-25T09:58:00Z">
        <w:r w:rsidR="00630A76">
          <w:rPr>
            <w:rFonts w:cs="Helvetica"/>
            <w:sz w:val="22"/>
            <w:szCs w:val="30"/>
          </w:rPr>
          <w:t xml:space="preserve"> </w:t>
        </w:r>
      </w:ins>
      <w:r w:rsidR="004365ED">
        <w:rPr>
          <w:rFonts w:cs="Helvetica"/>
          <w:sz w:val="22"/>
          <w:szCs w:val="30"/>
        </w:rPr>
        <w:t xml:space="preserve">Erkenntnisschritten (Bruno </w:t>
      </w:r>
      <w:proofErr w:type="spellStart"/>
      <w:r w:rsidR="004365ED">
        <w:rPr>
          <w:rFonts w:cs="Helvetica"/>
          <w:sz w:val="22"/>
          <w:szCs w:val="30"/>
        </w:rPr>
        <w:t>Latour</w:t>
      </w:r>
      <w:proofErr w:type="spellEnd"/>
      <w:r w:rsidR="004365ED">
        <w:rPr>
          <w:rFonts w:cs="Helvetica"/>
          <w:sz w:val="22"/>
          <w:szCs w:val="30"/>
        </w:rPr>
        <w:t xml:space="preserve"> 1999)</w:t>
      </w:r>
      <w:r w:rsidR="00C86B66">
        <w:rPr>
          <w:rFonts w:cs="Helvetica"/>
          <w:sz w:val="22"/>
          <w:szCs w:val="30"/>
        </w:rPr>
        <w:t xml:space="preserve">, die sich </w:t>
      </w:r>
      <w:r w:rsidR="004365ED">
        <w:rPr>
          <w:rFonts w:cs="Helvetica"/>
          <w:sz w:val="22"/>
          <w:szCs w:val="30"/>
        </w:rPr>
        <w:t xml:space="preserve">sowohl </w:t>
      </w:r>
      <w:ins w:id="246"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47" w:author="Christoph Breser" w:date="2016-02-25T09:58:00Z">
        <w:r>
          <w:rPr>
            <w:rFonts w:cs="Helvetica"/>
            <w:sz w:val="22"/>
            <w:szCs w:val="30"/>
          </w:rPr>
          <w:t>eine Seite</w:t>
        </w:r>
      </w:ins>
      <w:r w:rsidR="004365ED">
        <w:rPr>
          <w:rFonts w:cs="Helvetica"/>
          <w:sz w:val="22"/>
          <w:szCs w:val="30"/>
        </w:rPr>
        <w:t xml:space="preserve">, als auch </w:t>
      </w:r>
      <w:ins w:id="248"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49"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50"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51" w:author="Christoph Breser" w:date="2016-02-25T09:58:00Z">
        <w:r w:rsidR="00996398">
          <w:rPr>
            <w:rFonts w:cs="Helvetica"/>
            <w:sz w:val="22"/>
            <w:szCs w:val="30"/>
          </w:rPr>
          <w:t xml:space="preserve">keine </w:t>
        </w:r>
      </w:ins>
      <w:r w:rsidR="00DB2735">
        <w:rPr>
          <w:rFonts w:cs="Helvetica"/>
          <w:sz w:val="22"/>
          <w:szCs w:val="30"/>
        </w:rPr>
        <w:t xml:space="preserve">eindeutige </w:t>
      </w:r>
      <w:ins w:id="252"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53"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w:t>
        </w:r>
        <w:proofErr w:type="spellStart"/>
        <w:r w:rsidR="00630A76">
          <w:rPr>
            <w:rFonts w:cs="Helvetica"/>
            <w:sz w:val="22"/>
            <w:szCs w:val="30"/>
          </w:rPr>
          <w:t>Latour</w:t>
        </w:r>
        <w:proofErr w:type="spellEnd"/>
        <w:r w:rsidR="00630A76">
          <w:rPr>
            <w:rFonts w:cs="Helvetica"/>
            <w:sz w:val="22"/>
            <w:szCs w:val="30"/>
          </w:rPr>
          <w:t xml:space="preserve">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proofErr w:type="spellStart"/>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proofErr w:type="spellEnd"/>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54"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55"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56"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57"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58"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59"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60"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61"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62"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63"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64"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65"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66"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67"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5"/>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commentRangeEnd w:id="126"/>
    <w:p w:rsidR="003351B2" w:rsidRDefault="00F040C4" w:rsidP="005D64A9">
      <w:pPr>
        <w:jc w:val="both"/>
        <w:rPr>
          <w:rFonts w:ascii="Arial Unicode MS"/>
          <w:sz w:val="22"/>
          <w:szCs w:val="22"/>
        </w:rPr>
      </w:pPr>
      <w:r>
        <w:rPr>
          <w:rStyle w:val="Kommentarzeichen"/>
          <w:vanish/>
        </w:rPr>
        <w:commentReference w:id="126"/>
      </w:r>
      <w:commentRangeStart w:id="273"/>
      <w:r w:rsidR="005D64A9">
        <w:rPr>
          <w:sz w:val="22"/>
          <w:szCs w:val="28"/>
          <w:lang w:eastAsia="de-DE"/>
        </w:rPr>
        <w:t xml:space="preserve">Die </w:t>
      </w:r>
      <w:r w:rsidR="00C6690C">
        <w:rPr>
          <w:sz w:val="22"/>
          <w:szCs w:val="28"/>
          <w:lang w:eastAsia="de-DE"/>
        </w:rPr>
        <w:t>Verknüpfung</w:t>
      </w:r>
      <w:r w:rsidR="005D64A9">
        <w:rPr>
          <w:sz w:val="22"/>
          <w:szCs w:val="28"/>
          <w:lang w:eastAsia="de-DE"/>
        </w:rPr>
        <w:t xml:space="preserve"> einzelner Archivquellen mit anderen Referenten, wie zum Beispiel mit Archivquellen aus anderen Archiven, wird durch Implementierung unterschiedlicher, XML basierte Standards (</w:t>
      </w:r>
      <w:proofErr w:type="spellStart"/>
      <w:r w:rsidR="005D64A9">
        <w:rPr>
          <w:sz w:val="22"/>
          <w:szCs w:val="28"/>
          <w:lang w:eastAsia="de-DE"/>
        </w:rPr>
        <w:t>Iconclass</w:t>
      </w:r>
      <w:proofErr w:type="spellEnd"/>
      <w:r w:rsidR="005D64A9">
        <w:rPr>
          <w:sz w:val="22"/>
          <w:szCs w:val="28"/>
          <w:lang w:eastAsia="de-DE"/>
        </w:rPr>
        <w:t xml:space="preserve">, </w:t>
      </w:r>
      <w:proofErr w:type="spellStart"/>
      <w:r w:rsidR="005D64A9">
        <w:rPr>
          <w:sz w:val="22"/>
          <w:szCs w:val="28"/>
          <w:lang w:eastAsia="de-DE"/>
        </w:rPr>
        <w:t>DublinCore</w:t>
      </w:r>
      <w:proofErr w:type="spellEnd"/>
      <w:r w:rsidR="005D64A9">
        <w:rPr>
          <w:sz w:val="22"/>
          <w:szCs w:val="28"/>
          <w:lang w:eastAsia="de-DE"/>
        </w:rPr>
        <w:t xml:space="preserve">, etc...) unterstützt. Das Problem XML basierter Standardisierung besteht aber darin, dass es sich nur um eine formale Beschreibung der Datenstruktur handelt. Der Austausch der Daten muss daher für jedes Archiv gesondert programmiert werden. Der Ursprung dieser Problemstellung liegt demnach in der hierarchischen Struktur von XML Dokumenten. </w:t>
      </w:r>
      <w:r w:rsidR="005D64A9">
        <w:rPr>
          <w:rFonts w:ascii="Arial Unicode MS"/>
          <w:sz w:val="22"/>
          <w:szCs w:val="22"/>
        </w:rPr>
        <w:t>Die Gemeinsame Normdatei (GND) umfasst beispielsweise alle Entit</w:t>
      </w:r>
      <w:r w:rsidR="005D64A9">
        <w:rPr>
          <w:sz w:val="22"/>
          <w:szCs w:val="22"/>
        </w:rPr>
        <w:t>ä</w:t>
      </w:r>
      <w:r w:rsidR="005D64A9">
        <w:rPr>
          <w:rFonts w:ascii="Arial Unicode MS"/>
          <w:sz w:val="22"/>
          <w:szCs w:val="22"/>
        </w:rPr>
        <w:t>ten und stellt ein eindeutiges Bezugssystem f</w:t>
      </w:r>
      <w:r w:rsidR="005D64A9">
        <w:rPr>
          <w:sz w:val="22"/>
          <w:szCs w:val="22"/>
        </w:rPr>
        <w:t>ü</w:t>
      </w:r>
      <w:r w:rsidR="005D64A9">
        <w:rPr>
          <w:rFonts w:ascii="Arial Unicode MS"/>
          <w:sz w:val="22"/>
          <w:szCs w:val="22"/>
        </w:rPr>
        <w:t xml:space="preserve">r bibliografische Daten von Bibliotheken, Archive, Museen und dergleichen dar. </w:t>
      </w:r>
      <w:r w:rsidR="003351B2">
        <w:rPr>
          <w:rFonts w:ascii="Arial Unicode MS"/>
          <w:sz w:val="22"/>
          <w:szCs w:val="22"/>
        </w:rPr>
        <w:t>Die Erschlie</w:t>
      </w:r>
      <w:r w:rsidR="003351B2">
        <w:rPr>
          <w:rFonts w:ascii="Arial Unicode MS"/>
          <w:sz w:val="22"/>
          <w:szCs w:val="22"/>
        </w:rPr>
        <w:t>ß</w:t>
      </w:r>
      <w:r w:rsidR="003351B2">
        <w:rPr>
          <w:rFonts w:ascii="Arial Unicode MS"/>
          <w:sz w:val="22"/>
          <w:szCs w:val="22"/>
        </w:rPr>
        <w:t xml:space="preserve">ung der Archivquellen mit ihren Referenten im urbanen Raum wird hier </w:t>
      </w:r>
      <w:r w:rsidR="003351B2">
        <w:rPr>
          <w:rFonts w:ascii="Arial Unicode MS"/>
          <w:sz w:val="22"/>
          <w:szCs w:val="22"/>
        </w:rPr>
        <w:t>ü</w:t>
      </w:r>
      <w:r w:rsidR="003351B2">
        <w:rPr>
          <w:rFonts w:ascii="Arial Unicode MS"/>
          <w:sz w:val="22"/>
          <w:szCs w:val="22"/>
        </w:rPr>
        <w:t xml:space="preserve">ber die Methode des </w:t>
      </w:r>
      <w:proofErr w:type="spellStart"/>
      <w:r w:rsidR="003351B2">
        <w:rPr>
          <w:rFonts w:ascii="Arial Unicode MS"/>
          <w:sz w:val="22"/>
          <w:szCs w:val="22"/>
        </w:rPr>
        <w:t>Geotgging</w:t>
      </w:r>
      <w:proofErr w:type="spellEnd"/>
      <w:r w:rsidR="003351B2">
        <w:rPr>
          <w:rFonts w:ascii="Arial Unicode MS"/>
          <w:sz w:val="22"/>
          <w:szCs w:val="22"/>
        </w:rPr>
        <w:t xml:space="preserve"> vorgeschlagen. Dazu wurden folgende Probleme identifiziert:</w:t>
      </w:r>
    </w:p>
    <w:p w:rsidR="003351B2" w:rsidRDefault="003351B2" w:rsidP="003351B2">
      <w:pPr>
        <w:pStyle w:val="Listenabsatz"/>
        <w:widowControl w:val="0"/>
        <w:numPr>
          <w:ilvl w:val="0"/>
          <w:numId w:val="23"/>
        </w:numPr>
        <w:autoSpaceDE w:val="0"/>
        <w:autoSpaceDN w:val="0"/>
        <w:adjustRightInd w:val="0"/>
        <w:spacing w:after="0"/>
        <w:jc w:val="both"/>
        <w:rPr>
          <w:sz w:val="22"/>
          <w:szCs w:val="28"/>
          <w:lang w:eastAsia="de-DE"/>
        </w:rPr>
      </w:pPr>
      <w:r w:rsidRPr="00E06C90">
        <w:rPr>
          <w:sz w:val="22"/>
          <w:szCs w:val="28"/>
          <w:lang w:eastAsia="de-DE"/>
        </w:rPr>
        <w:t>Welche Software bzw. welche Kombination aus Interface und Datenbank kann diese Anforderung erfüllen?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kann diese Software auf unterschiedlichsten, mobilen Geräten und unabhängig von Betriebssystem, Größe bzw. Bauart verwendet werden?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kann die Flexibilität, Ästhetik und Nützlichkeit des klassischen Skizzenbuchs in eine digitale Applikation verlustfrei überführt werden?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können moderne, ortsbasierte Technologien (</w:t>
      </w:r>
      <w:proofErr w:type="spellStart"/>
      <w:r>
        <w:rPr>
          <w:rFonts w:cs="Helvetica"/>
          <w:sz w:val="22"/>
          <w:szCs w:val="30"/>
        </w:rPr>
        <w:t>location</w:t>
      </w:r>
      <w:proofErr w:type="spellEnd"/>
      <w:r>
        <w:rPr>
          <w:rFonts w:cs="Helvetica"/>
          <w:sz w:val="22"/>
          <w:szCs w:val="30"/>
        </w:rPr>
        <w:t xml:space="preserve"> </w:t>
      </w:r>
      <w:proofErr w:type="spellStart"/>
      <w:r>
        <w:rPr>
          <w:rFonts w:cs="Helvetica"/>
          <w:sz w:val="22"/>
          <w:szCs w:val="30"/>
        </w:rPr>
        <w:t>based</w:t>
      </w:r>
      <w:proofErr w:type="spellEnd"/>
      <w:r>
        <w:rPr>
          <w:rFonts w:cs="Helvetica"/>
          <w:sz w:val="22"/>
          <w:szCs w:val="30"/>
        </w:rPr>
        <w:t xml:space="preserve"> </w:t>
      </w:r>
      <w:proofErr w:type="spellStart"/>
      <w:r>
        <w:rPr>
          <w:rFonts w:cs="Helvetica"/>
          <w:sz w:val="22"/>
          <w:szCs w:val="30"/>
        </w:rPr>
        <w:t>services</w:t>
      </w:r>
      <w:proofErr w:type="spellEnd"/>
      <w:r>
        <w:rPr>
          <w:rFonts w:cs="Helvetica"/>
          <w:sz w:val="22"/>
          <w:szCs w:val="30"/>
        </w:rPr>
        <w:t>) die Entwicklung eines digitalen Skizzenbuchs unterstützen?</w:t>
      </w:r>
    </w:p>
    <w:commentRangeEnd w:id="273"/>
    <w:p w:rsidR="005D64A9" w:rsidRDefault="00995F08" w:rsidP="005D64A9">
      <w:pPr>
        <w:jc w:val="both"/>
        <w:rPr>
          <w:rFonts w:ascii="Arial Unicode MS"/>
          <w:sz w:val="22"/>
          <w:szCs w:val="22"/>
        </w:rPr>
      </w:pPr>
      <w:r>
        <w:rPr>
          <w:rStyle w:val="Kommentarzeichen"/>
          <w:vanish/>
        </w:rPr>
        <w:commentReference w:id="273"/>
      </w:r>
    </w:p>
    <w:p w:rsidR="003351B2" w:rsidRDefault="003351B2">
      <w:pPr>
        <w:rPr>
          <w:b/>
          <w:sz w:val="22"/>
          <w:szCs w:val="28"/>
          <w:u w:val="single"/>
          <w:lang w:eastAsia="de-DE"/>
        </w:rPr>
      </w:pPr>
    </w:p>
    <w:p w:rsidR="003351B2" w:rsidRDefault="003351B2">
      <w:pPr>
        <w:rPr>
          <w:b/>
          <w:sz w:val="22"/>
          <w:szCs w:val="28"/>
          <w:u w:val="single"/>
          <w:lang w:eastAsia="de-DE"/>
        </w:rPr>
      </w:pPr>
    </w:p>
    <w:p w:rsidR="00C97AB3" w:rsidRDefault="00C97AB3">
      <w:pPr>
        <w:rPr>
          <w:b/>
          <w:sz w:val="22"/>
          <w:szCs w:val="28"/>
          <w:u w:val="single"/>
          <w:lang w:eastAsia="de-DE"/>
        </w:rPr>
      </w:pPr>
    </w:p>
    <w:p w:rsidR="003351B2" w:rsidRDefault="003351B2">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74" w:author="Christoph Breser" w:date="2016-02-25T09:58:00Z">
        <w:r>
          <w:rPr>
            <w:b/>
            <w:sz w:val="22"/>
            <w:szCs w:val="28"/>
            <w:u w:val="single"/>
            <w:lang w:eastAsia="de-DE"/>
          </w:rPr>
          <w:t xml:space="preserve"> </w:t>
        </w:r>
      </w:ins>
      <w:r w:rsidR="007342BC">
        <w:rPr>
          <w:b/>
          <w:sz w:val="22"/>
          <w:szCs w:val="28"/>
          <w:u w:val="single"/>
          <w:lang w:eastAsia="de-DE"/>
        </w:rPr>
        <w:t>/</w:t>
      </w:r>
      <w:ins w:id="275" w:author="Christoph Breser" w:date="2016-02-25T09:58:00Z">
        <w:r>
          <w:rPr>
            <w:b/>
            <w:sz w:val="22"/>
            <w:szCs w:val="28"/>
            <w:u w:val="single"/>
            <w:lang w:eastAsia="de-DE"/>
          </w:rPr>
          <w:t xml:space="preserve"> CASE STUDY</w:t>
        </w:r>
      </w:ins>
    </w:p>
    <w:p w:rsidR="00CF2EF7" w:rsidRDefault="00CF2EF7" w:rsidP="00AA3F18">
      <w:pPr>
        <w:jc w:val="both"/>
        <w:rPr>
          <w:sz w:val="22"/>
          <w:szCs w:val="28"/>
          <w:lang w:eastAsia="de-DE"/>
        </w:rPr>
      </w:pPr>
    </w:p>
    <w:p w:rsidR="00CF2EF7" w:rsidRDefault="00CF2EF7" w:rsidP="00CF2EF7">
      <w:pPr>
        <w:jc w:val="both"/>
        <w:rPr>
          <w:sz w:val="22"/>
          <w:szCs w:val="22"/>
        </w:rPr>
      </w:pPr>
      <w:commentRangeStart w:id="276"/>
      <w:r>
        <w:rPr>
          <w:sz w:val="22"/>
          <w:szCs w:val="22"/>
        </w:rPr>
        <w:t>Das Semantische Web (Web 3.0) bietet für unsere Arbeit eine grundlegende Datenstruktur und Funktionsweise. Es handelt sich dabei um eine Web-Technologie, die bei einer Suchabfrage im Browser unterschiedliche Informationen zueinander in Verbindung setzen, diese auswerten und auch deren Bedeutung auslesen kann. Ziel ist es Mensch und Computer besser miteinander kommunizieren zu lassen und auch qualitativ höhere bzw. aussagekräftigere Suchergebnisse zu erzielen.</w:t>
      </w:r>
    </w:p>
    <w:p w:rsidR="00CF2EF7" w:rsidRDefault="00CF2EF7" w:rsidP="00CF2EF7">
      <w:pPr>
        <w:jc w:val="both"/>
        <w:rPr>
          <w:sz w:val="22"/>
          <w:szCs w:val="22"/>
        </w:rPr>
      </w:pPr>
      <w:r>
        <w:rPr>
          <w:sz w:val="22"/>
          <w:szCs w:val="22"/>
        </w:rPr>
        <w:t>Die Eigenschaften von Archivquellen werden zueinander in Beziehung gestellt und auch verwaltet. Der User kann beispielsweise eine genaue Suchabfrage formulieren und die Webstandards, welche die Grundlage für die Sucher im Web bilden, lassen das gewünschte Suchergebnis zu. Die Personalisierung von Inhalten im Internet geht mit dieser neuen Entwicklung einher und neue personalisierte Services zeichnen gleichzeitig ein Bild des/der Nutzers/Nutzerin. Das ‚www’ wird also damit erweitert und Daten sollen einfacher auswertbar und austauschbar werden mit Hilfe von maschinenlesbaren Daten.</w:t>
      </w:r>
    </w:p>
    <w:p w:rsidR="007A0B72" w:rsidRDefault="007A0B72" w:rsidP="00AA3F18">
      <w:pPr>
        <w:jc w:val="both"/>
        <w:rPr>
          <w:sz w:val="22"/>
          <w:szCs w:val="28"/>
          <w:lang w:eastAsia="de-DE"/>
        </w:rPr>
      </w:pPr>
    </w:p>
    <w:commentRangeEnd w:id="276"/>
    <w:p w:rsidR="004F52A0" w:rsidRPr="007A0B72" w:rsidRDefault="00CF2EF7" w:rsidP="00AA3F18">
      <w:pPr>
        <w:jc w:val="both"/>
        <w:rPr>
          <w:b/>
          <w:sz w:val="22"/>
          <w:szCs w:val="28"/>
          <w:lang w:eastAsia="de-DE"/>
        </w:rPr>
      </w:pPr>
      <w:r>
        <w:rPr>
          <w:rStyle w:val="Kommentarzeichen"/>
          <w:vanish/>
        </w:rPr>
        <w:commentReference w:id="276"/>
      </w:r>
      <w:commentRangeStart w:id="277"/>
      <w:r w:rsidR="007A0B72">
        <w:rPr>
          <w:b/>
          <w:sz w:val="22"/>
          <w:szCs w:val="28"/>
          <w:lang w:eastAsia="de-DE"/>
        </w:rPr>
        <w:t xml:space="preserve">1. </w:t>
      </w:r>
      <w:r w:rsidR="007A0B72" w:rsidRPr="007A0B72">
        <w:rPr>
          <w:b/>
          <w:sz w:val="22"/>
          <w:szCs w:val="28"/>
          <w:lang w:eastAsia="de-DE"/>
        </w:rPr>
        <w:t>Das Referenz-Ebenen-Modell als semantische Dankenbank-Lösung</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CB60D4">
        <w:rPr>
          <w:rFonts w:cs="Helvetica"/>
          <w:sz w:val="22"/>
          <w:szCs w:val="30"/>
        </w:rPr>
        <w:t>auch H</w:t>
      </w:r>
      <w:r w:rsidR="007A0B72" w:rsidRPr="006330B3">
        <w:rPr>
          <w:rFonts w:cs="Helvetica"/>
          <w:sz w:val="22"/>
          <w:szCs w:val="30"/>
        </w:rPr>
        <w:t>yb</w:t>
      </w:r>
      <w:r w:rsidR="001C7186" w:rsidRPr="006330B3">
        <w:rPr>
          <w:rFonts w:cs="Helvetica"/>
          <w:sz w:val="22"/>
          <w:szCs w:val="30"/>
        </w:rPr>
        <w:t>ride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CB60D4">
        <w:rPr>
          <w:rFonts w:cs="Helvetica"/>
          <w:sz w:val="22"/>
          <w:szCs w:val="30"/>
        </w:rPr>
        <w:t>nach Form oder Materialität</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 xml:space="preserve">nach </w:t>
      </w:r>
      <w:r w:rsidR="00CB60D4">
        <w:rPr>
          <w:rFonts w:cs="Helvetica"/>
          <w:sz w:val="22"/>
          <w:szCs w:val="30"/>
        </w:rPr>
        <w:t xml:space="preserve">den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CB60D4">
        <w:rPr>
          <w:rFonts w:cs="Helvetica"/>
          <w:sz w:val="22"/>
          <w:szCs w:val="30"/>
        </w:rPr>
        <w:t xml:space="preserve">bzw. </w:t>
      </w:r>
      <w:r w:rsidR="000E7170">
        <w:rPr>
          <w:rFonts w:cs="Helvetica"/>
          <w:sz w:val="22"/>
          <w:szCs w:val="30"/>
        </w:rPr>
        <w:t xml:space="preserve">zu </w:t>
      </w:r>
      <w:r w:rsidR="00CB60D4">
        <w:rPr>
          <w:rFonts w:cs="Helvetica"/>
          <w:sz w:val="22"/>
          <w:szCs w:val="30"/>
        </w:rPr>
        <w:t>externe</w:t>
      </w:r>
      <w:r w:rsidR="007342BC" w:rsidRPr="006330B3">
        <w:rPr>
          <w:rFonts w:cs="Helvetica"/>
          <w:sz w:val="22"/>
          <w:szCs w:val="30"/>
        </w:rPr>
        <w:t>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CB60D4">
        <w:rPr>
          <w:rFonts w:cs="Helvetica"/>
          <w:sz w:val="22"/>
          <w:szCs w:val="30"/>
          <w:u w:color="386EFF"/>
        </w:rPr>
        <w:t>Archivquellen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6"/>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CF2EF7" w:rsidRDefault="00CF2EF7" w:rsidP="00CF2EF7">
      <w:pPr>
        <w:jc w:val="both"/>
        <w:rPr>
          <w:sz w:val="22"/>
          <w:szCs w:val="28"/>
          <w:lang w:eastAsia="de-DE"/>
        </w:rPr>
      </w:pPr>
      <w:r>
        <w:rPr>
          <w:sz w:val="22"/>
          <w:szCs w:val="28"/>
          <w:lang w:eastAsia="de-D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rsidR="00CF2EF7" w:rsidRPr="0082002D" w:rsidRDefault="00CF2EF7" w:rsidP="00CF2EF7">
      <w:pPr>
        <w:jc w:val="both"/>
        <w:rPr>
          <w:color w:val="FF0000"/>
          <w:sz w:val="22"/>
          <w:szCs w:val="28"/>
          <w:lang w:eastAsia="de-DE"/>
        </w:rPr>
      </w:pPr>
      <w:r w:rsidRPr="0082002D">
        <w:rPr>
          <w:color w:val="FF0000"/>
          <w:sz w:val="22"/>
          <w:szCs w:val="28"/>
          <w:lang w:eastAsia="de-DE"/>
        </w:rPr>
        <w:t xml:space="preserve">[Skizze Datenmodell – kommt noch] </w:t>
      </w:r>
    </w:p>
    <w:p w:rsidR="00CF2EF7" w:rsidRDefault="00CF2EF7" w:rsidP="00CF2EF7">
      <w:pPr>
        <w:jc w:val="both"/>
        <w:rPr>
          <w:sz w:val="22"/>
          <w:szCs w:val="28"/>
          <w:lang w:eastAsia="de-DE"/>
        </w:rPr>
      </w:pPr>
      <w:r>
        <w:rPr>
          <w:sz w:val="22"/>
          <w:szCs w:val="28"/>
          <w:lang w:eastAsia="de-DE"/>
        </w:rPr>
        <w:t xml:space="preserve">Diese sind hierarchisch gegliedert und erweiterten die Metadaten um andere Quellen (Medialisierung und Idee bzw. Kommunikation und Interpretation) sowie um Beziehungen, die immaterielle Eigenschaften wie Prozesse und Handlungen abbilden.  </w:t>
      </w:r>
    </w:p>
    <w:p w:rsidR="00F0275B" w:rsidRDefault="00F0275B">
      <w:pPr>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w:t>
      </w:r>
      <w:proofErr w:type="spellStart"/>
      <w:r w:rsidR="00B44D73">
        <w:rPr>
          <w:b/>
          <w:sz w:val="22"/>
          <w:szCs w:val="28"/>
          <w:lang w:eastAsia="de-DE"/>
        </w:rPr>
        <w:t>Case</w:t>
      </w:r>
      <w:proofErr w:type="spellEnd"/>
      <w:r w:rsidR="00B44D73">
        <w:rPr>
          <w:b/>
          <w:sz w:val="22"/>
          <w:szCs w:val="28"/>
          <w:lang w:eastAsia="de-DE"/>
        </w:rPr>
        <w:t xml:space="preserve"> </w:t>
      </w:r>
      <w:proofErr w:type="spellStart"/>
      <w:r w:rsidR="00B44D73">
        <w:rPr>
          <w:b/>
          <w:sz w:val="22"/>
          <w:szCs w:val="28"/>
          <w:lang w:eastAsia="de-DE"/>
        </w:rPr>
        <w:t>Study</w:t>
      </w:r>
      <w:proofErr w:type="spellEnd"/>
      <w:r w:rsidR="00B44D73">
        <w:rPr>
          <w:b/>
          <w:sz w:val="22"/>
          <w:szCs w:val="28"/>
          <w:lang w:eastAsia="de-DE"/>
        </w:rPr>
        <w:t>)</w:t>
      </w:r>
    </w:p>
    <w:p w:rsidR="00B44D73" w:rsidRDefault="00B44D73"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D03CD7" w:rsidRDefault="00D03CD7" w:rsidP="00D03CD7">
      <w:pPr>
        <w:jc w:val="both"/>
        <w:rPr>
          <w:sz w:val="22"/>
          <w:szCs w:val="28"/>
          <w:lang w:eastAsia="de-DE"/>
        </w:rPr>
      </w:pPr>
      <w:r>
        <w:rPr>
          <w:sz w:val="22"/>
          <w:szCs w:val="28"/>
          <w:lang w:eastAsia="de-DE"/>
        </w:rPr>
        <w:t xml:space="preserve">Die Vernetzung </w:t>
      </w:r>
      <w:r w:rsidR="001D55A4">
        <w:rPr>
          <w:sz w:val="22"/>
          <w:szCs w:val="28"/>
          <w:lang w:eastAsia="de-DE"/>
        </w:rPr>
        <w:t xml:space="preserve">der </w:t>
      </w:r>
      <w:r>
        <w:rPr>
          <w:sz w:val="22"/>
          <w:szCs w:val="28"/>
          <w:lang w:eastAsia="de-DE"/>
        </w:rPr>
        <w:t xml:space="preserve">bis zu 150 Jahre alten Archivquellen mit den Orten ihrer Aufnahme </w:t>
      </w:r>
      <w:r w:rsidR="001D55A4">
        <w:rPr>
          <w:sz w:val="22"/>
          <w:szCs w:val="28"/>
          <w:lang w:eastAsia="de-DE"/>
        </w:rPr>
        <w:t xml:space="preserve">im urbanen Raum </w:t>
      </w:r>
      <w:r>
        <w:rPr>
          <w:sz w:val="22"/>
          <w:szCs w:val="28"/>
          <w:lang w:eastAsia="de-DE"/>
        </w:rPr>
        <w:t xml:space="preserve">wird </w:t>
      </w:r>
      <w:r w:rsidR="00CB60D4">
        <w:rPr>
          <w:sz w:val="22"/>
          <w:szCs w:val="28"/>
          <w:lang w:eastAsia="de-DE"/>
        </w:rPr>
        <w:t xml:space="preserve">durch moderne Informationstechnologien und </w:t>
      </w:r>
      <w:r>
        <w:rPr>
          <w:sz w:val="22"/>
          <w:szCs w:val="28"/>
          <w:lang w:eastAsia="de-DE"/>
        </w:rPr>
        <w:t xml:space="preserve">zwei </w:t>
      </w:r>
      <w:r w:rsidR="001D55A4">
        <w:rPr>
          <w:sz w:val="22"/>
          <w:szCs w:val="28"/>
          <w:lang w:eastAsia="de-DE"/>
        </w:rPr>
        <w:t>wesentliche</w:t>
      </w:r>
      <w:r w:rsidR="00CB60D4">
        <w:rPr>
          <w:sz w:val="22"/>
          <w:szCs w:val="28"/>
          <w:lang w:eastAsia="de-DE"/>
        </w:rPr>
        <w:t>n</w:t>
      </w:r>
      <w:r w:rsidR="001D55A4">
        <w:rPr>
          <w:sz w:val="22"/>
          <w:szCs w:val="28"/>
          <w:lang w:eastAsia="de-DE"/>
        </w:rPr>
        <w:t xml:space="preserve"> Aspekte</w:t>
      </w:r>
      <w:r w:rsidR="00CB60D4">
        <w:rPr>
          <w:sz w:val="22"/>
          <w:szCs w:val="28"/>
          <w:lang w:eastAsia="de-DE"/>
        </w:rPr>
        <w:t>n</w:t>
      </w:r>
      <w:r w:rsidR="001D55A4">
        <w:rPr>
          <w:sz w:val="22"/>
          <w:szCs w:val="28"/>
          <w:lang w:eastAsia="de-DE"/>
        </w:rPr>
        <w:t xml:space="preserve"> begleitet:</w:t>
      </w:r>
    </w:p>
    <w:p w:rsidR="00D03CD7" w:rsidRDefault="00D03CD7" w:rsidP="00D03CD7">
      <w:pPr>
        <w:pStyle w:val="Listenabsatz"/>
        <w:numPr>
          <w:ilvl w:val="0"/>
          <w:numId w:val="24"/>
        </w:numPr>
        <w:jc w:val="both"/>
        <w:rPr>
          <w:sz w:val="22"/>
          <w:szCs w:val="28"/>
          <w:lang w:eastAsia="de-DE"/>
        </w:rPr>
      </w:pPr>
      <w:r w:rsidRPr="00E06C90">
        <w:rPr>
          <w:sz w:val="22"/>
          <w:szCs w:val="28"/>
          <w:lang w:eastAsia="de-DE"/>
        </w:rPr>
        <w:t xml:space="preserve">Das Archiv kann zukünftig </w:t>
      </w:r>
      <w:r w:rsidR="001D55A4">
        <w:rPr>
          <w:sz w:val="22"/>
          <w:szCs w:val="28"/>
          <w:lang w:eastAsia="de-DE"/>
        </w:rPr>
        <w:t>digital mit</w:t>
      </w:r>
      <w:r w:rsidRPr="00E06C90">
        <w:rPr>
          <w:sz w:val="22"/>
          <w:szCs w:val="28"/>
          <w:lang w:eastAsia="de-DE"/>
        </w:rPr>
        <w:t xml:space="preserve">genommen werden. </w:t>
      </w:r>
      <w:r w:rsidR="001D55A4">
        <w:rPr>
          <w:sz w:val="22"/>
          <w:szCs w:val="28"/>
          <w:lang w:eastAsia="de-DE"/>
        </w:rPr>
        <w:t xml:space="preserve">Dies ermöglich </w:t>
      </w:r>
      <w:r w:rsidRPr="00E06C90">
        <w:rPr>
          <w:sz w:val="22"/>
          <w:szCs w:val="28"/>
          <w:lang w:eastAsia="de-DE"/>
        </w:rPr>
        <w:t>Verbesserung</w:t>
      </w:r>
      <w:r w:rsidR="001D55A4">
        <w:rPr>
          <w:sz w:val="22"/>
          <w:szCs w:val="28"/>
          <w:lang w:eastAsia="de-DE"/>
        </w:rPr>
        <w:t>en</w:t>
      </w:r>
      <w:r w:rsidRPr="00E06C90">
        <w:rPr>
          <w:sz w:val="22"/>
          <w:szCs w:val="28"/>
          <w:lang w:eastAsia="de-DE"/>
        </w:rPr>
        <w:t xml:space="preserve"> </w:t>
      </w:r>
      <w:r w:rsidR="001D55A4">
        <w:rPr>
          <w:sz w:val="22"/>
          <w:szCs w:val="28"/>
          <w:lang w:eastAsia="de-DE"/>
        </w:rPr>
        <w:t xml:space="preserve">hinsichtlich von </w:t>
      </w:r>
      <w:r w:rsidRPr="00E06C90">
        <w:rPr>
          <w:sz w:val="22"/>
          <w:szCs w:val="28"/>
          <w:lang w:eastAsia="de-DE"/>
        </w:rPr>
        <w:t>Vergleich</w:t>
      </w:r>
      <w:r w:rsidR="001D55A4">
        <w:rPr>
          <w:sz w:val="22"/>
          <w:szCs w:val="28"/>
          <w:lang w:eastAsia="de-DE"/>
        </w:rPr>
        <w:t xml:space="preserve">en mit den </w:t>
      </w:r>
      <w:r w:rsidR="00CB60D4">
        <w:rPr>
          <w:sz w:val="22"/>
          <w:szCs w:val="28"/>
          <w:lang w:eastAsia="de-DE"/>
        </w:rPr>
        <w:t>Vorbildern (</w:t>
      </w:r>
      <w:r w:rsidR="001D55A4">
        <w:rPr>
          <w:sz w:val="22"/>
          <w:szCs w:val="28"/>
          <w:lang w:eastAsia="de-DE"/>
        </w:rPr>
        <w:t>materiellen Referenten</w:t>
      </w:r>
      <w:r w:rsidR="00CB60D4">
        <w:rPr>
          <w:sz w:val="22"/>
          <w:szCs w:val="28"/>
          <w:lang w:eastAsia="de-DE"/>
        </w:rPr>
        <w:t>)</w:t>
      </w:r>
      <w:r w:rsidRPr="00E06C90">
        <w:rPr>
          <w:sz w:val="22"/>
          <w:szCs w:val="28"/>
          <w:lang w:eastAsia="de-DE"/>
        </w:rPr>
        <w:t xml:space="preserve"> </w:t>
      </w:r>
      <w:r w:rsidR="00CB60D4">
        <w:rPr>
          <w:sz w:val="22"/>
          <w:szCs w:val="28"/>
          <w:lang w:eastAsia="de-DE"/>
        </w:rPr>
        <w:t xml:space="preserve">im urbanen Raum, sowie </w:t>
      </w:r>
      <w:r w:rsidR="001D55A4">
        <w:rPr>
          <w:sz w:val="22"/>
          <w:szCs w:val="28"/>
          <w:lang w:eastAsia="de-DE"/>
        </w:rPr>
        <w:t>Suchmöglichkeiten und Vernetzung</w:t>
      </w:r>
      <w:r w:rsidR="00CB60D4">
        <w:rPr>
          <w:sz w:val="22"/>
          <w:szCs w:val="28"/>
          <w:lang w:eastAsia="de-DE"/>
        </w:rPr>
        <w:t>en</w:t>
      </w:r>
      <w:r w:rsidR="001D55A4">
        <w:rPr>
          <w:sz w:val="22"/>
          <w:szCs w:val="28"/>
          <w:lang w:eastAsia="de-DE"/>
        </w:rPr>
        <w:t xml:space="preserve"> mit anderen Archivquellen</w:t>
      </w:r>
      <w:r w:rsidRPr="00E06C90">
        <w:rPr>
          <w:sz w:val="22"/>
          <w:szCs w:val="28"/>
          <w:lang w:eastAsia="de-DE"/>
        </w:rPr>
        <w:t>.</w:t>
      </w:r>
    </w:p>
    <w:p w:rsidR="00D03CD7" w:rsidRDefault="00D03CD7" w:rsidP="00D03CD7">
      <w:pPr>
        <w:pStyle w:val="Listenabsatz"/>
        <w:numPr>
          <w:ilvl w:val="0"/>
          <w:numId w:val="24"/>
        </w:numPr>
        <w:jc w:val="both"/>
        <w:rPr>
          <w:sz w:val="22"/>
          <w:szCs w:val="28"/>
          <w:lang w:eastAsia="de-DE"/>
        </w:rPr>
      </w:pPr>
      <w:r>
        <w:rPr>
          <w:sz w:val="22"/>
          <w:szCs w:val="28"/>
          <w:lang w:eastAsia="de-DE"/>
        </w:rPr>
        <w:t xml:space="preserve">Die Suche wird </w:t>
      </w:r>
      <w:r w:rsidR="001D55A4">
        <w:rPr>
          <w:sz w:val="22"/>
          <w:szCs w:val="28"/>
          <w:lang w:eastAsia="de-DE"/>
        </w:rPr>
        <w:t xml:space="preserve">dabei </w:t>
      </w:r>
      <w:r>
        <w:rPr>
          <w:sz w:val="22"/>
          <w:szCs w:val="28"/>
          <w:lang w:eastAsia="de-DE"/>
        </w:rPr>
        <w:t xml:space="preserve">nicht nur </w:t>
      </w:r>
      <w:r w:rsidR="001D55A4">
        <w:rPr>
          <w:sz w:val="22"/>
          <w:szCs w:val="28"/>
          <w:lang w:eastAsia="de-DE"/>
        </w:rPr>
        <w:t>durch Metadaten und Beschreibungen ermöglicht</w:t>
      </w:r>
      <w:r>
        <w:rPr>
          <w:sz w:val="22"/>
          <w:szCs w:val="28"/>
          <w:lang w:eastAsia="de-DE"/>
        </w:rPr>
        <w:t xml:space="preserve"> sondern </w:t>
      </w:r>
      <w:r w:rsidR="001D55A4">
        <w:rPr>
          <w:sz w:val="22"/>
          <w:szCs w:val="28"/>
          <w:lang w:eastAsia="de-DE"/>
        </w:rPr>
        <w:t xml:space="preserve">auch durch </w:t>
      </w:r>
      <w:r>
        <w:rPr>
          <w:sz w:val="22"/>
          <w:szCs w:val="28"/>
          <w:lang w:eastAsia="de-DE"/>
        </w:rPr>
        <w:t xml:space="preserve">Beziehungen </w:t>
      </w:r>
      <w:r w:rsidR="00CB60D4">
        <w:rPr>
          <w:sz w:val="22"/>
          <w:szCs w:val="28"/>
          <w:lang w:eastAsia="de-DE"/>
        </w:rPr>
        <w:t xml:space="preserve">zwischen den Archivquellen </w:t>
      </w:r>
      <w:r>
        <w:rPr>
          <w:sz w:val="22"/>
          <w:szCs w:val="28"/>
          <w:lang w:eastAsia="de-DE"/>
        </w:rPr>
        <w:t>erweitert, was wir als Vorstufe zur semantischen Suche</w:t>
      </w:r>
      <w:r w:rsidR="001D55A4">
        <w:rPr>
          <w:sz w:val="22"/>
          <w:szCs w:val="28"/>
          <w:lang w:eastAsia="de-DE"/>
        </w:rPr>
        <w:t xml:space="preserve"> </w:t>
      </w:r>
      <w:r>
        <w:rPr>
          <w:sz w:val="22"/>
          <w:szCs w:val="28"/>
          <w:lang w:eastAsia="de-DE"/>
        </w:rPr>
        <w:t xml:space="preserve">definieren. </w:t>
      </w:r>
    </w:p>
    <w:p w:rsidR="00D03CD7" w:rsidRDefault="00D03CD7" w:rsidP="00D03CD7">
      <w:pPr>
        <w:jc w:val="both"/>
        <w:rPr>
          <w:sz w:val="22"/>
          <w:szCs w:val="28"/>
          <w:lang w:eastAsia="de-DE"/>
        </w:rPr>
      </w:pPr>
      <w:r>
        <w:rPr>
          <w:sz w:val="22"/>
          <w:szCs w:val="28"/>
          <w:lang w:eastAsia="de-DE"/>
        </w:rPr>
        <w:t xml:space="preserve">In </w:t>
      </w:r>
      <w:r w:rsidR="001D55A4">
        <w:rPr>
          <w:sz w:val="22"/>
          <w:szCs w:val="28"/>
          <w:lang w:eastAsia="de-DE"/>
        </w:rPr>
        <w:t>einer semi-digitalen Prototyp-</w:t>
      </w:r>
      <w:r>
        <w:rPr>
          <w:sz w:val="22"/>
          <w:szCs w:val="28"/>
          <w:lang w:eastAsia="de-DE"/>
        </w:rPr>
        <w:t xml:space="preserve">Version wurden aus den spezifischen Suchen </w:t>
      </w:r>
      <w:r w:rsidR="001D55A4">
        <w:rPr>
          <w:sz w:val="22"/>
          <w:szCs w:val="28"/>
          <w:lang w:eastAsia="de-DE"/>
        </w:rPr>
        <w:t>neue Skizzenbücher generiert.</w:t>
      </w:r>
      <w:r>
        <w:rPr>
          <w:sz w:val="22"/>
          <w:szCs w:val="28"/>
          <w:lang w:eastAsia="de-DE"/>
        </w:rPr>
        <w:t xml:space="preserve"> </w:t>
      </w:r>
      <w:r w:rsidR="001D55A4">
        <w:rPr>
          <w:sz w:val="22"/>
          <w:szCs w:val="28"/>
          <w:lang w:eastAsia="de-DE"/>
        </w:rPr>
        <w:t xml:space="preserve">Die Skizzenbücher enthalten dann </w:t>
      </w:r>
      <w:r>
        <w:rPr>
          <w:sz w:val="22"/>
          <w:szCs w:val="28"/>
          <w:lang w:eastAsia="de-DE"/>
        </w:rPr>
        <w:t xml:space="preserve">eine Zusammenstellung </w:t>
      </w:r>
      <w:r w:rsidR="001D55A4">
        <w:rPr>
          <w:sz w:val="22"/>
          <w:szCs w:val="28"/>
          <w:lang w:eastAsia="de-DE"/>
        </w:rPr>
        <w:t>von Archivq</w:t>
      </w:r>
      <w:r>
        <w:rPr>
          <w:sz w:val="22"/>
          <w:szCs w:val="28"/>
          <w:lang w:eastAsia="de-DE"/>
        </w:rPr>
        <w:t xml:space="preserve">uellen </w:t>
      </w:r>
      <w:r w:rsidR="001D55A4">
        <w:rPr>
          <w:sz w:val="22"/>
          <w:szCs w:val="28"/>
          <w:lang w:eastAsia="de-DE"/>
        </w:rPr>
        <w:t xml:space="preserve">aus dem </w:t>
      </w:r>
      <w:proofErr w:type="spellStart"/>
      <w:r w:rsidR="001D55A4">
        <w:rPr>
          <w:sz w:val="22"/>
          <w:szCs w:val="28"/>
          <w:lang w:eastAsia="de-DE"/>
        </w:rPr>
        <w:t>Geymüller-Archiv</w:t>
      </w:r>
      <w:proofErr w:type="spellEnd"/>
      <w:r w:rsidR="001D55A4">
        <w:rPr>
          <w:sz w:val="22"/>
          <w:szCs w:val="28"/>
          <w:lang w:eastAsia="de-DE"/>
        </w:rPr>
        <w:t xml:space="preserve"> und aus anderen Archiven.</w:t>
      </w:r>
      <w:r>
        <w:rPr>
          <w:sz w:val="22"/>
          <w:szCs w:val="28"/>
          <w:lang w:eastAsia="de-DE"/>
        </w:rPr>
        <w:t xml:space="preserve"> </w:t>
      </w:r>
      <w:r w:rsidR="001D55A4">
        <w:rPr>
          <w:sz w:val="22"/>
          <w:szCs w:val="28"/>
          <w:lang w:eastAsia="de-DE"/>
        </w:rPr>
        <w:t xml:space="preserve">Sie dienen </w:t>
      </w:r>
      <w:r>
        <w:rPr>
          <w:sz w:val="22"/>
          <w:szCs w:val="28"/>
          <w:lang w:eastAsia="de-DE"/>
        </w:rPr>
        <w:t>als Ausgangs</w:t>
      </w:r>
      <w:r w:rsidR="001D55A4">
        <w:rPr>
          <w:sz w:val="22"/>
          <w:szCs w:val="28"/>
          <w:lang w:eastAsia="de-DE"/>
        </w:rPr>
        <w:t>punkt für weitere Bearbeitungen</w:t>
      </w:r>
      <w:r>
        <w:rPr>
          <w:sz w:val="22"/>
          <w:szCs w:val="28"/>
          <w:lang w:eastAsia="de-DE"/>
        </w:rPr>
        <w:t xml:space="preserve">. </w:t>
      </w:r>
    </w:p>
    <w:p w:rsidR="00D03CD7" w:rsidRDefault="00D03CD7" w:rsidP="00D03CD7">
      <w:pPr>
        <w:pStyle w:val="Listenabsatz"/>
        <w:numPr>
          <w:ilvl w:val="0"/>
          <w:numId w:val="24"/>
        </w:numPr>
        <w:jc w:val="both"/>
        <w:rPr>
          <w:sz w:val="22"/>
          <w:szCs w:val="28"/>
          <w:lang w:eastAsia="de-DE"/>
        </w:rPr>
      </w:pPr>
      <w:r w:rsidRPr="00E06C90">
        <w:rPr>
          <w:sz w:val="22"/>
          <w:szCs w:val="28"/>
          <w:lang w:eastAsia="de-DE"/>
        </w:rPr>
        <w:t xml:space="preserve">Ein semi-analoges Skizzenbuch hat </w:t>
      </w:r>
      <w:r w:rsidR="00CB60D4">
        <w:rPr>
          <w:sz w:val="22"/>
          <w:szCs w:val="28"/>
          <w:lang w:eastAsia="de-DE"/>
        </w:rPr>
        <w:t xml:space="preserve">jedoch </w:t>
      </w:r>
      <w:r w:rsidRPr="00E06C90">
        <w:rPr>
          <w:sz w:val="22"/>
          <w:szCs w:val="28"/>
          <w:lang w:eastAsia="de-DE"/>
        </w:rPr>
        <w:t>de</w:t>
      </w:r>
      <w:r w:rsidR="001D55A4">
        <w:rPr>
          <w:sz w:val="22"/>
          <w:szCs w:val="28"/>
          <w:lang w:eastAsia="de-DE"/>
        </w:rPr>
        <w:t>n Nachteil, dass die Daten aus Archivq</w:t>
      </w:r>
      <w:r w:rsidRPr="00E06C90">
        <w:rPr>
          <w:sz w:val="22"/>
          <w:szCs w:val="28"/>
          <w:lang w:eastAsia="de-DE"/>
        </w:rPr>
        <w:t xml:space="preserve">uellen </w:t>
      </w:r>
      <w:r w:rsidR="001D55A4">
        <w:rPr>
          <w:sz w:val="22"/>
          <w:szCs w:val="28"/>
          <w:lang w:eastAsia="de-DE"/>
        </w:rPr>
        <w:t xml:space="preserve">bzw. dem Archiv selbst </w:t>
      </w:r>
      <w:r w:rsidRPr="00E06C90">
        <w:rPr>
          <w:sz w:val="22"/>
          <w:szCs w:val="28"/>
          <w:lang w:eastAsia="de-DE"/>
        </w:rPr>
        <w:t>nur zu einem bestimmten Zeitpunkt erstellt werden. Darüber hinaus können neue Informationen, die von Forschern erarbeitet werden, wieder nur durch Digitalisierung  in das Archiv eingegliedert werden.</w:t>
      </w:r>
    </w:p>
    <w:p w:rsidR="00D03CD7" w:rsidRDefault="00D03CD7" w:rsidP="00D03CD7">
      <w:pPr>
        <w:pStyle w:val="Listenabsatz"/>
        <w:numPr>
          <w:ilvl w:val="0"/>
          <w:numId w:val="24"/>
        </w:numPr>
        <w:jc w:val="both"/>
        <w:rPr>
          <w:sz w:val="22"/>
          <w:szCs w:val="28"/>
          <w:lang w:eastAsia="de-DE"/>
        </w:rPr>
      </w:pPr>
      <w:r>
        <w:rPr>
          <w:sz w:val="22"/>
          <w:szCs w:val="28"/>
          <w:lang w:eastAsia="de-DE"/>
        </w:rPr>
        <w:t>Durch ein digitale</w:t>
      </w:r>
      <w:r w:rsidR="008B4AEE">
        <w:rPr>
          <w:sz w:val="22"/>
          <w:szCs w:val="28"/>
          <w:lang w:eastAsia="de-DE"/>
        </w:rPr>
        <w:t xml:space="preserve">s Skizzenbuch (auf einem </w:t>
      </w:r>
      <w:proofErr w:type="spellStart"/>
      <w:r w:rsidR="008B4AEE">
        <w:rPr>
          <w:sz w:val="22"/>
          <w:szCs w:val="28"/>
          <w:lang w:eastAsia="de-DE"/>
        </w:rPr>
        <w:t>Tablet/</w:t>
      </w:r>
      <w:r>
        <w:rPr>
          <w:sz w:val="22"/>
          <w:szCs w:val="28"/>
          <w:lang w:eastAsia="de-DE"/>
        </w:rPr>
        <w:t>Smartphone</w:t>
      </w:r>
      <w:proofErr w:type="spellEnd"/>
      <w:r>
        <w:rPr>
          <w:sz w:val="22"/>
          <w:szCs w:val="28"/>
          <w:lang w:eastAsia="de-DE"/>
        </w:rPr>
        <w:t xml:space="preserve"> als Web-Applikation benutzbar) können Informationen, Skizzen, Fotos, Beschreibungen (siehe Punkt 1.) dem Archiv bzw. den bestehenden </w:t>
      </w:r>
      <w:r w:rsidR="008B4AEE">
        <w:rPr>
          <w:sz w:val="22"/>
          <w:szCs w:val="28"/>
          <w:lang w:eastAsia="de-DE"/>
        </w:rPr>
        <w:t xml:space="preserve">Archivquellen </w:t>
      </w:r>
      <w:r>
        <w:rPr>
          <w:sz w:val="22"/>
          <w:szCs w:val="28"/>
          <w:lang w:eastAsia="de-DE"/>
        </w:rPr>
        <w:t xml:space="preserve">zugeordnet werden. Dies wird in diesem Projekt auch für Beziehungen ermöglicht, da die technische Umsetzung (als Graphendaten mit RDF </w:t>
      </w:r>
      <w:proofErr w:type="spellStart"/>
      <w:r>
        <w:rPr>
          <w:sz w:val="22"/>
          <w:szCs w:val="28"/>
          <w:lang w:eastAsia="de-DE"/>
        </w:rPr>
        <w:t>Triplets</w:t>
      </w:r>
      <w:proofErr w:type="spellEnd"/>
      <w:r>
        <w:rPr>
          <w:sz w:val="22"/>
          <w:szCs w:val="28"/>
          <w:lang w:eastAsia="de-DE"/>
        </w:rPr>
        <w:t xml:space="preserve">) dem keine Grenzen setzt (wie etwa die Umsetzung in klassischen, relational modellierten Datenbanken). </w:t>
      </w:r>
    </w:p>
    <w:p w:rsidR="008B4AEE" w:rsidRDefault="00D03CD7" w:rsidP="00D03CD7">
      <w:pPr>
        <w:ind w:left="360"/>
        <w:jc w:val="both"/>
        <w:rPr>
          <w:sz w:val="22"/>
          <w:szCs w:val="28"/>
          <w:lang w:eastAsia="de-DE"/>
        </w:rPr>
      </w:pPr>
      <w:r>
        <w:rPr>
          <w:sz w:val="22"/>
          <w:szCs w:val="28"/>
          <w:lang w:eastAsia="de-DE"/>
        </w:rPr>
        <w:t xml:space="preserve">Das Archiv kann somit in Echtzeit erweitert werden. </w:t>
      </w:r>
      <w:r w:rsidR="008B4AEE">
        <w:rPr>
          <w:sz w:val="22"/>
          <w:szCs w:val="28"/>
          <w:lang w:eastAsia="de-DE"/>
        </w:rPr>
        <w:t xml:space="preserve">Auch im analogen Archiv wurden bereits Anmerkungen auf Archivquellen hinterlassen, wie auf einem Skizzenblatt aus dem </w:t>
      </w:r>
      <w:proofErr w:type="spellStart"/>
      <w:r w:rsidR="008B4AEE">
        <w:rPr>
          <w:sz w:val="22"/>
          <w:szCs w:val="28"/>
          <w:lang w:eastAsia="de-DE"/>
        </w:rPr>
        <w:t>Geymüller-Archiv</w:t>
      </w:r>
      <w:proofErr w:type="spellEnd"/>
      <w:r w:rsidR="008B4AEE">
        <w:rPr>
          <w:sz w:val="22"/>
          <w:szCs w:val="28"/>
          <w:lang w:eastAsia="de-DE"/>
        </w:rPr>
        <w:t xml:space="preserve"> ersichtlich wird. In der Web-Applikation sollten diese Anmerkungen jedoch auf mehreren Ebenen erfolgen, sodass andere Benutzer/innen </w:t>
      </w:r>
      <w:r w:rsidR="00995F08">
        <w:rPr>
          <w:sz w:val="22"/>
          <w:szCs w:val="28"/>
          <w:lang w:eastAsia="de-DE"/>
        </w:rPr>
        <w:t xml:space="preserve">über deren Präsenz selbstständig entscheiden können. </w:t>
      </w:r>
    </w:p>
    <w:p w:rsidR="00D03CD7" w:rsidRPr="0082002D" w:rsidRDefault="00D03CD7" w:rsidP="00995F08">
      <w:pPr>
        <w:ind w:firstLine="360"/>
        <w:jc w:val="both"/>
        <w:rPr>
          <w:color w:val="FF0000"/>
          <w:sz w:val="22"/>
          <w:szCs w:val="28"/>
          <w:lang w:eastAsia="de-DE"/>
        </w:rPr>
      </w:pPr>
      <w:r w:rsidRPr="0082002D">
        <w:rPr>
          <w:color w:val="FF0000"/>
          <w:sz w:val="22"/>
          <w:szCs w:val="28"/>
          <w:lang w:eastAsia="de-DE"/>
        </w:rPr>
        <w:t>[Bild von der Skizze, wo alle drei in unterschiedlichen Farben gearbeitet haben]</w:t>
      </w:r>
    </w:p>
    <w:p w:rsidR="00CB60D4" w:rsidRDefault="00D03CD7" w:rsidP="00D03CD7">
      <w:pPr>
        <w:ind w:left="360"/>
        <w:jc w:val="both"/>
        <w:rPr>
          <w:sz w:val="22"/>
          <w:szCs w:val="28"/>
          <w:lang w:eastAsia="de-DE"/>
        </w:rPr>
      </w:pPr>
      <w:r>
        <w:rPr>
          <w:sz w:val="22"/>
          <w:szCs w:val="28"/>
          <w:lang w:eastAsia="de-DE"/>
        </w:rPr>
        <w:t xml:space="preserve">Ein </w:t>
      </w:r>
      <w:r w:rsidR="00995F08">
        <w:rPr>
          <w:sz w:val="22"/>
          <w:szCs w:val="28"/>
          <w:lang w:eastAsia="de-DE"/>
        </w:rPr>
        <w:t xml:space="preserve">weiteres </w:t>
      </w:r>
      <w:r>
        <w:rPr>
          <w:sz w:val="22"/>
          <w:szCs w:val="28"/>
          <w:lang w:eastAsia="de-DE"/>
        </w:rPr>
        <w:t xml:space="preserve">Beispiel </w:t>
      </w:r>
      <w:r w:rsidR="00995F08">
        <w:rPr>
          <w:sz w:val="22"/>
          <w:szCs w:val="28"/>
          <w:lang w:eastAsia="de-DE"/>
        </w:rPr>
        <w:t xml:space="preserve">bilden </w:t>
      </w:r>
      <w:r>
        <w:rPr>
          <w:sz w:val="22"/>
          <w:szCs w:val="28"/>
          <w:lang w:eastAsia="de-DE"/>
        </w:rPr>
        <w:t>Postkarte</w:t>
      </w:r>
      <w:r w:rsidR="00995F08">
        <w:rPr>
          <w:sz w:val="22"/>
          <w:szCs w:val="28"/>
          <w:lang w:eastAsia="de-DE"/>
        </w:rPr>
        <w:t xml:space="preserve">n aus der Zeit </w:t>
      </w:r>
      <w:proofErr w:type="spellStart"/>
      <w:r w:rsidR="00995F08">
        <w:rPr>
          <w:sz w:val="22"/>
          <w:szCs w:val="28"/>
          <w:lang w:eastAsia="de-DE"/>
        </w:rPr>
        <w:t>Geymüllers</w:t>
      </w:r>
      <w:proofErr w:type="spellEnd"/>
      <w:r w:rsidR="00995F08">
        <w:rPr>
          <w:sz w:val="22"/>
          <w:szCs w:val="28"/>
          <w:lang w:eastAsia="de-DE"/>
        </w:rPr>
        <w:t xml:space="preserve">, welche durch die Web-Applikation </w:t>
      </w:r>
      <w:r>
        <w:rPr>
          <w:sz w:val="22"/>
          <w:szCs w:val="28"/>
          <w:lang w:eastAsia="de-DE"/>
        </w:rPr>
        <w:t>in Echtzeit in das Archiv integriert werden</w:t>
      </w:r>
      <w:r w:rsidR="00995F08">
        <w:rPr>
          <w:sz w:val="22"/>
          <w:szCs w:val="28"/>
          <w:lang w:eastAsia="de-DE"/>
        </w:rPr>
        <w:t xml:space="preserve"> können</w:t>
      </w:r>
      <w:r>
        <w:rPr>
          <w:sz w:val="22"/>
          <w:szCs w:val="28"/>
          <w:lang w:eastAsia="de-DE"/>
        </w:rPr>
        <w:t xml:space="preserve">. </w:t>
      </w:r>
    </w:p>
    <w:p w:rsidR="00D03CD7" w:rsidRPr="0082002D" w:rsidRDefault="00D03CD7" w:rsidP="0082002D">
      <w:pPr>
        <w:ind w:left="360"/>
        <w:jc w:val="both"/>
        <w:rPr>
          <w:color w:val="FF0000"/>
          <w:sz w:val="22"/>
          <w:szCs w:val="28"/>
          <w:lang w:eastAsia="de-DE"/>
        </w:rPr>
      </w:pPr>
      <w:r w:rsidRPr="0082002D">
        <w:rPr>
          <w:color w:val="FF0000"/>
          <w:sz w:val="22"/>
          <w:szCs w:val="28"/>
          <w:lang w:eastAsia="de-DE"/>
        </w:rPr>
        <w:t>[Bild Foto Postkarte Flock]</w:t>
      </w:r>
    </w:p>
    <w:commentRangeEnd w:id="277"/>
    <w:p w:rsidR="0082002D" w:rsidRDefault="00CB60D4">
      <w:pPr>
        <w:rPr>
          <w:rFonts w:cs="Arial"/>
          <w:sz w:val="22"/>
          <w:szCs w:val="30"/>
        </w:rPr>
      </w:pPr>
      <w:r>
        <w:rPr>
          <w:rStyle w:val="Kommentarzeichen"/>
          <w:vanish/>
        </w:rPr>
        <w:commentReference w:id="277"/>
      </w:r>
    </w:p>
    <w:p w:rsidR="0082002D" w:rsidRDefault="0082002D">
      <w:pPr>
        <w:rPr>
          <w:rFonts w:cs="Arial"/>
          <w:sz w:val="22"/>
          <w:szCs w:val="30"/>
        </w:rPr>
      </w:pPr>
    </w:p>
    <w:p w:rsidR="0082002D" w:rsidRDefault="0082002D">
      <w:pPr>
        <w:rPr>
          <w:rFonts w:cs="Arial"/>
          <w:sz w:val="22"/>
          <w:szCs w:val="30"/>
        </w:rPr>
      </w:pPr>
    </w:p>
    <w:p w:rsidR="0082002D" w:rsidRDefault="0082002D" w:rsidP="0082002D">
      <w:pPr>
        <w:pStyle w:val="Listenabsatz"/>
        <w:numPr>
          <w:ilvl w:val="0"/>
          <w:numId w:val="25"/>
        </w:numPr>
        <w:jc w:val="both"/>
        <w:rPr>
          <w:sz w:val="22"/>
          <w:szCs w:val="28"/>
          <w:lang w:eastAsia="de-DE"/>
        </w:rPr>
      </w:pPr>
      <w:proofErr w:type="spellStart"/>
      <w:r w:rsidRPr="00B54B95">
        <w:rPr>
          <w:sz w:val="22"/>
          <w:szCs w:val="28"/>
          <w:lang w:eastAsia="de-DE"/>
        </w:rPr>
        <w:t>Browsen</w:t>
      </w:r>
      <w:proofErr w:type="spellEnd"/>
      <w:r w:rsidRPr="00B54B95">
        <w:rPr>
          <w:sz w:val="22"/>
          <w:szCs w:val="28"/>
          <w:lang w:eastAsia="de-DE"/>
        </w:rPr>
        <w:t xml:space="preserve"> und Stöbern wird durch die Webapplikation auch vor Ort ermöglicht.</w:t>
      </w:r>
    </w:p>
    <w:p w:rsidR="0082002D" w:rsidRDefault="0082002D" w:rsidP="0082002D">
      <w:pPr>
        <w:widowControl w:val="0"/>
        <w:autoSpaceDE w:val="0"/>
        <w:autoSpaceDN w:val="0"/>
        <w:adjustRightInd w:val="0"/>
        <w:spacing w:after="0"/>
        <w:jc w:val="both"/>
        <w:rPr>
          <w:rFonts w:cs="Helvetica"/>
          <w:sz w:val="22"/>
          <w:szCs w:val="30"/>
        </w:rPr>
      </w:pPr>
    </w:p>
    <w:p w:rsidR="0082002D" w:rsidRDefault="0082002D" w:rsidP="0082002D">
      <w:pPr>
        <w:widowControl w:val="0"/>
        <w:autoSpaceDE w:val="0"/>
        <w:autoSpaceDN w:val="0"/>
        <w:adjustRightInd w:val="0"/>
        <w:spacing w:after="0"/>
        <w:jc w:val="both"/>
        <w:rPr>
          <w:sz w:val="22"/>
          <w:szCs w:val="28"/>
          <w:lang w:eastAsia="de-DE"/>
        </w:rPr>
      </w:pPr>
      <w:r>
        <w:rPr>
          <w:sz w:val="22"/>
          <w:szCs w:val="28"/>
          <w:lang w:eastAsia="de-DE"/>
        </w:rPr>
        <w:t>Mit der neuen ‚</w:t>
      </w:r>
      <w:proofErr w:type="spellStart"/>
      <w:r>
        <w:rPr>
          <w:sz w:val="22"/>
          <w:szCs w:val="28"/>
          <w:lang w:eastAsia="de-DE"/>
        </w:rPr>
        <w:t>Bibliotheca</w:t>
      </w:r>
      <w:proofErr w:type="spellEnd"/>
      <w:r>
        <w:rPr>
          <w:sz w:val="22"/>
          <w:szCs w:val="28"/>
          <w:lang w:eastAsia="de-DE"/>
        </w:rPr>
        <w:t xml:space="preserve"> </w:t>
      </w:r>
      <w:proofErr w:type="spellStart"/>
      <w:r>
        <w:rPr>
          <w:sz w:val="22"/>
          <w:szCs w:val="28"/>
          <w:lang w:eastAsia="de-DE"/>
        </w:rPr>
        <w:t>Hertziana</w:t>
      </w:r>
      <w:proofErr w:type="spellEnd"/>
      <w:r>
        <w:rPr>
          <w:sz w:val="22"/>
          <w:szCs w:val="28"/>
          <w:lang w:eastAsia="de-DE"/>
        </w:rPr>
        <w:t>’</w:t>
      </w:r>
      <w:r>
        <w:rPr>
          <w:rStyle w:val="Funotenzeichen"/>
          <w:szCs w:val="28"/>
          <w:lang w:eastAsia="de-DE"/>
        </w:rPr>
        <w:footnoteReference w:id="17"/>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18"/>
      </w:r>
      <w:r>
        <w:rPr>
          <w:sz w:val="22"/>
          <w:szCs w:val="28"/>
          <w:lang w:eastAsia="de-DE"/>
        </w:rPr>
        <w:t xml:space="preserve"> gibt es bereits zwei Archive, die jenen, von uns gewählten Ansatz verfolgen. Der Besucher wird über Kollektionen und Sammlungen an den Archivbestand heran geführt. Dies entspricht der Idee des ‚semi-digitalen, generierten Skizzenbuchs’, welches als Ausgangspunkt für weitere Forschungen am Objekt dient. Während in der Sammlung des Belvedere die Zusammenstellungen noch von Archivaren/innen erzeugt werden, können wir Kollektionen mit Hilfe der Suchanfragen automatisiert generieren.</w:t>
      </w:r>
    </w:p>
    <w:p w:rsidR="0082002D" w:rsidRDefault="0082002D" w:rsidP="0082002D">
      <w:pPr>
        <w:widowControl w:val="0"/>
        <w:autoSpaceDE w:val="0"/>
        <w:autoSpaceDN w:val="0"/>
        <w:adjustRightInd w:val="0"/>
        <w:spacing w:after="0"/>
        <w:jc w:val="both"/>
        <w:rPr>
          <w:sz w:val="22"/>
          <w:szCs w:val="28"/>
          <w:lang w:eastAsia="de-DE"/>
        </w:rPr>
      </w:pPr>
    </w:p>
    <w:p w:rsidR="00BC4B09" w:rsidRDefault="0082002D" w:rsidP="0082002D">
      <w:pPr>
        <w:pStyle w:val="Listenabsatz"/>
        <w:widowControl w:val="0"/>
        <w:numPr>
          <w:ilvl w:val="0"/>
          <w:numId w:val="25"/>
        </w:numPr>
        <w:autoSpaceDE w:val="0"/>
        <w:autoSpaceDN w:val="0"/>
        <w:adjustRightInd w:val="0"/>
        <w:spacing w:after="0"/>
        <w:jc w:val="both"/>
        <w:rPr>
          <w:sz w:val="22"/>
          <w:szCs w:val="28"/>
          <w:lang w:eastAsia="de-DE"/>
        </w:rPr>
      </w:pPr>
      <w:proofErr w:type="spellStart"/>
      <w:r>
        <w:rPr>
          <w:sz w:val="22"/>
          <w:szCs w:val="28"/>
          <w:lang w:eastAsia="de-DE"/>
        </w:rPr>
        <w:t>Geotagging</w:t>
      </w:r>
      <w:proofErr w:type="spellEnd"/>
    </w:p>
    <w:p w:rsidR="0082002D" w:rsidRPr="0082002D" w:rsidRDefault="0082002D" w:rsidP="00BC4B09">
      <w:pPr>
        <w:pStyle w:val="Listenabsatz"/>
        <w:widowControl w:val="0"/>
        <w:autoSpaceDE w:val="0"/>
        <w:autoSpaceDN w:val="0"/>
        <w:adjustRightInd w:val="0"/>
        <w:spacing w:after="0"/>
        <w:jc w:val="both"/>
        <w:rPr>
          <w:sz w:val="22"/>
          <w:szCs w:val="28"/>
          <w:lang w:eastAsia="de-DE"/>
        </w:rPr>
      </w:pPr>
    </w:p>
    <w:p w:rsidR="0082002D" w:rsidRDefault="0082002D" w:rsidP="0082002D">
      <w:pPr>
        <w:jc w:val="both"/>
        <w:rPr>
          <w:rFonts w:eastAsia="Arial Unicode MS" w:hAnsi="Arial Unicode MS" w:cs="Arial Unicode MS"/>
          <w:sz w:val="22"/>
          <w:szCs w:val="22"/>
        </w:rPr>
      </w:pPr>
      <w:r w:rsidRPr="0082002D">
        <w:rPr>
          <w:rFonts w:eastAsia="Arial Unicode MS" w:hAnsi="Arial Unicode MS" w:cs="Arial Unicode MS"/>
          <w:sz w:val="22"/>
          <w:szCs w:val="22"/>
        </w:rPr>
        <w:t>Bilddaten sind das bekannteste Beispiel f</w:t>
      </w:r>
      <w:r w:rsidRPr="0082002D">
        <w:rPr>
          <w:rFonts w:ascii="Arial Unicode MS" w:eastAsia="Arial Unicode MS" w:hAnsi="Arial Unicode MS" w:cs="Arial Unicode MS"/>
          <w:sz w:val="22"/>
          <w:szCs w:val="22"/>
        </w:rPr>
        <w:t>ü</w:t>
      </w:r>
      <w:r w:rsidRPr="0082002D">
        <w:rPr>
          <w:rFonts w:eastAsia="Arial Unicode MS" w:hAnsi="Arial Unicode MS" w:cs="Arial Unicode MS"/>
          <w:sz w:val="22"/>
          <w:szCs w:val="22"/>
        </w:rPr>
        <w:t>r die</w:t>
      </w:r>
      <w:r>
        <w:rPr>
          <w:rFonts w:eastAsia="Arial Unicode MS" w:hAnsi="Arial Unicode MS" w:cs="Arial Unicode MS"/>
          <w:sz w:val="22"/>
          <w:szCs w:val="22"/>
        </w:rPr>
        <w:t>se</w:t>
      </w:r>
      <w:r w:rsidRPr="0082002D">
        <w:rPr>
          <w:rFonts w:eastAsia="Arial Unicode MS" w:hAnsi="Arial Unicode MS" w:cs="Arial Unicode MS"/>
          <w:sz w:val="22"/>
          <w:szCs w:val="22"/>
        </w:rPr>
        <w:t xml:space="preserve"> Anwendung. Diese Art der Datengenerierung stellt eine effiziente Form </w:t>
      </w:r>
      <w:r>
        <w:rPr>
          <w:rFonts w:eastAsia="Arial Unicode MS" w:hAnsi="Arial Unicode MS" w:cs="Arial Unicode MS"/>
          <w:sz w:val="22"/>
          <w:szCs w:val="22"/>
        </w:rPr>
        <w:t xml:space="preserve">zur </w:t>
      </w:r>
      <w:r w:rsidRPr="0082002D">
        <w:rPr>
          <w:rFonts w:eastAsia="Arial Unicode MS" w:hAnsi="Arial Unicode MS" w:cs="Arial Unicode MS"/>
          <w:sz w:val="22"/>
          <w:szCs w:val="22"/>
        </w:rPr>
        <w:t xml:space="preserve">Einbindung </w:t>
      </w:r>
      <w:proofErr w:type="spellStart"/>
      <w:r>
        <w:rPr>
          <w:rFonts w:eastAsia="Arial Unicode MS" w:hAnsi="Arial Unicode MS" w:cs="Arial Unicode MS"/>
          <w:sz w:val="22"/>
          <w:szCs w:val="22"/>
        </w:rPr>
        <w:t>ortsspezifischer</w:t>
      </w:r>
      <w:proofErr w:type="spellEnd"/>
      <w:r w:rsidRPr="0082002D">
        <w:rPr>
          <w:rFonts w:eastAsia="Arial Unicode MS" w:hAnsi="Arial Unicode MS" w:cs="Arial Unicode MS"/>
          <w:sz w:val="22"/>
          <w:szCs w:val="22"/>
        </w:rPr>
        <w:t xml:space="preserve"> Daten dar. Da wie bereits angesprochen nicht nur Fotos, sondern auch </w:t>
      </w:r>
      <w:r>
        <w:rPr>
          <w:rFonts w:eastAsia="Arial Unicode MS" w:hAnsi="Arial Unicode MS" w:cs="Arial Unicode MS"/>
          <w:sz w:val="22"/>
          <w:szCs w:val="22"/>
        </w:rPr>
        <w:t>andere</w:t>
      </w:r>
      <w:r w:rsidRPr="0082002D">
        <w:rPr>
          <w:rFonts w:eastAsia="Arial Unicode MS" w:hAnsi="Arial Unicode MS" w:cs="Arial Unicode MS"/>
          <w:sz w:val="22"/>
          <w:szCs w:val="22"/>
        </w:rPr>
        <w:t xml:space="preserve"> Daten mit </w:t>
      </w:r>
      <w:proofErr w:type="spellStart"/>
      <w:r w:rsidRPr="0082002D">
        <w:rPr>
          <w:rFonts w:eastAsia="Arial Unicode MS" w:hAnsi="Arial Unicode MS" w:cs="Arial Unicode MS"/>
          <w:sz w:val="22"/>
          <w:szCs w:val="22"/>
        </w:rPr>
        <w:t>Geotagging</w:t>
      </w:r>
      <w:proofErr w:type="spellEnd"/>
      <w:r w:rsidRPr="0082002D">
        <w:rPr>
          <w:rFonts w:eastAsia="Arial Unicode MS" w:hAnsi="Arial Unicode MS" w:cs="Arial Unicode MS"/>
          <w:sz w:val="22"/>
          <w:szCs w:val="22"/>
        </w:rPr>
        <w:t xml:space="preserve"> verortet werden k</w:t>
      </w:r>
      <w:r w:rsidRPr="0082002D">
        <w:rPr>
          <w:rFonts w:ascii="Arial Unicode MS" w:eastAsia="Arial Unicode MS" w:hAnsi="Arial Unicode MS" w:cs="Arial Unicode MS"/>
          <w:sz w:val="22"/>
          <w:szCs w:val="22"/>
        </w:rPr>
        <w:t>ö</w:t>
      </w:r>
      <w:r w:rsidRPr="0082002D">
        <w:rPr>
          <w:rFonts w:eastAsia="Arial Unicode MS" w:hAnsi="Arial Unicode MS" w:cs="Arial Unicode MS"/>
          <w:sz w:val="22"/>
          <w:szCs w:val="22"/>
        </w:rPr>
        <w:t xml:space="preserve">nnen bietet </w:t>
      </w:r>
      <w:r>
        <w:rPr>
          <w:rFonts w:eastAsia="Arial Unicode MS" w:hAnsi="Arial Unicode MS" w:cs="Arial Unicode MS"/>
          <w:sz w:val="22"/>
          <w:szCs w:val="22"/>
        </w:rPr>
        <w:t xml:space="preserve">uns </w:t>
      </w:r>
      <w:r w:rsidRPr="0082002D">
        <w:rPr>
          <w:rFonts w:eastAsia="Arial Unicode MS" w:hAnsi="Arial Unicode MS" w:cs="Arial Unicode MS"/>
          <w:sz w:val="22"/>
          <w:szCs w:val="22"/>
        </w:rPr>
        <w:t>diese M</w:t>
      </w:r>
      <w:r w:rsidRPr="0082002D">
        <w:rPr>
          <w:rFonts w:ascii="Arial Unicode MS" w:eastAsia="Arial Unicode MS" w:hAnsi="Arial Unicode MS" w:cs="Arial Unicode MS"/>
          <w:sz w:val="22"/>
          <w:szCs w:val="22"/>
        </w:rPr>
        <w:t>ö</w:t>
      </w:r>
      <w:r w:rsidRPr="0082002D">
        <w:rPr>
          <w:rFonts w:eastAsia="Arial Unicode MS" w:hAnsi="Arial Unicode MS" w:cs="Arial Unicode MS"/>
          <w:sz w:val="22"/>
          <w:szCs w:val="22"/>
        </w:rPr>
        <w:t xml:space="preserve">glichkeit </w:t>
      </w:r>
      <w:r>
        <w:rPr>
          <w:rFonts w:eastAsia="Arial Unicode MS" w:hAnsi="Arial Unicode MS" w:cs="Arial Unicode MS"/>
          <w:sz w:val="22"/>
          <w:szCs w:val="22"/>
        </w:rPr>
        <w:t xml:space="preserve">eine </w:t>
      </w:r>
      <w:proofErr w:type="spellStart"/>
      <w:r>
        <w:rPr>
          <w:rFonts w:eastAsia="Arial Unicode MS" w:hAnsi="Arial Unicode MS" w:cs="Arial Unicode MS"/>
          <w:sz w:val="22"/>
          <w:szCs w:val="22"/>
        </w:rPr>
        <w:t>ortsspezifische</w:t>
      </w:r>
      <w:proofErr w:type="spellEnd"/>
      <w:r w:rsidRPr="0082002D">
        <w:rPr>
          <w:rFonts w:eastAsia="Arial Unicode MS" w:hAnsi="Arial Unicode MS" w:cs="Arial Unicode MS"/>
          <w:sz w:val="22"/>
          <w:szCs w:val="22"/>
        </w:rPr>
        <w:t xml:space="preserve"> Datenverwaltung. Das </w:t>
      </w:r>
      <w:proofErr w:type="spellStart"/>
      <w:r w:rsidRPr="0082002D">
        <w:rPr>
          <w:rFonts w:eastAsia="Arial Unicode MS" w:hAnsi="Arial Unicode MS" w:cs="Arial Unicode MS"/>
          <w:sz w:val="22"/>
          <w:szCs w:val="22"/>
        </w:rPr>
        <w:t>Geospatial</w:t>
      </w:r>
      <w:proofErr w:type="spellEnd"/>
      <w:r w:rsidRPr="0082002D">
        <w:rPr>
          <w:rFonts w:eastAsia="Arial Unicode MS" w:hAnsi="Arial Unicode MS" w:cs="Arial Unicode MS"/>
          <w:sz w:val="22"/>
          <w:szCs w:val="22"/>
        </w:rPr>
        <w:t xml:space="preserve"> </w:t>
      </w:r>
      <w:proofErr w:type="spellStart"/>
      <w:r w:rsidRPr="0082002D">
        <w:rPr>
          <w:rFonts w:eastAsia="Arial Unicode MS" w:hAnsi="Arial Unicode MS" w:cs="Arial Unicode MS"/>
          <w:sz w:val="22"/>
          <w:szCs w:val="22"/>
        </w:rPr>
        <w:t>Semantic</w:t>
      </w:r>
      <w:proofErr w:type="spellEnd"/>
      <w:r w:rsidRPr="0082002D">
        <w:rPr>
          <w:rFonts w:eastAsia="Arial Unicode MS" w:hAnsi="Arial Unicode MS" w:cs="Arial Unicode MS"/>
          <w:sz w:val="22"/>
          <w:szCs w:val="22"/>
        </w:rPr>
        <w:t xml:space="preserve"> Web </w:t>
      </w:r>
      <w:r>
        <w:rPr>
          <w:rFonts w:eastAsia="Arial Unicode MS" w:hAnsi="Arial Unicode MS" w:cs="Arial Unicode MS"/>
          <w:sz w:val="22"/>
          <w:szCs w:val="22"/>
        </w:rPr>
        <w:t xml:space="preserve">passt sich diesem </w:t>
      </w:r>
      <w:r w:rsidRPr="0082002D">
        <w:rPr>
          <w:rFonts w:eastAsia="Arial Unicode MS" w:hAnsi="Arial Unicode MS" w:cs="Arial Unicode MS"/>
          <w:sz w:val="22"/>
          <w:szCs w:val="22"/>
        </w:rPr>
        <w:t xml:space="preserve">Projekt </w:t>
      </w:r>
      <w:r>
        <w:rPr>
          <w:rFonts w:eastAsia="Arial Unicode MS" w:hAnsi="Arial Unicode MS" w:cs="Arial Unicode MS"/>
          <w:sz w:val="22"/>
          <w:szCs w:val="22"/>
        </w:rPr>
        <w:t>hervorragend an, d</w:t>
      </w:r>
      <w:r w:rsidRPr="0082002D">
        <w:rPr>
          <w:rFonts w:eastAsia="Arial Unicode MS" w:hAnsi="Arial Unicode MS" w:cs="Arial Unicode MS"/>
          <w:sz w:val="22"/>
          <w:szCs w:val="22"/>
        </w:rPr>
        <w:t xml:space="preserve">ie </w:t>
      </w:r>
      <w:r>
        <w:rPr>
          <w:rFonts w:eastAsia="Arial Unicode MS" w:hAnsi="Arial Unicode MS" w:cs="Arial Unicode MS"/>
          <w:sz w:val="22"/>
          <w:szCs w:val="22"/>
        </w:rPr>
        <w:t>‚</w:t>
      </w:r>
      <w:r w:rsidRPr="0082002D">
        <w:rPr>
          <w:rFonts w:eastAsia="Arial Unicode MS" w:hAnsi="Arial Unicode MS" w:cs="Arial Unicode MS"/>
          <w:sz w:val="22"/>
          <w:szCs w:val="22"/>
        </w:rPr>
        <w:t>lockere</w:t>
      </w:r>
      <w:r>
        <w:rPr>
          <w:rFonts w:eastAsia="Arial Unicode MS" w:hAnsi="Arial Unicode MS" w:cs="Arial Unicode MS"/>
          <w:sz w:val="22"/>
          <w:szCs w:val="22"/>
        </w:rPr>
        <w:t>’</w:t>
      </w:r>
      <w:r w:rsidRPr="0082002D">
        <w:rPr>
          <w:rFonts w:eastAsia="Arial Unicode MS" w:hAnsi="Arial Unicode MS" w:cs="Arial Unicode MS"/>
          <w:sz w:val="22"/>
          <w:szCs w:val="22"/>
        </w:rPr>
        <w:t xml:space="preserve"> Dateistruktur der bere</w:t>
      </w:r>
      <w:r>
        <w:rPr>
          <w:rFonts w:eastAsia="Arial Unicode MS" w:hAnsi="Arial Unicode MS" w:cs="Arial Unicode MS"/>
          <w:sz w:val="22"/>
          <w:szCs w:val="22"/>
        </w:rPr>
        <w:t>itgestellten Datenmodelle zeigt.</w:t>
      </w:r>
      <w:r w:rsidRPr="0082002D">
        <w:rPr>
          <w:rFonts w:eastAsia="Arial Unicode MS" w:hAnsi="Arial Unicode MS" w:cs="Arial Unicode MS"/>
          <w:sz w:val="22"/>
          <w:szCs w:val="22"/>
        </w:rPr>
        <w:t xml:space="preserve"> </w:t>
      </w:r>
      <w:r>
        <w:rPr>
          <w:rFonts w:eastAsia="Arial Unicode MS" w:hAnsi="Arial Unicode MS" w:cs="Arial Unicode MS"/>
          <w:sz w:val="22"/>
          <w:szCs w:val="22"/>
        </w:rPr>
        <w:t>Dies erm</w:t>
      </w:r>
      <w:r>
        <w:rPr>
          <w:rFonts w:eastAsia="Arial Unicode MS" w:hAnsi="Arial Unicode MS" w:cs="Arial Unicode MS"/>
          <w:sz w:val="22"/>
          <w:szCs w:val="22"/>
        </w:rPr>
        <w:t>ö</w:t>
      </w:r>
      <w:r>
        <w:rPr>
          <w:rFonts w:eastAsia="Arial Unicode MS" w:hAnsi="Arial Unicode MS" w:cs="Arial Unicode MS"/>
          <w:sz w:val="22"/>
          <w:szCs w:val="22"/>
        </w:rPr>
        <w:t xml:space="preserve">glicht die Bereitstellung einer </w:t>
      </w:r>
      <w:r w:rsidRPr="0082002D">
        <w:rPr>
          <w:rFonts w:eastAsia="Arial Unicode MS" w:hAnsi="Arial Unicode MS" w:cs="Arial Unicode MS"/>
          <w:sz w:val="22"/>
          <w:szCs w:val="22"/>
        </w:rPr>
        <w:t>flexible</w:t>
      </w:r>
      <w:r>
        <w:rPr>
          <w:rFonts w:eastAsia="Arial Unicode MS" w:hAnsi="Arial Unicode MS" w:cs="Arial Unicode MS"/>
          <w:sz w:val="22"/>
          <w:szCs w:val="22"/>
        </w:rPr>
        <w:t>n</w:t>
      </w:r>
      <w:r w:rsidRPr="0082002D">
        <w:rPr>
          <w:rFonts w:eastAsia="Arial Unicode MS" w:hAnsi="Arial Unicode MS" w:cs="Arial Unicode MS"/>
          <w:sz w:val="22"/>
          <w:szCs w:val="22"/>
        </w:rPr>
        <w:t xml:space="preserve"> Umgebung f</w:t>
      </w:r>
      <w:r w:rsidRPr="0082002D">
        <w:rPr>
          <w:rFonts w:ascii="Arial Unicode MS" w:eastAsia="Arial Unicode MS" w:hAnsi="Arial Unicode MS" w:cs="Arial Unicode MS"/>
          <w:sz w:val="22"/>
          <w:szCs w:val="22"/>
        </w:rPr>
        <w:t>ü</w:t>
      </w:r>
      <w:r w:rsidRPr="0082002D">
        <w:rPr>
          <w:rFonts w:eastAsia="Arial Unicode MS" w:hAnsi="Arial Unicode MS" w:cs="Arial Unicode MS"/>
          <w:sz w:val="22"/>
          <w:szCs w:val="22"/>
        </w:rPr>
        <w:t>r Anwendungen</w:t>
      </w:r>
      <w:r>
        <w:rPr>
          <w:rFonts w:eastAsia="Arial Unicode MS" w:hAnsi="Arial Unicode MS" w:cs="Arial Unicode MS"/>
          <w:sz w:val="22"/>
          <w:szCs w:val="22"/>
        </w:rPr>
        <w:t>, die sich</w:t>
      </w:r>
      <w:r w:rsidRPr="0082002D">
        <w:rPr>
          <w:rFonts w:eastAsia="Arial Unicode MS" w:hAnsi="Arial Unicode MS" w:cs="Arial Unicode MS"/>
          <w:sz w:val="22"/>
          <w:szCs w:val="22"/>
        </w:rPr>
        <w:t xml:space="preserve"> au</w:t>
      </w:r>
      <w:r w:rsidRPr="0082002D">
        <w:rPr>
          <w:rFonts w:ascii="Arial Unicode MS" w:eastAsia="Arial Unicode MS" w:hAnsi="Arial Unicode MS" w:cs="Arial Unicode MS"/>
          <w:sz w:val="22"/>
          <w:szCs w:val="22"/>
        </w:rPr>
        <w:t>ß</w:t>
      </w:r>
      <w:r>
        <w:rPr>
          <w:rFonts w:eastAsia="Arial Unicode MS" w:hAnsi="Arial Unicode MS" w:cs="Arial Unicode MS"/>
          <w:sz w:val="22"/>
          <w:szCs w:val="22"/>
        </w:rPr>
        <w:t>erhalb eines rein</w:t>
      </w:r>
      <w:r w:rsidRPr="0082002D">
        <w:rPr>
          <w:rFonts w:eastAsia="Arial Unicode MS" w:hAnsi="Arial Unicode MS" w:cs="Arial Unicode MS"/>
          <w:sz w:val="22"/>
          <w:szCs w:val="22"/>
        </w:rPr>
        <w:t xml:space="preserve"> </w:t>
      </w:r>
      <w:proofErr w:type="spellStart"/>
      <w:r w:rsidRPr="0082002D">
        <w:rPr>
          <w:rFonts w:eastAsia="Arial Unicode MS" w:hAnsi="Arial Unicode MS" w:cs="Arial Unicode MS"/>
          <w:sz w:val="22"/>
          <w:szCs w:val="22"/>
        </w:rPr>
        <w:t>ortsspezifischen</w:t>
      </w:r>
      <w:proofErr w:type="spellEnd"/>
      <w:r w:rsidRPr="0082002D">
        <w:rPr>
          <w:rFonts w:eastAsia="Arial Unicode MS" w:hAnsi="Arial Unicode MS" w:cs="Arial Unicode MS"/>
          <w:sz w:val="22"/>
          <w:szCs w:val="22"/>
        </w:rPr>
        <w:t xml:space="preserve"> Modells </w:t>
      </w:r>
      <w:r>
        <w:rPr>
          <w:rFonts w:eastAsia="Arial Unicode MS" w:hAnsi="Arial Unicode MS" w:cs="Arial Unicode MS"/>
          <w:sz w:val="22"/>
          <w:szCs w:val="22"/>
        </w:rPr>
        <w:t>bewegen</w:t>
      </w:r>
      <w:r w:rsidRPr="0082002D">
        <w:rPr>
          <w:rFonts w:eastAsia="Arial Unicode MS" w:hAnsi="Arial Unicode MS" w:cs="Arial Unicode MS"/>
          <w:sz w:val="22"/>
          <w:szCs w:val="22"/>
        </w:rPr>
        <w:t xml:space="preserve">, in dem Geodaten </w:t>
      </w:r>
      <w:r>
        <w:rPr>
          <w:rFonts w:eastAsia="Arial Unicode MS" w:hAnsi="Arial Unicode MS" w:cs="Arial Unicode MS"/>
          <w:sz w:val="22"/>
          <w:szCs w:val="22"/>
        </w:rPr>
        <w:t xml:space="preserve">mit nativen Daten durchmischt bzw. </w:t>
      </w:r>
      <w:r w:rsidRPr="0082002D">
        <w:rPr>
          <w:rFonts w:eastAsia="Arial Unicode MS" w:hAnsi="Arial Unicode MS" w:cs="Arial Unicode MS"/>
          <w:sz w:val="22"/>
          <w:szCs w:val="22"/>
        </w:rPr>
        <w:t>erg</w:t>
      </w:r>
      <w:r w:rsidRPr="0082002D">
        <w:rPr>
          <w:rFonts w:ascii="Arial Unicode MS" w:eastAsia="Arial Unicode MS" w:hAnsi="Arial Unicode MS" w:cs="Arial Unicode MS"/>
          <w:sz w:val="22"/>
          <w:szCs w:val="22"/>
        </w:rPr>
        <w:t>ä</w:t>
      </w:r>
      <w:r w:rsidRPr="0082002D">
        <w:rPr>
          <w:rFonts w:eastAsia="Arial Unicode MS" w:hAnsi="Arial Unicode MS" w:cs="Arial Unicode MS"/>
          <w:sz w:val="22"/>
          <w:szCs w:val="22"/>
        </w:rPr>
        <w:t>nzt werden k</w:t>
      </w:r>
      <w:r w:rsidRPr="0082002D">
        <w:rPr>
          <w:rFonts w:ascii="Arial Unicode MS" w:eastAsia="Arial Unicode MS" w:hAnsi="Arial Unicode MS" w:cs="Arial Unicode MS"/>
          <w:sz w:val="22"/>
          <w:szCs w:val="22"/>
        </w:rPr>
        <w:t>ö</w:t>
      </w:r>
      <w:r w:rsidRPr="0082002D">
        <w:rPr>
          <w:rFonts w:eastAsia="Arial Unicode MS" w:hAnsi="Arial Unicode MS" w:cs="Arial Unicode MS"/>
          <w:sz w:val="22"/>
          <w:szCs w:val="22"/>
        </w:rPr>
        <w:t>nnen.</w:t>
      </w:r>
    </w:p>
    <w:p w:rsidR="00BC4B09" w:rsidRDefault="0082002D" w:rsidP="0082002D">
      <w:pPr>
        <w:spacing w:after="0"/>
        <w:jc w:val="both"/>
        <w:rPr>
          <w:rFonts w:eastAsia="Times New Roman" w:cs="Arial"/>
          <w:color w:val="000000"/>
          <w:sz w:val="22"/>
          <w:szCs w:val="22"/>
          <w:lang w:eastAsia="de-DE"/>
        </w:rPr>
      </w:pPr>
      <w:r w:rsidRPr="0082002D">
        <w:rPr>
          <w:sz w:val="22"/>
          <w:szCs w:val="22"/>
        </w:rPr>
        <w:t xml:space="preserve">GPS Daten </w:t>
      </w:r>
      <w:r>
        <w:rPr>
          <w:sz w:val="22"/>
          <w:szCs w:val="22"/>
        </w:rPr>
        <w:t xml:space="preserve">werden </w:t>
      </w:r>
      <w:r w:rsidRPr="0082002D">
        <w:rPr>
          <w:sz w:val="22"/>
          <w:szCs w:val="22"/>
        </w:rPr>
        <w:t xml:space="preserve">in einer vernünftigen Auflösung </w:t>
      </w:r>
      <w:r>
        <w:rPr>
          <w:sz w:val="22"/>
          <w:szCs w:val="22"/>
        </w:rPr>
        <w:t>derzeit nur in Auß</w:t>
      </w:r>
      <w:r w:rsidRPr="0082002D">
        <w:rPr>
          <w:sz w:val="22"/>
          <w:szCs w:val="22"/>
        </w:rPr>
        <w:t>enräume</w:t>
      </w:r>
      <w:r>
        <w:rPr>
          <w:sz w:val="22"/>
          <w:szCs w:val="22"/>
        </w:rPr>
        <w:t>n</w:t>
      </w:r>
      <w:r w:rsidRPr="0082002D">
        <w:rPr>
          <w:sz w:val="22"/>
          <w:szCs w:val="22"/>
        </w:rPr>
        <w:t xml:space="preserve"> </w:t>
      </w:r>
      <w:r>
        <w:rPr>
          <w:sz w:val="22"/>
          <w:szCs w:val="22"/>
        </w:rPr>
        <w:t>angeboten. Innenräume zu ‚verorten’</w:t>
      </w:r>
      <w:r w:rsidRPr="0082002D">
        <w:rPr>
          <w:sz w:val="22"/>
          <w:szCs w:val="22"/>
        </w:rPr>
        <w:t xml:space="preserve"> </w:t>
      </w:r>
      <w:r w:rsidR="00BC4B09">
        <w:rPr>
          <w:sz w:val="22"/>
          <w:szCs w:val="22"/>
        </w:rPr>
        <w:t>steht allerdings schon länger im F</w:t>
      </w:r>
      <w:r w:rsidRPr="0082002D">
        <w:rPr>
          <w:sz w:val="22"/>
          <w:szCs w:val="22"/>
        </w:rPr>
        <w:t>okus technologischer Entwicklungen.</w:t>
      </w:r>
      <w:r w:rsidRPr="0082002D">
        <w:rPr>
          <w:rFonts w:cs="Arial"/>
          <w:color w:val="000000"/>
          <w:sz w:val="22"/>
          <w:szCs w:val="22"/>
          <w:lang w:eastAsia="de-DE"/>
        </w:rPr>
        <w:t xml:space="preserve"> Die Funktion </w:t>
      </w:r>
      <w:proofErr w:type="spellStart"/>
      <w:r w:rsidRPr="0082002D">
        <w:rPr>
          <w:rFonts w:cs="Arial"/>
          <w:i/>
          <w:iCs/>
          <w:color w:val="000000"/>
          <w:sz w:val="22"/>
          <w:szCs w:val="22"/>
          <w:lang w:eastAsia="de-DE"/>
        </w:rPr>
        <w:t>Indoor</w:t>
      </w:r>
      <w:proofErr w:type="spellEnd"/>
      <w:r w:rsidRPr="0082002D">
        <w:rPr>
          <w:rFonts w:cs="Arial"/>
          <w:color w:val="000000"/>
          <w:sz w:val="22"/>
          <w:szCs w:val="22"/>
          <w:lang w:eastAsia="de-DE"/>
        </w:rPr>
        <w:t xml:space="preserve"> ist </w:t>
      </w:r>
      <w:r w:rsidR="00BC4B09">
        <w:rPr>
          <w:rFonts w:cs="Arial"/>
          <w:color w:val="000000"/>
          <w:sz w:val="22"/>
          <w:szCs w:val="22"/>
          <w:lang w:eastAsia="de-DE"/>
        </w:rPr>
        <w:t xml:space="preserve">beispielsweise </w:t>
      </w:r>
      <w:r w:rsidRPr="0082002D">
        <w:rPr>
          <w:rFonts w:cs="Arial"/>
          <w:color w:val="000000"/>
          <w:sz w:val="22"/>
          <w:szCs w:val="22"/>
          <w:lang w:eastAsia="de-DE"/>
        </w:rPr>
        <w:t xml:space="preserve">bei </w:t>
      </w:r>
      <w:r w:rsidRPr="00BC4B09">
        <w:rPr>
          <w:rFonts w:cs="Arial"/>
          <w:i/>
          <w:color w:val="000000"/>
          <w:sz w:val="22"/>
          <w:szCs w:val="22"/>
          <w:lang w:eastAsia="de-DE"/>
        </w:rPr>
        <w:t xml:space="preserve">Google </w:t>
      </w:r>
      <w:r w:rsidR="00BC4B09" w:rsidRPr="0082002D">
        <w:rPr>
          <w:rFonts w:cs="Arial"/>
          <w:color w:val="000000"/>
          <w:sz w:val="22"/>
          <w:szCs w:val="22"/>
          <w:lang w:eastAsia="de-DE"/>
        </w:rPr>
        <w:t xml:space="preserve">seit 2011 </w:t>
      </w:r>
      <w:r w:rsidRPr="0082002D">
        <w:rPr>
          <w:rFonts w:cs="Arial"/>
          <w:color w:val="000000"/>
          <w:sz w:val="22"/>
          <w:szCs w:val="22"/>
          <w:lang w:eastAsia="de-DE"/>
        </w:rPr>
        <w:t xml:space="preserve">implementiert und erlaubt dem User </w:t>
      </w:r>
      <w:r w:rsidR="00BC4B09">
        <w:rPr>
          <w:rFonts w:cs="Arial"/>
          <w:color w:val="000000"/>
          <w:sz w:val="22"/>
          <w:szCs w:val="22"/>
          <w:lang w:eastAsia="de-DE"/>
        </w:rPr>
        <w:t xml:space="preserve">auch </w:t>
      </w:r>
      <w:r w:rsidRPr="0082002D">
        <w:rPr>
          <w:rFonts w:cs="Arial"/>
          <w:color w:val="000000"/>
          <w:sz w:val="22"/>
          <w:szCs w:val="22"/>
          <w:lang w:eastAsia="de-DE"/>
        </w:rPr>
        <w:t>innerhalb von Gebäuden zu navigieren (z.</w:t>
      </w:r>
      <w:r w:rsidR="00BC4B09">
        <w:rPr>
          <w:rFonts w:cs="Arial"/>
          <w:color w:val="000000"/>
          <w:sz w:val="22"/>
          <w:szCs w:val="22"/>
          <w:lang w:eastAsia="de-DE"/>
        </w:rPr>
        <w:t xml:space="preserve">B. in Shopping </w:t>
      </w:r>
      <w:proofErr w:type="spellStart"/>
      <w:r w:rsidR="00BC4B09">
        <w:rPr>
          <w:rFonts w:cs="Arial"/>
          <w:color w:val="000000"/>
          <w:sz w:val="22"/>
          <w:szCs w:val="22"/>
          <w:lang w:eastAsia="de-DE"/>
        </w:rPr>
        <w:t>Malls</w:t>
      </w:r>
      <w:proofErr w:type="spellEnd"/>
      <w:r w:rsidR="00BC4B09">
        <w:rPr>
          <w:rFonts w:cs="Arial"/>
          <w:color w:val="000000"/>
          <w:sz w:val="22"/>
          <w:szCs w:val="22"/>
          <w:lang w:eastAsia="de-DE"/>
        </w:rPr>
        <w:t>). Mit dem ‚Projekt Glass’</w:t>
      </w:r>
      <w:r w:rsidRPr="0082002D">
        <w:rPr>
          <w:rFonts w:cs="Arial"/>
          <w:color w:val="000000"/>
          <w:sz w:val="22"/>
          <w:szCs w:val="22"/>
          <w:lang w:eastAsia="de-DE"/>
        </w:rPr>
        <w:t xml:space="preserve"> der </w:t>
      </w:r>
      <w:proofErr w:type="spellStart"/>
      <w:r w:rsidRPr="0082002D">
        <w:rPr>
          <w:rFonts w:cs="Arial"/>
          <w:color w:val="000000"/>
          <w:sz w:val="22"/>
          <w:szCs w:val="22"/>
          <w:lang w:eastAsia="de-DE"/>
        </w:rPr>
        <w:t>Augmented</w:t>
      </w:r>
      <w:proofErr w:type="spellEnd"/>
      <w:r w:rsidRPr="0082002D">
        <w:rPr>
          <w:rFonts w:cs="Arial"/>
          <w:color w:val="000000"/>
          <w:sz w:val="22"/>
          <w:szCs w:val="22"/>
          <w:lang w:eastAsia="de-DE"/>
        </w:rPr>
        <w:t xml:space="preserve"> </w:t>
      </w:r>
      <w:proofErr w:type="spellStart"/>
      <w:r w:rsidRPr="0082002D">
        <w:rPr>
          <w:rFonts w:cs="Arial"/>
          <w:color w:val="000000"/>
          <w:sz w:val="22"/>
          <w:szCs w:val="22"/>
          <w:lang w:eastAsia="de-DE"/>
        </w:rPr>
        <w:t>Reality</w:t>
      </w:r>
      <w:proofErr w:type="spellEnd"/>
      <w:r w:rsidRPr="0082002D">
        <w:rPr>
          <w:rFonts w:cs="Arial"/>
          <w:color w:val="000000"/>
          <w:sz w:val="22"/>
          <w:szCs w:val="22"/>
          <w:lang w:eastAsia="de-DE"/>
        </w:rPr>
        <w:t xml:space="preserve"> Brille versprach Google 2013 </w:t>
      </w:r>
      <w:r w:rsidR="00BC4B09">
        <w:rPr>
          <w:rFonts w:cs="Arial"/>
          <w:color w:val="000000"/>
          <w:sz w:val="22"/>
          <w:szCs w:val="22"/>
          <w:lang w:eastAsia="de-DE"/>
        </w:rPr>
        <w:t>weiters eine ‚</w:t>
      </w:r>
      <w:r w:rsidRPr="0082002D">
        <w:rPr>
          <w:rFonts w:cs="Arial"/>
          <w:color w:val="000000"/>
          <w:sz w:val="22"/>
          <w:szCs w:val="22"/>
          <w:lang w:eastAsia="de-DE"/>
        </w:rPr>
        <w:t>N</w:t>
      </w:r>
      <w:r w:rsidR="00BC4B09">
        <w:rPr>
          <w:rFonts w:cs="Arial"/>
          <w:color w:val="000000"/>
          <w:sz w:val="22"/>
          <w:szCs w:val="22"/>
          <w:lang w:eastAsia="de-DE"/>
        </w:rPr>
        <w:t>avigation’ in Innenräumen</w:t>
      </w:r>
      <w:r w:rsidRPr="0082002D">
        <w:rPr>
          <w:rFonts w:cs="Arial"/>
          <w:color w:val="000000"/>
          <w:sz w:val="22"/>
          <w:szCs w:val="22"/>
          <w:lang w:eastAsia="de-DE"/>
        </w:rPr>
        <w:t xml:space="preserve">. </w:t>
      </w:r>
      <w:r w:rsidR="00BC4B09">
        <w:rPr>
          <w:rFonts w:eastAsia="Times New Roman" w:cs="Arial"/>
          <w:color w:val="000000"/>
          <w:sz w:val="22"/>
          <w:szCs w:val="22"/>
          <w:lang w:eastAsia="de-DE"/>
        </w:rPr>
        <w:t>Weitere Projekte wie der ‚</w:t>
      </w:r>
      <w:proofErr w:type="spellStart"/>
      <w:r w:rsidRPr="0082002D">
        <w:rPr>
          <w:rFonts w:eastAsia="Times New Roman" w:cs="Arial"/>
          <w:color w:val="000000"/>
          <w:sz w:val="22"/>
          <w:szCs w:val="22"/>
          <w:lang w:eastAsia="de-DE"/>
        </w:rPr>
        <w:t>IndoorAtlas</w:t>
      </w:r>
      <w:proofErr w:type="spellEnd"/>
      <w:r w:rsidR="00BC4B09">
        <w:rPr>
          <w:rFonts w:eastAsia="Times New Roman" w:cs="Arial"/>
          <w:color w:val="000000"/>
          <w:sz w:val="22"/>
          <w:szCs w:val="22"/>
          <w:lang w:eastAsia="de-DE"/>
        </w:rPr>
        <w:t>’</w:t>
      </w:r>
      <w:r w:rsidRPr="0082002D">
        <w:rPr>
          <w:rStyle w:val="Funotenzeichen"/>
          <w:rFonts w:eastAsia="Times New Roman" w:cs="Arial"/>
          <w:color w:val="000000"/>
          <w:szCs w:val="22"/>
          <w:lang w:eastAsia="de-DE"/>
        </w:rPr>
        <w:footnoteReference w:id="19"/>
      </w:r>
      <w:r w:rsidRPr="0082002D">
        <w:rPr>
          <w:rFonts w:eastAsia="Times New Roman" w:cs="Arial"/>
          <w:color w:val="000000"/>
          <w:sz w:val="22"/>
          <w:szCs w:val="22"/>
          <w:lang w:eastAsia="de-DE"/>
        </w:rPr>
        <w:t xml:space="preserve"> oder </w:t>
      </w:r>
      <w:r w:rsidR="00BC4B09">
        <w:rPr>
          <w:rFonts w:eastAsia="Times New Roman" w:cs="Arial"/>
          <w:color w:val="000000"/>
          <w:sz w:val="22"/>
          <w:szCs w:val="22"/>
          <w:lang w:eastAsia="de-DE"/>
        </w:rPr>
        <w:t>das ‚</w:t>
      </w:r>
      <w:proofErr w:type="spellStart"/>
      <w:r w:rsidRPr="0082002D">
        <w:rPr>
          <w:rFonts w:eastAsia="Times New Roman" w:cs="Arial"/>
          <w:color w:val="000000"/>
          <w:sz w:val="22"/>
          <w:szCs w:val="22"/>
          <w:lang w:eastAsia="de-DE"/>
        </w:rPr>
        <w:t>Indoor</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Survey</w:t>
      </w:r>
      <w:proofErr w:type="spellEnd"/>
      <w:r w:rsidR="00BC4B09">
        <w:rPr>
          <w:rFonts w:eastAsia="Times New Roman" w:cs="Arial"/>
          <w:color w:val="000000"/>
          <w:sz w:val="22"/>
          <w:szCs w:val="22"/>
          <w:lang w:eastAsia="de-DE"/>
        </w:rPr>
        <w:t>’</w:t>
      </w:r>
      <w:r w:rsidRPr="0082002D">
        <w:rPr>
          <w:rStyle w:val="Funotenzeichen"/>
          <w:rFonts w:eastAsia="Times New Roman" w:cs="Arial"/>
          <w:color w:val="000000"/>
          <w:szCs w:val="22"/>
          <w:lang w:eastAsia="de-DE"/>
        </w:rPr>
        <w:footnoteReference w:id="20"/>
      </w:r>
      <w:r w:rsidR="00BC4B09">
        <w:rPr>
          <w:rFonts w:eastAsia="Times New Roman" w:cs="Arial"/>
          <w:color w:val="000000"/>
          <w:sz w:val="22"/>
          <w:szCs w:val="22"/>
          <w:lang w:eastAsia="de-DE"/>
        </w:rPr>
        <w:t xml:space="preserve"> von </w:t>
      </w:r>
      <w:r w:rsidR="00BC4B09" w:rsidRPr="00BC4B09">
        <w:rPr>
          <w:rFonts w:eastAsia="Times New Roman" w:cs="Arial"/>
          <w:i/>
          <w:color w:val="000000"/>
          <w:sz w:val="22"/>
          <w:szCs w:val="22"/>
          <w:lang w:eastAsia="de-DE"/>
        </w:rPr>
        <w:t>Apple</w:t>
      </w:r>
      <w:r w:rsidRPr="0082002D">
        <w:rPr>
          <w:rFonts w:eastAsia="Times New Roman" w:cs="Arial"/>
          <w:color w:val="000000"/>
          <w:sz w:val="22"/>
          <w:szCs w:val="22"/>
          <w:lang w:eastAsia="de-DE"/>
        </w:rPr>
        <w:t xml:space="preserve"> (derzeit nur </w:t>
      </w:r>
      <w:r w:rsidR="00BC4B09">
        <w:rPr>
          <w:rFonts w:eastAsia="Times New Roman" w:cs="Arial"/>
          <w:color w:val="000000"/>
          <w:sz w:val="22"/>
          <w:szCs w:val="22"/>
          <w:lang w:eastAsia="de-DE"/>
        </w:rPr>
        <w:t xml:space="preserve">in </w:t>
      </w:r>
      <w:r w:rsidRPr="0082002D">
        <w:rPr>
          <w:rFonts w:eastAsia="Times New Roman" w:cs="Arial"/>
          <w:color w:val="000000"/>
          <w:sz w:val="22"/>
          <w:szCs w:val="22"/>
          <w:lang w:eastAsia="de-DE"/>
        </w:rPr>
        <w:t xml:space="preserve">kommerziellen Einrichtungen mit einer Kundenfrequenz von mehr als 1 Mio. Kunden pro Jahr bereitgestellt) gehen </w:t>
      </w:r>
      <w:r w:rsidR="00BC4B09">
        <w:rPr>
          <w:rFonts w:eastAsia="Times New Roman" w:cs="Arial"/>
          <w:color w:val="000000"/>
          <w:sz w:val="22"/>
          <w:szCs w:val="22"/>
          <w:lang w:eastAsia="de-DE"/>
        </w:rPr>
        <w:t>in dieselbe Richtung, zur</w:t>
      </w:r>
      <w:r w:rsidRPr="0082002D">
        <w:rPr>
          <w:rFonts w:eastAsia="Times New Roman" w:cs="Arial"/>
          <w:color w:val="000000"/>
          <w:sz w:val="22"/>
          <w:szCs w:val="22"/>
          <w:lang w:eastAsia="de-DE"/>
        </w:rPr>
        <w:t xml:space="preserve"> präzise</w:t>
      </w:r>
      <w:r w:rsidR="00BC4B09">
        <w:rPr>
          <w:rFonts w:eastAsia="Times New Roman" w:cs="Arial"/>
          <w:color w:val="000000"/>
          <w:sz w:val="22"/>
          <w:szCs w:val="22"/>
          <w:lang w:eastAsia="de-DE"/>
        </w:rPr>
        <w:t>n</w:t>
      </w:r>
      <w:r w:rsidRPr="0082002D">
        <w:rPr>
          <w:rFonts w:eastAsia="Times New Roman" w:cs="Arial"/>
          <w:color w:val="000000"/>
          <w:sz w:val="22"/>
          <w:szCs w:val="22"/>
          <w:lang w:eastAsia="de-DE"/>
        </w:rPr>
        <w:t xml:space="preserve"> Positionierung von Personen </w:t>
      </w:r>
      <w:r w:rsidR="00BC4B09">
        <w:rPr>
          <w:rFonts w:eastAsia="Times New Roman" w:cs="Arial"/>
          <w:color w:val="000000"/>
          <w:sz w:val="22"/>
          <w:szCs w:val="22"/>
          <w:lang w:eastAsia="de-DE"/>
        </w:rPr>
        <w:t xml:space="preserve">in Innenräumen. </w:t>
      </w:r>
      <w:r w:rsidRPr="0082002D">
        <w:rPr>
          <w:rFonts w:eastAsia="Times New Roman" w:cs="Arial"/>
          <w:color w:val="000000"/>
          <w:sz w:val="22"/>
          <w:szCs w:val="22"/>
          <w:lang w:eastAsia="de-DE"/>
        </w:rPr>
        <w:t xml:space="preserve">Die Technologien für diese Anwendungen sind auf </w:t>
      </w:r>
      <w:proofErr w:type="spellStart"/>
      <w:r w:rsidRPr="0082002D">
        <w:rPr>
          <w:rFonts w:eastAsia="Times New Roman" w:cs="Arial"/>
          <w:color w:val="000000"/>
          <w:sz w:val="22"/>
          <w:szCs w:val="22"/>
          <w:lang w:eastAsia="de-DE"/>
        </w:rPr>
        <w:t>radio</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frequency</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identification</w:t>
      </w:r>
      <w:proofErr w:type="spellEnd"/>
      <w:r w:rsidRPr="0082002D">
        <w:rPr>
          <w:rFonts w:eastAsia="Times New Roman" w:cs="Arial"/>
          <w:color w:val="000000"/>
          <w:sz w:val="22"/>
          <w:szCs w:val="22"/>
          <w:lang w:eastAsia="de-DE"/>
        </w:rPr>
        <w:t xml:space="preserve"> (RFID)</w:t>
      </w:r>
      <w:r w:rsidRPr="0082002D">
        <w:rPr>
          <w:rStyle w:val="Funotenzeichen"/>
          <w:rFonts w:eastAsia="Times New Roman" w:cs="Arial"/>
          <w:color w:val="000000"/>
          <w:szCs w:val="22"/>
          <w:lang w:eastAsia="de-DE"/>
        </w:rPr>
        <w:footnoteReference w:id="21"/>
      </w:r>
      <w:r w:rsidR="00BC4B09">
        <w:rPr>
          <w:rFonts w:eastAsia="Times New Roman" w:cs="Arial"/>
          <w:color w:val="000000"/>
          <w:sz w:val="22"/>
          <w:szCs w:val="22"/>
          <w:lang w:eastAsia="de-DE"/>
        </w:rPr>
        <w:t xml:space="preserve"> </w:t>
      </w:r>
      <w:r w:rsidRPr="0082002D">
        <w:rPr>
          <w:rFonts w:eastAsia="Times New Roman" w:cs="Arial"/>
          <w:color w:val="000000"/>
          <w:sz w:val="22"/>
          <w:szCs w:val="22"/>
          <w:lang w:eastAsia="de-DE"/>
        </w:rPr>
        <w:t xml:space="preserve">und </w:t>
      </w:r>
      <w:proofErr w:type="spellStart"/>
      <w:r w:rsidRPr="0082002D">
        <w:rPr>
          <w:rFonts w:eastAsia="Times New Roman" w:cs="Arial"/>
          <w:color w:val="000000"/>
          <w:sz w:val="22"/>
          <w:szCs w:val="22"/>
          <w:lang w:eastAsia="de-DE"/>
        </w:rPr>
        <w:t>near</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field</w:t>
      </w:r>
      <w:proofErr w:type="spellEnd"/>
      <w:r w:rsidRPr="0082002D">
        <w:rPr>
          <w:rFonts w:eastAsia="Times New Roman" w:cs="Arial"/>
          <w:color w:val="000000"/>
          <w:sz w:val="22"/>
          <w:szCs w:val="22"/>
          <w:lang w:eastAsia="de-DE"/>
        </w:rPr>
        <w:t xml:space="preserve"> </w:t>
      </w:r>
      <w:proofErr w:type="spellStart"/>
      <w:r w:rsidRPr="0082002D">
        <w:rPr>
          <w:rFonts w:eastAsia="Times New Roman" w:cs="Arial"/>
          <w:color w:val="000000"/>
          <w:sz w:val="22"/>
          <w:szCs w:val="22"/>
          <w:lang w:eastAsia="de-DE"/>
        </w:rPr>
        <w:t>communication</w:t>
      </w:r>
      <w:proofErr w:type="spellEnd"/>
      <w:r w:rsidRPr="0082002D">
        <w:rPr>
          <w:rFonts w:eastAsia="Times New Roman" w:cs="Arial"/>
          <w:color w:val="000000"/>
          <w:sz w:val="22"/>
          <w:szCs w:val="22"/>
          <w:lang w:eastAsia="de-DE"/>
        </w:rPr>
        <w:t>, (NFC)</w:t>
      </w:r>
      <w:r w:rsidRPr="0082002D">
        <w:rPr>
          <w:rStyle w:val="Funotenzeichen"/>
          <w:rFonts w:eastAsia="Times New Roman" w:cs="Arial"/>
          <w:color w:val="000000"/>
          <w:szCs w:val="22"/>
          <w:lang w:eastAsia="de-DE"/>
        </w:rPr>
        <w:footnoteReference w:id="22"/>
      </w:r>
      <w:r w:rsidRPr="0082002D">
        <w:rPr>
          <w:rFonts w:eastAsia="Times New Roman" w:cs="Arial"/>
          <w:color w:val="000000"/>
          <w:sz w:val="22"/>
          <w:szCs w:val="22"/>
          <w:lang w:eastAsia="de-DE"/>
        </w:rPr>
        <w:t xml:space="preserve"> basierte </w:t>
      </w:r>
      <w:proofErr w:type="spellStart"/>
      <w:r w:rsidRPr="0082002D">
        <w:rPr>
          <w:rFonts w:eastAsia="Times New Roman" w:cs="Arial"/>
          <w:color w:val="000000"/>
          <w:sz w:val="22"/>
          <w:szCs w:val="22"/>
          <w:lang w:eastAsia="de-DE"/>
        </w:rPr>
        <w:t>Mesh</w:t>
      </w:r>
      <w:proofErr w:type="spellEnd"/>
      <w:r w:rsidRPr="0082002D">
        <w:rPr>
          <w:rFonts w:eastAsia="Times New Roman" w:cs="Arial"/>
          <w:color w:val="000000"/>
          <w:sz w:val="22"/>
          <w:szCs w:val="22"/>
          <w:lang w:eastAsia="de-DE"/>
        </w:rPr>
        <w:t xml:space="preserve"> Networks</w:t>
      </w:r>
      <w:r w:rsidRPr="0082002D">
        <w:rPr>
          <w:rStyle w:val="Funotenzeichen"/>
          <w:rFonts w:eastAsia="Times New Roman" w:cs="Arial"/>
          <w:color w:val="000000"/>
          <w:szCs w:val="22"/>
          <w:lang w:eastAsia="de-DE"/>
        </w:rPr>
        <w:footnoteReference w:id="23"/>
      </w:r>
      <w:r w:rsidRPr="0082002D">
        <w:rPr>
          <w:rFonts w:eastAsia="Times New Roman" w:cs="Arial"/>
          <w:color w:val="000000"/>
          <w:sz w:val="22"/>
          <w:szCs w:val="22"/>
          <w:lang w:eastAsia="de-DE"/>
        </w:rPr>
        <w:t xml:space="preserve">, aktive </w:t>
      </w:r>
      <w:proofErr w:type="spellStart"/>
      <w:r w:rsidRPr="0082002D">
        <w:rPr>
          <w:rFonts w:eastAsia="Times New Roman" w:cs="Arial"/>
          <w:color w:val="000000"/>
          <w:sz w:val="22"/>
          <w:szCs w:val="22"/>
          <w:lang w:eastAsia="de-DE"/>
        </w:rPr>
        <w:t>iBeacon</w:t>
      </w:r>
      <w:proofErr w:type="spellEnd"/>
      <w:r w:rsidRPr="0082002D">
        <w:rPr>
          <w:rFonts w:eastAsia="Times New Roman" w:cs="Arial"/>
          <w:color w:val="000000"/>
          <w:sz w:val="22"/>
          <w:szCs w:val="22"/>
          <w:lang w:eastAsia="de-DE"/>
        </w:rPr>
        <w:t xml:space="preserve"> Netze, </w:t>
      </w:r>
      <w:r w:rsidR="00BC4B09">
        <w:rPr>
          <w:rFonts w:eastAsia="Times New Roman" w:cs="Arial"/>
          <w:color w:val="000000"/>
          <w:sz w:val="22"/>
          <w:szCs w:val="22"/>
          <w:lang w:eastAsia="de-DE"/>
        </w:rPr>
        <w:t xml:space="preserve">sowie </w:t>
      </w:r>
      <w:proofErr w:type="spellStart"/>
      <w:r w:rsidRPr="0082002D">
        <w:rPr>
          <w:rFonts w:eastAsia="Times New Roman" w:cs="Arial"/>
          <w:color w:val="000000"/>
          <w:sz w:val="22"/>
          <w:szCs w:val="22"/>
          <w:lang w:eastAsia="de-DE"/>
        </w:rPr>
        <w:t>Inertial</w:t>
      </w:r>
      <w:proofErr w:type="spellEnd"/>
      <w:r w:rsidRPr="0082002D">
        <w:rPr>
          <w:rFonts w:eastAsia="Times New Roman" w:cs="Arial"/>
          <w:color w:val="000000"/>
          <w:sz w:val="22"/>
          <w:szCs w:val="22"/>
          <w:lang w:eastAsia="de-DE"/>
        </w:rPr>
        <w:t xml:space="preserve"> Navigation und auf Bilderkennung basierte Algorithmen. </w:t>
      </w:r>
    </w:p>
    <w:p w:rsidR="0082002D" w:rsidRPr="0082002D" w:rsidRDefault="0082002D" w:rsidP="0082002D">
      <w:pPr>
        <w:spacing w:after="0"/>
        <w:jc w:val="both"/>
        <w:rPr>
          <w:rFonts w:eastAsia="Arial Unicode MS" w:cs="Arial Unicode MS"/>
          <w:sz w:val="22"/>
          <w:szCs w:val="22"/>
        </w:rPr>
      </w:pPr>
    </w:p>
    <w:p w:rsidR="00BC4B09" w:rsidRDefault="00BC4B09" w:rsidP="00BC4B09">
      <w:pPr>
        <w:pStyle w:val="Listenabsatz"/>
        <w:widowControl w:val="0"/>
        <w:numPr>
          <w:ilvl w:val="0"/>
          <w:numId w:val="27"/>
        </w:numPr>
        <w:autoSpaceDE w:val="0"/>
        <w:autoSpaceDN w:val="0"/>
        <w:adjustRightInd w:val="0"/>
        <w:spacing w:after="0"/>
        <w:jc w:val="both"/>
      </w:pPr>
      <w:proofErr w:type="spellStart"/>
      <w:r w:rsidRPr="00BC4B09">
        <w:rPr>
          <w:sz w:val="22"/>
          <w:szCs w:val="28"/>
          <w:lang w:eastAsia="de-DE"/>
        </w:rPr>
        <w:t>Augmented</w:t>
      </w:r>
      <w:proofErr w:type="spellEnd"/>
      <w:r w:rsidRPr="00BC4B09">
        <w:rPr>
          <w:sz w:val="22"/>
          <w:szCs w:val="28"/>
          <w:lang w:eastAsia="de-DE"/>
        </w:rPr>
        <w:t xml:space="preserve"> </w:t>
      </w:r>
      <w:proofErr w:type="spellStart"/>
      <w:r w:rsidRPr="00BC4B09">
        <w:rPr>
          <w:sz w:val="22"/>
          <w:szCs w:val="28"/>
          <w:lang w:eastAsia="de-DE"/>
        </w:rPr>
        <w:t>Reality</w:t>
      </w:r>
      <w:proofErr w:type="spellEnd"/>
      <w:r>
        <w:rPr>
          <w:rFonts w:eastAsia="Helvetica Neue" w:cs="Helvetica Neue"/>
          <w:vertAlign w:val="superscript"/>
        </w:rPr>
        <w:footnoteReference w:id="24"/>
      </w:r>
      <w:r>
        <w:t xml:space="preserve"> </w:t>
      </w:r>
    </w:p>
    <w:p w:rsidR="00BC4B09" w:rsidRDefault="00BC4B09" w:rsidP="00BC4B09">
      <w:pPr>
        <w:widowControl w:val="0"/>
        <w:autoSpaceDE w:val="0"/>
        <w:autoSpaceDN w:val="0"/>
        <w:adjustRightInd w:val="0"/>
        <w:spacing w:after="0"/>
        <w:jc w:val="both"/>
        <w:rPr>
          <w:rFonts w:eastAsia="Arial Unicode MS" w:hAnsi="Arial Unicode MS" w:cs="Arial Unicode MS"/>
          <w:sz w:val="22"/>
          <w:szCs w:val="22"/>
        </w:rPr>
      </w:pPr>
    </w:p>
    <w:p w:rsidR="00BC4B09" w:rsidRDefault="00BC4B09" w:rsidP="00BC4B09">
      <w:pPr>
        <w:widowControl w:val="0"/>
        <w:autoSpaceDE w:val="0"/>
        <w:autoSpaceDN w:val="0"/>
        <w:adjustRightInd w:val="0"/>
        <w:spacing w:after="0"/>
        <w:jc w:val="both"/>
      </w:pPr>
      <w:r>
        <w:rPr>
          <w:rFonts w:eastAsia="Arial Unicode MS" w:hAnsi="Arial Unicode MS" w:cs="Arial Unicode MS"/>
          <w:sz w:val="22"/>
          <w:szCs w:val="22"/>
        </w:rPr>
        <w:t xml:space="preserve">Diese Anwendung </w:t>
      </w:r>
      <w:r w:rsidRPr="00BC4B09">
        <w:rPr>
          <w:rFonts w:eastAsia="Arial Unicode MS" w:hAnsi="Arial Unicode MS" w:cs="Arial Unicode MS"/>
          <w:sz w:val="22"/>
          <w:szCs w:val="22"/>
        </w:rPr>
        <w:t>verwenden wir</w:t>
      </w:r>
      <w:r>
        <w:rPr>
          <w:rFonts w:eastAsia="Arial Unicode MS" w:hAnsi="Arial Unicode MS" w:cs="Arial Unicode MS"/>
          <w:sz w:val="22"/>
          <w:szCs w:val="22"/>
        </w:rPr>
        <w:t>,</w:t>
      </w:r>
      <w:r w:rsidRPr="00BC4B09">
        <w:rPr>
          <w:rFonts w:eastAsia="Arial Unicode MS" w:hAnsi="Arial Unicode MS" w:cs="Arial Unicode MS"/>
          <w:sz w:val="22"/>
          <w:szCs w:val="22"/>
        </w:rPr>
        <w:t xml:space="preserve"> um nicht nur die Verortung sondern auch die </w:t>
      </w:r>
      <w:proofErr w:type="spellStart"/>
      <w:r w:rsidRPr="00BC4B09">
        <w:rPr>
          <w:rFonts w:eastAsia="Arial Unicode MS" w:hAnsi="Arial Unicode MS" w:cs="Arial Unicode MS"/>
          <w:sz w:val="22"/>
          <w:szCs w:val="22"/>
        </w:rPr>
        <w:t>ortsspezifische</w:t>
      </w:r>
      <w:proofErr w:type="spellEnd"/>
      <w:r w:rsidRPr="00BC4B09">
        <w:rPr>
          <w:rFonts w:eastAsia="Arial Unicode MS" w:hAnsi="Arial Unicode MS" w:cs="Arial Unicode MS"/>
          <w:sz w:val="22"/>
          <w:szCs w:val="22"/>
        </w:rPr>
        <w:t xml:space="preserve"> Darstellung der Daten zu gew</w:t>
      </w:r>
      <w:r w:rsidRPr="00BC4B09">
        <w:rPr>
          <w:rFonts w:eastAsia="Arial Unicode MS" w:hAnsi="Arial Unicode MS" w:cs="Arial Unicode MS"/>
          <w:sz w:val="22"/>
          <w:szCs w:val="22"/>
        </w:rPr>
        <w:t>ä</w:t>
      </w:r>
      <w:r w:rsidRPr="00BC4B09">
        <w:rPr>
          <w:rFonts w:eastAsia="Arial Unicode MS" w:hAnsi="Arial Unicode MS" w:cs="Arial Unicode MS"/>
          <w:sz w:val="22"/>
          <w:szCs w:val="22"/>
        </w:rPr>
        <w:t xml:space="preserve">hrleisten. Die </w:t>
      </w:r>
      <w:proofErr w:type="spellStart"/>
      <w:r w:rsidRPr="00BC4B09">
        <w:rPr>
          <w:rFonts w:eastAsia="Arial Unicode MS" w:hAnsi="Arial Unicode MS" w:cs="Arial Unicode MS"/>
          <w:sz w:val="22"/>
          <w:szCs w:val="22"/>
        </w:rPr>
        <w:t>Web-App</w:t>
      </w:r>
      <w:proofErr w:type="spellEnd"/>
      <w:r w:rsidRPr="00BC4B09">
        <w:rPr>
          <w:rFonts w:eastAsia="Arial Unicode MS" w:hAnsi="Arial Unicode MS" w:cs="Arial Unicode MS"/>
          <w:sz w:val="22"/>
          <w:szCs w:val="22"/>
        </w:rPr>
        <w:t xml:space="preserve"> bzw. deren </w:t>
      </w:r>
      <w:proofErr w:type="spellStart"/>
      <w:r w:rsidRPr="00BC4B09">
        <w:rPr>
          <w:rFonts w:eastAsia="Arial Unicode MS" w:hAnsi="Arial Unicode MS" w:cs="Arial Unicode MS"/>
          <w:sz w:val="22"/>
          <w:szCs w:val="22"/>
        </w:rPr>
        <w:t>BenutzerInnen</w:t>
      </w:r>
      <w:proofErr w:type="spellEnd"/>
      <w:r w:rsidRPr="00BC4B09">
        <w:rPr>
          <w:rFonts w:eastAsia="Arial Unicode MS" w:hAnsi="Arial Unicode MS" w:cs="Arial Unicode MS"/>
          <w:sz w:val="22"/>
          <w:szCs w:val="22"/>
        </w:rPr>
        <w:t xml:space="preserve"> rufen vor Ort Informationen ab oder verkn</w:t>
      </w:r>
      <w:r w:rsidRPr="00BC4B09">
        <w:rPr>
          <w:rFonts w:ascii="Arial Unicode MS" w:eastAsia="Arial Unicode MS" w:hAnsi="Arial Unicode MS" w:cs="Arial Unicode MS"/>
          <w:sz w:val="22"/>
          <w:szCs w:val="22"/>
        </w:rPr>
        <w:t>ü</w:t>
      </w:r>
      <w:r w:rsidRPr="00BC4B09">
        <w:rPr>
          <w:rFonts w:eastAsia="Arial Unicode MS" w:hAnsi="Arial Unicode MS" w:cs="Arial Unicode MS"/>
          <w:sz w:val="22"/>
          <w:szCs w:val="22"/>
        </w:rPr>
        <w:t>pfen diese mit dem Standort. Er/Sie erh</w:t>
      </w:r>
      <w:r w:rsidRPr="00BC4B09">
        <w:rPr>
          <w:rFonts w:ascii="Arial Unicode MS" w:eastAsia="Arial Unicode MS" w:hAnsi="Arial Unicode MS" w:cs="Arial Unicode MS"/>
          <w:sz w:val="22"/>
          <w:szCs w:val="22"/>
        </w:rPr>
        <w:t>ä</w:t>
      </w:r>
      <w:r w:rsidRPr="00BC4B09">
        <w:rPr>
          <w:rFonts w:eastAsia="Arial Unicode MS" w:hAnsi="Arial Unicode MS" w:cs="Arial Unicode MS"/>
          <w:sz w:val="22"/>
          <w:szCs w:val="22"/>
        </w:rPr>
        <w:t>lt weiterf</w:t>
      </w:r>
      <w:r w:rsidRPr="00BC4B09">
        <w:rPr>
          <w:rFonts w:ascii="Arial Unicode MS" w:eastAsia="Arial Unicode MS" w:hAnsi="Arial Unicode MS" w:cs="Arial Unicode MS"/>
          <w:sz w:val="22"/>
          <w:szCs w:val="22"/>
        </w:rPr>
        <w:t>ü</w:t>
      </w:r>
      <w:r w:rsidRPr="00BC4B09">
        <w:rPr>
          <w:rFonts w:eastAsia="Arial Unicode MS" w:hAnsi="Arial Unicode MS" w:cs="Arial Unicode MS"/>
          <w:sz w:val="22"/>
          <w:szCs w:val="22"/>
        </w:rPr>
        <w:t>hrende, digitale Informationen in Echtzeit</w:t>
      </w:r>
      <w:r>
        <w:rPr>
          <w:rFonts w:eastAsia="Arial Unicode MS" w:hAnsi="Arial Unicode MS" w:cs="Arial Unicode MS"/>
          <w:sz w:val="22"/>
          <w:szCs w:val="22"/>
        </w:rPr>
        <w:t>,</w:t>
      </w:r>
      <w:r w:rsidRPr="00BC4B09">
        <w:rPr>
          <w:rFonts w:eastAsia="Arial Unicode MS" w:hAnsi="Arial Unicode MS" w:cs="Arial Unicode MS"/>
          <w:sz w:val="22"/>
          <w:szCs w:val="22"/>
        </w:rPr>
        <w:t xml:space="preserve"> die als semi-transparente Ebene dargestellt werden. Der aktuelle Wissensstand wird folglich mit verwandten Themen, </w:t>
      </w:r>
      <w:r w:rsidRPr="00BC4B09">
        <w:rPr>
          <w:rFonts w:ascii="Arial Unicode MS" w:eastAsia="Arial Unicode MS" w:hAnsi="Arial Unicode MS" w:cs="Arial Unicode MS"/>
          <w:sz w:val="22"/>
          <w:szCs w:val="22"/>
        </w:rPr>
        <w:t>ä</w:t>
      </w:r>
      <w:r>
        <w:rPr>
          <w:rFonts w:eastAsia="Arial Unicode MS" w:hAnsi="Arial Unicode MS" w:cs="Arial Unicode MS"/>
          <w:sz w:val="22"/>
          <w:szCs w:val="22"/>
        </w:rPr>
        <w:t>hnlicher</w:t>
      </w:r>
      <w:r w:rsidRPr="00BC4B09">
        <w:rPr>
          <w:rFonts w:eastAsia="Arial Unicode MS" w:hAnsi="Arial Unicode MS" w:cs="Arial Unicode MS"/>
          <w:sz w:val="22"/>
          <w:szCs w:val="22"/>
        </w:rPr>
        <w:t xml:space="preserve"> Informationen und konsekutiven Aspekten </w:t>
      </w:r>
      <w:r w:rsidRPr="00BC4B09">
        <w:rPr>
          <w:rFonts w:ascii="Arial Unicode MS" w:eastAsia="Arial Unicode MS" w:hAnsi="Arial Unicode MS" w:cs="Arial Unicode MS"/>
          <w:sz w:val="22"/>
          <w:szCs w:val="22"/>
        </w:rPr>
        <w:t>ü</w:t>
      </w:r>
      <w:r w:rsidRPr="00BC4B09">
        <w:rPr>
          <w:rFonts w:eastAsia="Arial Unicode MS" w:hAnsi="Arial Unicode MS" w:cs="Arial Unicode MS"/>
          <w:sz w:val="22"/>
          <w:szCs w:val="22"/>
        </w:rPr>
        <w:t xml:space="preserve">berlagert. </w:t>
      </w:r>
    </w:p>
    <w:p w:rsidR="00BC4B09" w:rsidRDefault="00BC4B09" w:rsidP="00BC4B09">
      <w:pPr>
        <w:widowControl w:val="0"/>
        <w:autoSpaceDE w:val="0"/>
        <w:autoSpaceDN w:val="0"/>
        <w:adjustRightInd w:val="0"/>
        <w:spacing w:after="0"/>
        <w:jc w:val="both"/>
      </w:pPr>
    </w:p>
    <w:p w:rsidR="00BC4B09" w:rsidRDefault="00BC4B09" w:rsidP="00BC4B09">
      <w:pPr>
        <w:widowControl w:val="0"/>
        <w:autoSpaceDE w:val="0"/>
        <w:autoSpaceDN w:val="0"/>
        <w:adjustRightInd w:val="0"/>
        <w:spacing w:after="0"/>
        <w:jc w:val="both"/>
        <w:rPr>
          <w:sz w:val="22"/>
          <w:szCs w:val="22"/>
        </w:rPr>
      </w:pPr>
      <w:r w:rsidRPr="00B54B95">
        <w:rPr>
          <w:sz w:val="22"/>
          <w:szCs w:val="22"/>
        </w:rPr>
        <w:t>Neben den weit verbreitet</w:t>
      </w:r>
      <w:r>
        <w:rPr>
          <w:sz w:val="22"/>
          <w:szCs w:val="22"/>
        </w:rPr>
        <w:t xml:space="preserve">en GPS basierenden Systeme wie </w:t>
      </w:r>
      <w:proofErr w:type="spellStart"/>
      <w:r>
        <w:rPr>
          <w:sz w:val="22"/>
          <w:szCs w:val="22"/>
        </w:rPr>
        <w:t>Layar</w:t>
      </w:r>
      <w:proofErr w:type="spellEnd"/>
      <w:r>
        <w:rPr>
          <w:rStyle w:val="Funotenzeichen"/>
          <w:szCs w:val="22"/>
        </w:rPr>
        <w:footnoteReference w:id="25"/>
      </w:r>
      <w:r>
        <w:rPr>
          <w:sz w:val="22"/>
          <w:szCs w:val="22"/>
        </w:rPr>
        <w:t xml:space="preserve"> oder </w:t>
      </w:r>
      <w:proofErr w:type="spellStart"/>
      <w:r>
        <w:rPr>
          <w:sz w:val="22"/>
          <w:szCs w:val="22"/>
        </w:rPr>
        <w:t>others</w:t>
      </w:r>
      <w:proofErr w:type="spellEnd"/>
      <w:r>
        <w:rPr>
          <w:rStyle w:val="Funotenzeichen"/>
          <w:szCs w:val="22"/>
        </w:rPr>
        <w:footnoteReference w:id="26"/>
      </w:r>
      <w:r>
        <w:rPr>
          <w:sz w:val="22"/>
          <w:szCs w:val="22"/>
        </w:rPr>
        <w:t xml:space="preserve"> gibt es auch in diesem Bereich technologische Alternative. Beispielsweise können mit speziellen optischen Markern (etwa QR </w:t>
      </w:r>
      <w:proofErr w:type="spellStart"/>
      <w:r>
        <w:rPr>
          <w:sz w:val="22"/>
          <w:szCs w:val="22"/>
        </w:rPr>
        <w:t>codes</w:t>
      </w:r>
      <w:proofErr w:type="spellEnd"/>
      <w:r>
        <w:rPr>
          <w:rStyle w:val="Funotenzeichen"/>
          <w:szCs w:val="22"/>
        </w:rPr>
        <w:footnoteReference w:id="27"/>
      </w:r>
      <w:r>
        <w:rPr>
          <w:sz w:val="22"/>
          <w:szCs w:val="22"/>
        </w:rPr>
        <w:t>), oder auf Bilderkennung basierenden Systemen</w:t>
      </w:r>
      <w:r>
        <w:rPr>
          <w:rStyle w:val="Funotenzeichen"/>
          <w:szCs w:val="22"/>
        </w:rPr>
        <w:footnoteReference w:id="28"/>
      </w:r>
      <w:r>
        <w:rPr>
          <w:sz w:val="22"/>
          <w:szCs w:val="22"/>
        </w:rPr>
        <w:t xml:space="preserve"> </w:t>
      </w:r>
      <w:r w:rsidRPr="000657BD">
        <w:rPr>
          <w:sz w:val="22"/>
          <w:szCs w:val="22"/>
        </w:rPr>
        <w:t xml:space="preserve">Räume oder Objekte </w:t>
      </w:r>
      <w:r>
        <w:rPr>
          <w:sz w:val="22"/>
          <w:szCs w:val="22"/>
        </w:rPr>
        <w:t>‚überlagern’</w:t>
      </w:r>
      <w:r w:rsidRPr="000657BD">
        <w:rPr>
          <w:sz w:val="22"/>
          <w:szCs w:val="22"/>
        </w:rPr>
        <w:t xml:space="preserve">. Moderne </w:t>
      </w:r>
      <w:proofErr w:type="spellStart"/>
      <w:r w:rsidRPr="000657BD">
        <w:rPr>
          <w:sz w:val="22"/>
          <w:szCs w:val="22"/>
        </w:rPr>
        <w:t>Augmented</w:t>
      </w:r>
      <w:proofErr w:type="spellEnd"/>
      <w:r w:rsidRPr="000657BD">
        <w:rPr>
          <w:sz w:val="22"/>
          <w:szCs w:val="22"/>
        </w:rPr>
        <w:t xml:space="preserve"> </w:t>
      </w:r>
      <w:proofErr w:type="spellStart"/>
      <w:r w:rsidRPr="000657BD">
        <w:rPr>
          <w:sz w:val="22"/>
          <w:szCs w:val="22"/>
        </w:rPr>
        <w:t>Reality</w:t>
      </w:r>
      <w:proofErr w:type="spellEnd"/>
      <w:r w:rsidRPr="000657BD">
        <w:rPr>
          <w:sz w:val="22"/>
          <w:szCs w:val="22"/>
        </w:rPr>
        <w:t xml:space="preserve"> Hardware wie </w:t>
      </w:r>
      <w:proofErr w:type="spellStart"/>
      <w:r w:rsidRPr="000657BD">
        <w:rPr>
          <w:sz w:val="22"/>
          <w:szCs w:val="22"/>
        </w:rPr>
        <w:t>Oculus</w:t>
      </w:r>
      <w:proofErr w:type="spellEnd"/>
      <w:r w:rsidRPr="000657BD">
        <w:rPr>
          <w:sz w:val="22"/>
          <w:szCs w:val="22"/>
        </w:rPr>
        <w:t xml:space="preserve"> </w:t>
      </w:r>
      <w:proofErr w:type="spellStart"/>
      <w:r w:rsidRPr="000657BD">
        <w:rPr>
          <w:sz w:val="22"/>
          <w:szCs w:val="22"/>
        </w:rPr>
        <w:t>Rift</w:t>
      </w:r>
      <w:proofErr w:type="spellEnd"/>
      <w:r w:rsidRPr="000657BD">
        <w:rPr>
          <w:sz w:val="22"/>
          <w:szCs w:val="22"/>
        </w:rPr>
        <w:t xml:space="preserve">, </w:t>
      </w:r>
      <w:proofErr w:type="spellStart"/>
      <w:r w:rsidRPr="000657BD">
        <w:rPr>
          <w:sz w:val="22"/>
          <w:szCs w:val="22"/>
        </w:rPr>
        <w:t>HoloLens</w:t>
      </w:r>
      <w:proofErr w:type="spellEnd"/>
      <w:r w:rsidRPr="000657BD">
        <w:rPr>
          <w:sz w:val="22"/>
          <w:szCs w:val="22"/>
        </w:rPr>
        <w:t xml:space="preserve">, </w:t>
      </w:r>
      <w:proofErr w:type="spellStart"/>
      <w:r w:rsidRPr="000657BD">
        <w:rPr>
          <w:sz w:val="22"/>
          <w:szCs w:val="22"/>
        </w:rPr>
        <w:t>Cardboard</w:t>
      </w:r>
      <w:proofErr w:type="spellEnd"/>
      <w:r>
        <w:rPr>
          <w:sz w:val="22"/>
          <w:szCs w:val="22"/>
        </w:rPr>
        <w:t xml:space="preserve"> VR, etc.</w:t>
      </w:r>
      <w:r w:rsidRPr="000657BD">
        <w:rPr>
          <w:sz w:val="22"/>
          <w:szCs w:val="22"/>
        </w:rPr>
        <w:t xml:space="preserve"> bedienen sich dieser Technologien. </w:t>
      </w:r>
      <w:r w:rsidRPr="00B54B95">
        <w:rPr>
          <w:sz w:val="22"/>
          <w:szCs w:val="22"/>
        </w:rPr>
        <w:t>Darüber hinaus befindet sich auch schon Hardware am Markt, die räumliche Gegebenheiten (etwa die Erkennung von Kanten und Ecken eines Raumes) mit</w:t>
      </w:r>
      <w:r w:rsidRPr="00B54B95">
        <w:rPr>
          <w:rStyle w:val="Funotenzeichen"/>
          <w:sz w:val="22"/>
          <w:szCs w:val="22"/>
        </w:rPr>
        <w:footnoteReference w:id="29"/>
      </w:r>
      <w:r w:rsidRPr="00B54B95">
        <w:rPr>
          <w:sz w:val="22"/>
          <w:szCs w:val="22"/>
        </w:rPr>
        <w:t xml:space="preserve"> oder ohne</w:t>
      </w:r>
      <w:r w:rsidRPr="00B54B95">
        <w:rPr>
          <w:rStyle w:val="Funotenzeichen"/>
          <w:sz w:val="22"/>
          <w:szCs w:val="22"/>
        </w:rPr>
        <w:footnoteReference w:id="30"/>
      </w:r>
      <w:r w:rsidRPr="00B54B95">
        <w:rPr>
          <w:sz w:val="22"/>
          <w:szCs w:val="22"/>
        </w:rPr>
        <w:t xml:space="preserve"> sekundäre, aktive Systeme zur Raumvermessung (optische Laser</w:t>
      </w:r>
      <w:r>
        <w:rPr>
          <w:sz w:val="22"/>
          <w:szCs w:val="22"/>
        </w:rPr>
        <w:t>netze) arbeiten.</w:t>
      </w:r>
    </w:p>
    <w:p w:rsidR="00BC4B09" w:rsidRDefault="00BC4B09" w:rsidP="00BC4B09">
      <w:pPr>
        <w:widowControl w:val="0"/>
        <w:autoSpaceDE w:val="0"/>
        <w:autoSpaceDN w:val="0"/>
        <w:adjustRightInd w:val="0"/>
        <w:spacing w:after="0"/>
        <w:jc w:val="both"/>
        <w:rPr>
          <w:sz w:val="22"/>
          <w:szCs w:val="22"/>
        </w:rPr>
      </w:pPr>
      <w:r w:rsidRPr="00B54B95">
        <w:rPr>
          <w:sz w:val="22"/>
          <w:szCs w:val="22"/>
        </w:rPr>
        <w:t>Für die Verwendung</w:t>
      </w:r>
      <w:r>
        <w:rPr>
          <w:sz w:val="22"/>
          <w:szCs w:val="22"/>
        </w:rPr>
        <w:t xml:space="preserve"> in der Webapplikation des</w:t>
      </w:r>
      <w:r w:rsidRPr="00B54B95">
        <w:rPr>
          <w:sz w:val="22"/>
          <w:szCs w:val="22"/>
        </w:rPr>
        <w:t xml:space="preserve"> </w:t>
      </w:r>
      <w:proofErr w:type="spellStart"/>
      <w:r>
        <w:rPr>
          <w:sz w:val="22"/>
          <w:szCs w:val="22"/>
        </w:rPr>
        <w:t>Geymüller-Projektes</w:t>
      </w:r>
      <w:proofErr w:type="spellEnd"/>
      <w:r w:rsidRPr="00B54B95">
        <w:rPr>
          <w:sz w:val="22"/>
          <w:szCs w:val="22"/>
        </w:rPr>
        <w:t xml:space="preserve"> </w:t>
      </w:r>
      <w:r>
        <w:rPr>
          <w:sz w:val="22"/>
          <w:szCs w:val="22"/>
        </w:rPr>
        <w:t xml:space="preserve">bietet sich schließlich aber </w:t>
      </w:r>
      <w:proofErr w:type="spellStart"/>
      <w:r>
        <w:rPr>
          <w:sz w:val="22"/>
          <w:szCs w:val="22"/>
        </w:rPr>
        <w:t>WebVR</w:t>
      </w:r>
      <w:proofErr w:type="spellEnd"/>
      <w:r>
        <w:rPr>
          <w:sz w:val="22"/>
          <w:szCs w:val="22"/>
        </w:rPr>
        <w:t xml:space="preserve"> 1.0</w:t>
      </w:r>
      <w:r>
        <w:rPr>
          <w:rStyle w:val="Funotenzeichen"/>
          <w:szCs w:val="22"/>
        </w:rPr>
        <w:footnoteReference w:id="31"/>
      </w:r>
      <w:r>
        <w:rPr>
          <w:sz w:val="22"/>
          <w:szCs w:val="22"/>
        </w:rPr>
        <w:t xml:space="preserve"> an, welches als BETA Version im </w:t>
      </w:r>
      <w:proofErr w:type="spellStart"/>
      <w:r>
        <w:rPr>
          <w:sz w:val="22"/>
          <w:szCs w:val="22"/>
        </w:rPr>
        <w:t>Chromium</w:t>
      </w:r>
      <w:proofErr w:type="spellEnd"/>
      <w:r>
        <w:rPr>
          <w:sz w:val="22"/>
          <w:szCs w:val="22"/>
        </w:rPr>
        <w:t xml:space="preserve"> Browser vorliegt und die Verwendung eines der oben genannten GPS basierenden VR </w:t>
      </w:r>
      <w:proofErr w:type="spellStart"/>
      <w:r>
        <w:rPr>
          <w:sz w:val="22"/>
          <w:szCs w:val="22"/>
        </w:rPr>
        <w:t>Framworks</w:t>
      </w:r>
      <w:proofErr w:type="spellEnd"/>
      <w:r>
        <w:rPr>
          <w:sz w:val="22"/>
          <w:szCs w:val="22"/>
        </w:rPr>
        <w:t xml:space="preserve"> ablösen wird.</w:t>
      </w:r>
      <w:bookmarkStart w:id="304" w:name="_GoBack"/>
      <w:bookmarkEnd w:id="304"/>
    </w:p>
    <w:p w:rsidR="00BC4B09" w:rsidRDefault="00BC4B09" w:rsidP="00BC4B09">
      <w:pPr>
        <w:widowControl w:val="0"/>
        <w:autoSpaceDE w:val="0"/>
        <w:autoSpaceDN w:val="0"/>
        <w:adjustRightInd w:val="0"/>
        <w:spacing w:after="0"/>
        <w:jc w:val="both"/>
      </w:pPr>
    </w:p>
    <w:p w:rsidR="00BC4B09" w:rsidRPr="00BC4B09" w:rsidRDefault="00BC4B09" w:rsidP="00BC4B09">
      <w:pPr>
        <w:rPr>
          <w:rFonts w:ascii="Arial Unicode MS" w:eastAsia="Arial Unicode MS" w:hAnsi="Arial Unicode MS" w:cs="Arial Unicode MS"/>
          <w:color w:val="FF0000"/>
          <w:sz w:val="22"/>
          <w:szCs w:val="22"/>
        </w:rPr>
      </w:pPr>
      <w:r w:rsidRPr="00BC4B09">
        <w:rPr>
          <w:rFonts w:eastAsia="Arial Unicode MS" w:hAnsi="Arial Unicode MS" w:cs="Arial Unicode MS"/>
          <w:color w:val="FF0000"/>
          <w:sz w:val="22"/>
          <w:szCs w:val="22"/>
        </w:rPr>
        <w:t xml:space="preserve">[Skizze </w:t>
      </w:r>
      <w:proofErr w:type="spellStart"/>
      <w:r w:rsidRPr="00BC4B09">
        <w:rPr>
          <w:rFonts w:eastAsia="Arial Unicode MS" w:hAnsi="Arial Unicode MS" w:cs="Arial Unicode MS"/>
          <w:color w:val="FF0000"/>
          <w:sz w:val="22"/>
          <w:szCs w:val="22"/>
        </w:rPr>
        <w:t>Mockup</w:t>
      </w:r>
      <w:proofErr w:type="spellEnd"/>
      <w:r w:rsidRPr="00BC4B09">
        <w:rPr>
          <w:rFonts w:eastAsia="Arial Unicode MS" w:hAnsi="Arial Unicode MS" w:cs="Arial Unicode MS"/>
          <w:color w:val="FF0000"/>
          <w:sz w:val="22"/>
          <w:szCs w:val="22"/>
        </w:rPr>
        <w:t xml:space="preserve"> Web Applikation]</w:t>
      </w:r>
    </w:p>
    <w:p w:rsidR="0082002D" w:rsidRPr="0082002D" w:rsidRDefault="0082002D" w:rsidP="0082002D">
      <w:pPr>
        <w:jc w:val="both"/>
        <w:rPr>
          <w:rFonts w:eastAsia="Arial Unicode MS" w:hAnsi="Arial Unicode MS" w:cs="Arial Unicode MS"/>
          <w:sz w:val="22"/>
          <w:szCs w:val="22"/>
        </w:rPr>
      </w:pPr>
    </w:p>
    <w:p w:rsidR="00995F08" w:rsidRDefault="00995F08">
      <w:pPr>
        <w:rPr>
          <w:b/>
          <w:sz w:val="22"/>
          <w:szCs w:val="28"/>
          <w:lang w:eastAsia="de-DE"/>
        </w:rPr>
      </w:pPr>
      <w:r>
        <w:rPr>
          <w:b/>
          <w:sz w:val="22"/>
          <w:szCs w:val="28"/>
          <w:lang w:eastAsia="de-DE"/>
        </w:rPr>
        <w:br w:type="page"/>
      </w:r>
    </w:p>
    <w:p w:rsidR="001174F6" w:rsidRDefault="001174F6">
      <w:pPr>
        <w:rPr>
          <w:sz w:val="22"/>
          <w:szCs w:val="28"/>
          <w:lang w:val="en-GB" w:eastAsia="de-DE"/>
        </w:rPr>
      </w:pPr>
      <w:r>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w:t>
      </w:r>
      <w:proofErr w:type="spellStart"/>
      <w:r>
        <w:rPr>
          <w:rFonts w:cs="Brown-Bold"/>
          <w:bCs/>
          <w:sz w:val="18"/>
          <w:szCs w:val="34"/>
        </w:rPr>
        <w:t>Critical</w:t>
      </w:r>
      <w:proofErr w:type="spellEnd"/>
      <w:r>
        <w:rPr>
          <w:rFonts w:cs="Brown-Bold"/>
          <w:bCs/>
          <w:sz w:val="18"/>
          <w:szCs w:val="34"/>
        </w:rPr>
        <w:t xml:space="preserve">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w:t>
      </w:r>
      <w:proofErr w:type="spellStart"/>
      <w:r w:rsidRPr="008034D7">
        <w:rPr>
          <w:sz w:val="18"/>
          <w:szCs w:val="28"/>
          <w:lang w:val="en-GB" w:eastAsia="de-DE"/>
        </w:rPr>
        <w:t>Habitus</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w:t>
      </w:r>
      <w:proofErr w:type="spellStart"/>
      <w:r>
        <w:rPr>
          <w:sz w:val="18"/>
          <w:szCs w:val="28"/>
          <w:lang w:val="en-GB" w:eastAsia="de-DE"/>
        </w:rPr>
        <w:t>der</w:t>
      </w:r>
      <w:proofErr w:type="spellEnd"/>
      <w:r>
        <w:rPr>
          <w:sz w:val="18"/>
          <w:szCs w:val="28"/>
          <w:lang w:val="en-GB" w:eastAsia="de-DE"/>
        </w:rPr>
        <w:t xml:space="preserve">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Verl.-Anst</w:t>
      </w:r>
      <w:proofErr w:type="spellEnd"/>
      <w:r w:rsidRPr="00BC4F77">
        <w:rPr>
          <w:sz w:val="18"/>
          <w:szCs w:val="28"/>
          <w:lang w:val="en-GB" w:eastAsia="de-DE"/>
        </w:rPr>
        <w: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der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footerReference w:type="even"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toph Breser" w:date="2016-03-08T08:56:00Z" w:initials="CB">
    <w:p w:rsidR="0082002D" w:rsidRDefault="0082002D">
      <w:pPr>
        <w:pStyle w:val="Kommentartext"/>
      </w:pPr>
      <w:r>
        <w:rPr>
          <w:rStyle w:val="Kommentarzeichen"/>
        </w:rPr>
        <w:annotationRef/>
      </w:r>
      <w:r>
        <w:t>Steffen Tranche I, übertragen</w:t>
      </w:r>
    </w:p>
  </w:comment>
  <w:comment w:id="1" w:author="Christoph Breser" w:date="2016-03-07T17:00:00Z" w:initials="CB">
    <w:p w:rsidR="0082002D" w:rsidRDefault="0082002D">
      <w:pPr>
        <w:pStyle w:val="Kommentartext"/>
      </w:pPr>
      <w:r>
        <w:rPr>
          <w:rStyle w:val="Kommentarzeichen"/>
        </w:rPr>
        <w:annotationRef/>
      </w:r>
      <w:r>
        <w:t>Steffen Tranche II</w:t>
      </w:r>
    </w:p>
  </w:comment>
  <w:comment w:id="8" w:author="Christoph Breser" w:date="2016-03-04T12:14:00Z" w:initials="CB">
    <w:p w:rsidR="0082002D" w:rsidRDefault="0082002D">
      <w:pPr>
        <w:pStyle w:val="Kommentartext"/>
      </w:pPr>
      <w:r>
        <w:rPr>
          <w:rStyle w:val="Kommentarzeichen"/>
        </w:rPr>
        <w:annotationRef/>
      </w:r>
      <w:r>
        <w:t>Steffen Tranche I</w:t>
      </w:r>
    </w:p>
  </w:comment>
  <w:comment w:id="10" w:author="Christoph Breser" w:date="2016-03-06T22:06:00Z" w:initials="CB">
    <w:p w:rsidR="0082002D" w:rsidRDefault="0082002D">
      <w:pPr>
        <w:pStyle w:val="Kommentartext"/>
      </w:pPr>
      <w:r>
        <w:rPr>
          <w:rStyle w:val="Kommentarzeichen"/>
        </w:rPr>
        <w:annotationRef/>
      </w:r>
      <w:r>
        <w:t>Steffen Tranche II</w:t>
      </w:r>
    </w:p>
  </w:comment>
  <w:comment w:id="71" w:author="Christoph Breser" w:date="2016-03-06T22:01:00Z" w:initials="CB">
    <w:p w:rsidR="0082002D" w:rsidRDefault="0082002D">
      <w:pPr>
        <w:pStyle w:val="Kommentartext"/>
      </w:pPr>
      <w:r>
        <w:rPr>
          <w:rStyle w:val="Kommentarzeichen"/>
        </w:rPr>
        <w:annotationRef/>
      </w:r>
      <w:r>
        <w:t>Steffen Tranche II</w:t>
      </w:r>
    </w:p>
  </w:comment>
  <w:comment w:id="16" w:author="Christoph Breser" w:date="2016-03-04T12:16:00Z" w:initials="CB">
    <w:p w:rsidR="0082002D" w:rsidRDefault="0082002D">
      <w:pPr>
        <w:pStyle w:val="Kommentartext"/>
      </w:pPr>
      <w:r>
        <w:rPr>
          <w:rStyle w:val="Kommentarzeichen"/>
        </w:rPr>
        <w:annotationRef/>
      </w:r>
      <w:r>
        <w:t>Steffen Tranche I</w:t>
      </w:r>
    </w:p>
  </w:comment>
  <w:comment w:id="126" w:author="Christoph Breser" w:date="2016-03-04T12:17:00Z" w:initials="CB">
    <w:p w:rsidR="0082002D" w:rsidRDefault="0082002D">
      <w:pPr>
        <w:pStyle w:val="Kommentartext"/>
      </w:pPr>
      <w:r>
        <w:rPr>
          <w:rStyle w:val="Kommentarzeichen"/>
        </w:rPr>
        <w:annotationRef/>
      </w:r>
      <w:r>
        <w:t>Steffen Tranche I</w:t>
      </w:r>
    </w:p>
  </w:comment>
  <w:comment w:id="273" w:author="Christoph Breser" w:date="2016-03-07T19:14:00Z" w:initials="CB">
    <w:p w:rsidR="0082002D" w:rsidRDefault="0082002D">
      <w:pPr>
        <w:pStyle w:val="Kommentartext"/>
      </w:pPr>
      <w:r>
        <w:rPr>
          <w:rStyle w:val="Kommentarzeichen"/>
        </w:rPr>
        <w:annotationRef/>
      </w:r>
      <w:r>
        <w:t>Steffen Tranche IV</w:t>
      </w:r>
    </w:p>
  </w:comment>
  <w:comment w:id="276" w:author="Christoph Breser" w:date="2016-03-07T19:49:00Z" w:initials="CB">
    <w:p w:rsidR="0082002D" w:rsidRDefault="0082002D">
      <w:pPr>
        <w:pStyle w:val="Kommentartext"/>
      </w:pPr>
      <w:r>
        <w:rPr>
          <w:rStyle w:val="Kommentarzeichen"/>
        </w:rPr>
        <w:annotationRef/>
      </w:r>
      <w:r>
        <w:t>Steffen Tranche IV</w:t>
      </w:r>
    </w:p>
  </w:comment>
  <w:comment w:id="277" w:author="Christoph Breser" w:date="2016-03-07T19:37:00Z" w:initials="CB">
    <w:p w:rsidR="0082002D" w:rsidRDefault="0082002D">
      <w:pPr>
        <w:pStyle w:val="Kommentartext"/>
      </w:pPr>
      <w:r>
        <w:rPr>
          <w:rStyle w:val="Kommentarzeichen"/>
        </w:rPr>
        <w:annotationRef/>
      </w:r>
      <w:r>
        <w:t>Steffen Tranche IV</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Times Roman">
    <w:charset w:val="00"/>
    <w:family w:val="roman"/>
    <w:pitch w:val="default"/>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2D" w:rsidRDefault="00056757" w:rsidP="00DD230C">
    <w:pPr>
      <w:pStyle w:val="Fuzeile"/>
      <w:framePr w:wrap="around" w:vAnchor="text" w:hAnchor="margin" w:xAlign="right" w:y="1"/>
      <w:rPr>
        <w:rStyle w:val="Seitenzahl"/>
      </w:rPr>
    </w:pPr>
    <w:r>
      <w:rPr>
        <w:rStyle w:val="Seitenzahl"/>
      </w:rPr>
      <w:fldChar w:fldCharType="begin"/>
    </w:r>
    <w:r w:rsidR="0082002D">
      <w:rPr>
        <w:rStyle w:val="Seitenzahl"/>
      </w:rPr>
      <w:instrText xml:space="preserve">PAGE  </w:instrText>
    </w:r>
    <w:r>
      <w:rPr>
        <w:rStyle w:val="Seitenzahl"/>
      </w:rPr>
      <w:fldChar w:fldCharType="end"/>
    </w:r>
  </w:p>
  <w:p w:rsidR="0082002D" w:rsidRDefault="0082002D" w:rsidP="00DD230C">
    <w:pPr>
      <w:pStyle w:val="Fuzeil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2D" w:rsidRPr="00DD230C" w:rsidRDefault="00056757" w:rsidP="00DD230C">
    <w:pPr>
      <w:pStyle w:val="Fuzeile"/>
      <w:framePr w:wrap="around" w:vAnchor="text" w:hAnchor="margin" w:xAlign="right" w:y="1"/>
      <w:rPr>
        <w:rStyle w:val="Seitenzahl"/>
      </w:rPr>
    </w:pPr>
    <w:r w:rsidRPr="00DD230C">
      <w:rPr>
        <w:rStyle w:val="Seitenzahl"/>
        <w:sz w:val="18"/>
      </w:rPr>
      <w:fldChar w:fldCharType="begin"/>
    </w:r>
    <w:r w:rsidR="0082002D" w:rsidRPr="00DD230C">
      <w:rPr>
        <w:rStyle w:val="Seitenzahl"/>
        <w:sz w:val="18"/>
      </w:rPr>
      <w:instrText xml:space="preserve">PAGE  </w:instrText>
    </w:r>
    <w:r w:rsidRPr="00DD230C">
      <w:rPr>
        <w:rStyle w:val="Seitenzahl"/>
        <w:sz w:val="18"/>
      </w:rPr>
      <w:fldChar w:fldCharType="separate"/>
    </w:r>
    <w:r w:rsidR="00C6690C">
      <w:rPr>
        <w:rStyle w:val="Seitenzahl"/>
        <w:noProof/>
        <w:sz w:val="18"/>
      </w:rPr>
      <w:t>9</w:t>
    </w:r>
    <w:r w:rsidRPr="00DD230C">
      <w:rPr>
        <w:rStyle w:val="Seitenzahl"/>
        <w:sz w:val="18"/>
      </w:rPr>
      <w:fldChar w:fldCharType="end"/>
    </w:r>
  </w:p>
  <w:p w:rsidR="0082002D" w:rsidRDefault="0082002D" w:rsidP="00DD230C">
    <w:pPr>
      <w:pStyle w:val="Fuzeil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2002D" w:rsidRDefault="0082002D" w:rsidP="000727F5">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r>
        <w:rPr>
          <w:rFonts w:ascii="Helvetica Neue" w:hAnsi="Helvetica Neue" w:cstheme="minorBidi"/>
          <w:color w:val="auto"/>
          <w:sz w:val="18"/>
        </w:rPr>
        <w:t>Ao. Univ.-</w:t>
      </w:r>
      <w:r w:rsidRPr="007D0273">
        <w:rPr>
          <w:rFonts w:ascii="Helvetica Neue" w:hAnsi="Helvetica Neue" w:cstheme="minorBidi"/>
          <w:color w:val="auto"/>
          <w:sz w:val="18"/>
        </w:rPr>
        <w:t xml:space="preserve">Prof. Dr. Josef </w:t>
      </w:r>
      <w:proofErr w:type="spellStart"/>
      <w:r w:rsidRPr="007D0273">
        <w:rPr>
          <w:rFonts w:ascii="Helvetica Neue" w:hAnsi="Helvetica Neue" w:cstheme="minorBidi"/>
          <w:color w:val="auto"/>
          <w:sz w:val="18"/>
        </w:rPr>
        <w:t>Ploder</w:t>
      </w:r>
      <w:proofErr w:type="spellEnd"/>
      <w:r w:rsidRPr="007D0273">
        <w:rPr>
          <w:rFonts w:ascii="Helvetica Neue" w:hAnsi="Helvetica Neue" w:cstheme="minorBidi"/>
          <w:color w:val="auto"/>
          <w:sz w:val="18"/>
        </w:rPr>
        <w:t xml:space="preserve">,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0">
    <w:p w:rsidR="0082002D" w:rsidRDefault="0082002D">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 w:id="1">
    <w:p w:rsidR="0082002D" w:rsidRPr="00EA7E46" w:rsidRDefault="0082002D" w:rsidP="00EA7E46">
      <w:pPr>
        <w:pStyle w:val="Funotentext"/>
      </w:pPr>
      <w:ins w:id="11" w:author="stefan zedlacher" w:date="2016-03-04T22:33:00Z">
        <w:r>
          <w:rPr>
            <w:rStyle w:val="Funotenzeichen"/>
          </w:rPr>
          <w:footnoteRef/>
        </w:r>
        <w:r>
          <w:t xml:space="preserve"> </w:t>
        </w:r>
        <w:proofErr w:type="spellStart"/>
        <w:r w:rsidRPr="00EA7E46">
          <w:t>Otl</w:t>
        </w:r>
        <w:proofErr w:type="spellEnd"/>
        <w:r w:rsidRPr="00EA7E46">
          <w:t xml:space="preserve"> </w:t>
        </w:r>
        <w:proofErr w:type="spellStart"/>
        <w:r w:rsidRPr="00EA7E46">
          <w:t>Aicher</w:t>
        </w:r>
        <w:proofErr w:type="spellEnd"/>
        <w:r w:rsidRPr="00EA7E46">
          <w:t>: analog und digital, Ernst &amp; Sohn, 1991</w:t>
        </w:r>
      </w:ins>
    </w:p>
  </w:footnote>
  <w:footnote w:id="2">
    <w:p w:rsidR="0082002D" w:rsidRPr="00EA7E46" w:rsidRDefault="0082002D" w:rsidP="00EA7E46">
      <w:pPr>
        <w:pStyle w:val="Funotentext"/>
      </w:pPr>
      <w:ins w:id="12" w:author="stefan zedlacher" w:date="2016-03-04T22:44:00Z">
        <w:r w:rsidRPr="00EA7E46">
          <w:rPr>
            <w:rStyle w:val="Funotenzeichen"/>
          </w:rPr>
          <w:footnoteRef/>
        </w:r>
        <w:r w:rsidRPr="00EA7E46">
          <w:t xml:space="preserve"> </w:t>
        </w:r>
        <w:r w:rsidR="00056757" w:rsidRPr="00EA7E46">
          <w:fldChar w:fldCharType="begin"/>
        </w:r>
        <w:r w:rsidRPr="00EA7E46">
          <w:instrText xml:space="preserve"> HYPERLINK "http://dublincore.org" </w:instrText>
        </w:r>
        <w:r w:rsidR="00056757" w:rsidRPr="00EA7E46">
          <w:fldChar w:fldCharType="separate"/>
        </w:r>
        <w:r w:rsidRPr="00EA7E46">
          <w:rPr>
            <w:rStyle w:val="Link"/>
            <w:color w:val="auto"/>
            <w:u w:val="none"/>
          </w:rPr>
          <w:t>http://dublincore.org</w:t>
        </w:r>
        <w:r w:rsidR="00056757" w:rsidRPr="00EA7E46">
          <w:fldChar w:fldCharType="end"/>
        </w:r>
        <w:r w:rsidRPr="00EA7E46">
          <w:t>, 3.3.2016</w:t>
        </w:r>
      </w:ins>
    </w:p>
  </w:footnote>
  <w:footnote w:id="3">
    <w:p w:rsidR="0082002D" w:rsidRPr="00EA7E46" w:rsidRDefault="0082002D" w:rsidP="00EA7E46">
      <w:pPr>
        <w:pStyle w:val="Funotentext"/>
      </w:pPr>
      <w:ins w:id="13" w:author="stefan zedlacher" w:date="2016-03-04T22:45:00Z">
        <w:r w:rsidRPr="00EA7E46">
          <w:rPr>
            <w:rStyle w:val="Funotenzeichen"/>
          </w:rPr>
          <w:footnoteRef/>
        </w:r>
        <w:r w:rsidRPr="00EA7E46">
          <w:t xml:space="preserve"> </w:t>
        </w:r>
        <w:r w:rsidR="00056757" w:rsidRPr="00EA7E46">
          <w:fldChar w:fldCharType="begin"/>
        </w:r>
        <w:r w:rsidRPr="00EA7E46">
          <w:instrText xml:space="preserve"> HYPERLINK "http://www.loc.gov/standards/mets/" </w:instrText>
        </w:r>
        <w:r w:rsidR="00056757" w:rsidRPr="00EA7E46">
          <w:fldChar w:fldCharType="separate"/>
        </w:r>
        <w:r w:rsidRPr="00EA7E46">
          <w:rPr>
            <w:rStyle w:val="Link"/>
            <w:color w:val="auto"/>
            <w:u w:val="none"/>
          </w:rPr>
          <w:t>http://www.loc.gov/standards/mets/</w:t>
        </w:r>
        <w:r w:rsidR="00056757" w:rsidRPr="00EA7E46">
          <w:fldChar w:fldCharType="end"/>
        </w:r>
        <w:r w:rsidRPr="00EA7E46">
          <w:t>, 1.3.2016</w:t>
        </w:r>
      </w:ins>
    </w:p>
  </w:footnote>
  <w:footnote w:id="4">
    <w:p w:rsidR="0082002D" w:rsidRPr="003A4BA3" w:rsidRDefault="0082002D" w:rsidP="003A4BA3">
      <w:pPr>
        <w:jc w:val="both"/>
        <w:rPr>
          <w:sz w:val="18"/>
        </w:rPr>
      </w:pPr>
      <w:r>
        <w:rPr>
          <w:rStyle w:val="Funotenzeichen"/>
        </w:rPr>
        <w:footnoteRef/>
      </w:r>
      <w:r>
        <w:t xml:space="preserve"> </w:t>
      </w:r>
      <w:r w:rsidRPr="003A4BA3">
        <w:rPr>
          <w:sz w:val="18"/>
        </w:rPr>
        <w:t xml:space="preserve">Seit dem Jahr 2000 gibt es für Archive einen Standard, den ISAD-G (General International Standard </w:t>
      </w:r>
      <w:proofErr w:type="spellStart"/>
      <w:r w:rsidRPr="003A4BA3">
        <w:rPr>
          <w:sz w:val="18"/>
        </w:rPr>
        <w:t>Archival</w:t>
      </w:r>
      <w:proofErr w:type="spellEnd"/>
      <w:r w:rsidRPr="003A4BA3">
        <w:rPr>
          <w:sz w:val="18"/>
        </w:rPr>
        <w:t xml:space="preserve"> Description</w:t>
      </w:r>
      <w:r>
        <w:rPr>
          <w:sz w:val="18"/>
        </w:rPr>
        <w:t xml:space="preserve">, </w:t>
      </w:r>
      <w:hyperlink r:id="rId1" w:history="1">
        <w:r w:rsidRPr="00980B62">
          <w:rPr>
            <w:sz w:val="18"/>
          </w:rPr>
          <w:t>http://www.ica.org/10207/standards/isadg-general-international-standard-archival-description-second-edition.html</w:t>
        </w:r>
      </w:hyperlink>
      <w:r w:rsidRPr="003A4BA3">
        <w:rPr>
          <w:sz w:val="18"/>
        </w:rPr>
        <w:t xml:space="preserve">), der die Darstellung von Daten im Word </w:t>
      </w:r>
      <w:proofErr w:type="spellStart"/>
      <w:r w:rsidRPr="003A4BA3">
        <w:rPr>
          <w:sz w:val="18"/>
        </w:rPr>
        <w:t>Wide</w:t>
      </w:r>
      <w:proofErr w:type="spellEnd"/>
      <w:r w:rsidRPr="003A4BA3">
        <w:rPr>
          <w:sz w:val="18"/>
        </w:rPr>
        <w:t xml:space="preserve"> Web vereinheitlicht und standardisiert aufgenommene</w:t>
      </w:r>
      <w:r>
        <w:rPr>
          <w:sz w:val="18"/>
        </w:rPr>
        <w:t xml:space="preserve"> Daten in Datenbanken einfügt. </w:t>
      </w:r>
    </w:p>
  </w:footnote>
  <w:footnote w:id="5">
    <w:p w:rsidR="0082002D" w:rsidRPr="00EA7E46" w:rsidRDefault="0082002D" w:rsidP="00EA7E46">
      <w:pPr>
        <w:pStyle w:val="Funotentext"/>
      </w:pPr>
      <w:ins w:id="14" w:author="stefan zedlacher" w:date="2016-03-04T22:41:00Z">
        <w:r w:rsidRPr="00EA7E46">
          <w:rPr>
            <w:rStyle w:val="Funotenzeichen"/>
          </w:rPr>
          <w:footnoteRef/>
        </w:r>
        <w:r w:rsidRPr="00EA7E46">
          <w:t xml:space="preserve"> http://www.tei-c.org/index.xml , 10.2.2016</w:t>
        </w:r>
      </w:ins>
    </w:p>
  </w:footnote>
  <w:footnote w:id="6">
    <w:p w:rsidR="0082002D" w:rsidRDefault="0082002D" w:rsidP="00EA7E46">
      <w:pPr>
        <w:pStyle w:val="Funotentext"/>
      </w:pPr>
      <w:ins w:id="15" w:author="stefan zedlacher" w:date="2016-03-04T22:42:00Z">
        <w:r w:rsidRPr="00EA7E46">
          <w:rPr>
            <w:rStyle w:val="Funotenzeichen"/>
          </w:rPr>
          <w:footnoteRef/>
        </w:r>
        <w:r w:rsidRPr="00EA7E46">
          <w:t xml:space="preserve"> https://de.wikipedia.org/wiki/Resource_Description_Framework , 12.2.2016</w:t>
        </w:r>
      </w:ins>
    </w:p>
  </w:footnote>
  <w:footnote w:id="7">
    <w:p w:rsidR="0082002D" w:rsidRDefault="0082002D" w:rsidP="00594126">
      <w:pPr>
        <w:pStyle w:val="Funotentext"/>
      </w:pPr>
      <w:r>
        <w:rPr>
          <w:rStyle w:val="Funotenzeichen"/>
        </w:rPr>
        <w:footnoteRef/>
      </w:r>
      <w:r>
        <w:t xml:space="preserve"> Materielle, formale und semantische Eigenschaften einer Archivquelle, die infolge als ‚Aussagen’ bezeichnet werden.</w:t>
      </w:r>
    </w:p>
  </w:footnote>
  <w:footnote w:id="8">
    <w:p w:rsidR="0082002D" w:rsidRDefault="0082002D"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9">
    <w:p w:rsidR="0082002D" w:rsidRPr="00BD3B43" w:rsidRDefault="0082002D" w:rsidP="0078341C">
      <w:pPr>
        <w:widowControl w:val="0"/>
        <w:autoSpaceDE w:val="0"/>
        <w:autoSpaceDN w:val="0"/>
        <w:adjustRightInd w:val="0"/>
        <w:spacing w:after="0"/>
        <w:jc w:val="both"/>
        <w:rPr>
          <w:ins w:id="44" w:author="Christoph Breser" w:date="2016-02-25T09:58:00Z"/>
          <w:sz w:val="18"/>
        </w:rPr>
      </w:pPr>
      <w:ins w:id="45"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46" w:author="Christoph Breser" w:date="2016-02-25T09:58:00Z">
        <w:r w:rsidRPr="00BD3B43">
          <w:rPr>
            <w:sz w:val="18"/>
          </w:rPr>
          <w:t xml:space="preserve">Erkenntnistheorien aus dem späten 19. </w:t>
        </w:r>
      </w:ins>
      <w:r>
        <w:rPr>
          <w:sz w:val="18"/>
        </w:rPr>
        <w:t xml:space="preserve">bzw. </w:t>
      </w:r>
      <w:ins w:id="47" w:author="Christoph Breser" w:date="2016-02-25T09:58:00Z">
        <w:r w:rsidRPr="00BD3B43">
          <w:rPr>
            <w:sz w:val="18"/>
          </w:rPr>
          <w:t xml:space="preserve">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48"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49" w:author="Christoph Breser" w:date="2016-02-25T09:58:00Z">
        <w:r w:rsidRPr="00BD3B43">
          <w:rPr>
            <w:sz w:val="18"/>
          </w:rPr>
          <w:t>. Besondere Bedeutung hat</w:t>
        </w:r>
        <w:r>
          <w:rPr>
            <w:sz w:val="18"/>
          </w:rPr>
          <w:t>te</w:t>
        </w:r>
      </w:ins>
      <w:r>
        <w:rPr>
          <w:sz w:val="18"/>
        </w:rPr>
        <w:t xml:space="preserve">n diese </w:t>
      </w:r>
      <w:ins w:id="50"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51" w:author="Christoph Breser" w:date="2016-02-25T09:58:00Z">
        <w:r>
          <w:rPr>
            <w:sz w:val="18"/>
          </w:rPr>
          <w:t>(PLODER 1998)</w:t>
        </w:r>
        <w:r w:rsidRPr="00BD3B43">
          <w:rPr>
            <w:sz w:val="18"/>
          </w:rPr>
          <w:t xml:space="preserve">. Das Projekt konnte </w:t>
        </w:r>
      </w:ins>
      <w:r>
        <w:rPr>
          <w:sz w:val="18"/>
        </w:rPr>
        <w:t xml:space="preserve">wegen </w:t>
      </w:r>
      <w:ins w:id="52" w:author="Christoph Breser" w:date="2016-02-25T09:58:00Z">
        <w:r w:rsidRPr="00BD3B43">
          <w:rPr>
            <w:sz w:val="18"/>
          </w:rPr>
          <w:t xml:space="preserve">Finanzierungsprobleme nicht verwirklicht werden, verbirgt jedoch einen, für </w:t>
        </w:r>
      </w:ins>
      <w:r>
        <w:rPr>
          <w:sz w:val="18"/>
        </w:rPr>
        <w:t>se</w:t>
      </w:r>
      <w:ins w:id="53" w:author="Christoph Breser" w:date="2016-02-25T09:58:00Z">
        <w:r w:rsidRPr="00BD3B43">
          <w:rPr>
            <w:sz w:val="18"/>
          </w:rPr>
          <w:t>i</w:t>
        </w:r>
      </w:ins>
      <w:r>
        <w:rPr>
          <w:sz w:val="18"/>
        </w:rPr>
        <w:t>n</w:t>
      </w:r>
      <w:ins w:id="54" w:author="Christoph Breser" w:date="2016-02-25T09:58:00Z">
        <w:r w:rsidRPr="00BD3B43">
          <w:rPr>
            <w:sz w:val="18"/>
          </w:rPr>
          <w:t xml:space="preserve">e Zeit enorm fortschrittlichen Forschungsansatz, </w:t>
        </w:r>
      </w:ins>
      <w:r>
        <w:rPr>
          <w:sz w:val="18"/>
        </w:rPr>
        <w:t xml:space="preserve">der </w:t>
      </w:r>
      <w:ins w:id="55" w:author="Christoph Breser" w:date="2016-02-25T09:58:00Z">
        <w:r w:rsidRPr="00BD3B43">
          <w:rPr>
            <w:sz w:val="18"/>
          </w:rPr>
          <w:t>infolge der hier vorgestellten I</w:t>
        </w:r>
        <w:r>
          <w:rPr>
            <w:sz w:val="18"/>
          </w:rPr>
          <w:t>dee</w:t>
        </w:r>
      </w:ins>
      <w:r>
        <w:rPr>
          <w:sz w:val="18"/>
        </w:rPr>
        <w:t>n</w:t>
      </w:r>
      <w:ins w:id="56" w:author="Christoph Breser" w:date="2016-02-25T09:58:00Z">
        <w:r>
          <w:rPr>
            <w:sz w:val="18"/>
          </w:rPr>
          <w:t xml:space="preserve"> weitergedacht werden sollte.</w:t>
        </w:r>
      </w:ins>
    </w:p>
  </w:footnote>
  <w:footnote w:id="10">
    <w:p w:rsidR="0082002D" w:rsidRPr="00D97B78" w:rsidRDefault="0082002D"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1">
    <w:p w:rsidR="0082002D" w:rsidRPr="00BB6D62" w:rsidRDefault="0082002D"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indirekt mentalen Repräsentation (</w:t>
      </w:r>
      <w:proofErr w:type="spellStart"/>
      <w:r w:rsidRPr="00BB6D62">
        <w:rPr>
          <w:rStyle w:val="FunotentextZeichen"/>
        </w:rPr>
        <w:t>Jungermann</w:t>
      </w:r>
      <w:proofErr w:type="spellEnd"/>
      <w:r w:rsidRPr="00BB6D62">
        <w:rPr>
          <w:rStyle w:val="FunotentextZeichen"/>
        </w:rPr>
        <w:t xml:space="preserve">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2">
    <w:p w:rsidR="0082002D" w:rsidRDefault="0082002D"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3">
    <w:p w:rsidR="0082002D" w:rsidRPr="00CF144E" w:rsidRDefault="0082002D" w:rsidP="00F1736A">
      <w:pPr>
        <w:widowControl w:val="0"/>
        <w:autoSpaceDE w:val="0"/>
        <w:autoSpaceDN w:val="0"/>
        <w:adjustRightInd w:val="0"/>
        <w:spacing w:after="0"/>
        <w:jc w:val="both"/>
        <w:rPr>
          <w:ins w:id="193" w:author="Christoph Breser" w:date="2016-02-25T09:58:00Z"/>
          <w:sz w:val="18"/>
        </w:rPr>
      </w:pPr>
      <w:ins w:id="194"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195" w:author="Christoph Breser" w:date="2016-02-25T09:58:00Z">
        <w:r>
          <w:rPr>
            <w:sz w:val="18"/>
          </w:rPr>
          <w:t xml:space="preserve">sowie auch </w:t>
        </w:r>
      </w:ins>
      <w:r>
        <w:rPr>
          <w:sz w:val="18"/>
        </w:rPr>
        <w:t xml:space="preserve">von einem </w:t>
      </w:r>
      <w:ins w:id="196" w:author="Christoph Breser" w:date="2016-02-25T09:58:00Z">
        <w:r>
          <w:rPr>
            <w:sz w:val="18"/>
          </w:rPr>
          <w:t xml:space="preserve">Utilitarismus, mit welchem er sich vor allem gegenüber </w:t>
        </w:r>
      </w:ins>
      <w:r>
        <w:rPr>
          <w:sz w:val="18"/>
        </w:rPr>
        <w:t xml:space="preserve">jenem, </w:t>
      </w:r>
      <w:ins w:id="197" w:author="Christoph Breser" w:date="2016-02-25T09:58:00Z">
        <w:r>
          <w:rPr>
            <w:sz w:val="18"/>
          </w:rPr>
          <w:t>zu seiner Zeit vorherrschenden Rationalismus abzugrenzen versuchte.</w:t>
        </w:r>
      </w:ins>
    </w:p>
  </w:footnote>
  <w:footnote w:id="14">
    <w:p w:rsidR="0082002D" w:rsidRDefault="0082002D"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5">
    <w:p w:rsidR="0082002D" w:rsidRPr="00FA2CD3" w:rsidRDefault="0082002D"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68" w:author="Christoph Breser" w:date="2016-02-25T09:58:00Z">
        <w:r w:rsidRPr="00FA2CD3">
          <w:t xml:space="preserve">Transparentpapier </w:t>
        </w:r>
      </w:ins>
      <w:r>
        <w:t xml:space="preserve">steht (vermutlich eine Übertragung) </w:t>
      </w:r>
      <w:ins w:id="269" w:author="Christoph Breser" w:date="2016-02-25T09:58:00Z">
        <w:r w:rsidRPr="00FA2CD3">
          <w:t xml:space="preserve">und </w:t>
        </w:r>
      </w:ins>
      <w:r>
        <w:t xml:space="preserve">mit einer </w:t>
      </w:r>
      <w:ins w:id="270" w:author="Christoph Breser" w:date="2016-02-25T09:58:00Z">
        <w:r w:rsidRPr="00FA2CD3">
          <w:t xml:space="preserve">Publikationsvorlage, </w:t>
        </w:r>
      </w:ins>
      <w:r>
        <w:t xml:space="preserve">die schließlich zu einer vorbereiteten, jedoch nicht mehr gedruckten </w:t>
      </w:r>
      <w:ins w:id="271" w:author="Christoph Breser" w:date="2016-02-25T09:58:00Z">
        <w:r w:rsidRPr="00FA2CD3">
          <w:t xml:space="preserve">Publikation </w:t>
        </w:r>
      </w:ins>
      <w:r>
        <w:t>führen hätte sollen</w:t>
      </w:r>
      <w:ins w:id="272"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16">
    <w:p w:rsidR="0082002D" w:rsidRPr="001C7186" w:rsidRDefault="0082002D"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w:t>
      </w:r>
      <w:proofErr w:type="spellStart"/>
      <w:r w:rsidRPr="001C7186">
        <w:rPr>
          <w:i/>
          <w:sz w:val="18"/>
        </w:rPr>
        <w:t>Vasari</w:t>
      </w:r>
      <w:proofErr w:type="spellEnd"/>
      <w:r w:rsidRPr="001C7186">
        <w:rPr>
          <w:i/>
          <w:sz w:val="18"/>
        </w:rPr>
        <w:t xml:space="preserve"> </w:t>
      </w:r>
      <w:r w:rsidRPr="001C7186">
        <w:rPr>
          <w:sz w:val="18"/>
        </w:rPr>
        <w:t>bereits als ‚Vorstellung’ (</w:t>
      </w:r>
      <w:proofErr w:type="spellStart"/>
      <w:r w:rsidRPr="001C7186">
        <w:rPr>
          <w:sz w:val="18"/>
        </w:rPr>
        <w:t>concetto</w:t>
      </w:r>
      <w:proofErr w:type="spellEnd"/>
      <w:r w:rsidRPr="001C7186">
        <w:rPr>
          <w:sz w:val="18"/>
        </w:rPr>
        <w:t>) bezeichnete (</w:t>
      </w:r>
      <w:proofErr w:type="spellStart"/>
      <w:r w:rsidRPr="001C7186">
        <w:rPr>
          <w:sz w:val="18"/>
        </w:rPr>
        <w:t>Vasari</w:t>
      </w:r>
      <w:proofErr w:type="spellEnd"/>
      <w:r w:rsidRPr="001C7186">
        <w:rPr>
          <w:sz w:val="18"/>
        </w:rPr>
        <w:t xml:space="preserve"> 1550/1568 [</w:t>
      </w:r>
      <w:proofErr w:type="spellStart"/>
      <w:r w:rsidRPr="001C7186">
        <w:rPr>
          <w:sz w:val="18"/>
        </w:rPr>
        <w:t>Bearb</w:t>
      </w:r>
      <w:proofErr w:type="spellEnd"/>
      <w:r w:rsidRPr="001C7186">
        <w:rPr>
          <w:sz w:val="18"/>
        </w:rPr>
        <w:t xml:space="preserve">.: </w:t>
      </w:r>
      <w:proofErr w:type="spellStart"/>
      <w:r w:rsidRPr="001C7186">
        <w:rPr>
          <w:sz w:val="18"/>
        </w:rPr>
        <w:t>Bettarini</w:t>
      </w:r>
      <w:proofErr w:type="spellEnd"/>
      <w:r w:rsidRPr="001C7186">
        <w:rPr>
          <w:sz w:val="18"/>
        </w:rPr>
        <w:t xml:space="preserve"> 1966, S. </w:t>
      </w:r>
      <w:proofErr w:type="spellStart"/>
      <w:r w:rsidRPr="001C7186">
        <w:rPr>
          <w:sz w:val="18"/>
        </w:rPr>
        <w:t>33ff</w:t>
      </w:r>
      <w:proofErr w:type="spellEnd"/>
      <w:r w:rsidRPr="001C7186">
        <w:rPr>
          <w:sz w:val="18"/>
        </w:rPr>
        <w:t xml:space="preserve">.])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17">
    <w:p w:rsidR="0082002D" w:rsidRDefault="0082002D" w:rsidP="0082002D">
      <w:pPr>
        <w:pStyle w:val="Funotentext"/>
      </w:pPr>
      <w:ins w:id="278" w:author="stefan zedlacher" w:date="2016-03-04T23:37:00Z">
        <w:r>
          <w:rPr>
            <w:rStyle w:val="Funotenzeichen"/>
          </w:rPr>
          <w:footnoteRef/>
        </w:r>
        <w:r>
          <w:t xml:space="preserve"> </w:t>
        </w:r>
        <w:r w:rsidR="00056757">
          <w:fldChar w:fldCharType="begin"/>
        </w:r>
        <w:r>
          <w:instrText xml:space="preserve"> </w:instrText>
        </w:r>
      </w:ins>
      <w:r>
        <w:instrText>HYPERLINK</w:instrText>
      </w:r>
      <w:ins w:id="279" w:author="stefan zedlacher" w:date="2016-03-04T23:37:00Z">
        <w:r>
          <w:instrText xml:space="preserve"> "</w:instrText>
        </w:r>
        <w:r w:rsidRPr="00F1728D">
          <w:instrText>http://www.biblhertz.it/?id=49</w:instrText>
        </w:r>
        <w:r>
          <w:instrText xml:space="preserve">" </w:instrText>
        </w:r>
        <w:r w:rsidR="00056757">
          <w:fldChar w:fldCharType="separate"/>
        </w:r>
        <w:r w:rsidRPr="00D86660">
          <w:rPr>
            <w:rStyle w:val="Link"/>
          </w:rPr>
          <w:t>http://www.biblhertz.it/?id=49</w:t>
        </w:r>
        <w:r w:rsidR="00056757">
          <w:fldChar w:fldCharType="end"/>
        </w:r>
        <w:r>
          <w:t>, 22.2.2016</w:t>
        </w:r>
      </w:ins>
    </w:p>
  </w:footnote>
  <w:footnote w:id="18">
    <w:p w:rsidR="0082002D" w:rsidRPr="00BC4B09" w:rsidRDefault="0082002D" w:rsidP="0082002D">
      <w:pPr>
        <w:pStyle w:val="Funotentext"/>
        <w:rPr>
          <w:rFonts w:ascii="Arial" w:hAnsi="Arial" w:cs="Arial"/>
          <w:color w:val="000000"/>
          <w:sz w:val="16"/>
          <w:szCs w:val="16"/>
          <w:lang w:eastAsia="de-DE"/>
        </w:rPr>
      </w:pPr>
      <w:ins w:id="280" w:author="stefan zedlacher" w:date="2016-03-04T23:39:00Z">
        <w:r w:rsidRPr="00BC4B09">
          <w:rPr>
            <w:rFonts w:ascii="Arial" w:hAnsi="Arial" w:cs="Arial"/>
            <w:color w:val="000000"/>
            <w:sz w:val="16"/>
            <w:szCs w:val="16"/>
            <w:lang w:eastAsia="de-DE"/>
          </w:rPr>
          <w:footnoteRef/>
        </w:r>
        <w:r w:rsidRPr="00BC4B09">
          <w:rPr>
            <w:rFonts w:ascii="Arial" w:hAnsi="Arial" w:cs="Arial"/>
            <w:color w:val="000000"/>
            <w:sz w:val="16"/>
            <w:szCs w:val="16"/>
            <w:lang w:eastAsia="de-DE"/>
          </w:rPr>
          <w:t xml:space="preserve"> </w:t>
        </w:r>
        <w:r w:rsidR="00056757" w:rsidRPr="00BC4B09">
          <w:rPr>
            <w:rFonts w:ascii="Arial" w:hAnsi="Arial" w:cs="Arial"/>
            <w:color w:val="000000"/>
            <w:sz w:val="16"/>
            <w:szCs w:val="16"/>
            <w:lang w:eastAsia="de-DE"/>
          </w:rPr>
          <w:fldChar w:fldCharType="begin"/>
        </w:r>
        <w:r w:rsidRPr="00BC4B09">
          <w:rPr>
            <w:rFonts w:ascii="Arial" w:hAnsi="Arial" w:cs="Arial"/>
            <w:color w:val="000000"/>
            <w:sz w:val="16"/>
            <w:szCs w:val="16"/>
            <w:lang w:eastAsia="de-DE"/>
          </w:rPr>
          <w:instrText xml:space="preserve"> </w:instrText>
        </w:r>
      </w:ins>
      <w:r w:rsidRPr="00BC4B09">
        <w:rPr>
          <w:rFonts w:ascii="Arial" w:hAnsi="Arial" w:cs="Arial"/>
          <w:color w:val="000000"/>
          <w:sz w:val="16"/>
          <w:szCs w:val="16"/>
          <w:lang w:eastAsia="de-DE"/>
        </w:rPr>
        <w:instrText>HYPERLINK</w:instrText>
      </w:r>
      <w:ins w:id="281" w:author="stefan zedlacher" w:date="2016-03-04T23:39:00Z">
        <w:r w:rsidRPr="00BC4B09">
          <w:rPr>
            <w:rFonts w:ascii="Arial" w:hAnsi="Arial" w:cs="Arial"/>
            <w:color w:val="000000"/>
            <w:sz w:val="16"/>
            <w:szCs w:val="16"/>
            <w:lang w:eastAsia="de-DE"/>
          </w:rPr>
          <w:instrText xml:space="preserve"> "http://digital.belvedere.at/emuseum/#" </w:instrText>
        </w:r>
        <w:r w:rsidR="00056757" w:rsidRPr="00BC4B09">
          <w:rPr>
            <w:rFonts w:ascii="Arial" w:hAnsi="Arial" w:cs="Arial"/>
            <w:color w:val="000000"/>
            <w:sz w:val="16"/>
            <w:szCs w:val="16"/>
            <w:lang w:eastAsia="de-DE"/>
          </w:rPr>
          <w:fldChar w:fldCharType="separate"/>
        </w:r>
        <w:r w:rsidRPr="00BC4B09">
          <w:rPr>
            <w:rFonts w:ascii="Arial" w:hAnsi="Arial" w:cs="Arial"/>
            <w:color w:val="000000"/>
            <w:sz w:val="16"/>
            <w:szCs w:val="16"/>
            <w:lang w:eastAsia="de-DE"/>
          </w:rPr>
          <w:t>http://digital.belvedere.at/emuseum/#</w:t>
        </w:r>
        <w:r w:rsidR="00056757" w:rsidRPr="00BC4B09">
          <w:rPr>
            <w:rFonts w:ascii="Arial" w:hAnsi="Arial" w:cs="Arial"/>
            <w:color w:val="000000"/>
            <w:sz w:val="16"/>
            <w:szCs w:val="16"/>
            <w:lang w:eastAsia="de-DE"/>
          </w:rPr>
          <w:fldChar w:fldCharType="end"/>
        </w:r>
        <w:r w:rsidRPr="00BC4B09">
          <w:rPr>
            <w:rFonts w:ascii="Arial" w:hAnsi="Arial" w:cs="Arial"/>
            <w:color w:val="000000"/>
            <w:sz w:val="16"/>
            <w:szCs w:val="16"/>
            <w:lang w:eastAsia="de-DE"/>
          </w:rPr>
          <w:t>, 16.2.2016</w:t>
        </w:r>
      </w:ins>
    </w:p>
  </w:footnote>
  <w:footnote w:id="19">
    <w:p w:rsidR="00000000" w:rsidRDefault="0082002D">
      <w:pPr>
        <w:pStyle w:val="StandardWeb"/>
        <w:spacing w:before="2" w:after="2"/>
        <w:pPrChange w:id="282" w:author="stefan zedlacher" w:date="2016-03-07T21:04:00Z">
          <w:pPr>
            <w:pStyle w:val="Funotentext"/>
          </w:pPr>
        </w:pPrChange>
      </w:pPr>
      <w:ins w:id="283" w:author="stefan zedlacher" w:date="2016-03-07T21:04:00Z">
        <w:r>
          <w:rPr>
            <w:rStyle w:val="Funotenzeichen"/>
          </w:rPr>
          <w:footnoteRef/>
        </w:r>
        <w:r>
          <w:t xml:space="preserve"> </w:t>
        </w:r>
        <w:r w:rsidRPr="00C221A5">
          <w:rPr>
            <w:rFonts w:ascii="Arial" w:hAnsi="Arial" w:cs="Arial"/>
            <w:color w:val="000000"/>
            <w:sz w:val="16"/>
            <w:szCs w:val="16"/>
          </w:rPr>
          <w:t>https://www.indooratlas.com Stand: 20.11. 2015</w:t>
        </w:r>
      </w:ins>
    </w:p>
  </w:footnote>
  <w:footnote w:id="20">
    <w:p w:rsidR="00000000" w:rsidRDefault="0082002D">
      <w:pPr>
        <w:pStyle w:val="StandardWeb"/>
        <w:spacing w:before="2" w:after="2"/>
        <w:pPrChange w:id="284" w:author="stefan zedlacher" w:date="2016-03-07T21:13:00Z">
          <w:pPr>
            <w:pStyle w:val="Funotentext"/>
          </w:pPr>
        </w:pPrChange>
      </w:pPr>
      <w:ins w:id="285" w:author="stefan zedlacher" w:date="2016-03-07T21:04:00Z">
        <w:r>
          <w:rPr>
            <w:rStyle w:val="Funotenzeichen"/>
          </w:rPr>
          <w:footnoteRef/>
        </w:r>
        <w:r>
          <w:t xml:space="preserve"> </w:t>
        </w:r>
        <w:r w:rsidRPr="00C221A5">
          <w:rPr>
            <w:rFonts w:ascii="Arial" w:hAnsi="Arial" w:cs="Arial"/>
            <w:color w:val="000000"/>
            <w:sz w:val="16"/>
            <w:szCs w:val="16"/>
          </w:rPr>
          <w:t>http://www.heise.de/mac-and-i/meldung/Indoor-Survey-Apples-versteckte-App-zur-Positionsbestimmung-in-Innenraeu</w:t>
        </w:r>
        <w:r w:rsidRPr="00C221A5">
          <w:rPr>
            <w:rFonts w:ascii="Arial" w:hAnsi="Arial" w:cs="Arial"/>
            <w:color w:val="000000"/>
            <w:sz w:val="16"/>
            <w:szCs w:val="16"/>
          </w:rPr>
          <w:br/>
          <w:t>men-2867087.html Stand: 29.12. 2015</w:t>
        </w:r>
      </w:ins>
    </w:p>
  </w:footnote>
  <w:footnote w:id="21">
    <w:p w:rsidR="0082002D" w:rsidRDefault="0082002D" w:rsidP="0082002D">
      <w:pPr>
        <w:pStyle w:val="Funotentext"/>
      </w:pPr>
      <w:ins w:id="286" w:author="stefan zedlacher" w:date="2016-03-07T21:12:00Z">
        <w:r>
          <w:rPr>
            <w:rStyle w:val="Funotenzeichen"/>
          </w:rPr>
          <w:footnoteRef/>
        </w:r>
        <w:r>
          <w:t xml:space="preserve"> </w:t>
        </w:r>
        <w:r w:rsidR="00056757">
          <w:fldChar w:fldCharType="begin"/>
        </w:r>
        <w:r>
          <w:instrText xml:space="preserve"> HYPERLINK "</w:instrText>
        </w:r>
        <w:r w:rsidRPr="005922B5">
          <w:instrText>https://en.wikipedia.org/wiki/Radio-frequency_identification</w:instrText>
        </w:r>
        <w:r>
          <w:instrText xml:space="preserve">" </w:instrText>
        </w:r>
        <w:r w:rsidR="00056757">
          <w:fldChar w:fldCharType="separate"/>
        </w:r>
        <w:r w:rsidRPr="009F651B">
          <w:rPr>
            <w:rStyle w:val="Link"/>
          </w:rPr>
          <w:t>https://en.wikipedia.org/wiki/Radio-frequency_identification</w:t>
        </w:r>
        <w:r w:rsidR="00056757">
          <w:fldChar w:fldCharType="end"/>
        </w:r>
        <w:r>
          <w:t>, 23.2.2016</w:t>
        </w:r>
      </w:ins>
    </w:p>
  </w:footnote>
  <w:footnote w:id="22">
    <w:p w:rsidR="0082002D" w:rsidRDefault="0082002D" w:rsidP="0082002D">
      <w:pPr>
        <w:pStyle w:val="Funotentext"/>
      </w:pPr>
      <w:ins w:id="287" w:author="stefan zedlacher" w:date="2016-03-07T21:13:00Z">
        <w:r>
          <w:rPr>
            <w:rStyle w:val="Funotenzeichen"/>
          </w:rPr>
          <w:footnoteRef/>
        </w:r>
        <w:r>
          <w:t xml:space="preserve"> </w:t>
        </w:r>
      </w:ins>
      <w:ins w:id="288" w:author="stefan zedlacher" w:date="2016-03-07T21:20:00Z">
        <w:r w:rsidR="00056757">
          <w:fldChar w:fldCharType="begin"/>
        </w:r>
        <w:r>
          <w:instrText xml:space="preserve"> HYPERLINK "</w:instrText>
        </w:r>
      </w:ins>
      <w:ins w:id="289" w:author="stefan zedlacher" w:date="2016-03-07T21:13:00Z">
        <w:r w:rsidRPr="005922B5">
          <w:instrText>https://en.wikipedia.org/wiki/Near_field_communication</w:instrText>
        </w:r>
      </w:ins>
      <w:ins w:id="290" w:author="stefan zedlacher" w:date="2016-03-07T21:20:00Z">
        <w:r>
          <w:instrText xml:space="preserve">" </w:instrText>
        </w:r>
        <w:r w:rsidR="00056757">
          <w:fldChar w:fldCharType="separate"/>
        </w:r>
      </w:ins>
      <w:ins w:id="291" w:author="stefan zedlacher" w:date="2016-03-07T21:13:00Z">
        <w:r w:rsidRPr="009F651B">
          <w:rPr>
            <w:rStyle w:val="Link"/>
          </w:rPr>
          <w:t>https://en.wikipedia.org/wiki/Near_field_communication</w:t>
        </w:r>
      </w:ins>
      <w:ins w:id="292" w:author="stefan zedlacher" w:date="2016-03-07T21:20:00Z">
        <w:r w:rsidR="00056757">
          <w:fldChar w:fldCharType="end"/>
        </w:r>
        <w:r>
          <w:t>, 1.3.2016</w:t>
        </w:r>
      </w:ins>
    </w:p>
  </w:footnote>
  <w:footnote w:id="23">
    <w:p w:rsidR="0082002D" w:rsidRDefault="0082002D" w:rsidP="0082002D">
      <w:pPr>
        <w:pStyle w:val="Funotentext"/>
      </w:pPr>
      <w:ins w:id="293" w:author="stefan zedlacher" w:date="2016-03-07T21:20:00Z">
        <w:r>
          <w:rPr>
            <w:rStyle w:val="Funotenzeichen"/>
          </w:rPr>
          <w:footnoteRef/>
        </w:r>
        <w:r>
          <w:t xml:space="preserve"> </w:t>
        </w:r>
        <w:r w:rsidR="00056757">
          <w:fldChar w:fldCharType="begin"/>
        </w:r>
        <w:r>
          <w:instrText xml:space="preserve"> HYPERLINK "</w:instrText>
        </w:r>
        <w:r w:rsidRPr="0012076B">
          <w:instrText>https://en.wikipedia.org/wiki/Mesh_networking</w:instrText>
        </w:r>
        <w:r>
          <w:instrText xml:space="preserve">" </w:instrText>
        </w:r>
        <w:r w:rsidR="00056757">
          <w:fldChar w:fldCharType="separate"/>
        </w:r>
        <w:r w:rsidRPr="009F651B">
          <w:rPr>
            <w:rStyle w:val="Link"/>
          </w:rPr>
          <w:t>https://en.wikipedia.org/wiki/Mesh_networking</w:t>
        </w:r>
        <w:r w:rsidR="00056757">
          <w:fldChar w:fldCharType="end"/>
        </w:r>
        <w:r>
          <w:t>, 12.2.2016</w:t>
        </w:r>
      </w:ins>
    </w:p>
  </w:footnote>
  <w:footnote w:id="24">
    <w:p w:rsidR="00BC4B09" w:rsidRDefault="00BC4B09" w:rsidP="00BC4B09">
      <w:pPr>
        <w:pStyle w:val="Default"/>
        <w:rPr>
          <w:ins w:id="294" w:author="stefan zedlacher" w:date="2016-03-07T21:32:00Z"/>
          <w:rFonts w:eastAsia="Arial Unicode MS"/>
          <w:color w:val="auto"/>
          <w:sz w:val="20"/>
          <w:szCs w:val="20"/>
        </w:rPr>
      </w:pPr>
      <w:ins w:id="295" w:author="stefan zedlacher" w:date="2016-03-07T21:32:00Z">
        <w:r>
          <w:rPr>
            <w:vertAlign w:val="superscript"/>
          </w:rPr>
          <w:footnoteRef/>
        </w:r>
        <w:r>
          <w:rPr>
            <w:rFonts w:eastAsia="Arial Unicode MS" w:hAnsi="Arial Unicode MS" w:cs="Arial Unicode MS"/>
          </w:rPr>
          <w:t xml:space="preserve"> </w:t>
        </w:r>
        <w:r w:rsidR="00056757" w:rsidRPr="00BC4B09">
          <w:rPr>
            <w:rFonts w:ascii="Arial" w:hAnsi="Arial" w:cs="Arial"/>
            <w:sz w:val="16"/>
            <w:szCs w:val="16"/>
            <w:lang w:eastAsia="de-DE"/>
          </w:rPr>
          <w:fldChar w:fldCharType="begin"/>
        </w:r>
        <w:r w:rsidRPr="00BC4B09">
          <w:rPr>
            <w:rFonts w:ascii="Arial" w:hAnsi="Arial" w:cs="Arial"/>
            <w:sz w:val="16"/>
            <w:szCs w:val="16"/>
            <w:lang w:eastAsia="de-DE"/>
          </w:rPr>
          <w:instrText xml:space="preserve"> HYPERLINK "http://whatis.techtarget.com/definition/augmented-reality-ar"</w:instrText>
        </w:r>
        <w:r w:rsidR="00056757" w:rsidRPr="00BC4B09">
          <w:rPr>
            <w:rFonts w:ascii="Arial" w:hAnsi="Arial" w:cs="Arial"/>
            <w:sz w:val="16"/>
            <w:szCs w:val="16"/>
            <w:lang w:eastAsia="de-DE"/>
          </w:rPr>
          <w:fldChar w:fldCharType="separate"/>
        </w:r>
        <w:r w:rsidRPr="00BC4B09">
          <w:rPr>
            <w:rFonts w:ascii="Arial" w:hAnsi="Arial" w:cs="Arial"/>
            <w:sz w:val="16"/>
            <w:szCs w:val="16"/>
            <w:lang w:eastAsia="de-DE"/>
          </w:rPr>
          <w:t>http://whatis.techtarget.com/definition/augmented-reality-AR</w:t>
        </w:r>
        <w:r w:rsidR="00056757" w:rsidRPr="00BC4B09">
          <w:rPr>
            <w:rFonts w:ascii="Arial" w:hAnsi="Arial" w:cs="Arial"/>
            <w:sz w:val="16"/>
            <w:szCs w:val="16"/>
            <w:lang w:eastAsia="de-DE"/>
          </w:rPr>
          <w:fldChar w:fldCharType="end"/>
        </w:r>
        <w:r w:rsidRPr="00BC4B09">
          <w:rPr>
            <w:rFonts w:ascii="Arial" w:hAnsi="Arial" w:cs="Arial"/>
            <w:sz w:val="16"/>
            <w:szCs w:val="16"/>
            <w:lang w:eastAsia="de-DE"/>
          </w:rPr>
          <w:t>,  Stand: 02.03.2016</w:t>
        </w:r>
      </w:ins>
    </w:p>
  </w:footnote>
  <w:footnote w:id="25">
    <w:p w:rsidR="00BC4B09" w:rsidRDefault="00BC4B09" w:rsidP="00BC4B09">
      <w:pPr>
        <w:pStyle w:val="Funotentext"/>
      </w:pPr>
      <w:ins w:id="296" w:author="stefan zedlacher" w:date="2016-03-07T21:48:00Z">
        <w:r>
          <w:rPr>
            <w:rStyle w:val="Funotenzeichen"/>
          </w:rPr>
          <w:footnoteRef/>
        </w:r>
        <w:r>
          <w:t xml:space="preserve"> </w:t>
        </w:r>
        <w:r w:rsidR="00056757">
          <w:fldChar w:fldCharType="begin"/>
        </w:r>
        <w:r>
          <w:instrText xml:space="preserve"> HYPERLINK "</w:instrText>
        </w:r>
        <w:r w:rsidRPr="0058090A">
          <w:instrText>https://www.layar.com</w:instrText>
        </w:r>
        <w:r>
          <w:instrText xml:space="preserve">" </w:instrText>
        </w:r>
        <w:r w:rsidR="00056757">
          <w:fldChar w:fldCharType="separate"/>
        </w:r>
        <w:r w:rsidRPr="008B234D">
          <w:rPr>
            <w:rStyle w:val="Link"/>
          </w:rPr>
          <w:t>https://www.layar.com</w:t>
        </w:r>
        <w:r w:rsidR="00056757">
          <w:fldChar w:fldCharType="end"/>
        </w:r>
        <w:r>
          <w:t>, 26.1.2016</w:t>
        </w:r>
      </w:ins>
    </w:p>
  </w:footnote>
  <w:footnote w:id="26">
    <w:p w:rsidR="00BC4B09" w:rsidRDefault="00BC4B09" w:rsidP="00BC4B09">
      <w:pPr>
        <w:pStyle w:val="Funotentext"/>
      </w:pPr>
      <w:ins w:id="297" w:author="stefan zedlacher" w:date="2016-03-07T21:55:00Z">
        <w:r>
          <w:rPr>
            <w:rStyle w:val="Funotenzeichen"/>
          </w:rPr>
          <w:footnoteRef/>
        </w:r>
        <w:r>
          <w:t xml:space="preserve"> An </w:t>
        </w:r>
        <w:proofErr w:type="spellStart"/>
        <w:r>
          <w:t>overview</w:t>
        </w:r>
        <w:proofErr w:type="spellEnd"/>
        <w:r>
          <w:t xml:space="preserve"> </w:t>
        </w:r>
        <w:proofErr w:type="spellStart"/>
        <w:r>
          <w:t>could</w:t>
        </w:r>
        <w:proofErr w:type="spellEnd"/>
        <w:r>
          <w:t xml:space="preserve"> </w:t>
        </w:r>
        <w:proofErr w:type="spellStart"/>
        <w:r>
          <w:t>be</w:t>
        </w:r>
        <w:proofErr w:type="spellEnd"/>
        <w:r>
          <w:t xml:space="preserve"> </w:t>
        </w:r>
        <w:proofErr w:type="spellStart"/>
        <w:r>
          <w:t>found</w:t>
        </w:r>
        <w:proofErr w:type="spellEnd"/>
        <w:r>
          <w:t xml:space="preserve"> her: </w:t>
        </w:r>
      </w:ins>
      <w:ins w:id="298" w:author="stefan zedlacher" w:date="2016-03-07T21:56:00Z">
        <w:r w:rsidR="00056757">
          <w:fldChar w:fldCharType="begin"/>
        </w:r>
        <w:r>
          <w:instrText xml:space="preserve"> HYPERLINK "</w:instrText>
        </w:r>
        <w:r w:rsidRPr="00193696">
          <w:instrText>http://socialcompare.com/en/comparison/augmented-reality-sdks</w:instrText>
        </w:r>
        <w:r>
          <w:instrText xml:space="preserve">" </w:instrText>
        </w:r>
        <w:r w:rsidR="00056757">
          <w:fldChar w:fldCharType="separate"/>
        </w:r>
        <w:r w:rsidRPr="008B234D">
          <w:rPr>
            <w:rStyle w:val="Link"/>
          </w:rPr>
          <w:t>http://socialcompare.com/en/comparison/augmented-reality-sdks</w:t>
        </w:r>
        <w:r w:rsidR="00056757">
          <w:fldChar w:fldCharType="end"/>
        </w:r>
        <w:r>
          <w:t>, 4.3.2016</w:t>
        </w:r>
      </w:ins>
    </w:p>
  </w:footnote>
  <w:footnote w:id="27">
    <w:p w:rsidR="00BC4B09" w:rsidRDefault="00BC4B09" w:rsidP="00BC4B09">
      <w:pPr>
        <w:pStyle w:val="Funotentext"/>
      </w:pPr>
      <w:ins w:id="299" w:author="stefan zedlacher" w:date="2016-03-07T21:46:00Z">
        <w:r>
          <w:rPr>
            <w:rStyle w:val="Funotenzeichen"/>
          </w:rPr>
          <w:footnoteRef/>
        </w:r>
        <w:r>
          <w:t xml:space="preserve"> </w:t>
        </w:r>
        <w:proofErr w:type="spellStart"/>
        <w:r>
          <w:rPr>
            <w:rFonts w:ascii="Helvetica" w:hAnsi="Helvetica" w:cs="Helvetica"/>
          </w:rPr>
          <w:t>Kan</w:t>
        </w:r>
        <w:proofErr w:type="spellEnd"/>
        <w:r>
          <w:rPr>
            <w:rFonts w:ascii="Helvetica" w:hAnsi="Helvetica" w:cs="Helvetica"/>
          </w:rPr>
          <w:t xml:space="preserve">, T.-W., Teng, C.-H., </w:t>
        </w:r>
        <w:proofErr w:type="spellStart"/>
        <w:r>
          <w:rPr>
            <w:rFonts w:ascii="Helvetica" w:hAnsi="Helvetica" w:cs="Helvetica"/>
          </w:rPr>
          <w:t>Chou</w:t>
        </w:r>
        <w:proofErr w:type="spellEnd"/>
        <w:r>
          <w:rPr>
            <w:rFonts w:ascii="Helvetica" w:hAnsi="Helvetica" w:cs="Helvetica"/>
          </w:rPr>
          <w:t xml:space="preserve">, W.-S., 2009. </w:t>
        </w:r>
        <w:proofErr w:type="spellStart"/>
        <w:r>
          <w:rPr>
            <w:rFonts w:ascii="Helvetica" w:hAnsi="Helvetica" w:cs="Helvetica"/>
          </w:rPr>
          <w:t>Applying</w:t>
        </w:r>
        <w:proofErr w:type="spellEnd"/>
        <w:r>
          <w:rPr>
            <w:rFonts w:ascii="Helvetica" w:hAnsi="Helvetica" w:cs="Helvetica"/>
          </w:rPr>
          <w:t xml:space="preserve"> QR Code in </w:t>
        </w:r>
        <w:proofErr w:type="spellStart"/>
        <w:r>
          <w:rPr>
            <w:rFonts w:ascii="Helvetica" w:hAnsi="Helvetica" w:cs="Helvetica"/>
          </w:rPr>
          <w:t>Augmented</w:t>
        </w:r>
        <w:proofErr w:type="spellEnd"/>
        <w:r>
          <w:rPr>
            <w:rFonts w:ascii="Helvetica" w:hAnsi="Helvetica" w:cs="Helvetica"/>
          </w:rPr>
          <w:t xml:space="preserve"> </w:t>
        </w:r>
        <w:proofErr w:type="spellStart"/>
        <w:r>
          <w:rPr>
            <w:rFonts w:ascii="Helvetica" w:hAnsi="Helvetica" w:cs="Helvetica"/>
          </w:rPr>
          <w:t>Reality</w:t>
        </w:r>
        <w:proofErr w:type="spellEnd"/>
        <w:r>
          <w:rPr>
            <w:rFonts w:ascii="Helvetica" w:hAnsi="Helvetica" w:cs="Helvetica"/>
          </w:rPr>
          <w:t xml:space="preserve"> </w:t>
        </w:r>
        <w:proofErr w:type="spellStart"/>
        <w:r>
          <w:rPr>
            <w:rFonts w:ascii="Helvetica" w:hAnsi="Helvetica" w:cs="Helvetica"/>
          </w:rPr>
          <w:t>Applications</w:t>
        </w:r>
        <w:proofErr w:type="spellEnd"/>
        <w:r>
          <w:rPr>
            <w:rFonts w:ascii="Helvetica" w:hAnsi="Helvetica" w:cs="Helvetica"/>
          </w:rPr>
          <w:t xml:space="preserve">, in: </w:t>
        </w:r>
        <w:proofErr w:type="spellStart"/>
        <w:r>
          <w:rPr>
            <w:rFonts w:ascii="Helvetica" w:hAnsi="Helvetica" w:cs="Helvetica"/>
          </w:rPr>
          <w:t>Proceedings</w:t>
        </w:r>
        <w:proofErr w:type="spellEnd"/>
        <w:r>
          <w:rPr>
            <w:rFonts w:ascii="Helvetica" w:hAnsi="Helvetica" w:cs="Helvetica"/>
          </w:rPr>
          <w:t xml:space="preserve"> of </w:t>
        </w:r>
        <w:proofErr w:type="spellStart"/>
        <w:r>
          <w:rPr>
            <w:rFonts w:ascii="Helvetica" w:hAnsi="Helvetica" w:cs="Helvetica"/>
          </w:rPr>
          <w:t>the</w:t>
        </w:r>
        <w:proofErr w:type="spellEnd"/>
        <w:r>
          <w:rPr>
            <w:rFonts w:ascii="Helvetica" w:hAnsi="Helvetica" w:cs="Helvetica"/>
          </w:rPr>
          <w:t xml:space="preserve"> </w:t>
        </w:r>
        <w:proofErr w:type="spellStart"/>
        <w:r>
          <w:rPr>
            <w:rFonts w:ascii="Helvetica" w:hAnsi="Helvetica" w:cs="Helvetica"/>
          </w:rPr>
          <w:t>8th</w:t>
        </w:r>
        <w:proofErr w:type="spellEnd"/>
        <w:r>
          <w:rPr>
            <w:rFonts w:ascii="Helvetica" w:hAnsi="Helvetica" w:cs="Helvetica"/>
          </w:rPr>
          <w:t xml:space="preserve"> International </w:t>
        </w:r>
        <w:proofErr w:type="spellStart"/>
        <w:r>
          <w:rPr>
            <w:rFonts w:ascii="Helvetica" w:hAnsi="Helvetica" w:cs="Helvetica"/>
          </w:rPr>
          <w:t>Conference</w:t>
        </w:r>
        <w:proofErr w:type="spellEnd"/>
        <w:r>
          <w:rPr>
            <w:rFonts w:ascii="Helvetica" w:hAnsi="Helvetica" w:cs="Helvetica"/>
          </w:rPr>
          <w:t xml:space="preserve"> on </w:t>
        </w:r>
        <w:proofErr w:type="spellStart"/>
        <w:r>
          <w:rPr>
            <w:rFonts w:ascii="Helvetica" w:hAnsi="Helvetica" w:cs="Helvetica"/>
          </w:rPr>
          <w:t>Virtual</w:t>
        </w:r>
        <w:proofErr w:type="spellEnd"/>
        <w:r>
          <w:rPr>
            <w:rFonts w:ascii="Helvetica" w:hAnsi="Helvetica" w:cs="Helvetica"/>
          </w:rPr>
          <w:t xml:space="preserve"> </w:t>
        </w:r>
        <w:proofErr w:type="spellStart"/>
        <w:r>
          <w:rPr>
            <w:rFonts w:ascii="Helvetica" w:hAnsi="Helvetica" w:cs="Helvetica"/>
          </w:rPr>
          <w:t>Reality</w:t>
        </w:r>
        <w:proofErr w:type="spellEnd"/>
        <w:r>
          <w:rPr>
            <w:rFonts w:ascii="Helvetica" w:hAnsi="Helvetica" w:cs="Helvetica"/>
          </w:rPr>
          <w:t xml:space="preserve"> </w:t>
        </w:r>
        <w:proofErr w:type="spellStart"/>
        <w:r>
          <w:rPr>
            <w:rFonts w:ascii="Helvetica" w:hAnsi="Helvetica" w:cs="Helvetica"/>
          </w:rPr>
          <w:t>Continuum</w:t>
        </w:r>
        <w:proofErr w:type="spellEnd"/>
        <w:r>
          <w:rPr>
            <w:rFonts w:ascii="Helvetica" w:hAnsi="Helvetica" w:cs="Helvetica"/>
          </w:rPr>
          <w:t xml:space="preserve"> and </w:t>
        </w:r>
        <w:proofErr w:type="spellStart"/>
        <w:r>
          <w:rPr>
            <w:rFonts w:ascii="Helvetica" w:hAnsi="Helvetica" w:cs="Helvetica"/>
          </w:rPr>
          <w:t>Its</w:t>
        </w:r>
        <w:proofErr w:type="spellEnd"/>
        <w:r>
          <w:rPr>
            <w:rFonts w:ascii="Helvetica" w:hAnsi="Helvetica" w:cs="Helvetica"/>
          </w:rPr>
          <w:t xml:space="preserve"> </w:t>
        </w:r>
        <w:proofErr w:type="spellStart"/>
        <w:r>
          <w:rPr>
            <w:rFonts w:ascii="Helvetica" w:hAnsi="Helvetica" w:cs="Helvetica"/>
          </w:rPr>
          <w:t>Applications</w:t>
        </w:r>
        <w:proofErr w:type="spellEnd"/>
        <w:r>
          <w:rPr>
            <w:rFonts w:ascii="Helvetica" w:hAnsi="Helvetica" w:cs="Helvetica"/>
          </w:rPr>
          <w:t xml:space="preserve"> in Industry, VRCAI ’09. ACM, New York, NY, USA, pp. 253–257. </w:t>
        </w:r>
        <w:proofErr w:type="spellStart"/>
        <w:r>
          <w:rPr>
            <w:rFonts w:ascii="Helvetica" w:hAnsi="Helvetica" w:cs="Helvetica"/>
          </w:rPr>
          <w:t>doi:10.1145/1670252.1670305</w:t>
        </w:r>
      </w:ins>
      <w:proofErr w:type="spellEnd"/>
    </w:p>
  </w:footnote>
  <w:footnote w:id="28">
    <w:p w:rsidR="00BC4B09" w:rsidRDefault="00BC4B09" w:rsidP="00BC4B09">
      <w:pPr>
        <w:pStyle w:val="Funotentext"/>
      </w:pPr>
      <w:ins w:id="300" w:author="stefan zedlacher" w:date="2016-03-07T21:44:00Z">
        <w:r>
          <w:rPr>
            <w:rStyle w:val="Funotenzeichen"/>
          </w:rPr>
          <w:footnoteRef/>
        </w:r>
        <w:r>
          <w:t xml:space="preserve"> </w:t>
        </w:r>
        <w:r w:rsidR="00056757">
          <w:fldChar w:fldCharType="begin"/>
        </w:r>
        <w:r>
          <w:instrText xml:space="preserve"> HYPERLINK "</w:instrText>
        </w:r>
        <w:r w:rsidRPr="00B90D1B">
          <w:instrText>http://dev.inglobetechnologies.com/index.php</w:instrText>
        </w:r>
        <w:r>
          <w:instrText xml:space="preserve">" </w:instrText>
        </w:r>
        <w:r w:rsidR="00056757">
          <w:fldChar w:fldCharType="separate"/>
        </w:r>
        <w:r w:rsidRPr="008B234D">
          <w:rPr>
            <w:rStyle w:val="Link"/>
          </w:rPr>
          <w:t>http://dev.inglobetechnologies.com/index.php</w:t>
        </w:r>
        <w:r w:rsidR="00056757">
          <w:fldChar w:fldCharType="end"/>
        </w:r>
        <w:r>
          <w:t>, 15.2.2016</w:t>
        </w:r>
      </w:ins>
    </w:p>
  </w:footnote>
  <w:footnote w:id="29">
    <w:p w:rsidR="00BC4B09" w:rsidRDefault="00BC4B09" w:rsidP="00BC4B09">
      <w:pPr>
        <w:pStyle w:val="Funotentext"/>
      </w:pPr>
      <w:ins w:id="301" w:author="stefan zedlacher" w:date="2016-03-07T21:51:00Z">
        <w:r>
          <w:rPr>
            <w:rStyle w:val="Funotenzeichen"/>
          </w:rPr>
          <w:footnoteRef/>
        </w:r>
        <w:r>
          <w:t xml:space="preserve"> </w:t>
        </w:r>
        <w:r w:rsidR="00056757">
          <w:fldChar w:fldCharType="begin"/>
        </w:r>
        <w:r>
          <w:instrText xml:space="preserve"> HYPERLINK "</w:instrText>
        </w:r>
        <w:r w:rsidRPr="00093810">
          <w:instrText>http://www.heise.de/newsticker/meldung/HTC-Vive-im-Test-Das-Holodeck-begeistert-3120791.html?wt_mc=nl.ho.2016-03-01</w:instrText>
        </w:r>
        <w:r>
          <w:instrText xml:space="preserve">" </w:instrText>
        </w:r>
        <w:r w:rsidR="00056757">
          <w:fldChar w:fldCharType="separate"/>
        </w:r>
        <w:r w:rsidRPr="008B234D">
          <w:rPr>
            <w:rStyle w:val="Link"/>
          </w:rPr>
          <w:t>http://www.heise.de/newsticker/meldung/HTC-Vive-im-Test-Das-Holodeck-begeistert-3120791.html?wt_mc=nl.ho.2016-03-01</w:t>
        </w:r>
        <w:r w:rsidR="00056757">
          <w:fldChar w:fldCharType="end"/>
        </w:r>
        <w:r>
          <w:t>, 6.3.2016</w:t>
        </w:r>
      </w:ins>
    </w:p>
  </w:footnote>
  <w:footnote w:id="30">
    <w:p w:rsidR="00BC4B09" w:rsidRDefault="00BC4B09" w:rsidP="00BC4B09">
      <w:pPr>
        <w:pStyle w:val="Funotentext"/>
      </w:pPr>
      <w:ins w:id="302" w:author="stefan zedlacher" w:date="2016-03-07T21:53:00Z">
        <w:r>
          <w:rPr>
            <w:rStyle w:val="Funotenzeichen"/>
          </w:rPr>
          <w:footnoteRef/>
        </w:r>
        <w:r>
          <w:t xml:space="preserve"> </w:t>
        </w:r>
        <w:r w:rsidR="00056757">
          <w:fldChar w:fldCharType="begin"/>
        </w:r>
        <w:r>
          <w:instrText xml:space="preserve"> HYPERLINK "</w:instrText>
        </w:r>
        <w:r w:rsidRPr="00193696">
          <w:instrText>https://www.google.com/atap/project-tango/</w:instrText>
        </w:r>
        <w:r>
          <w:instrText xml:space="preserve">" </w:instrText>
        </w:r>
        <w:r w:rsidR="00056757">
          <w:fldChar w:fldCharType="separate"/>
        </w:r>
        <w:r w:rsidRPr="008B234D">
          <w:rPr>
            <w:rStyle w:val="Link"/>
          </w:rPr>
          <w:t>https://www.google.com/atap/project-tango/</w:t>
        </w:r>
        <w:r w:rsidR="00056757">
          <w:fldChar w:fldCharType="end"/>
        </w:r>
        <w:r>
          <w:t>, 5.3.2016</w:t>
        </w:r>
      </w:ins>
    </w:p>
  </w:footnote>
  <w:footnote w:id="31">
    <w:p w:rsidR="00BC4B09" w:rsidRDefault="00BC4B09" w:rsidP="00BC4B09">
      <w:pPr>
        <w:pStyle w:val="Funotentext"/>
      </w:pPr>
      <w:ins w:id="303" w:author="stefan zedlacher" w:date="2016-03-07T22:00:00Z">
        <w:r>
          <w:rPr>
            <w:rStyle w:val="Funotenzeichen"/>
          </w:rPr>
          <w:footnoteRef/>
        </w:r>
        <w:r>
          <w:t xml:space="preserve"> </w:t>
        </w:r>
        <w:r w:rsidR="00056757">
          <w:fldChar w:fldCharType="begin"/>
        </w:r>
        <w:r>
          <w:instrText xml:space="preserve"> HYPERLINK "</w:instrText>
        </w:r>
        <w:r w:rsidRPr="000657BD">
          <w:instrText>http://www.heise.de/newsticker/meldung/VR-im-Browser-WebVR-1-0-API-Proposal-vorgestellt-3126776.html?wt_mc=nl.ho.2016-03-04</w:instrText>
        </w:r>
        <w:r>
          <w:instrText xml:space="preserve">" </w:instrText>
        </w:r>
        <w:r w:rsidR="00056757">
          <w:fldChar w:fldCharType="separate"/>
        </w:r>
        <w:r w:rsidRPr="008B234D">
          <w:rPr>
            <w:rStyle w:val="Link"/>
          </w:rPr>
          <w:t>http://www.heise.de/newsticker/meldung/VR-im-Browser-WebVR-1-0-API-Proposal-vorgestellt-3126776.html?wt_mc=nl.ho.2016-03-04</w:t>
        </w:r>
        <w:r w:rsidR="00056757">
          <w:fldChar w:fldCharType="end"/>
        </w:r>
        <w:r>
          <w:t xml:space="preserve">, 3.3.2016 </w:t>
        </w:r>
      </w:ins>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Times Roman"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Times Roman"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Times Roman"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Times Roman"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Times Roman"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Times Roman"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Times Roman"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Times Roman"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Times Roman" w:hint="default"/>
        <w:i/>
        <w:iCs/>
        <w:position w:val="0"/>
        <w:sz w:val="22"/>
        <w:szCs w:val="22"/>
        <w:shd w:val="clear" w:color="auto" w:fill="FFFF00"/>
        <w:lang w:val="de-DE"/>
      </w:rPr>
    </w:lvl>
  </w:abstractNum>
  <w:abstractNum w:abstractNumId="4">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Times Roman"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Times Roman"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Times Roman"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Times Roman"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Times Roman"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Times Roman"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Times Roman"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Times Roman"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Times Roman" w:hint="default"/>
        <w:i/>
        <w:iCs/>
        <w:position w:val="0"/>
        <w:sz w:val="22"/>
        <w:szCs w:val="22"/>
        <w:shd w:val="clear" w:color="auto" w:fill="FFFF00"/>
        <w:lang w:val="de-DE"/>
      </w:rPr>
    </w:lvl>
  </w:abstractNum>
  <w:abstractNum w:abstractNumId="7">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0">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1">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3">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4">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1BAA0362"/>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19">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B213BF7"/>
    <w:multiLevelType w:val="hybridMultilevel"/>
    <w:tmpl w:val="C5C259E2"/>
    <w:lvl w:ilvl="0" w:tplc="C27CB504">
      <w:start w:val="1"/>
      <w:numFmt w:val="upperLetter"/>
      <w:lvlText w:val="%1."/>
      <w:lvlJc w:val="left"/>
      <w:pPr>
        <w:ind w:left="720" w:hanging="360"/>
      </w:pPr>
      <w:rPr>
        <w:rFonts w:ascii="Helvetica Neue" w:eastAsiaTheme="minorHAnsi" w:hAnsi="Helvetica Neue"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CD45130"/>
    <w:multiLevelType w:val="hybridMultilevel"/>
    <w:tmpl w:val="1262A6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14E4456"/>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6AE616A"/>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4"/>
  </w:num>
  <w:num w:numId="4">
    <w:abstractNumId w:val="0"/>
  </w:num>
  <w:num w:numId="5">
    <w:abstractNumId w:val="15"/>
  </w:num>
  <w:num w:numId="6">
    <w:abstractNumId w:val="22"/>
  </w:num>
  <w:num w:numId="7">
    <w:abstractNumId w:val="26"/>
  </w:num>
  <w:num w:numId="8">
    <w:abstractNumId w:val="17"/>
  </w:num>
  <w:num w:numId="9">
    <w:abstractNumId w:val="18"/>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20"/>
  </w:num>
  <w:num w:numId="24">
    <w:abstractNumId w:val="16"/>
  </w:num>
  <w:num w:numId="25">
    <w:abstractNumId w:val="21"/>
  </w:num>
  <w:num w:numId="26">
    <w:abstractNumId w:val="23"/>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revisionView w:insDel="0" w:formatting="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24BF"/>
    <w:rsid w:val="00014F35"/>
    <w:rsid w:val="000157DD"/>
    <w:rsid w:val="00021A82"/>
    <w:rsid w:val="00022658"/>
    <w:rsid w:val="00022A59"/>
    <w:rsid w:val="000305BB"/>
    <w:rsid w:val="000379A8"/>
    <w:rsid w:val="00041726"/>
    <w:rsid w:val="000442F4"/>
    <w:rsid w:val="000515B1"/>
    <w:rsid w:val="0005253A"/>
    <w:rsid w:val="00056757"/>
    <w:rsid w:val="000577D7"/>
    <w:rsid w:val="00057BF7"/>
    <w:rsid w:val="0006205D"/>
    <w:rsid w:val="0006209A"/>
    <w:rsid w:val="000636B1"/>
    <w:rsid w:val="0006643B"/>
    <w:rsid w:val="000727F5"/>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0CE1"/>
    <w:rsid w:val="001C3547"/>
    <w:rsid w:val="001C496E"/>
    <w:rsid w:val="001C5A3A"/>
    <w:rsid w:val="001C7186"/>
    <w:rsid w:val="001C7B33"/>
    <w:rsid w:val="001D520A"/>
    <w:rsid w:val="001D55A4"/>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351B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4BA3"/>
    <w:rsid w:val="003A7C68"/>
    <w:rsid w:val="003B27F8"/>
    <w:rsid w:val="003C1083"/>
    <w:rsid w:val="003C1302"/>
    <w:rsid w:val="003C28C9"/>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0B7"/>
    <w:rsid w:val="005B0E83"/>
    <w:rsid w:val="005B3FCB"/>
    <w:rsid w:val="005B68FB"/>
    <w:rsid w:val="005D0128"/>
    <w:rsid w:val="005D64A9"/>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2002D"/>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5C40"/>
    <w:rsid w:val="00897BB6"/>
    <w:rsid w:val="008A1055"/>
    <w:rsid w:val="008A58DE"/>
    <w:rsid w:val="008B4AE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5F08"/>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B09"/>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6690C"/>
    <w:rsid w:val="00C7046E"/>
    <w:rsid w:val="00C7310D"/>
    <w:rsid w:val="00C73E5C"/>
    <w:rsid w:val="00C77398"/>
    <w:rsid w:val="00C8504F"/>
    <w:rsid w:val="00C86B66"/>
    <w:rsid w:val="00C879C0"/>
    <w:rsid w:val="00C87F24"/>
    <w:rsid w:val="00C92204"/>
    <w:rsid w:val="00C97AB3"/>
    <w:rsid w:val="00CA112C"/>
    <w:rsid w:val="00CB60D4"/>
    <w:rsid w:val="00CB7415"/>
    <w:rsid w:val="00CC06F9"/>
    <w:rsid w:val="00CC768B"/>
    <w:rsid w:val="00CC7F28"/>
    <w:rsid w:val="00CD2B45"/>
    <w:rsid w:val="00CD3964"/>
    <w:rsid w:val="00CD632B"/>
    <w:rsid w:val="00CD680F"/>
    <w:rsid w:val="00CE5F26"/>
    <w:rsid w:val="00CE5FB5"/>
    <w:rsid w:val="00CE6074"/>
    <w:rsid w:val="00CF144E"/>
    <w:rsid w:val="00CF2EF7"/>
    <w:rsid w:val="00CF3469"/>
    <w:rsid w:val="00D01FFE"/>
    <w:rsid w:val="00D02500"/>
    <w:rsid w:val="00D030E6"/>
    <w:rsid w:val="00D03CD7"/>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7740F"/>
    <w:rsid w:val="00D80154"/>
    <w:rsid w:val="00D86C47"/>
    <w:rsid w:val="00D927B9"/>
    <w:rsid w:val="00D9747F"/>
    <w:rsid w:val="00D97B78"/>
    <w:rsid w:val="00DA3BA9"/>
    <w:rsid w:val="00DA719B"/>
    <w:rsid w:val="00DB2735"/>
    <w:rsid w:val="00DB30C2"/>
    <w:rsid w:val="00DB33B1"/>
    <w:rsid w:val="00DB6D9B"/>
    <w:rsid w:val="00DC5021"/>
    <w:rsid w:val="00DD230C"/>
    <w:rsid w:val="00DD2BFE"/>
    <w:rsid w:val="00DD382B"/>
    <w:rsid w:val="00DE25F7"/>
    <w:rsid w:val="00DE52AA"/>
    <w:rsid w:val="00DE72E5"/>
    <w:rsid w:val="00DF502A"/>
    <w:rsid w:val="00DF6679"/>
    <w:rsid w:val="00DF6ADD"/>
    <w:rsid w:val="00DF6B2B"/>
    <w:rsid w:val="00DF7843"/>
    <w:rsid w:val="00E00D29"/>
    <w:rsid w:val="00E019E3"/>
    <w:rsid w:val="00E20FA4"/>
    <w:rsid w:val="00E23750"/>
    <w:rsid w:val="00E24DE0"/>
    <w:rsid w:val="00E27589"/>
    <w:rsid w:val="00E306AD"/>
    <w:rsid w:val="00E3246E"/>
    <w:rsid w:val="00E342E8"/>
    <w:rsid w:val="00E34742"/>
    <w:rsid w:val="00E407F4"/>
    <w:rsid w:val="00E47EE1"/>
    <w:rsid w:val="00E500BA"/>
    <w:rsid w:val="00E50C6E"/>
    <w:rsid w:val="00E52C52"/>
    <w:rsid w:val="00E57CB9"/>
    <w:rsid w:val="00E6304D"/>
    <w:rsid w:val="00E67555"/>
    <w:rsid w:val="00E7170F"/>
    <w:rsid w:val="00E73612"/>
    <w:rsid w:val="00E76A4E"/>
    <w:rsid w:val="00E87BCE"/>
    <w:rsid w:val="00EA2E81"/>
    <w:rsid w:val="00EA3969"/>
    <w:rsid w:val="00EA56FC"/>
    <w:rsid w:val="00EA5FFF"/>
    <w:rsid w:val="00EA7E46"/>
    <w:rsid w:val="00EC28DB"/>
    <w:rsid w:val="00EC3830"/>
    <w:rsid w:val="00EC60E4"/>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61CB2"/>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D734C"/>
    <w:rPr>
      <w:rFonts w:ascii="Lucida Grande" w:hAnsi="Lucida Grande"/>
      <w:sz w:val="18"/>
      <w:szCs w:val="18"/>
    </w:rPr>
  </w:style>
  <w:style w:type="character" w:customStyle="1" w:styleId="SprechblasentextZeichen0">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SprechblasentextZeichen2">
    <w:name w:val="Sprechblasentext Zeichen"/>
    <w:basedOn w:val="Absatzstandardschriftart"/>
    <w:link w:val="Sprechblasentext"/>
    <w:uiPriority w:val="99"/>
    <w:semiHidden/>
    <w:rsid w:val="00A94068"/>
    <w:rPr>
      <w:rFonts w:ascii="Lucida Grande" w:hAnsi="Lucida Grande"/>
      <w:sz w:val="18"/>
      <w:szCs w:val="18"/>
    </w:rPr>
  </w:style>
  <w:style w:type="character" w:customStyle="1" w:styleId="SprechblasentextZeichen3">
    <w:name w:val="Sprechblasentext Zeichen"/>
    <w:basedOn w:val="Absatzstandardschriftart"/>
    <w:link w:val="Sprechblasentex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style>
  <w:style w:type="character" w:customStyle="1" w:styleId="Hyperlink1">
    <w:name w:val="Hyperlink.1"/>
    <w:basedOn w:val="Hyperlink0"/>
    <w:rsid w:val="00F0275B"/>
    <w:rPr>
      <w:sz w:val="20"/>
      <w:szCs w:val="20"/>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ca.org/10207/standards/isadg-general-international-standard-archival-description-second-edition.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5823</Words>
  <Characters>33195</Characters>
  <Application>Microsoft Macintosh Word</Application>
  <DocSecurity>0</DocSecurity>
  <Lines>276</Lines>
  <Paragraphs>66</Paragraphs>
  <ScaleCrop>false</ScaleCrop>
  <Company>TU Graz</Company>
  <LinksUpToDate>false</LinksUpToDate>
  <CharactersWithSpaces>40765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30</cp:revision>
  <dcterms:created xsi:type="dcterms:W3CDTF">2016-02-29T15:53:00Z</dcterms:created>
  <dcterms:modified xsi:type="dcterms:W3CDTF">2016-03-08T15:19:00Z</dcterms:modified>
</cp:coreProperties>
</file>