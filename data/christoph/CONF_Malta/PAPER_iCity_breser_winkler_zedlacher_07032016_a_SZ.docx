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DB55A5" w14:textId="77777777" w:rsidR="00267391" w:rsidRDefault="00267391" w:rsidP="00E6304D">
      <w:pPr>
        <w:jc w:val="both"/>
        <w:rPr>
          <w:rFonts w:ascii="Helvetica Neue Light" w:hAnsi="Helvetica Neue Light"/>
          <w:spacing w:val="20"/>
          <w:sz w:val="22"/>
          <w:szCs w:val="28"/>
          <w:lang w:eastAsia="de-DE"/>
        </w:rPr>
      </w:pPr>
    </w:p>
    <w:p w14:paraId="777148B8" w14:textId="77777777" w:rsidR="00267391" w:rsidRDefault="00267391" w:rsidP="00E6304D">
      <w:pPr>
        <w:jc w:val="both"/>
        <w:rPr>
          <w:rFonts w:ascii="Helvetica Neue Light" w:hAnsi="Helvetica Neue Light"/>
          <w:spacing w:val="20"/>
          <w:sz w:val="22"/>
          <w:szCs w:val="28"/>
          <w:lang w:eastAsia="de-DE"/>
        </w:rPr>
      </w:pPr>
    </w:p>
    <w:p w14:paraId="4FFFBA5F" w14:textId="77777777" w:rsidR="00E6304D" w:rsidRPr="00895C40" w:rsidRDefault="00E6304D" w:rsidP="00E6304D">
      <w:pPr>
        <w:jc w:val="both"/>
        <w:rPr>
          <w:rFonts w:ascii="Helvetica Neue Light" w:hAnsi="Helvetica Neue Light"/>
          <w:spacing w:val="20"/>
          <w:sz w:val="26"/>
          <w:szCs w:val="28"/>
          <w:lang w:eastAsia="de-DE"/>
        </w:rPr>
      </w:pPr>
      <w:commentRangeStart w:id="0"/>
      <w:r w:rsidRPr="00895C40">
        <w:rPr>
          <w:rFonts w:ascii="Helvetica Neue Light" w:hAnsi="Helvetica Neue Light"/>
          <w:spacing w:val="20"/>
          <w:sz w:val="26"/>
          <w:szCs w:val="28"/>
          <w:lang w:eastAsia="de-DE"/>
        </w:rPr>
        <w:t xml:space="preserve">Christoph Breser, </w:t>
      </w:r>
      <w:r w:rsidR="001854CD">
        <w:rPr>
          <w:rFonts w:ascii="Helvetica Neue Light" w:hAnsi="Helvetica Neue Light"/>
          <w:spacing w:val="20"/>
          <w:sz w:val="26"/>
          <w:szCs w:val="28"/>
          <w:lang w:eastAsia="de-DE"/>
        </w:rPr>
        <w:t xml:space="preserve">Ramona Winkler, </w:t>
      </w:r>
      <w:r w:rsidRPr="00895C40">
        <w:rPr>
          <w:rFonts w:ascii="Helvetica Neue Light" w:hAnsi="Helvetica Neue Light"/>
          <w:spacing w:val="20"/>
          <w:sz w:val="26"/>
          <w:szCs w:val="28"/>
          <w:lang w:eastAsia="de-DE"/>
        </w:rPr>
        <w:t>Stefan Zedlacher</w:t>
      </w:r>
    </w:p>
    <w:p w14:paraId="209DAE59" w14:textId="77777777" w:rsidR="00E6304D" w:rsidRPr="0070621F" w:rsidRDefault="00E6304D">
      <w:pPr>
        <w:rPr>
          <w:lang w:val="en-GB"/>
        </w:rPr>
      </w:pPr>
    </w:p>
    <w:p w14:paraId="5C364C05" w14:textId="77777777" w:rsidR="00E6304D" w:rsidRPr="00502D8F" w:rsidRDefault="00A0766F" w:rsidP="00E6304D">
      <w:pPr>
        <w:rPr>
          <w:rFonts w:ascii="Helvetica Neue Light" w:hAnsi="Helvetica Neue Light"/>
          <w:i/>
          <w:sz w:val="88"/>
          <w:szCs w:val="28"/>
          <w:lang w:val="en-GB" w:eastAsia="de-DE"/>
        </w:rPr>
      </w:pPr>
      <w:r w:rsidRPr="00502D8F">
        <w:rPr>
          <w:rFonts w:ascii="Helvetica Neue Light" w:hAnsi="Helvetica Neue Light"/>
          <w:i/>
          <w:sz w:val="88"/>
          <w:szCs w:val="28"/>
          <w:lang w:val="en-GB" w:eastAsia="de-DE"/>
        </w:rPr>
        <w:t>The Principle of G</w:t>
      </w:r>
      <w:r w:rsidR="00E6304D" w:rsidRPr="00502D8F">
        <w:rPr>
          <w:rFonts w:ascii="Helvetica Neue Light" w:hAnsi="Helvetica Neue Light"/>
          <w:i/>
          <w:sz w:val="88"/>
          <w:szCs w:val="28"/>
          <w:lang w:val="en-GB" w:eastAsia="de-DE"/>
        </w:rPr>
        <w:t xml:space="preserve">eotagging. </w:t>
      </w:r>
    </w:p>
    <w:p w14:paraId="2A0F44CB" w14:textId="77777777" w:rsidR="00AE3EF3" w:rsidRPr="0070621F" w:rsidRDefault="00AE3EF3" w:rsidP="00AE3EF3">
      <w:pPr>
        <w:jc w:val="both"/>
        <w:rPr>
          <w:rFonts w:ascii="Helvetica Neue Light" w:hAnsi="Helvetica Neue Light"/>
          <w:sz w:val="36"/>
          <w:szCs w:val="28"/>
          <w:lang w:val="en-GB" w:eastAsia="de-DE"/>
        </w:rPr>
      </w:pPr>
      <w:r w:rsidRPr="0070621F">
        <w:rPr>
          <w:rFonts w:ascii="Helvetica Neue Light" w:hAnsi="Helvetica Neue Light"/>
          <w:sz w:val="36"/>
          <w:szCs w:val="28"/>
          <w:lang w:val="en-GB" w:eastAsia="de-DE"/>
        </w:rPr>
        <w:t xml:space="preserve">Cross linking </w:t>
      </w:r>
      <w:r>
        <w:rPr>
          <w:rFonts w:ascii="Helvetica Neue Light" w:hAnsi="Helvetica Neue Light"/>
          <w:sz w:val="36"/>
          <w:szCs w:val="28"/>
          <w:lang w:val="en-GB" w:eastAsia="de-DE"/>
        </w:rPr>
        <w:t xml:space="preserve">archival sources with </w:t>
      </w:r>
      <w:r w:rsidRPr="0070621F">
        <w:rPr>
          <w:rFonts w:ascii="Helvetica Neue Light" w:hAnsi="Helvetica Neue Light"/>
          <w:sz w:val="36"/>
          <w:szCs w:val="28"/>
          <w:lang w:val="en-GB" w:eastAsia="de-DE"/>
        </w:rPr>
        <w:t xml:space="preserve">the city </w:t>
      </w:r>
      <w:r>
        <w:rPr>
          <w:rFonts w:ascii="Helvetica Neue Light" w:hAnsi="Helvetica Neue Light"/>
          <w:sz w:val="36"/>
          <w:szCs w:val="28"/>
          <w:lang w:val="en-GB" w:eastAsia="de-DE"/>
        </w:rPr>
        <w:t xml:space="preserve">and </w:t>
      </w:r>
      <w:r w:rsidRPr="0070621F">
        <w:rPr>
          <w:rFonts w:ascii="Helvetica Neue Light" w:hAnsi="Helvetica Neue Light"/>
          <w:sz w:val="36"/>
          <w:szCs w:val="28"/>
          <w:lang w:val="en-GB" w:eastAsia="de-DE"/>
        </w:rPr>
        <w:t>the human</w:t>
      </w:r>
      <w:r>
        <w:rPr>
          <w:rFonts w:ascii="Helvetica Neue Light" w:hAnsi="Helvetica Neue Light"/>
          <w:sz w:val="36"/>
          <w:szCs w:val="28"/>
          <w:lang w:val="en-GB" w:eastAsia="de-DE"/>
        </w:rPr>
        <w:t>s</w:t>
      </w:r>
      <w:r w:rsidRPr="0070621F">
        <w:rPr>
          <w:rFonts w:ascii="Helvetica Neue Light" w:hAnsi="Helvetica Neue Light"/>
          <w:sz w:val="36"/>
          <w:szCs w:val="28"/>
          <w:lang w:val="en-GB" w:eastAsia="de-DE"/>
        </w:rPr>
        <w:t xml:space="preserve"> </w:t>
      </w:r>
      <w:r>
        <w:rPr>
          <w:rFonts w:ascii="Helvetica Neue Light" w:hAnsi="Helvetica Neue Light"/>
          <w:sz w:val="36"/>
          <w:szCs w:val="28"/>
          <w:lang w:val="en-GB" w:eastAsia="de-DE"/>
        </w:rPr>
        <w:t xml:space="preserve">through </w:t>
      </w:r>
      <w:r w:rsidRPr="00235B05">
        <w:rPr>
          <w:rFonts w:ascii="Helvetica Neue Light" w:hAnsi="Helvetica Neue Light"/>
          <w:sz w:val="36"/>
          <w:szCs w:val="28"/>
          <w:lang w:val="en-GB" w:eastAsia="de-DE"/>
        </w:rPr>
        <w:t xml:space="preserve">digital urban places </w:t>
      </w:r>
      <w:r w:rsidRPr="007D20AD">
        <w:rPr>
          <w:rFonts w:ascii="Helvetica Neue Light" w:hAnsi="Helvetica Neue Light"/>
          <w:sz w:val="36"/>
          <w:szCs w:val="28"/>
          <w:highlight w:val="yellow"/>
          <w:lang w:val="en-GB" w:eastAsia="de-DE"/>
        </w:rPr>
        <w:t>(mobile technologies)</w:t>
      </w:r>
      <w:r w:rsidRPr="0070621F">
        <w:rPr>
          <w:rFonts w:ascii="Helvetica Neue Light" w:hAnsi="Helvetica Neue Light"/>
          <w:sz w:val="36"/>
          <w:szCs w:val="28"/>
          <w:lang w:val="en-GB" w:eastAsia="de-DE"/>
        </w:rPr>
        <w:t>.</w:t>
      </w:r>
    </w:p>
    <w:p w14:paraId="26CEE595" w14:textId="77777777" w:rsidR="00AE3EF3" w:rsidRPr="0070621F" w:rsidRDefault="00AE3EF3" w:rsidP="00AE3EF3"/>
    <w:p w14:paraId="6A4A43B1" w14:textId="77777777" w:rsidR="00AE3EF3" w:rsidRPr="00895C40" w:rsidRDefault="00AE3EF3" w:rsidP="00AE3EF3">
      <w:pPr>
        <w:jc w:val="both"/>
        <w:rPr>
          <w:rFonts w:ascii="Helvetica Neue Light" w:hAnsi="Helvetica Neue Light"/>
          <w:sz w:val="22"/>
          <w:szCs w:val="28"/>
          <w:lang w:eastAsia="de-DE"/>
        </w:rPr>
      </w:pPr>
      <w:r w:rsidRPr="00895C40">
        <w:rPr>
          <w:rFonts w:ascii="Helvetica Neue Light" w:hAnsi="Helvetica Neue Light"/>
          <w:sz w:val="22"/>
          <w:szCs w:val="28"/>
          <w:lang w:eastAsia="de-DE"/>
        </w:rPr>
        <w:t xml:space="preserve">Im folgenden Artikel stehen technische Lösungen zur Diskussion, welche sich mit der </w:t>
      </w:r>
      <w:r>
        <w:rPr>
          <w:rFonts w:ascii="Helvetica Neue Light" w:hAnsi="Helvetica Neue Light"/>
          <w:sz w:val="22"/>
          <w:szCs w:val="28"/>
          <w:lang w:eastAsia="de-DE"/>
        </w:rPr>
        <w:t xml:space="preserve">Repräsentation </w:t>
      </w:r>
      <w:r w:rsidRPr="00895C40">
        <w:rPr>
          <w:rFonts w:ascii="Helvetica Neue Light" w:hAnsi="Helvetica Neue Light"/>
          <w:sz w:val="22"/>
          <w:szCs w:val="28"/>
          <w:lang w:eastAsia="de-DE"/>
        </w:rPr>
        <w:t xml:space="preserve">von </w:t>
      </w:r>
      <w:r>
        <w:rPr>
          <w:rFonts w:ascii="Helvetica Neue Light" w:hAnsi="Helvetica Neue Light"/>
          <w:sz w:val="22"/>
          <w:szCs w:val="28"/>
          <w:lang w:eastAsia="de-DE"/>
        </w:rPr>
        <w:t xml:space="preserve">Archivquellen im urbanen Raum </w:t>
      </w:r>
      <w:r w:rsidRPr="00895C40">
        <w:rPr>
          <w:rFonts w:ascii="Helvetica Neue Light" w:hAnsi="Helvetica Neue Light"/>
          <w:sz w:val="22"/>
          <w:szCs w:val="28"/>
          <w:lang w:eastAsia="de-DE"/>
        </w:rPr>
        <w:t xml:space="preserve">auseinandersetzen. </w:t>
      </w:r>
      <w:r>
        <w:rPr>
          <w:rFonts w:ascii="Helvetica Neue Light" w:hAnsi="Helvetica Neue Light"/>
          <w:sz w:val="22"/>
          <w:szCs w:val="28"/>
          <w:lang w:eastAsia="de-DE"/>
        </w:rPr>
        <w:t xml:space="preserve">Die Vernetzung von Quellen, ihrem/ihrer Betrachter/in und der sie betreffenden Entität </w:t>
      </w:r>
      <w:r w:rsidRPr="00895C40">
        <w:rPr>
          <w:rFonts w:ascii="Helvetica Neue Light" w:hAnsi="Helvetica Neue Light"/>
          <w:sz w:val="22"/>
          <w:szCs w:val="28"/>
          <w:lang w:eastAsia="de-DE"/>
        </w:rPr>
        <w:t xml:space="preserve">wird dabei über den jeweiligen Ort angestrebt, </w:t>
      </w:r>
      <w:r>
        <w:rPr>
          <w:rFonts w:ascii="Helvetica Neue Light" w:hAnsi="Helvetica Neue Light"/>
          <w:sz w:val="22"/>
          <w:szCs w:val="28"/>
          <w:lang w:eastAsia="de-DE"/>
        </w:rPr>
        <w:t>an welchem Informationen</w:t>
      </w:r>
      <w:r w:rsidRPr="00895C40">
        <w:rPr>
          <w:rFonts w:ascii="Helvetica Neue Light" w:hAnsi="Helvetica Neue Light"/>
          <w:sz w:val="22"/>
          <w:szCs w:val="28"/>
          <w:lang w:eastAsia="de-DE"/>
        </w:rPr>
        <w:t xml:space="preserve"> erstmalig aufgenommen wurden. </w:t>
      </w:r>
      <w:commentRangeStart w:id="1"/>
      <w:r w:rsidRPr="00895C40">
        <w:rPr>
          <w:rFonts w:ascii="Helvetica Neue Light" w:hAnsi="Helvetica Neue Light"/>
          <w:sz w:val="22"/>
          <w:szCs w:val="28"/>
          <w:lang w:eastAsia="de-DE"/>
        </w:rPr>
        <w:t xml:space="preserve">Dazu wurden </w:t>
      </w:r>
      <w:r>
        <w:rPr>
          <w:rFonts w:ascii="Helvetica Neue Light" w:hAnsi="Helvetica Neue Light"/>
          <w:sz w:val="22"/>
          <w:szCs w:val="28"/>
          <w:lang w:eastAsia="de-DE"/>
        </w:rPr>
        <w:t xml:space="preserve">bestehende </w:t>
      </w:r>
      <w:r w:rsidRPr="00895C40">
        <w:rPr>
          <w:rFonts w:ascii="Helvetica Neue Light" w:hAnsi="Helvetica Neue Light"/>
          <w:sz w:val="22"/>
          <w:szCs w:val="28"/>
          <w:lang w:eastAsia="de-DE"/>
        </w:rPr>
        <w:t xml:space="preserve">Mobil-Technologien und Software-Applikationen aus unterschiedlichen Anwendungsgebieten getestet und auf ihre Tauglichkeit hin überprüft. </w:t>
      </w:r>
      <w:commentRangeEnd w:id="1"/>
      <w:r w:rsidRPr="00895C40">
        <w:rPr>
          <w:rStyle w:val="Kommentarzeichen"/>
          <w:rFonts w:ascii="Helvetica Neue Light" w:hAnsi="Helvetica Neue Light"/>
          <w:vanish/>
          <w:sz w:val="22"/>
        </w:rPr>
        <w:commentReference w:id="1"/>
      </w:r>
      <w:r w:rsidRPr="00895C40">
        <w:rPr>
          <w:rFonts w:ascii="Helvetica Neue Light" w:hAnsi="Helvetica Neue Light"/>
          <w:sz w:val="22"/>
          <w:szCs w:val="28"/>
          <w:lang w:eastAsia="de-DE"/>
        </w:rPr>
        <w:t xml:space="preserve">In einer konkreten Fallstudie soll schließlich an </w:t>
      </w:r>
      <w:r>
        <w:rPr>
          <w:rFonts w:ascii="Helvetica Neue Light" w:hAnsi="Helvetica Neue Light"/>
          <w:sz w:val="22"/>
          <w:szCs w:val="28"/>
          <w:lang w:eastAsia="de-DE"/>
        </w:rPr>
        <w:t>einem realen Ort</w:t>
      </w:r>
      <w:r w:rsidRPr="00895C40">
        <w:rPr>
          <w:rFonts w:ascii="Helvetica Neue Light" w:hAnsi="Helvetica Neue Light"/>
          <w:sz w:val="22"/>
          <w:szCs w:val="28"/>
          <w:lang w:eastAsia="de-DE"/>
        </w:rPr>
        <w:t xml:space="preserve"> aufgezeigt werden, wie sich derartige Technologien am besten eignen, </w:t>
      </w:r>
      <w:r>
        <w:rPr>
          <w:rFonts w:ascii="Helvetica Neue Light" w:hAnsi="Helvetica Neue Light"/>
          <w:sz w:val="22"/>
          <w:szCs w:val="28"/>
          <w:lang w:eastAsia="de-DE"/>
        </w:rPr>
        <w:t xml:space="preserve">um </w:t>
      </w:r>
      <w:r w:rsidRPr="00895C40">
        <w:rPr>
          <w:rFonts w:ascii="Helvetica Neue Light" w:hAnsi="Helvetica Neue Light"/>
          <w:sz w:val="22"/>
          <w:szCs w:val="28"/>
          <w:lang w:eastAsia="de-DE"/>
        </w:rPr>
        <w:t xml:space="preserve">ausgewählte Archiv-Daten in urbanen Räumen </w:t>
      </w:r>
      <w:r>
        <w:rPr>
          <w:rFonts w:ascii="Helvetica Neue Light" w:hAnsi="Helvetica Neue Light"/>
          <w:sz w:val="22"/>
          <w:szCs w:val="28"/>
          <w:lang w:eastAsia="de-DE"/>
        </w:rPr>
        <w:t xml:space="preserve">digital </w:t>
      </w:r>
      <w:r w:rsidRPr="00895C40">
        <w:rPr>
          <w:rFonts w:ascii="Helvetica Neue Light" w:hAnsi="Helvetica Neue Light"/>
          <w:sz w:val="22"/>
          <w:szCs w:val="28"/>
          <w:lang w:eastAsia="de-DE"/>
        </w:rPr>
        <w:t xml:space="preserve">zu </w:t>
      </w:r>
      <w:r>
        <w:rPr>
          <w:rFonts w:ascii="Helvetica Neue Light" w:hAnsi="Helvetica Neue Light"/>
          <w:sz w:val="22"/>
          <w:szCs w:val="28"/>
          <w:lang w:eastAsia="de-DE"/>
        </w:rPr>
        <w:t xml:space="preserve">repräsentieren </w:t>
      </w:r>
      <w:r w:rsidRPr="00895C40">
        <w:rPr>
          <w:rFonts w:ascii="Helvetica Neue Light" w:hAnsi="Helvetica Neue Light"/>
          <w:sz w:val="22"/>
          <w:szCs w:val="28"/>
          <w:lang w:eastAsia="de-DE"/>
        </w:rPr>
        <w:t xml:space="preserve">bzw. welche Entwicklungen zukünftig erforderlich </w:t>
      </w:r>
      <w:r>
        <w:rPr>
          <w:rFonts w:ascii="Helvetica Neue Light" w:hAnsi="Helvetica Neue Light"/>
          <w:sz w:val="22"/>
          <w:szCs w:val="28"/>
          <w:lang w:eastAsia="de-DE"/>
        </w:rPr>
        <w:t>wären</w:t>
      </w:r>
      <w:r w:rsidRPr="00895C40">
        <w:rPr>
          <w:rFonts w:ascii="Helvetica Neue Light" w:hAnsi="Helvetica Neue Light"/>
          <w:sz w:val="22"/>
          <w:szCs w:val="28"/>
          <w:lang w:eastAsia="de-DE"/>
        </w:rPr>
        <w:t xml:space="preserve">. </w:t>
      </w:r>
    </w:p>
    <w:p w14:paraId="3E13D0D7" w14:textId="77777777" w:rsidR="00AE3EF3" w:rsidRPr="00895C40" w:rsidRDefault="00AE3EF3" w:rsidP="00AE3EF3">
      <w:pPr>
        <w:jc w:val="both"/>
        <w:rPr>
          <w:rFonts w:ascii="Helvetica Neue Light" w:hAnsi="Helvetica Neue Light"/>
          <w:sz w:val="22"/>
          <w:szCs w:val="28"/>
          <w:lang w:eastAsia="de-DE"/>
        </w:rPr>
      </w:pPr>
      <w:r w:rsidRPr="00895C40">
        <w:rPr>
          <w:rFonts w:ascii="Helvetica Neue Light" w:hAnsi="Helvetica Neue Light"/>
          <w:sz w:val="22"/>
          <w:szCs w:val="28"/>
          <w:lang w:eastAsia="de-DE"/>
        </w:rPr>
        <w:t>Die Ergebnisse gründen unter anderem auf Vorarbeiten</w:t>
      </w:r>
      <w:r>
        <w:rPr>
          <w:rFonts w:ascii="Helvetica Neue Light" w:hAnsi="Helvetica Neue Light"/>
          <w:sz w:val="22"/>
          <w:szCs w:val="28"/>
          <w:lang w:eastAsia="de-DE"/>
        </w:rPr>
        <w:t xml:space="preserve"> eines </w:t>
      </w:r>
      <w:r w:rsidRPr="00895C40">
        <w:rPr>
          <w:rFonts w:ascii="Helvetica Neue Light" w:hAnsi="Helvetica Neue Light"/>
          <w:sz w:val="22"/>
          <w:szCs w:val="28"/>
          <w:lang w:eastAsia="de-DE"/>
        </w:rPr>
        <w:t xml:space="preserve">aktuell noch laufenden Forschungsprojektes an </w:t>
      </w:r>
      <w:r>
        <w:rPr>
          <w:rFonts w:ascii="Helvetica Neue Light" w:hAnsi="Helvetica Neue Light"/>
          <w:sz w:val="22"/>
          <w:szCs w:val="28"/>
          <w:lang w:eastAsia="de-DE"/>
        </w:rPr>
        <w:t xml:space="preserve">der Karl-Franzens </w:t>
      </w:r>
      <w:r w:rsidRPr="00895C40">
        <w:rPr>
          <w:rFonts w:ascii="Helvetica Neue Light" w:hAnsi="Helvetica Neue Light"/>
          <w:sz w:val="22"/>
          <w:szCs w:val="28"/>
          <w:lang w:eastAsia="de-DE"/>
        </w:rPr>
        <w:t xml:space="preserve">Universität </w:t>
      </w:r>
      <w:r>
        <w:rPr>
          <w:rFonts w:ascii="Helvetica Neue Light" w:hAnsi="Helvetica Neue Light"/>
          <w:sz w:val="22"/>
          <w:szCs w:val="28"/>
          <w:lang w:eastAsia="de-DE"/>
        </w:rPr>
        <w:t xml:space="preserve">in </w:t>
      </w:r>
      <w:r w:rsidRPr="00895C40">
        <w:rPr>
          <w:rFonts w:ascii="Helvetica Neue Light" w:hAnsi="Helvetica Neue Light"/>
          <w:sz w:val="22"/>
          <w:szCs w:val="28"/>
          <w:lang w:eastAsia="de-DE"/>
        </w:rPr>
        <w:t>Graz</w:t>
      </w:r>
      <w:r>
        <w:rPr>
          <w:rFonts w:ascii="Helvetica Neue Light" w:hAnsi="Helvetica Neue Light"/>
          <w:sz w:val="22"/>
          <w:szCs w:val="28"/>
          <w:lang w:eastAsia="de-DE"/>
        </w:rPr>
        <w:t>, in welchem</w:t>
      </w:r>
      <w:r w:rsidRPr="00895C40">
        <w:rPr>
          <w:rFonts w:ascii="Helvetica Neue Light" w:hAnsi="Helvetica Neue Light"/>
          <w:sz w:val="22"/>
          <w:szCs w:val="28"/>
          <w:lang w:eastAsia="de-DE"/>
        </w:rPr>
        <w:t xml:space="preserve"> sich die Autoren mit unterschiedlichen Methoden der inhaltlichen Erfassung bzw. Wiedergabe von Architektur bezogenen </w:t>
      </w:r>
      <w:r>
        <w:rPr>
          <w:rFonts w:ascii="Helvetica Neue Light" w:hAnsi="Helvetica Neue Light"/>
          <w:sz w:val="22"/>
          <w:szCs w:val="28"/>
          <w:lang w:eastAsia="de-DE"/>
        </w:rPr>
        <w:t xml:space="preserve">Archivquellen </w:t>
      </w:r>
      <w:r w:rsidRPr="00895C40">
        <w:rPr>
          <w:rFonts w:ascii="Helvetica Neue Light" w:hAnsi="Helvetica Neue Light"/>
          <w:sz w:val="22"/>
          <w:szCs w:val="28"/>
          <w:lang w:eastAsia="de-DE"/>
        </w:rPr>
        <w:t xml:space="preserve">befasst haben. Die zentrale Herausforderung stellte sich dabei vor allem in der Handhabung </w:t>
      </w:r>
      <w:r>
        <w:rPr>
          <w:rFonts w:ascii="Helvetica Neue Light" w:hAnsi="Helvetica Neue Light"/>
          <w:sz w:val="22"/>
          <w:szCs w:val="28"/>
          <w:lang w:eastAsia="de-DE"/>
        </w:rPr>
        <w:t>unterschiedlich</w:t>
      </w:r>
      <w:r w:rsidRPr="00895C40">
        <w:rPr>
          <w:rFonts w:ascii="Helvetica Neue Light" w:hAnsi="Helvetica Neue Light"/>
          <w:sz w:val="22"/>
          <w:szCs w:val="28"/>
          <w:lang w:eastAsia="de-DE"/>
        </w:rPr>
        <w:t xml:space="preserve"> </w:t>
      </w:r>
      <w:r>
        <w:rPr>
          <w:rFonts w:ascii="Helvetica Neue Light" w:hAnsi="Helvetica Neue Light"/>
          <w:sz w:val="22"/>
          <w:szCs w:val="28"/>
          <w:lang w:eastAsia="de-DE"/>
        </w:rPr>
        <w:t>semantischer K</w:t>
      </w:r>
      <w:r w:rsidRPr="00895C40">
        <w:rPr>
          <w:rFonts w:ascii="Helvetica Neue Light" w:hAnsi="Helvetica Neue Light"/>
          <w:sz w:val="22"/>
          <w:szCs w:val="28"/>
          <w:lang w:eastAsia="de-DE"/>
        </w:rPr>
        <w:t>ategorien, die sowohl in der Erfassung als auch in der Web-Repräsentation jeweils individuelle Lösungen erforderten.</w:t>
      </w:r>
    </w:p>
    <w:p w14:paraId="193FA565" w14:textId="77777777" w:rsidR="000E7170" w:rsidRPr="007760C1" w:rsidRDefault="000E7170" w:rsidP="000E7170">
      <w:pPr>
        <w:jc w:val="both"/>
        <w:rPr>
          <w:rFonts w:ascii="Helvetica Neue Light" w:hAnsi="Helvetica Neue Light"/>
          <w:sz w:val="22"/>
          <w:szCs w:val="28"/>
          <w:lang w:eastAsia="de-DE"/>
        </w:rPr>
      </w:pPr>
      <w:r>
        <w:rPr>
          <w:rFonts w:ascii="Helvetica Neue Light" w:hAnsi="Helvetica Neue Light"/>
          <w:sz w:val="22"/>
          <w:szCs w:val="28"/>
          <w:lang w:eastAsia="de-DE"/>
        </w:rPr>
        <w:t>‚The Principle of Geotagging’ ist eine Aufforderung, die Methoden der Verortung weiter zu denken. Dazu gilt es Probleme auf analoger Seite zu identifizieren, die sich hauptsächlich mit der Systematik von Archivierung, Zeichensystemen, Beschreibungen und Zuordnungen beschäftigt. Technisch gesehen sind GPS Daten zur ‚digitalen Verortung’ unerlässlich, bringen jedoch auch Probleme mit sich (Indoor, kein Empfang, etc...). Ein Vergleich bzw. eine Übertragung der analogen Methoden in die ‚digitale Welt’ stellt dabei eine Herausforderung dar.</w:t>
      </w:r>
    </w:p>
    <w:p w14:paraId="39B8CCA3" w14:textId="77777777" w:rsidR="00AE3EF3" w:rsidRPr="00895C40" w:rsidRDefault="000E7170" w:rsidP="00AE3EF3">
      <w:pPr>
        <w:jc w:val="both"/>
        <w:rPr>
          <w:rFonts w:ascii="Helvetica Neue Light" w:hAnsi="Helvetica Neue Light"/>
          <w:sz w:val="22"/>
          <w:szCs w:val="28"/>
          <w:lang w:eastAsia="de-DE"/>
        </w:rPr>
      </w:pPr>
      <w:r>
        <w:rPr>
          <w:rFonts w:ascii="Helvetica Neue Light" w:hAnsi="Helvetica Neue Light"/>
          <w:sz w:val="22"/>
          <w:szCs w:val="28"/>
          <w:lang w:eastAsia="de-DE"/>
        </w:rPr>
        <w:t xml:space="preserve">Im Forschungsprojekt wurden daher </w:t>
      </w:r>
      <w:r w:rsidR="00AE3EF3">
        <w:rPr>
          <w:rFonts w:ascii="Helvetica Neue Light" w:hAnsi="Helvetica Neue Light"/>
          <w:sz w:val="22"/>
          <w:szCs w:val="28"/>
          <w:lang w:eastAsia="de-DE"/>
        </w:rPr>
        <w:t xml:space="preserve">Probleme von Arbeitsweisen in Archiven sowie mit </w:t>
      </w:r>
      <w:r w:rsidR="00AE3EF3" w:rsidRPr="00895C40">
        <w:rPr>
          <w:rFonts w:ascii="Helvetica Neue Light" w:hAnsi="Helvetica Neue Light"/>
          <w:sz w:val="22"/>
          <w:szCs w:val="28"/>
          <w:lang w:eastAsia="de-DE"/>
        </w:rPr>
        <w:t>Web-Repräsentation</w:t>
      </w:r>
      <w:r w:rsidR="00AE3EF3">
        <w:rPr>
          <w:rFonts w:ascii="Helvetica Neue Light" w:hAnsi="Helvetica Neue Light"/>
          <w:sz w:val="22"/>
          <w:szCs w:val="28"/>
          <w:lang w:eastAsia="de-DE"/>
        </w:rPr>
        <w:t>en</w:t>
      </w:r>
      <w:r w:rsidR="00AE3EF3" w:rsidRPr="00895C40">
        <w:rPr>
          <w:rFonts w:ascii="Helvetica Neue Light" w:hAnsi="Helvetica Neue Light"/>
          <w:sz w:val="22"/>
          <w:szCs w:val="28"/>
          <w:lang w:eastAsia="de-DE"/>
        </w:rPr>
        <w:t xml:space="preserve"> identifiziert, welche sich hauptsächlich auf </w:t>
      </w:r>
      <w:r w:rsidR="00AE3EF3">
        <w:rPr>
          <w:rFonts w:ascii="Helvetica Neue Light" w:hAnsi="Helvetica Neue Light"/>
          <w:sz w:val="22"/>
          <w:szCs w:val="28"/>
          <w:lang w:eastAsia="de-DE"/>
        </w:rPr>
        <w:t xml:space="preserve">die Aussagequalität von </w:t>
      </w:r>
      <w:r w:rsidR="00AE3EF3" w:rsidRPr="00895C40">
        <w:rPr>
          <w:rFonts w:ascii="Helvetica Neue Light" w:hAnsi="Helvetica Neue Light"/>
          <w:sz w:val="22"/>
          <w:szCs w:val="28"/>
          <w:lang w:eastAsia="de-DE"/>
        </w:rPr>
        <w:t xml:space="preserve">Quellen-Inhalten beziehen. Sie konnten mehrheitlich auf </w:t>
      </w:r>
      <w:r w:rsidR="00AE3EF3">
        <w:rPr>
          <w:rFonts w:ascii="Helvetica Neue Light" w:hAnsi="Helvetica Neue Light"/>
          <w:sz w:val="22"/>
          <w:szCs w:val="28"/>
          <w:lang w:eastAsia="de-DE"/>
        </w:rPr>
        <w:t xml:space="preserve">die Zusammenführung </w:t>
      </w:r>
      <w:r w:rsidR="00AE3EF3" w:rsidRPr="00895C40">
        <w:rPr>
          <w:rFonts w:ascii="Helvetica Neue Light" w:hAnsi="Helvetica Neue Light"/>
          <w:sz w:val="22"/>
          <w:szCs w:val="28"/>
          <w:lang w:eastAsia="de-DE"/>
        </w:rPr>
        <w:t>unterschiedliche</w:t>
      </w:r>
      <w:r w:rsidR="00AE3EF3">
        <w:rPr>
          <w:rFonts w:ascii="Helvetica Neue Light" w:hAnsi="Helvetica Neue Light"/>
          <w:sz w:val="22"/>
          <w:szCs w:val="28"/>
          <w:lang w:eastAsia="de-DE"/>
        </w:rPr>
        <w:t>r</w:t>
      </w:r>
      <w:r w:rsidR="00AE3EF3" w:rsidRPr="00895C40">
        <w:rPr>
          <w:rFonts w:ascii="Helvetica Neue Light" w:hAnsi="Helvetica Neue Light"/>
          <w:sz w:val="22"/>
          <w:szCs w:val="28"/>
          <w:lang w:eastAsia="de-DE"/>
        </w:rPr>
        <w:t xml:space="preserve"> Medialitäten und deren Darstellbarkeiten zurückgeführt </w:t>
      </w:r>
      <w:r w:rsidR="00AE3EF3">
        <w:rPr>
          <w:rFonts w:ascii="Helvetica Neue Light" w:hAnsi="Helvetica Neue Light"/>
          <w:sz w:val="22"/>
          <w:szCs w:val="28"/>
          <w:lang w:eastAsia="de-DE"/>
        </w:rPr>
        <w:t>werden, sowie auch auf fehlende Referenzen zu Entitäten außerhalb des Archivs.</w:t>
      </w:r>
      <w:r w:rsidR="00AE3EF3" w:rsidRPr="00895C40">
        <w:rPr>
          <w:rFonts w:ascii="Helvetica Neue Light" w:hAnsi="Helvetica Neue Light"/>
          <w:sz w:val="22"/>
          <w:szCs w:val="28"/>
          <w:lang w:eastAsia="de-DE"/>
        </w:rPr>
        <w:t xml:space="preserve"> </w:t>
      </w:r>
      <w:r w:rsidR="00AE3EF3">
        <w:rPr>
          <w:rFonts w:ascii="Helvetica Neue Light" w:hAnsi="Helvetica Neue Light"/>
          <w:sz w:val="22"/>
          <w:szCs w:val="28"/>
          <w:lang w:eastAsia="de-DE"/>
        </w:rPr>
        <w:t xml:space="preserve">Einerseits </w:t>
      </w:r>
      <w:r w:rsidR="00AE3EF3" w:rsidRPr="00895C40">
        <w:rPr>
          <w:rFonts w:ascii="Helvetica Neue Light" w:hAnsi="Helvetica Neue Light"/>
          <w:sz w:val="22"/>
          <w:szCs w:val="28"/>
          <w:lang w:eastAsia="de-DE"/>
        </w:rPr>
        <w:t xml:space="preserve">wurde </w:t>
      </w:r>
      <w:r w:rsidR="00AE3EF3">
        <w:rPr>
          <w:rFonts w:ascii="Helvetica Neue Light" w:hAnsi="Helvetica Neue Light"/>
          <w:sz w:val="22"/>
          <w:szCs w:val="28"/>
          <w:lang w:eastAsia="de-DE"/>
        </w:rPr>
        <w:t xml:space="preserve">dabei </w:t>
      </w:r>
      <w:r w:rsidR="00AE3EF3" w:rsidRPr="00895C40">
        <w:rPr>
          <w:rFonts w:ascii="Helvetica Neue Light" w:hAnsi="Helvetica Neue Light"/>
          <w:sz w:val="22"/>
          <w:szCs w:val="28"/>
          <w:lang w:eastAsia="de-DE"/>
        </w:rPr>
        <w:t>zwischen Bild</w:t>
      </w:r>
      <w:r w:rsidR="00AE3EF3">
        <w:rPr>
          <w:rFonts w:ascii="Helvetica Neue Light" w:hAnsi="Helvetica Neue Light"/>
          <w:sz w:val="22"/>
          <w:szCs w:val="28"/>
          <w:lang w:eastAsia="de-DE"/>
        </w:rPr>
        <w:t>-, Text-, und Hybrid</w:t>
      </w:r>
      <w:r w:rsidR="00AE3EF3" w:rsidRPr="00895C40">
        <w:rPr>
          <w:rFonts w:ascii="Helvetica Neue Light" w:hAnsi="Helvetica Neue Light"/>
          <w:sz w:val="22"/>
          <w:szCs w:val="28"/>
          <w:lang w:eastAsia="de-DE"/>
        </w:rPr>
        <w:t xml:space="preserve">quellen unterschieden und </w:t>
      </w:r>
      <w:r w:rsidR="00AE3EF3">
        <w:rPr>
          <w:rFonts w:ascii="Helvetica Neue Light" w:hAnsi="Helvetica Neue Light"/>
          <w:sz w:val="22"/>
          <w:szCs w:val="28"/>
          <w:lang w:eastAsia="de-DE"/>
        </w:rPr>
        <w:t xml:space="preserve">andererseits </w:t>
      </w:r>
      <w:r w:rsidR="00AE3EF3" w:rsidRPr="00895C40">
        <w:rPr>
          <w:rFonts w:ascii="Helvetica Neue Light" w:hAnsi="Helvetica Neue Light"/>
          <w:sz w:val="22"/>
          <w:szCs w:val="28"/>
          <w:lang w:eastAsia="de-DE"/>
        </w:rPr>
        <w:t xml:space="preserve">zwischen materiellen und immateriellen </w:t>
      </w:r>
      <w:r w:rsidR="00AE3EF3">
        <w:rPr>
          <w:rFonts w:ascii="Helvetica Neue Light" w:hAnsi="Helvetica Neue Light"/>
          <w:sz w:val="22"/>
          <w:szCs w:val="28"/>
          <w:lang w:eastAsia="de-DE"/>
        </w:rPr>
        <w:t>Referenten.</w:t>
      </w:r>
      <w:r w:rsidR="00AE3EF3" w:rsidRPr="00895C40">
        <w:rPr>
          <w:rFonts w:ascii="Helvetica Neue Light" w:hAnsi="Helvetica Neue Light"/>
          <w:sz w:val="22"/>
          <w:szCs w:val="28"/>
          <w:lang w:eastAsia="de-DE"/>
        </w:rPr>
        <w:t xml:space="preserve"> Wie im Fallbeispiel anschließend stärker noch erkennbar sein wird lässt sich die </w:t>
      </w:r>
      <w:r w:rsidR="00AE3EF3" w:rsidRPr="00895C40">
        <w:rPr>
          <w:rFonts w:ascii="Helvetica Neue Light" w:hAnsi="Helvetica Neue Light"/>
          <w:sz w:val="22"/>
          <w:szCs w:val="28"/>
          <w:lang w:eastAsia="de-DE"/>
        </w:rPr>
        <w:lastRenderedPageBreak/>
        <w:t xml:space="preserve">Wiedergabe der meisten Quellen-Inhalte nur in einem direkten realen Bezug </w:t>
      </w:r>
      <w:r w:rsidR="00AE3EF3">
        <w:rPr>
          <w:rFonts w:ascii="Helvetica Neue Light" w:hAnsi="Helvetica Neue Light"/>
          <w:sz w:val="22"/>
          <w:szCs w:val="28"/>
          <w:lang w:eastAsia="de-DE"/>
        </w:rPr>
        <w:t xml:space="preserve">am Ort selbst </w:t>
      </w:r>
      <w:r w:rsidR="00AE3EF3" w:rsidRPr="00895C40">
        <w:rPr>
          <w:rFonts w:ascii="Helvetica Neue Light" w:hAnsi="Helvetica Neue Light"/>
          <w:sz w:val="22"/>
          <w:szCs w:val="28"/>
          <w:lang w:eastAsia="de-DE"/>
        </w:rPr>
        <w:t xml:space="preserve">optimal gestalten. </w:t>
      </w:r>
    </w:p>
    <w:commentRangeEnd w:id="0"/>
    <w:p w14:paraId="018F64DB" w14:textId="77777777" w:rsidR="00FA09EA" w:rsidRDefault="00A53F4B">
      <w:pPr>
        <w:rPr>
          <w:sz w:val="22"/>
          <w:szCs w:val="28"/>
          <w:lang w:eastAsia="de-DE"/>
        </w:rPr>
      </w:pPr>
      <w:r>
        <w:rPr>
          <w:rStyle w:val="Kommentarzeichen"/>
          <w:vanish/>
        </w:rPr>
        <w:commentReference w:id="0"/>
      </w:r>
      <w:r w:rsidR="00FA09EA">
        <w:rPr>
          <w:sz w:val="22"/>
          <w:szCs w:val="28"/>
          <w:lang w:eastAsia="de-DE"/>
        </w:rPr>
        <w:br w:type="page"/>
      </w:r>
    </w:p>
    <w:p w14:paraId="751CDEA7" w14:textId="77777777" w:rsidR="00A3529E" w:rsidRPr="00CB7415" w:rsidRDefault="00CB7415" w:rsidP="00A3529E">
      <w:pPr>
        <w:jc w:val="both"/>
        <w:rPr>
          <w:b/>
          <w:sz w:val="22"/>
          <w:szCs w:val="28"/>
          <w:lang w:eastAsia="de-DE"/>
        </w:rPr>
      </w:pPr>
      <w:r w:rsidRPr="00CB7415">
        <w:rPr>
          <w:b/>
          <w:sz w:val="22"/>
          <w:szCs w:val="28"/>
          <w:lang w:eastAsia="de-DE"/>
        </w:rPr>
        <w:t xml:space="preserve">Einleitung </w:t>
      </w:r>
    </w:p>
    <w:p w14:paraId="6F96963E" w14:textId="77777777" w:rsidR="00557C18" w:rsidRDefault="00557C18" w:rsidP="00AE550F">
      <w:pPr>
        <w:jc w:val="both"/>
        <w:rPr>
          <w:sz w:val="22"/>
          <w:szCs w:val="28"/>
          <w:highlight w:val="lightGray"/>
          <w:lang w:eastAsia="de-DE"/>
        </w:rPr>
      </w:pPr>
      <w:r>
        <w:rPr>
          <w:sz w:val="22"/>
          <w:szCs w:val="28"/>
          <w:highlight w:val="lightGray"/>
          <w:lang w:eastAsia="de-DE"/>
        </w:rPr>
        <w:t>AM SCHLUSS NOCHMALS ZU ÜBERARBEITEN:</w:t>
      </w:r>
    </w:p>
    <w:p w14:paraId="7F0EAB5A" w14:textId="77777777" w:rsidR="00B62DD6" w:rsidRPr="00924DE4" w:rsidRDefault="00FD4E29" w:rsidP="00AE550F">
      <w:pPr>
        <w:jc w:val="both"/>
        <w:rPr>
          <w:sz w:val="22"/>
          <w:szCs w:val="28"/>
          <w:highlight w:val="lightGray"/>
          <w:lang w:eastAsia="de-DE"/>
        </w:rPr>
      </w:pPr>
      <w:r w:rsidRPr="00924DE4">
        <w:rPr>
          <w:sz w:val="22"/>
          <w:szCs w:val="28"/>
          <w:highlight w:val="lightGray"/>
          <w:lang w:eastAsia="de-DE"/>
        </w:rPr>
        <w:t xml:space="preserve">Die </w:t>
      </w:r>
      <w:r w:rsidR="00AE550F" w:rsidRPr="00924DE4">
        <w:rPr>
          <w:sz w:val="22"/>
          <w:szCs w:val="28"/>
          <w:highlight w:val="lightGray"/>
          <w:lang w:eastAsia="de-DE"/>
        </w:rPr>
        <w:t>Arbeiten an einem seit Dezember 2014</w:t>
      </w:r>
      <w:r w:rsidR="005449D7" w:rsidRPr="00924DE4">
        <w:rPr>
          <w:sz w:val="22"/>
          <w:szCs w:val="28"/>
          <w:highlight w:val="lightGray"/>
          <w:lang w:eastAsia="de-DE"/>
        </w:rPr>
        <w:t>,</w:t>
      </w:r>
      <w:r w:rsidR="00AE550F" w:rsidRPr="00924DE4">
        <w:rPr>
          <w:sz w:val="22"/>
          <w:szCs w:val="28"/>
          <w:highlight w:val="lightGray"/>
          <w:lang w:eastAsia="de-DE"/>
        </w:rPr>
        <w:t xml:space="preserve"> </w:t>
      </w:r>
      <w:r w:rsidR="00D6069A" w:rsidRPr="00924DE4">
        <w:rPr>
          <w:sz w:val="22"/>
          <w:szCs w:val="28"/>
          <w:highlight w:val="lightGray"/>
          <w:lang w:eastAsia="de-DE"/>
        </w:rPr>
        <w:t xml:space="preserve">an der Karl-Franzens Universität Graz </w:t>
      </w:r>
      <w:r w:rsidR="00AE550F" w:rsidRPr="00924DE4">
        <w:rPr>
          <w:sz w:val="22"/>
          <w:szCs w:val="28"/>
          <w:highlight w:val="lightGray"/>
          <w:lang w:eastAsia="de-DE"/>
        </w:rPr>
        <w:t>laufende</w:t>
      </w:r>
      <w:r w:rsidR="00672314" w:rsidRPr="00924DE4">
        <w:rPr>
          <w:sz w:val="22"/>
          <w:szCs w:val="28"/>
          <w:highlight w:val="lightGray"/>
          <w:lang w:eastAsia="de-DE"/>
        </w:rPr>
        <w:t xml:space="preserve">n </w:t>
      </w:r>
      <w:ins w:id="2" w:author="Christoph Breser" w:date="2016-02-25T09:58:00Z">
        <w:r w:rsidR="00672314" w:rsidRPr="00924DE4">
          <w:rPr>
            <w:sz w:val="22"/>
            <w:szCs w:val="28"/>
            <w:highlight w:val="lightGray"/>
            <w:lang w:eastAsia="de-DE"/>
          </w:rPr>
          <w:t>Forschungsprojekt</w:t>
        </w:r>
        <w:r w:rsidR="00AE550F" w:rsidRPr="00924DE4">
          <w:rPr>
            <w:sz w:val="22"/>
            <w:szCs w:val="28"/>
            <w:highlight w:val="lightGray"/>
            <w:lang w:eastAsia="de-DE"/>
          </w:rPr>
          <w:t xml:space="preserve"> </w:t>
        </w:r>
      </w:ins>
      <w:r w:rsidR="00AE550F" w:rsidRPr="00924DE4">
        <w:rPr>
          <w:sz w:val="22"/>
          <w:szCs w:val="28"/>
          <w:highlight w:val="lightGray"/>
          <w:lang w:eastAsia="de-DE"/>
        </w:rPr>
        <w:t xml:space="preserve">führten zu </w:t>
      </w:r>
      <w:r w:rsidR="00D6069A" w:rsidRPr="00924DE4">
        <w:rPr>
          <w:sz w:val="22"/>
          <w:szCs w:val="28"/>
          <w:highlight w:val="lightGray"/>
          <w:lang w:eastAsia="de-DE"/>
        </w:rPr>
        <w:t xml:space="preserve">jenem </w:t>
      </w:r>
      <w:r w:rsidR="00AE550F" w:rsidRPr="00924DE4">
        <w:rPr>
          <w:sz w:val="22"/>
          <w:szCs w:val="28"/>
          <w:highlight w:val="lightGray"/>
          <w:lang w:eastAsia="de-DE"/>
        </w:rPr>
        <w:t xml:space="preserve">hier behandelten Problembewusstsein, welches sich im Speziellen auf den Umgang mit </w:t>
      </w:r>
      <w:r w:rsidR="005449D7" w:rsidRPr="00924DE4">
        <w:rPr>
          <w:sz w:val="22"/>
          <w:szCs w:val="28"/>
          <w:highlight w:val="lightGray"/>
          <w:lang w:eastAsia="de-DE"/>
        </w:rPr>
        <w:t xml:space="preserve">Architektur bezogenen </w:t>
      </w:r>
      <w:r w:rsidR="00AE550F" w:rsidRPr="00924DE4">
        <w:rPr>
          <w:sz w:val="22"/>
          <w:szCs w:val="28"/>
          <w:highlight w:val="lightGray"/>
          <w:lang w:eastAsia="de-DE"/>
        </w:rPr>
        <w:t>Archivquelle</w:t>
      </w:r>
      <w:r w:rsidR="00D6069A" w:rsidRPr="00924DE4">
        <w:rPr>
          <w:sz w:val="22"/>
          <w:szCs w:val="28"/>
          <w:highlight w:val="lightGray"/>
          <w:lang w:eastAsia="de-DE"/>
        </w:rPr>
        <w:t>n</w:t>
      </w:r>
      <w:r w:rsidR="00AE550F" w:rsidRPr="00924DE4">
        <w:rPr>
          <w:sz w:val="22"/>
          <w:szCs w:val="28"/>
          <w:highlight w:val="lightGray"/>
          <w:lang w:eastAsia="de-DE"/>
        </w:rPr>
        <w:t xml:space="preserve"> bezieht.</w:t>
      </w:r>
      <w:r w:rsidR="00AE550F" w:rsidRPr="00924DE4">
        <w:rPr>
          <w:rStyle w:val="Funotenzeichen"/>
          <w:szCs w:val="28"/>
          <w:highlight w:val="lightGray"/>
          <w:lang w:eastAsia="de-DE"/>
        </w:rPr>
        <w:footnoteReference w:id="1"/>
      </w:r>
      <w:r w:rsidR="00AE550F" w:rsidRPr="00924DE4">
        <w:rPr>
          <w:sz w:val="22"/>
          <w:szCs w:val="28"/>
          <w:highlight w:val="lightGray"/>
          <w:lang w:eastAsia="de-DE"/>
        </w:rPr>
        <w:t xml:space="preserve"> </w:t>
      </w:r>
      <w:r w:rsidR="00672314" w:rsidRPr="00924DE4">
        <w:rPr>
          <w:sz w:val="22"/>
          <w:szCs w:val="28"/>
          <w:highlight w:val="lightGray"/>
          <w:lang w:eastAsia="de-DE"/>
        </w:rPr>
        <w:t xml:space="preserve">Das </w:t>
      </w:r>
      <w:ins w:id="3" w:author="Christoph Breser" w:date="2016-02-25T09:58:00Z">
        <w:r w:rsidR="00672314" w:rsidRPr="00924DE4">
          <w:rPr>
            <w:sz w:val="22"/>
            <w:szCs w:val="28"/>
            <w:highlight w:val="lightGray"/>
            <w:lang w:eastAsia="de-DE"/>
          </w:rPr>
          <w:t xml:space="preserve">Forschungsprojekt </w:t>
        </w:r>
      </w:ins>
      <w:r w:rsidR="00672314" w:rsidRPr="00924DE4">
        <w:rPr>
          <w:sz w:val="22"/>
          <w:szCs w:val="28"/>
          <w:highlight w:val="lightGray"/>
          <w:lang w:eastAsia="de-DE"/>
        </w:rPr>
        <w:t xml:space="preserve">sieht die </w:t>
      </w:r>
      <w:r w:rsidR="00AE550F" w:rsidRPr="00924DE4">
        <w:rPr>
          <w:sz w:val="22"/>
          <w:szCs w:val="28"/>
          <w:highlight w:val="lightGray"/>
          <w:lang w:eastAsia="de-DE"/>
        </w:rPr>
        <w:t xml:space="preserve">Digitalisierung </w:t>
      </w:r>
      <w:r w:rsidR="005353D8" w:rsidRPr="00924DE4">
        <w:rPr>
          <w:sz w:val="22"/>
          <w:szCs w:val="28"/>
          <w:highlight w:val="lightGray"/>
          <w:lang w:eastAsia="de-DE"/>
        </w:rPr>
        <w:t xml:space="preserve">des </w:t>
      </w:r>
      <w:r w:rsidR="00AE550F" w:rsidRPr="00924DE4">
        <w:rPr>
          <w:sz w:val="22"/>
          <w:szCs w:val="28"/>
          <w:highlight w:val="lightGray"/>
          <w:lang w:eastAsia="de-DE"/>
        </w:rPr>
        <w:t xml:space="preserve">wissenschaftlichen Nachlassbestandes </w:t>
      </w:r>
      <w:r w:rsidR="005353D8" w:rsidRPr="00924DE4">
        <w:rPr>
          <w:sz w:val="22"/>
          <w:szCs w:val="28"/>
          <w:highlight w:val="lightGray"/>
          <w:lang w:eastAsia="de-DE"/>
        </w:rPr>
        <w:t xml:space="preserve">vom </w:t>
      </w:r>
      <w:r w:rsidR="00D6069A" w:rsidRPr="00924DE4">
        <w:rPr>
          <w:sz w:val="22"/>
          <w:szCs w:val="28"/>
          <w:highlight w:val="lightGray"/>
          <w:lang w:eastAsia="de-DE"/>
        </w:rPr>
        <w:t>s</w:t>
      </w:r>
      <w:ins w:id="4" w:author="Christoph Breser" w:date="2016-02-25T09:58:00Z">
        <w:r w:rsidR="00672314" w:rsidRPr="00924DE4">
          <w:rPr>
            <w:sz w:val="22"/>
            <w:szCs w:val="28"/>
            <w:highlight w:val="lightGray"/>
            <w:lang w:eastAsia="de-DE"/>
          </w:rPr>
          <w:t xml:space="preserve">chweizer </w:t>
        </w:r>
      </w:ins>
      <w:r w:rsidR="005353D8" w:rsidRPr="00924DE4">
        <w:rPr>
          <w:sz w:val="22"/>
          <w:szCs w:val="28"/>
          <w:highlight w:val="lightGray"/>
          <w:lang w:eastAsia="de-DE"/>
        </w:rPr>
        <w:t>Architekturhistoriker</w:t>
      </w:r>
      <w:r w:rsidR="00AE550F" w:rsidRPr="00924DE4">
        <w:rPr>
          <w:sz w:val="22"/>
          <w:szCs w:val="28"/>
          <w:highlight w:val="lightGray"/>
          <w:lang w:eastAsia="de-DE"/>
        </w:rPr>
        <w:t xml:space="preserve"> </w:t>
      </w:r>
      <w:r w:rsidR="00AE550F" w:rsidRPr="00924DE4">
        <w:rPr>
          <w:i/>
          <w:sz w:val="22"/>
          <w:szCs w:val="28"/>
          <w:highlight w:val="lightGray"/>
          <w:lang w:eastAsia="de-DE"/>
        </w:rPr>
        <w:t xml:space="preserve">Heinrich von Geymüller </w:t>
      </w:r>
      <w:r w:rsidR="00AE550F" w:rsidRPr="00924DE4">
        <w:rPr>
          <w:sz w:val="22"/>
          <w:szCs w:val="28"/>
          <w:highlight w:val="lightGray"/>
          <w:lang w:eastAsia="de-DE"/>
        </w:rPr>
        <w:t xml:space="preserve">(1839-1909) vor, </w:t>
      </w:r>
      <w:r w:rsidR="005353D8" w:rsidRPr="00924DE4">
        <w:rPr>
          <w:sz w:val="22"/>
          <w:szCs w:val="28"/>
          <w:highlight w:val="lightGray"/>
          <w:lang w:eastAsia="de-DE"/>
        </w:rPr>
        <w:t xml:space="preserve">der </w:t>
      </w:r>
      <w:r w:rsidR="00AE550F" w:rsidRPr="00924DE4">
        <w:rPr>
          <w:sz w:val="22"/>
          <w:szCs w:val="28"/>
          <w:highlight w:val="lightGray"/>
          <w:lang w:eastAsia="de-DE"/>
        </w:rPr>
        <w:t xml:space="preserve">sich seit 1927 am Institut für Kunstgeschichte an der Karl-Franzens Universität Graz befindet. Die </w:t>
      </w:r>
      <w:r w:rsidR="005353D8" w:rsidRPr="00924DE4">
        <w:rPr>
          <w:sz w:val="22"/>
          <w:szCs w:val="28"/>
          <w:highlight w:val="lightGray"/>
          <w:lang w:eastAsia="de-DE"/>
        </w:rPr>
        <w:t xml:space="preserve">Arbeiten </w:t>
      </w:r>
      <w:r w:rsidR="00672314" w:rsidRPr="00924DE4">
        <w:rPr>
          <w:sz w:val="22"/>
          <w:szCs w:val="28"/>
          <w:highlight w:val="lightGray"/>
          <w:lang w:eastAsia="de-DE"/>
        </w:rPr>
        <w:t xml:space="preserve"> </w:t>
      </w:r>
      <w:r w:rsidR="00AE550F" w:rsidRPr="00924DE4">
        <w:rPr>
          <w:sz w:val="22"/>
          <w:szCs w:val="28"/>
          <w:highlight w:val="lightGray"/>
          <w:lang w:eastAsia="de-DE"/>
        </w:rPr>
        <w:t xml:space="preserve">konzentrierten sich anfangs auf die Erstellung einer </w:t>
      </w:r>
      <w:r w:rsidR="005353D8" w:rsidRPr="00924DE4">
        <w:rPr>
          <w:sz w:val="22"/>
          <w:szCs w:val="28"/>
          <w:highlight w:val="lightGray"/>
          <w:lang w:eastAsia="de-DE"/>
        </w:rPr>
        <w:t xml:space="preserve">geeigneten </w:t>
      </w:r>
      <w:r w:rsidR="00AE550F" w:rsidRPr="00924DE4">
        <w:rPr>
          <w:sz w:val="22"/>
          <w:szCs w:val="28"/>
          <w:highlight w:val="lightGray"/>
          <w:lang w:eastAsia="de-DE"/>
        </w:rPr>
        <w:t>Web-Repräse</w:t>
      </w:r>
      <w:r w:rsidR="00693D47" w:rsidRPr="00924DE4">
        <w:rPr>
          <w:sz w:val="22"/>
          <w:szCs w:val="28"/>
          <w:highlight w:val="lightGray"/>
          <w:lang w:eastAsia="de-DE"/>
        </w:rPr>
        <w:t>ntation</w:t>
      </w:r>
      <w:ins w:id="5" w:author="Christoph Breser" w:date="2016-02-25T09:58:00Z">
        <w:r w:rsidR="00693D47" w:rsidRPr="00924DE4">
          <w:rPr>
            <w:sz w:val="22"/>
            <w:szCs w:val="28"/>
            <w:highlight w:val="lightGray"/>
            <w:lang w:eastAsia="de-DE"/>
          </w:rPr>
          <w:t xml:space="preserve"> </w:t>
        </w:r>
      </w:ins>
      <w:r w:rsidR="005353D8" w:rsidRPr="00924DE4">
        <w:rPr>
          <w:sz w:val="22"/>
          <w:szCs w:val="28"/>
          <w:highlight w:val="lightGray"/>
          <w:lang w:eastAsia="de-DE"/>
        </w:rPr>
        <w:t xml:space="preserve">der über 71.500 Einzelquellobjekte </w:t>
      </w:r>
      <w:ins w:id="6" w:author="Christoph Breser" w:date="2016-02-25T09:58:00Z">
        <w:r w:rsidR="00693D47" w:rsidRPr="00924DE4">
          <w:rPr>
            <w:sz w:val="22"/>
            <w:szCs w:val="28"/>
            <w:highlight w:val="lightGray"/>
            <w:lang w:eastAsia="de-DE"/>
          </w:rPr>
          <w:t xml:space="preserve">und </w:t>
        </w:r>
      </w:ins>
      <w:r w:rsidR="00B62DD6" w:rsidRPr="00924DE4">
        <w:rPr>
          <w:sz w:val="22"/>
          <w:szCs w:val="28"/>
          <w:highlight w:val="lightGray"/>
          <w:lang w:eastAsia="de-DE"/>
        </w:rPr>
        <w:t xml:space="preserve">wurden </w:t>
      </w:r>
      <w:r w:rsidR="005353D8" w:rsidRPr="00924DE4">
        <w:rPr>
          <w:sz w:val="22"/>
          <w:szCs w:val="28"/>
          <w:highlight w:val="lightGray"/>
          <w:lang w:eastAsia="de-DE"/>
        </w:rPr>
        <w:t xml:space="preserve">währenddessen </w:t>
      </w:r>
      <w:r w:rsidR="00AE550F" w:rsidRPr="00924DE4">
        <w:rPr>
          <w:sz w:val="22"/>
          <w:szCs w:val="28"/>
          <w:highlight w:val="lightGray"/>
          <w:lang w:eastAsia="de-DE"/>
        </w:rPr>
        <w:t xml:space="preserve">durch </w:t>
      </w:r>
      <w:r w:rsidR="005353D8" w:rsidRPr="00924DE4">
        <w:rPr>
          <w:sz w:val="22"/>
          <w:szCs w:val="28"/>
          <w:highlight w:val="lightGray"/>
          <w:lang w:eastAsia="de-DE"/>
        </w:rPr>
        <w:t xml:space="preserve">Ideen </w:t>
      </w:r>
      <w:r w:rsidR="00B62DD6" w:rsidRPr="00924DE4">
        <w:rPr>
          <w:sz w:val="22"/>
          <w:szCs w:val="28"/>
          <w:highlight w:val="lightGray"/>
          <w:lang w:eastAsia="de-DE"/>
        </w:rPr>
        <w:t xml:space="preserve">befördert, </w:t>
      </w:r>
      <w:r w:rsidR="007D0273" w:rsidRPr="00924DE4">
        <w:rPr>
          <w:sz w:val="22"/>
          <w:szCs w:val="28"/>
          <w:highlight w:val="lightGray"/>
          <w:lang w:eastAsia="de-DE"/>
        </w:rPr>
        <w:t xml:space="preserve">die </w:t>
      </w:r>
      <w:r w:rsidR="00B62DD6" w:rsidRPr="00924DE4">
        <w:rPr>
          <w:sz w:val="22"/>
          <w:szCs w:val="28"/>
          <w:highlight w:val="lightGray"/>
          <w:lang w:eastAsia="de-DE"/>
        </w:rPr>
        <w:t xml:space="preserve">sich </w:t>
      </w:r>
      <w:r w:rsidR="0015726D" w:rsidRPr="00924DE4">
        <w:rPr>
          <w:sz w:val="22"/>
          <w:szCs w:val="28"/>
          <w:highlight w:val="lightGray"/>
          <w:lang w:eastAsia="de-DE"/>
        </w:rPr>
        <w:t xml:space="preserve">auf die Optimierung von </w:t>
      </w:r>
      <w:r w:rsidR="00D80154" w:rsidRPr="00924DE4">
        <w:rPr>
          <w:sz w:val="22"/>
          <w:szCs w:val="28"/>
          <w:highlight w:val="lightGray"/>
          <w:lang w:eastAsia="de-DE"/>
        </w:rPr>
        <w:t>Aussage</w:t>
      </w:r>
      <w:r w:rsidR="0015726D" w:rsidRPr="00924DE4">
        <w:rPr>
          <w:sz w:val="22"/>
          <w:szCs w:val="28"/>
          <w:highlight w:val="lightGray"/>
          <w:lang w:eastAsia="de-DE"/>
        </w:rPr>
        <w:t xml:space="preserve">qualitäten </w:t>
      </w:r>
      <w:r w:rsidR="00821817" w:rsidRPr="00924DE4">
        <w:rPr>
          <w:sz w:val="22"/>
          <w:szCs w:val="28"/>
          <w:highlight w:val="lightGray"/>
          <w:lang w:eastAsia="de-DE"/>
        </w:rPr>
        <w:t>konzentri</w:t>
      </w:r>
      <w:r w:rsidR="00672314" w:rsidRPr="00924DE4">
        <w:rPr>
          <w:sz w:val="22"/>
          <w:szCs w:val="28"/>
          <w:highlight w:val="lightGray"/>
          <w:lang w:eastAsia="de-DE"/>
        </w:rPr>
        <w:t>er</w:t>
      </w:r>
      <w:r w:rsidR="005353D8" w:rsidRPr="00924DE4">
        <w:rPr>
          <w:sz w:val="22"/>
          <w:szCs w:val="28"/>
          <w:highlight w:val="lightGray"/>
          <w:lang w:eastAsia="de-DE"/>
        </w:rPr>
        <w:t>en und hier vorgestellt werden.</w:t>
      </w:r>
    </w:p>
    <w:p w14:paraId="70D08C03" w14:textId="77777777" w:rsidR="005353D8" w:rsidRDefault="00361356" w:rsidP="0015726D">
      <w:pPr>
        <w:jc w:val="both"/>
        <w:rPr>
          <w:sz w:val="22"/>
          <w:szCs w:val="28"/>
          <w:lang w:eastAsia="de-DE"/>
        </w:rPr>
      </w:pPr>
      <w:r w:rsidRPr="00924DE4">
        <w:rPr>
          <w:sz w:val="22"/>
          <w:szCs w:val="28"/>
          <w:highlight w:val="lightGray"/>
          <w:lang w:eastAsia="de-DE"/>
        </w:rPr>
        <w:t xml:space="preserve">Ein Teil der Lösungsstrategie wird infolge das, im Forschungsprojekt erarbeitete Datenmodell vorgestellt, welches </w:t>
      </w:r>
      <w:ins w:id="7" w:author="Christoph Breser" w:date="2016-02-25T09:58:00Z">
        <w:r w:rsidRPr="00924DE4">
          <w:rPr>
            <w:sz w:val="22"/>
            <w:szCs w:val="28"/>
            <w:highlight w:val="lightGray"/>
            <w:lang w:eastAsia="de-DE"/>
          </w:rPr>
          <w:t xml:space="preserve">die </w:t>
        </w:r>
      </w:ins>
      <w:r w:rsidRPr="00924DE4">
        <w:rPr>
          <w:sz w:val="22"/>
          <w:szCs w:val="28"/>
          <w:highlight w:val="lightGray"/>
          <w:lang w:eastAsia="de-DE"/>
        </w:rPr>
        <w:t xml:space="preserve">verknüpfende Suche </w:t>
      </w:r>
      <w:ins w:id="8" w:author="Christoph Breser" w:date="2016-02-25T09:58:00Z">
        <w:r w:rsidRPr="00924DE4">
          <w:rPr>
            <w:sz w:val="22"/>
            <w:szCs w:val="28"/>
            <w:highlight w:val="lightGray"/>
            <w:lang w:eastAsia="de-DE"/>
          </w:rPr>
          <w:t xml:space="preserve">von </w:t>
        </w:r>
      </w:ins>
      <w:r w:rsidRPr="00924DE4">
        <w:rPr>
          <w:sz w:val="22"/>
          <w:szCs w:val="28"/>
          <w:highlight w:val="lightGray"/>
          <w:lang w:eastAsia="de-DE"/>
        </w:rPr>
        <w:t xml:space="preserve">Archiv-Quellobjekten untereinander ermöglicht, sowie ihre Kontextualisierung mit externen Wissensfeldern außerhalb des Archivs anstrebt. </w:t>
      </w:r>
      <w:r w:rsidR="005353D8" w:rsidRPr="00924DE4">
        <w:rPr>
          <w:sz w:val="22"/>
          <w:szCs w:val="28"/>
          <w:highlight w:val="lightGray"/>
          <w:lang w:eastAsia="de-DE"/>
        </w:rPr>
        <w:t xml:space="preserve">Neben der Erstellung hoch-auflösender Bilddaten wurde demnach bisher auch an einer einheitlichen Repräsentation unterschiedlicher Quellenkategorien gearbeitet, was ein spezielles Datenmodell erforderte. Dieses konzentrierte sich hauptsächlich auf die Kontextualisierung von Archivquellen untereinander, sowie auf </w:t>
      </w:r>
      <w:r w:rsidRPr="00924DE4">
        <w:rPr>
          <w:sz w:val="22"/>
          <w:szCs w:val="28"/>
          <w:highlight w:val="lightGray"/>
          <w:lang w:eastAsia="de-DE"/>
        </w:rPr>
        <w:t xml:space="preserve">die Erschließung von Wissensfeldern außerhalb des Archivs. </w:t>
      </w:r>
      <w:r w:rsidR="005353D8" w:rsidRPr="00924DE4">
        <w:rPr>
          <w:sz w:val="22"/>
          <w:szCs w:val="28"/>
          <w:highlight w:val="lightGray"/>
          <w:lang w:eastAsia="de-DE"/>
        </w:rPr>
        <w:t xml:space="preserve">Es </w:t>
      </w:r>
      <w:r w:rsidRPr="00924DE4">
        <w:rPr>
          <w:sz w:val="22"/>
          <w:szCs w:val="28"/>
          <w:highlight w:val="lightGray"/>
          <w:lang w:eastAsia="de-DE"/>
        </w:rPr>
        <w:t xml:space="preserve">zeigte sich als </w:t>
      </w:r>
      <w:r w:rsidR="005353D8" w:rsidRPr="00924DE4">
        <w:rPr>
          <w:sz w:val="22"/>
          <w:szCs w:val="28"/>
          <w:highlight w:val="lightGray"/>
          <w:lang w:eastAsia="de-DE"/>
        </w:rPr>
        <w:t xml:space="preserve">Herausforderung </w:t>
      </w:r>
      <w:r w:rsidRPr="00924DE4">
        <w:rPr>
          <w:sz w:val="22"/>
          <w:szCs w:val="28"/>
          <w:highlight w:val="lightGray"/>
          <w:lang w:eastAsia="de-DE"/>
        </w:rPr>
        <w:t xml:space="preserve">das </w:t>
      </w:r>
      <w:r w:rsidR="005353D8" w:rsidRPr="00924DE4">
        <w:rPr>
          <w:sz w:val="22"/>
          <w:szCs w:val="28"/>
          <w:highlight w:val="lightGray"/>
          <w:lang w:eastAsia="de-DE"/>
        </w:rPr>
        <w:t xml:space="preserve">Datenmodell </w:t>
      </w:r>
      <w:r w:rsidRPr="00924DE4">
        <w:rPr>
          <w:sz w:val="22"/>
          <w:szCs w:val="28"/>
          <w:highlight w:val="lightGray"/>
          <w:lang w:eastAsia="de-DE"/>
        </w:rPr>
        <w:t xml:space="preserve">so zu anzulegen, dass es sich über die Verknüpfungen ihre </w:t>
      </w:r>
      <w:r w:rsidR="005353D8" w:rsidRPr="00924DE4">
        <w:rPr>
          <w:sz w:val="22"/>
          <w:szCs w:val="28"/>
          <w:highlight w:val="lightGray"/>
          <w:lang w:eastAsia="de-DE"/>
        </w:rPr>
        <w:t>standardisierten Metadaten</w:t>
      </w:r>
      <w:r w:rsidR="005353D8" w:rsidRPr="005353D8">
        <w:rPr>
          <w:sz w:val="22"/>
          <w:szCs w:val="28"/>
          <w:lang w:eastAsia="de-DE"/>
        </w:rPr>
        <w:t xml:space="preserve"> </w:t>
      </w:r>
      <w:r w:rsidR="005353D8" w:rsidRPr="00361356">
        <w:rPr>
          <w:sz w:val="22"/>
          <w:szCs w:val="28"/>
          <w:highlight w:val="yellow"/>
          <w:lang w:eastAsia="de-DE"/>
        </w:rPr>
        <w:t>[...]</w:t>
      </w:r>
      <w:r w:rsidR="005353D8" w:rsidRPr="005353D8">
        <w:rPr>
          <w:sz w:val="22"/>
          <w:szCs w:val="28"/>
          <w:lang w:eastAsia="de-DE"/>
        </w:rPr>
        <w:t xml:space="preserve"> </w:t>
      </w:r>
      <w:r w:rsidRPr="00924DE4">
        <w:rPr>
          <w:sz w:val="22"/>
          <w:szCs w:val="28"/>
          <w:highlight w:val="lightGray"/>
          <w:lang w:eastAsia="de-DE"/>
        </w:rPr>
        <w:t xml:space="preserve">hinaus </w:t>
      </w:r>
      <w:r w:rsidR="005353D8" w:rsidRPr="00924DE4">
        <w:rPr>
          <w:sz w:val="22"/>
          <w:szCs w:val="28"/>
          <w:highlight w:val="lightGray"/>
          <w:lang w:eastAsia="de-DE"/>
        </w:rPr>
        <w:t xml:space="preserve">auch </w:t>
      </w:r>
      <w:r w:rsidRPr="00924DE4">
        <w:rPr>
          <w:sz w:val="22"/>
          <w:szCs w:val="28"/>
          <w:highlight w:val="lightGray"/>
          <w:lang w:eastAsia="de-DE"/>
        </w:rPr>
        <w:t>auf semantische Aussagen bezog.</w:t>
      </w:r>
      <w:r>
        <w:rPr>
          <w:sz w:val="22"/>
          <w:szCs w:val="28"/>
          <w:lang w:eastAsia="de-DE"/>
        </w:rPr>
        <w:t xml:space="preserve"> </w:t>
      </w:r>
    </w:p>
    <w:p w14:paraId="0B9833B9" w14:textId="77777777" w:rsidR="00A43B7C" w:rsidRDefault="00A43B7C" w:rsidP="0015726D">
      <w:pPr>
        <w:jc w:val="both"/>
        <w:rPr>
          <w:sz w:val="22"/>
          <w:szCs w:val="28"/>
          <w:lang w:eastAsia="de-DE"/>
        </w:rPr>
      </w:pPr>
      <w:r w:rsidRPr="00A43B7C">
        <w:rPr>
          <w:sz w:val="22"/>
          <w:szCs w:val="28"/>
          <w:highlight w:val="yellow"/>
          <w:lang w:eastAsia="de-DE"/>
        </w:rPr>
        <w:t>[Stefan]</w:t>
      </w:r>
    </w:p>
    <w:p w14:paraId="6904F195" w14:textId="0E323503" w:rsidR="0015726D" w:rsidRPr="00A410FA" w:rsidRDefault="00A410FA" w:rsidP="0015726D">
      <w:pPr>
        <w:jc w:val="both"/>
        <w:rPr>
          <w:ins w:id="9" w:author="stefan zedlacher" w:date="2016-03-07T12:42:00Z"/>
          <w:b/>
          <w:sz w:val="22"/>
          <w:szCs w:val="28"/>
          <w:lang w:eastAsia="de-DE"/>
          <w:rPrChange w:id="10" w:author="stefan zedlacher" w:date="2016-03-07T12:43:00Z">
            <w:rPr>
              <w:ins w:id="11" w:author="stefan zedlacher" w:date="2016-03-07T12:42:00Z"/>
              <w:sz w:val="22"/>
              <w:szCs w:val="28"/>
              <w:lang w:eastAsia="de-DE"/>
            </w:rPr>
          </w:rPrChange>
        </w:rPr>
      </w:pPr>
      <w:ins w:id="12" w:author="stefan zedlacher" w:date="2016-03-07T12:42:00Z">
        <w:r w:rsidRPr="00A410FA">
          <w:rPr>
            <w:b/>
            <w:sz w:val="22"/>
            <w:szCs w:val="28"/>
            <w:lang w:eastAsia="de-DE"/>
            <w:rPrChange w:id="13" w:author="stefan zedlacher" w:date="2016-03-07T12:43:00Z">
              <w:rPr>
                <w:sz w:val="22"/>
                <w:szCs w:val="28"/>
                <w:lang w:eastAsia="de-DE"/>
              </w:rPr>
            </w:rPrChange>
          </w:rPr>
          <w:t>Allgemeines zu Archiven um Web</w:t>
        </w:r>
      </w:ins>
    </w:p>
    <w:p w14:paraId="3728682A" w14:textId="5E57B381" w:rsidR="00A410FA" w:rsidRDefault="00A410FA" w:rsidP="00A410FA">
      <w:pPr>
        <w:rPr>
          <w:ins w:id="14" w:author="stefan zedlacher" w:date="2016-03-07T12:43:00Z"/>
          <w:sz w:val="22"/>
          <w:szCs w:val="22"/>
          <w:shd w:val="clear" w:color="auto" w:fill="9CE159"/>
        </w:rPr>
      </w:pPr>
      <w:ins w:id="15" w:author="stefan zedlacher" w:date="2016-03-07T12:43:00Z">
        <w:r>
          <w:rPr>
            <w:rFonts w:eastAsia="Arial Unicode MS" w:hAnsi="Arial Unicode MS" w:cs="Arial Unicode MS"/>
            <w:sz w:val="22"/>
            <w:szCs w:val="22"/>
            <w:shd w:val="clear" w:color="auto" w:fill="9CE159"/>
          </w:rPr>
          <w:t xml:space="preserve">Von MONA [Christoph Bitte noch schauen ob das hier oder wo anders gut passt]: </w:t>
        </w:r>
      </w:ins>
    </w:p>
    <w:p w14:paraId="056639DA" w14:textId="77777777" w:rsidR="00A410FA" w:rsidRDefault="00A410FA" w:rsidP="00A410FA">
      <w:pPr>
        <w:rPr>
          <w:ins w:id="16" w:author="stefan zedlacher" w:date="2016-03-07T12:43:00Z"/>
          <w:sz w:val="22"/>
          <w:szCs w:val="22"/>
          <w:shd w:val="clear" w:color="auto" w:fill="9CE159"/>
        </w:rPr>
      </w:pPr>
      <w:ins w:id="17" w:author="stefan zedlacher" w:date="2016-03-07T12:43:00Z">
        <w:r>
          <w:rPr>
            <w:rFonts w:eastAsia="Arial Unicode MS" w:hAnsi="Arial Unicode MS" w:cs="Arial Unicode MS"/>
            <w:sz w:val="22"/>
            <w:szCs w:val="22"/>
          </w:rPr>
          <w:t>Die traditionelle, analoge Archivarbeit erf</w:t>
        </w:r>
        <w:r>
          <w:rPr>
            <w:rFonts w:ascii="Arial Unicode MS" w:eastAsia="Arial Unicode MS" w:hAnsi="Arial Unicode MS" w:cs="Arial Unicode MS"/>
            <w:sz w:val="22"/>
            <w:szCs w:val="22"/>
          </w:rPr>
          <w:t>ä</w:t>
        </w:r>
        <w:r>
          <w:rPr>
            <w:rFonts w:eastAsia="Arial Unicode MS" w:hAnsi="Arial Unicode MS" w:cs="Arial Unicode MS"/>
            <w:sz w:val="22"/>
            <w:szCs w:val="22"/>
          </w:rPr>
          <w:t xml:space="preserve">hrt seit einigen Jahren Neuerungen im Bezug auf die Digitalisierung von Archivalien. Mit dem Einzug der Informationstechnologien in den Archiven </w:t>
        </w:r>
        <w:r>
          <w:rPr>
            <w:rFonts w:ascii="Arial Unicode MS" w:eastAsia="Arial Unicode MS" w:hAnsi="Arial Unicode MS" w:cs="Arial Unicode MS"/>
            <w:sz w:val="22"/>
            <w:szCs w:val="22"/>
          </w:rPr>
          <w:t>ä</w:t>
        </w:r>
        <w:r>
          <w:rPr>
            <w:rFonts w:eastAsia="Arial Unicode MS" w:hAnsi="Arial Unicode MS" w:cs="Arial Unicode MS"/>
            <w:sz w:val="22"/>
            <w:szCs w:val="22"/>
          </w:rPr>
          <w:t>ndert sich die Aufarbeitung, Speicherung und Ordnung dieser ma</w:t>
        </w:r>
        <w:r>
          <w:rPr>
            <w:rFonts w:ascii="Arial Unicode MS" w:eastAsia="Arial Unicode MS" w:hAnsi="Arial Unicode MS" w:cs="Arial Unicode MS"/>
            <w:sz w:val="22"/>
            <w:szCs w:val="22"/>
          </w:rPr>
          <w:t>ß</w:t>
        </w:r>
        <w:r>
          <w:rPr>
            <w:rFonts w:eastAsia="Arial Unicode MS" w:hAnsi="Arial Unicode MS" w:cs="Arial Unicode MS"/>
            <w:sz w:val="22"/>
            <w:szCs w:val="22"/>
          </w:rPr>
          <w:t xml:space="preserve">geblich. Die im Archiv aufgenommenen und systematisierten Daten werden in Datenbanken </w:t>
        </w:r>
        <w:r>
          <w:rPr>
            <w:rFonts w:ascii="Arial Unicode MS" w:eastAsia="Arial Unicode MS" w:hAnsi="Arial Unicode MS" w:cs="Arial Unicode MS"/>
            <w:sz w:val="22"/>
            <w:szCs w:val="22"/>
          </w:rPr>
          <w:t>ü</w:t>
        </w:r>
        <w:r>
          <w:rPr>
            <w:rFonts w:eastAsia="Arial Unicode MS" w:hAnsi="Arial Unicode MS" w:cs="Arial Unicode MS"/>
            <w:sz w:val="22"/>
            <w:szCs w:val="22"/>
          </w:rPr>
          <w:t>bertragen, abgespeichert und dadurch unabh</w:t>
        </w:r>
        <w:r>
          <w:rPr>
            <w:rFonts w:ascii="Arial Unicode MS" w:eastAsia="Arial Unicode MS" w:hAnsi="Arial Unicode MS" w:cs="Arial Unicode MS"/>
            <w:sz w:val="22"/>
            <w:szCs w:val="22"/>
          </w:rPr>
          <w:t>ä</w:t>
        </w:r>
        <w:r>
          <w:rPr>
            <w:rFonts w:eastAsia="Arial Unicode MS" w:hAnsi="Arial Unicode MS" w:cs="Arial Unicode MS"/>
            <w:sz w:val="22"/>
            <w:szCs w:val="22"/>
          </w:rPr>
          <w:t>ngig von Raum und Zeit im World Wide Web den BenutzerInnen zur Verf</w:t>
        </w:r>
        <w:r>
          <w:rPr>
            <w:rFonts w:ascii="Arial Unicode MS" w:eastAsia="Arial Unicode MS" w:hAnsi="Arial Unicode MS" w:cs="Arial Unicode MS"/>
            <w:sz w:val="22"/>
            <w:szCs w:val="22"/>
          </w:rPr>
          <w:t>ü</w:t>
        </w:r>
        <w:r>
          <w:rPr>
            <w:rFonts w:eastAsia="Arial Unicode MS" w:hAnsi="Arial Unicode MS" w:cs="Arial Unicode MS"/>
            <w:sz w:val="22"/>
            <w:szCs w:val="22"/>
          </w:rPr>
          <w:t>gung gestellt. Die urspr</w:t>
        </w:r>
        <w:r>
          <w:rPr>
            <w:rFonts w:ascii="Arial Unicode MS" w:eastAsia="Arial Unicode MS" w:hAnsi="Arial Unicode MS" w:cs="Arial Unicode MS"/>
            <w:sz w:val="22"/>
            <w:szCs w:val="22"/>
          </w:rPr>
          <w:t>ü</w:t>
        </w:r>
        <w:r>
          <w:rPr>
            <w:rFonts w:eastAsia="Arial Unicode MS" w:hAnsi="Arial Unicode MS" w:cs="Arial Unicode MS"/>
            <w:sz w:val="22"/>
            <w:szCs w:val="22"/>
          </w:rPr>
          <w:t>nglich sehr zeitintensive Recherche vor Ort und vor allem oftmals in unterschiedlichen Archiven wird nun auf ein Minimum reduziert und durch vor-sondieren der Informationen und Best</w:t>
        </w:r>
        <w:r>
          <w:rPr>
            <w:rFonts w:ascii="Arial Unicode MS" w:eastAsia="Arial Unicode MS" w:hAnsi="Arial Unicode MS" w:cs="Arial Unicode MS"/>
            <w:sz w:val="22"/>
            <w:szCs w:val="22"/>
          </w:rPr>
          <w:t>ä</w:t>
        </w:r>
        <w:r>
          <w:rPr>
            <w:rFonts w:eastAsia="Arial Unicode MS" w:hAnsi="Arial Unicode MS" w:cs="Arial Unicode MS"/>
            <w:sz w:val="22"/>
            <w:szCs w:val="22"/>
          </w:rPr>
          <w:t>nde k</w:t>
        </w:r>
        <w:r>
          <w:rPr>
            <w:rFonts w:ascii="Arial Unicode MS" w:eastAsia="Arial Unicode MS" w:hAnsi="Arial Unicode MS" w:cs="Arial Unicode MS"/>
            <w:sz w:val="22"/>
            <w:szCs w:val="22"/>
          </w:rPr>
          <w:t>ö</w:t>
        </w:r>
        <w:r>
          <w:rPr>
            <w:rFonts w:eastAsia="Arial Unicode MS" w:hAnsi="Arial Unicode MS" w:cs="Arial Unicode MS"/>
            <w:sz w:val="22"/>
            <w:szCs w:val="22"/>
          </w:rPr>
          <w:t>nnen Internetuser die gew</w:t>
        </w:r>
        <w:r>
          <w:rPr>
            <w:rFonts w:ascii="Arial Unicode MS" w:eastAsia="Arial Unicode MS" w:hAnsi="Arial Unicode MS" w:cs="Arial Unicode MS"/>
            <w:sz w:val="22"/>
            <w:szCs w:val="22"/>
          </w:rPr>
          <w:t>ü</w:t>
        </w:r>
        <w:r>
          <w:rPr>
            <w:rFonts w:eastAsia="Arial Unicode MS" w:hAnsi="Arial Unicode MS" w:cs="Arial Unicode MS"/>
            <w:sz w:val="22"/>
            <w:szCs w:val="22"/>
          </w:rPr>
          <w:t>nschten Informationen vorab online finden. Die Suche in den Archiven erfordert eine gewisse historische und hilfswissenschaftliche Grundkenntnisse beziehungsweise eine Vertrautheit mit archivwissenschaftlichen Grundbegriffen, welche  auch im Word Wide Web unabdingbar sind, um schlie</w:t>
        </w:r>
        <w:r>
          <w:rPr>
            <w:rFonts w:ascii="Arial Unicode MS" w:eastAsia="Arial Unicode MS" w:hAnsi="Arial Unicode MS" w:cs="Arial Unicode MS"/>
            <w:sz w:val="22"/>
            <w:szCs w:val="22"/>
          </w:rPr>
          <w:t>ß</w:t>
        </w:r>
        <w:r>
          <w:rPr>
            <w:rFonts w:eastAsia="Arial Unicode MS" w:hAnsi="Arial Unicode MS" w:cs="Arial Unicode MS"/>
            <w:sz w:val="22"/>
            <w:szCs w:val="22"/>
          </w:rPr>
          <w:t>lich die gew</w:t>
        </w:r>
        <w:r>
          <w:rPr>
            <w:rFonts w:ascii="Arial Unicode MS" w:eastAsia="Arial Unicode MS" w:hAnsi="Arial Unicode MS" w:cs="Arial Unicode MS"/>
            <w:sz w:val="22"/>
            <w:szCs w:val="22"/>
          </w:rPr>
          <w:t>ü</w:t>
        </w:r>
        <w:r>
          <w:rPr>
            <w:rFonts w:eastAsia="Arial Unicode MS" w:hAnsi="Arial Unicode MS" w:cs="Arial Unicode MS"/>
            <w:sz w:val="22"/>
            <w:szCs w:val="22"/>
          </w:rPr>
          <w:t>nschten Suchergebnisse zu erhalten</w:t>
        </w:r>
      </w:ins>
    </w:p>
    <w:p w14:paraId="71A2EE07" w14:textId="32138EA9" w:rsidR="00A410FA" w:rsidRDefault="00A410FA" w:rsidP="00A410FA">
      <w:pPr>
        <w:rPr>
          <w:ins w:id="18" w:author="stefan zedlacher" w:date="2016-03-07T12:43:00Z"/>
          <w:sz w:val="22"/>
          <w:szCs w:val="22"/>
        </w:rPr>
      </w:pPr>
      <w:ins w:id="19" w:author="stefan zedlacher" w:date="2016-03-07T12:43:00Z">
        <w:r>
          <w:rPr>
            <w:sz w:val="22"/>
            <w:szCs w:val="22"/>
          </w:rPr>
          <w:t>Es gibt sehr viele Online-Archive, die das kulturelle Erbe unserer Gesellschaft im Internet verwalten. Archive sind sehr komplexe Institutionen, die in ihren Beständen Archivalien verwalten, die vor allem Unikate und somit Bild, Schrift- und Tongut einer Zeit verwahren. Wir unterscheiden hier Bundes-, Landes-, Kommunal-, Museums- und Privatarchive, deren Bestände und teilweise oder gänzlich für den Online-User zur Verfügung gestellt werden. Einige Archive beschäftigen sich mit genau einer Art von Medien, wie zum Beispiel Bildarchive oder Zeitschriftenarchive und es gibt weitere Archive, die die unterschiedlichen Medien in ihrem Bestand online abzeichnen und durchsuchbar machen. Bei der Digitalisierung von Daten können Fehler auftreten und durch den Einsatz unterschiedlicher Browser bzw. Software-Einstellungen könne oftmals bei der Darstellung der Daten Abweichungen entstehen. Die Online-Archive erleichtern dem User allerdings die Arbeit im Archiv, ermöglichen ein vor-sondieren zu den gesuchten Inhalten imArchiv und vernetzen unterschiedliche Archive über Themenbereiche und der User erhält einen übergreifenden Zugang zu deren Beständen über sogenannte Archiv-Plattformen.</w:t>
        </w:r>
      </w:ins>
    </w:p>
    <w:p w14:paraId="1292697F" w14:textId="77777777" w:rsidR="00A410FA" w:rsidRDefault="00A410FA" w:rsidP="00A410FA">
      <w:pPr>
        <w:rPr>
          <w:ins w:id="20" w:author="stefan zedlacher" w:date="2016-03-07T12:43:00Z"/>
          <w:sz w:val="22"/>
          <w:szCs w:val="22"/>
        </w:rPr>
      </w:pPr>
      <w:ins w:id="21" w:author="stefan zedlacher" w:date="2016-03-07T12:43:00Z">
        <w:r>
          <w:rPr>
            <w:sz w:val="22"/>
            <w:szCs w:val="22"/>
          </w:rPr>
          <w:t>Seit dem Jahr 2000 gibt es für Archive einen Standard, den ISAD-G (General International Standard Archival Description</w:t>
        </w:r>
        <w:r>
          <w:rPr>
            <w:rFonts w:ascii="Times New Roman" w:eastAsia="Times New Roman" w:hAnsi="Times New Roman" w:cs="Times New Roman"/>
            <w:sz w:val="22"/>
            <w:szCs w:val="22"/>
            <w:vertAlign w:val="superscript"/>
          </w:rPr>
          <w:footnoteReference w:id="2"/>
        </w:r>
        <w:r>
          <w:rPr>
            <w:sz w:val="22"/>
            <w:szCs w:val="22"/>
          </w:rPr>
          <w:t>), der die Darstellung von Daten im Word Wide Web vereinheitlicht und standardisiert aufgenommene Daten in Datenbanken einfügt. Dadurch entsteht eine homogene, vergleichbare Struktur jener und …  Die verfügbaren Datenbanken sind allerdings zumeist noch im Aufbau und erhaben daher zum aktuellen Zeitpunkt noch keinen Anspruch auf Vollständigkeit.</w:t>
        </w:r>
      </w:ins>
    </w:p>
    <w:p w14:paraId="15E5F6CB" w14:textId="77777777" w:rsidR="00A410FA" w:rsidRDefault="00A410FA" w:rsidP="00A410FA">
      <w:pPr>
        <w:rPr>
          <w:ins w:id="25" w:author="stefan zedlacher" w:date="2016-03-07T12:43:00Z"/>
          <w:sz w:val="22"/>
          <w:szCs w:val="22"/>
        </w:rPr>
      </w:pPr>
      <w:ins w:id="26" w:author="stefan zedlacher" w:date="2016-03-07T12:43:00Z">
        <w:r>
          <w:rPr>
            <w:sz w:val="22"/>
            <w:szCs w:val="22"/>
          </w:rPr>
          <w:t xml:space="preserve">Ein Großteil der Archive arbeitet mit durchsuchbaren Metadaten, die vorab eingesammelt wurden und später sehr schnell zu Suchergebnissen führen. Diese Metadaten sind einfach aufzunehmen und flexibel verwertbar, allerdings führt diese Aufnahme oftmals zu inkonsistenten Daten, je nachdem wie viele Informationen in den Metadaten enthalten sind variieren die Suchergebnisse. Metadaten sind Daten, die Daten beschreiben. Diese enthalten Zusatzinformationen und beschreiben zum Beispiel in Papierarchiven Indizes, Detaillisten, Register und andere Suchhilfen. Für die Verwaltung und Archivierung von Archivalien sind diese Daten unerlässlich und enthalten daher auch weitere Informationen wie z.B. Struktur, Größe, das Format, das Medium, den Lagerort und vieles mehr. Diese Art der Speicherung dient hauptsächlich dem Zweck der internen Ordnungsstruktur und Wiederauffindbarkeit der Objekte im Archiv, allerdings ist diese Suchabfrage für das World Wide Web nur eingeschränkt von Interesse, da wesentliche Informationen wie zum Beispiel Verknüpfungen zu ähnlichen Inhalten vollkommen außen vor gelassen werden bzw. nicht möglich sind. </w:t>
        </w:r>
      </w:ins>
    </w:p>
    <w:p w14:paraId="166A7C60" w14:textId="77777777" w:rsidR="00A410FA" w:rsidRDefault="00A410FA" w:rsidP="0015726D">
      <w:pPr>
        <w:jc w:val="both"/>
        <w:rPr>
          <w:sz w:val="22"/>
          <w:szCs w:val="28"/>
          <w:lang w:eastAsia="de-DE"/>
        </w:rPr>
      </w:pPr>
    </w:p>
    <w:p w14:paraId="7DB4D5DD" w14:textId="77777777" w:rsidR="00CB7415" w:rsidRPr="00821817" w:rsidRDefault="00CB7415" w:rsidP="008A1055">
      <w:pPr>
        <w:jc w:val="both"/>
        <w:rPr>
          <w:b/>
          <w:sz w:val="22"/>
          <w:szCs w:val="28"/>
          <w:lang w:eastAsia="de-DE"/>
        </w:rPr>
      </w:pPr>
      <w:commentRangeStart w:id="27"/>
      <w:r>
        <w:rPr>
          <w:b/>
          <w:sz w:val="22"/>
          <w:szCs w:val="28"/>
          <w:lang w:eastAsia="de-DE"/>
        </w:rPr>
        <w:t>Problem</w:t>
      </w:r>
      <w:r w:rsidR="004F5EB8">
        <w:rPr>
          <w:b/>
          <w:sz w:val="22"/>
          <w:szCs w:val="28"/>
          <w:lang w:eastAsia="de-DE"/>
        </w:rPr>
        <w:t xml:space="preserve">e </w:t>
      </w:r>
      <w:r>
        <w:rPr>
          <w:b/>
          <w:sz w:val="22"/>
          <w:szCs w:val="28"/>
          <w:lang w:eastAsia="de-DE"/>
        </w:rPr>
        <w:t>im Umgang mit Archivquellen</w:t>
      </w:r>
    </w:p>
    <w:p w14:paraId="1D7D7F57" w14:textId="77777777" w:rsidR="00377886" w:rsidRDefault="00452F23" w:rsidP="008A1055">
      <w:pPr>
        <w:jc w:val="both"/>
        <w:rPr>
          <w:sz w:val="22"/>
          <w:szCs w:val="28"/>
          <w:lang w:eastAsia="de-DE"/>
        </w:rPr>
      </w:pPr>
      <w:r>
        <w:rPr>
          <w:sz w:val="22"/>
          <w:szCs w:val="28"/>
          <w:lang w:eastAsia="de-DE"/>
        </w:rPr>
        <w:t xml:space="preserve">Der Erarbeitung von Lösungsvorschlägen </w:t>
      </w:r>
      <w:r w:rsidR="00F7798C">
        <w:rPr>
          <w:sz w:val="22"/>
          <w:szCs w:val="28"/>
          <w:lang w:eastAsia="de-DE"/>
        </w:rPr>
        <w:t xml:space="preserve">zur </w:t>
      </w:r>
      <w:r w:rsidR="007B43FF">
        <w:rPr>
          <w:sz w:val="22"/>
          <w:szCs w:val="28"/>
          <w:lang w:eastAsia="de-DE"/>
        </w:rPr>
        <w:t xml:space="preserve">Web-Repräsentation von Archivquellen gingen </w:t>
      </w:r>
      <w:r w:rsidR="005E13AC">
        <w:rPr>
          <w:sz w:val="22"/>
          <w:szCs w:val="28"/>
          <w:lang w:eastAsia="de-DE"/>
        </w:rPr>
        <w:t xml:space="preserve">Recherchen und Beobachtungen </w:t>
      </w:r>
      <w:r w:rsidR="00924DE4">
        <w:rPr>
          <w:sz w:val="22"/>
          <w:szCs w:val="28"/>
          <w:lang w:eastAsia="de-DE"/>
        </w:rPr>
        <w:t>voraus, die sich mit aktuellen</w:t>
      </w:r>
      <w:r w:rsidR="005E5204">
        <w:rPr>
          <w:sz w:val="22"/>
          <w:szCs w:val="28"/>
          <w:lang w:eastAsia="de-DE"/>
        </w:rPr>
        <w:t xml:space="preserve"> Digitalisierungsprojekte</w:t>
      </w:r>
      <w:r w:rsidR="00924DE4">
        <w:rPr>
          <w:sz w:val="22"/>
          <w:szCs w:val="28"/>
          <w:lang w:eastAsia="de-DE"/>
        </w:rPr>
        <w:t>n</w:t>
      </w:r>
      <w:r w:rsidR="005E5204">
        <w:rPr>
          <w:sz w:val="22"/>
          <w:szCs w:val="28"/>
          <w:lang w:eastAsia="de-DE"/>
        </w:rPr>
        <w:t xml:space="preserve"> </w:t>
      </w:r>
      <w:r w:rsidR="00924DE4">
        <w:rPr>
          <w:sz w:val="22"/>
          <w:szCs w:val="28"/>
          <w:lang w:eastAsia="de-DE"/>
        </w:rPr>
        <w:t xml:space="preserve">und </w:t>
      </w:r>
      <w:r w:rsidR="002C5CF1">
        <w:rPr>
          <w:sz w:val="22"/>
          <w:szCs w:val="28"/>
          <w:lang w:eastAsia="de-DE"/>
        </w:rPr>
        <w:t>gängigen</w:t>
      </w:r>
      <w:r w:rsidR="005E5204">
        <w:rPr>
          <w:sz w:val="22"/>
          <w:szCs w:val="28"/>
          <w:lang w:eastAsia="de-DE"/>
        </w:rPr>
        <w:t xml:space="preserve"> Web-Repräsentationen </w:t>
      </w:r>
      <w:r w:rsidR="00924DE4">
        <w:rPr>
          <w:sz w:val="22"/>
          <w:szCs w:val="28"/>
          <w:lang w:eastAsia="de-DE"/>
        </w:rPr>
        <w:t>auseinandersetzten. Sie zeigten</w:t>
      </w:r>
      <w:r w:rsidR="007B43FF">
        <w:rPr>
          <w:sz w:val="22"/>
          <w:szCs w:val="28"/>
          <w:lang w:eastAsia="de-DE"/>
        </w:rPr>
        <w:t xml:space="preserve">, dass die Überführung </w:t>
      </w:r>
      <w:r w:rsidR="003D49F5">
        <w:rPr>
          <w:sz w:val="22"/>
          <w:szCs w:val="28"/>
          <w:lang w:eastAsia="de-DE"/>
        </w:rPr>
        <w:t xml:space="preserve">von </w:t>
      </w:r>
      <w:r w:rsidR="00AC6874" w:rsidRPr="005E5204">
        <w:rPr>
          <w:sz w:val="22"/>
          <w:szCs w:val="28"/>
          <w:lang w:eastAsia="de-DE"/>
        </w:rPr>
        <w:t>Architek</w:t>
      </w:r>
      <w:r w:rsidR="003D49F5">
        <w:rPr>
          <w:sz w:val="22"/>
          <w:szCs w:val="28"/>
          <w:lang w:eastAsia="de-DE"/>
        </w:rPr>
        <w:t>tur bezogenen</w:t>
      </w:r>
      <w:r w:rsidR="00AC6874" w:rsidRPr="005E5204">
        <w:rPr>
          <w:sz w:val="22"/>
          <w:szCs w:val="28"/>
          <w:lang w:eastAsia="de-DE"/>
        </w:rPr>
        <w:t xml:space="preserve"> Quellenmaterialen </w:t>
      </w:r>
      <w:r w:rsidR="00A81CEE">
        <w:rPr>
          <w:sz w:val="22"/>
          <w:szCs w:val="28"/>
          <w:lang w:eastAsia="de-DE"/>
        </w:rPr>
        <w:t>in Web-Anwendung</w:t>
      </w:r>
      <w:r w:rsidR="00924DE4">
        <w:rPr>
          <w:sz w:val="22"/>
          <w:szCs w:val="28"/>
          <w:lang w:eastAsia="de-DE"/>
        </w:rPr>
        <w:t>en</w:t>
      </w:r>
      <w:r w:rsidR="00A81CEE">
        <w:rPr>
          <w:sz w:val="22"/>
          <w:szCs w:val="28"/>
          <w:lang w:eastAsia="de-DE"/>
        </w:rPr>
        <w:t xml:space="preserve"> auf Grund ihrer </w:t>
      </w:r>
      <w:r w:rsidR="00924DE4">
        <w:rPr>
          <w:sz w:val="22"/>
          <w:szCs w:val="28"/>
          <w:lang w:eastAsia="de-DE"/>
        </w:rPr>
        <w:t xml:space="preserve">unterschiedlichen </w:t>
      </w:r>
      <w:r w:rsidR="00A81CEE">
        <w:rPr>
          <w:sz w:val="22"/>
          <w:szCs w:val="28"/>
          <w:lang w:eastAsia="de-DE"/>
        </w:rPr>
        <w:t xml:space="preserve">Semantiken </w:t>
      </w:r>
      <w:r w:rsidR="007B43FF">
        <w:rPr>
          <w:sz w:val="22"/>
          <w:szCs w:val="28"/>
          <w:lang w:eastAsia="de-DE"/>
        </w:rPr>
        <w:t>e</w:t>
      </w:r>
      <w:r w:rsidR="00A81CEE">
        <w:rPr>
          <w:sz w:val="22"/>
          <w:szCs w:val="28"/>
          <w:lang w:eastAsia="de-DE"/>
        </w:rPr>
        <w:t xml:space="preserve">inen speziellen Umgang </w:t>
      </w:r>
      <w:r w:rsidR="00924DE4">
        <w:rPr>
          <w:sz w:val="22"/>
          <w:szCs w:val="28"/>
          <w:lang w:eastAsia="de-DE"/>
        </w:rPr>
        <w:t>bedürfen</w:t>
      </w:r>
      <w:r w:rsidR="001B6E6D">
        <w:rPr>
          <w:sz w:val="22"/>
          <w:szCs w:val="28"/>
          <w:lang w:eastAsia="de-DE"/>
        </w:rPr>
        <w:t xml:space="preserve"> </w:t>
      </w:r>
      <w:r w:rsidR="00A81CEE">
        <w:rPr>
          <w:sz w:val="22"/>
          <w:szCs w:val="28"/>
          <w:lang w:eastAsia="de-DE"/>
        </w:rPr>
        <w:t>(1.).</w:t>
      </w:r>
      <w:r w:rsidR="007B43FF">
        <w:rPr>
          <w:sz w:val="22"/>
          <w:szCs w:val="28"/>
          <w:lang w:eastAsia="de-DE"/>
        </w:rPr>
        <w:t xml:space="preserve"> Diese Erkenntnis löste </w:t>
      </w:r>
      <w:r w:rsidR="00A81CEE">
        <w:rPr>
          <w:sz w:val="22"/>
          <w:szCs w:val="28"/>
          <w:lang w:eastAsia="de-DE"/>
        </w:rPr>
        <w:t xml:space="preserve">wiederum einen weiteren Diskurs </w:t>
      </w:r>
      <w:r w:rsidR="00924DE4">
        <w:rPr>
          <w:sz w:val="22"/>
          <w:szCs w:val="28"/>
          <w:lang w:eastAsia="de-DE"/>
        </w:rPr>
        <w:t xml:space="preserve">über </w:t>
      </w:r>
      <w:r w:rsidR="00F7798C">
        <w:rPr>
          <w:sz w:val="22"/>
          <w:szCs w:val="28"/>
          <w:lang w:eastAsia="de-DE"/>
        </w:rPr>
        <w:t xml:space="preserve">die </w:t>
      </w:r>
      <w:r w:rsidR="001B6E6D">
        <w:rPr>
          <w:sz w:val="22"/>
          <w:szCs w:val="28"/>
          <w:lang w:eastAsia="de-DE"/>
        </w:rPr>
        <w:t>Aussage</w:t>
      </w:r>
      <w:r w:rsidR="00F7798C">
        <w:rPr>
          <w:sz w:val="22"/>
          <w:szCs w:val="28"/>
          <w:lang w:eastAsia="de-DE"/>
        </w:rPr>
        <w:t>qualität von Archivq</w:t>
      </w:r>
      <w:r w:rsidR="00A81CEE">
        <w:rPr>
          <w:sz w:val="22"/>
          <w:szCs w:val="28"/>
          <w:lang w:eastAsia="de-DE"/>
        </w:rPr>
        <w:t xml:space="preserve">uellen </w:t>
      </w:r>
      <w:r w:rsidR="00C87F24">
        <w:rPr>
          <w:sz w:val="22"/>
          <w:szCs w:val="28"/>
          <w:lang w:eastAsia="de-DE"/>
        </w:rPr>
        <w:t xml:space="preserve">im </w:t>
      </w:r>
      <w:r w:rsidR="005E13AC">
        <w:rPr>
          <w:sz w:val="22"/>
          <w:szCs w:val="28"/>
          <w:lang w:eastAsia="de-DE"/>
        </w:rPr>
        <w:t xml:space="preserve">und außerhalb des </w:t>
      </w:r>
      <w:r w:rsidR="00C87F24">
        <w:rPr>
          <w:sz w:val="22"/>
          <w:szCs w:val="28"/>
          <w:lang w:eastAsia="de-DE"/>
        </w:rPr>
        <w:t>Archiv</w:t>
      </w:r>
      <w:r w:rsidR="005E13AC">
        <w:rPr>
          <w:sz w:val="22"/>
          <w:szCs w:val="28"/>
          <w:lang w:eastAsia="de-DE"/>
        </w:rPr>
        <w:t>s</w:t>
      </w:r>
      <w:r w:rsidR="00C87F24">
        <w:rPr>
          <w:sz w:val="22"/>
          <w:szCs w:val="28"/>
          <w:lang w:eastAsia="de-DE"/>
        </w:rPr>
        <w:t xml:space="preserve"> </w:t>
      </w:r>
      <w:r w:rsidR="005E13AC">
        <w:rPr>
          <w:sz w:val="22"/>
          <w:szCs w:val="28"/>
          <w:lang w:eastAsia="de-DE"/>
        </w:rPr>
        <w:t>aus</w:t>
      </w:r>
      <w:r w:rsidR="00377886">
        <w:rPr>
          <w:sz w:val="22"/>
          <w:szCs w:val="28"/>
          <w:lang w:eastAsia="de-DE"/>
        </w:rPr>
        <w:t xml:space="preserve"> </w:t>
      </w:r>
      <w:r w:rsidR="00A81CEE">
        <w:rPr>
          <w:sz w:val="22"/>
          <w:szCs w:val="28"/>
          <w:lang w:eastAsia="de-DE"/>
        </w:rPr>
        <w:t xml:space="preserve">und in wieweit </w:t>
      </w:r>
      <w:r w:rsidR="003D49F5">
        <w:rPr>
          <w:sz w:val="22"/>
          <w:szCs w:val="28"/>
          <w:lang w:eastAsia="de-DE"/>
        </w:rPr>
        <w:t xml:space="preserve">diese durch </w:t>
      </w:r>
      <w:r w:rsidR="005E13AC">
        <w:rPr>
          <w:sz w:val="22"/>
          <w:szCs w:val="28"/>
          <w:lang w:eastAsia="de-DE"/>
        </w:rPr>
        <w:t xml:space="preserve">Verortung </w:t>
      </w:r>
      <w:r w:rsidR="00924DE4">
        <w:rPr>
          <w:sz w:val="22"/>
          <w:szCs w:val="28"/>
          <w:lang w:eastAsia="de-DE"/>
        </w:rPr>
        <w:t xml:space="preserve">im urbanen Raum </w:t>
      </w:r>
      <w:r w:rsidR="003D49F5">
        <w:rPr>
          <w:sz w:val="22"/>
          <w:szCs w:val="28"/>
          <w:lang w:eastAsia="de-DE"/>
        </w:rPr>
        <w:t>erhöht</w:t>
      </w:r>
      <w:r w:rsidR="00A81CEE">
        <w:rPr>
          <w:sz w:val="22"/>
          <w:szCs w:val="28"/>
          <w:lang w:eastAsia="de-DE"/>
        </w:rPr>
        <w:t xml:space="preserve"> </w:t>
      </w:r>
      <w:r w:rsidR="003D49F5">
        <w:rPr>
          <w:sz w:val="22"/>
          <w:szCs w:val="28"/>
          <w:lang w:eastAsia="de-DE"/>
        </w:rPr>
        <w:t xml:space="preserve">werden </w:t>
      </w:r>
      <w:r w:rsidR="00924DE4">
        <w:rPr>
          <w:sz w:val="22"/>
          <w:szCs w:val="28"/>
          <w:lang w:eastAsia="de-DE"/>
        </w:rPr>
        <w:t xml:space="preserve">kann </w:t>
      </w:r>
      <w:r w:rsidR="00A81CEE">
        <w:rPr>
          <w:sz w:val="22"/>
          <w:szCs w:val="28"/>
          <w:lang w:eastAsia="de-DE"/>
        </w:rPr>
        <w:t xml:space="preserve">(2.). </w:t>
      </w:r>
      <w:r w:rsidR="00377886">
        <w:rPr>
          <w:sz w:val="22"/>
          <w:szCs w:val="28"/>
          <w:lang w:eastAsia="de-DE"/>
        </w:rPr>
        <w:t>Schließlich setzt ein qualitatives Suchergebnis in einer Web-Applikation zumeist eine sehr gute Fachkenntnis über die Quellen voraus.</w:t>
      </w:r>
    </w:p>
    <w:p w14:paraId="728AF06A" w14:textId="77777777" w:rsidR="005E5204" w:rsidRPr="00C55384" w:rsidRDefault="005E5204" w:rsidP="005E5204">
      <w:pPr>
        <w:pStyle w:val="Listenabsatz"/>
        <w:numPr>
          <w:ilvl w:val="0"/>
          <w:numId w:val="2"/>
        </w:numPr>
        <w:jc w:val="both"/>
        <w:rPr>
          <w:sz w:val="22"/>
          <w:szCs w:val="28"/>
          <w:u w:val="single"/>
          <w:lang w:eastAsia="de-DE"/>
        </w:rPr>
      </w:pPr>
      <w:r w:rsidRPr="00C55384">
        <w:rPr>
          <w:sz w:val="22"/>
          <w:szCs w:val="28"/>
          <w:u w:val="single"/>
          <w:lang w:eastAsia="de-DE"/>
        </w:rPr>
        <w:t xml:space="preserve">Die </w:t>
      </w:r>
      <w:r w:rsidR="00A516E3" w:rsidRPr="00C55384">
        <w:rPr>
          <w:sz w:val="22"/>
          <w:szCs w:val="28"/>
          <w:u w:val="single"/>
          <w:lang w:eastAsia="de-DE"/>
        </w:rPr>
        <w:t xml:space="preserve">unterschiedlichen </w:t>
      </w:r>
      <w:r w:rsidRPr="00C55384">
        <w:rPr>
          <w:sz w:val="22"/>
          <w:szCs w:val="28"/>
          <w:u w:val="single"/>
          <w:lang w:eastAsia="de-DE"/>
        </w:rPr>
        <w:t>Medialität</w:t>
      </w:r>
      <w:r w:rsidR="00A516E3" w:rsidRPr="00C55384">
        <w:rPr>
          <w:sz w:val="22"/>
          <w:szCs w:val="28"/>
          <w:u w:val="single"/>
          <w:lang w:eastAsia="de-DE"/>
        </w:rPr>
        <w:t>en</w:t>
      </w:r>
      <w:r w:rsidRPr="00C55384">
        <w:rPr>
          <w:sz w:val="22"/>
          <w:szCs w:val="28"/>
          <w:u w:val="single"/>
          <w:lang w:eastAsia="de-DE"/>
        </w:rPr>
        <w:t xml:space="preserve"> von Architektur bezogenen </w:t>
      </w:r>
      <w:r w:rsidR="005917F3">
        <w:rPr>
          <w:sz w:val="22"/>
          <w:szCs w:val="28"/>
          <w:u w:val="single"/>
          <w:lang w:eastAsia="de-DE"/>
        </w:rPr>
        <w:t>Archivquellen</w:t>
      </w:r>
      <w:r w:rsidRPr="00C55384">
        <w:rPr>
          <w:sz w:val="22"/>
          <w:szCs w:val="28"/>
          <w:u w:val="single"/>
          <w:lang w:eastAsia="de-DE"/>
        </w:rPr>
        <w:t>:</w:t>
      </w:r>
    </w:p>
    <w:p w14:paraId="5735FB1B" w14:textId="77777777" w:rsidR="00F917E5" w:rsidRDefault="00C04CE0" w:rsidP="00A13BA4">
      <w:pPr>
        <w:jc w:val="both"/>
        <w:rPr>
          <w:sz w:val="22"/>
          <w:szCs w:val="28"/>
          <w:lang w:eastAsia="de-DE"/>
        </w:rPr>
      </w:pPr>
      <w:r>
        <w:rPr>
          <w:sz w:val="22"/>
          <w:szCs w:val="28"/>
          <w:lang w:eastAsia="de-DE"/>
        </w:rPr>
        <w:t xml:space="preserve">Archive </w:t>
      </w:r>
      <w:r w:rsidR="00C55384">
        <w:rPr>
          <w:sz w:val="22"/>
          <w:szCs w:val="28"/>
          <w:lang w:eastAsia="de-DE"/>
        </w:rPr>
        <w:t xml:space="preserve">mit Architektur-Bezug </w:t>
      </w:r>
      <w:r w:rsidR="006373F1">
        <w:rPr>
          <w:sz w:val="22"/>
          <w:szCs w:val="28"/>
          <w:lang w:eastAsia="de-DE"/>
        </w:rPr>
        <w:t xml:space="preserve">weisen </w:t>
      </w:r>
      <w:r>
        <w:rPr>
          <w:sz w:val="22"/>
          <w:szCs w:val="28"/>
          <w:lang w:eastAsia="de-DE"/>
        </w:rPr>
        <w:t xml:space="preserve">in der Regel </w:t>
      </w:r>
      <w:r w:rsidR="006373F1">
        <w:rPr>
          <w:sz w:val="22"/>
          <w:szCs w:val="28"/>
          <w:lang w:eastAsia="de-DE"/>
        </w:rPr>
        <w:t xml:space="preserve">ein überdurchschnittlich reiches Spektrum an </w:t>
      </w:r>
      <w:r w:rsidR="008546EC">
        <w:rPr>
          <w:sz w:val="22"/>
          <w:szCs w:val="28"/>
          <w:lang w:eastAsia="de-DE"/>
        </w:rPr>
        <w:t xml:space="preserve">unterschiedlichen </w:t>
      </w:r>
      <w:r w:rsidR="005917F3">
        <w:rPr>
          <w:sz w:val="22"/>
          <w:szCs w:val="28"/>
          <w:lang w:eastAsia="de-DE"/>
        </w:rPr>
        <w:t xml:space="preserve">Medialitäten </w:t>
      </w:r>
      <w:r w:rsidR="006373F1">
        <w:rPr>
          <w:sz w:val="22"/>
          <w:szCs w:val="28"/>
          <w:lang w:eastAsia="de-DE"/>
        </w:rPr>
        <w:t xml:space="preserve">auf. Dies wurde in einem Vergleich </w:t>
      </w:r>
      <w:r w:rsidR="00BD2E5E">
        <w:rPr>
          <w:sz w:val="22"/>
          <w:szCs w:val="28"/>
          <w:lang w:eastAsia="de-DE"/>
        </w:rPr>
        <w:t xml:space="preserve">aktueller Digitalisierungsprojekte </w:t>
      </w:r>
      <w:r w:rsidR="008546EC">
        <w:rPr>
          <w:sz w:val="22"/>
          <w:szCs w:val="28"/>
          <w:lang w:eastAsia="de-DE"/>
        </w:rPr>
        <w:t>mit verschiedenen thematischen</w:t>
      </w:r>
      <w:r w:rsidR="005917F3">
        <w:rPr>
          <w:sz w:val="22"/>
          <w:szCs w:val="28"/>
          <w:lang w:eastAsia="de-DE"/>
        </w:rPr>
        <w:t xml:space="preserve"> Inhalte</w:t>
      </w:r>
      <w:r w:rsidR="008546EC">
        <w:rPr>
          <w:sz w:val="22"/>
          <w:szCs w:val="28"/>
          <w:lang w:eastAsia="de-DE"/>
        </w:rPr>
        <w:t>n</w:t>
      </w:r>
      <w:r w:rsidR="005917F3">
        <w:rPr>
          <w:sz w:val="22"/>
          <w:szCs w:val="28"/>
          <w:lang w:eastAsia="de-DE"/>
        </w:rPr>
        <w:t xml:space="preserve"> </w:t>
      </w:r>
      <w:r>
        <w:rPr>
          <w:sz w:val="22"/>
          <w:szCs w:val="28"/>
          <w:lang w:eastAsia="de-DE"/>
        </w:rPr>
        <w:t>deutlich</w:t>
      </w:r>
      <w:r w:rsidR="005917F3">
        <w:rPr>
          <w:sz w:val="22"/>
          <w:szCs w:val="28"/>
          <w:lang w:eastAsia="de-DE"/>
        </w:rPr>
        <w:t>.</w:t>
      </w:r>
      <w:r w:rsidR="00592F44">
        <w:rPr>
          <w:rStyle w:val="Funotenzeichen"/>
          <w:szCs w:val="28"/>
          <w:lang w:eastAsia="de-DE"/>
        </w:rPr>
        <w:footnoteReference w:id="3"/>
      </w:r>
      <w:r w:rsidR="006373F1">
        <w:rPr>
          <w:sz w:val="22"/>
          <w:szCs w:val="28"/>
          <w:lang w:eastAsia="de-DE"/>
        </w:rPr>
        <w:t xml:space="preserve"> </w:t>
      </w:r>
      <w:r w:rsidR="00654926">
        <w:rPr>
          <w:sz w:val="22"/>
          <w:szCs w:val="28"/>
          <w:lang w:eastAsia="de-DE"/>
        </w:rPr>
        <w:t xml:space="preserve">An den </w:t>
      </w:r>
      <w:r>
        <w:rPr>
          <w:sz w:val="22"/>
          <w:szCs w:val="28"/>
          <w:lang w:eastAsia="de-DE"/>
        </w:rPr>
        <w:t xml:space="preserve">historischen </w:t>
      </w:r>
      <w:r w:rsidR="006373F1">
        <w:rPr>
          <w:sz w:val="22"/>
          <w:szCs w:val="28"/>
          <w:lang w:eastAsia="de-DE"/>
        </w:rPr>
        <w:t xml:space="preserve">Nachlässen der Architekten </w:t>
      </w:r>
      <w:r w:rsidR="00654926">
        <w:rPr>
          <w:i/>
          <w:sz w:val="22"/>
          <w:szCs w:val="28"/>
          <w:lang w:eastAsia="de-DE"/>
        </w:rPr>
        <w:t xml:space="preserve">Herbert Eichholzer </w:t>
      </w:r>
      <w:r w:rsidR="00654926">
        <w:rPr>
          <w:sz w:val="22"/>
          <w:szCs w:val="28"/>
          <w:lang w:eastAsia="de-DE"/>
        </w:rPr>
        <w:t xml:space="preserve">(Archiv der Technischen Universität Graz), </w:t>
      </w:r>
      <w:r w:rsidR="00654926">
        <w:rPr>
          <w:i/>
          <w:sz w:val="22"/>
          <w:szCs w:val="28"/>
          <w:lang w:eastAsia="de-DE"/>
        </w:rPr>
        <w:t xml:space="preserve">Heinrich von Geymüller </w:t>
      </w:r>
      <w:r w:rsidR="00654926">
        <w:rPr>
          <w:sz w:val="22"/>
          <w:szCs w:val="28"/>
          <w:lang w:eastAsia="de-DE"/>
        </w:rPr>
        <w:t xml:space="preserve">(Archiv des Instituts für Kunstgeschichte, Universität Graz) </w:t>
      </w:r>
      <w:r>
        <w:rPr>
          <w:sz w:val="22"/>
          <w:szCs w:val="28"/>
          <w:lang w:eastAsia="de-DE"/>
        </w:rPr>
        <w:t xml:space="preserve">und </w:t>
      </w:r>
      <w:r w:rsidRPr="00D645C9">
        <w:rPr>
          <w:i/>
          <w:sz w:val="22"/>
          <w:szCs w:val="28"/>
          <w:lang w:eastAsia="de-DE"/>
        </w:rPr>
        <w:t xml:space="preserve">Clemens Holzmeister </w:t>
      </w:r>
      <w:r>
        <w:rPr>
          <w:sz w:val="22"/>
          <w:szCs w:val="28"/>
          <w:lang w:eastAsia="de-DE"/>
        </w:rPr>
        <w:t xml:space="preserve">(Archiv für Baukunst, Universität Innsbruck) </w:t>
      </w:r>
      <w:r w:rsidR="00C55384">
        <w:rPr>
          <w:sz w:val="22"/>
          <w:szCs w:val="28"/>
          <w:lang w:eastAsia="de-DE"/>
        </w:rPr>
        <w:t xml:space="preserve">wird </w:t>
      </w:r>
      <w:r w:rsidR="008546EC">
        <w:rPr>
          <w:sz w:val="22"/>
          <w:szCs w:val="28"/>
          <w:lang w:eastAsia="de-DE"/>
        </w:rPr>
        <w:t xml:space="preserve">hingegen </w:t>
      </w:r>
      <w:r w:rsidR="00276240">
        <w:rPr>
          <w:sz w:val="22"/>
          <w:szCs w:val="28"/>
          <w:lang w:eastAsia="de-DE"/>
        </w:rPr>
        <w:t xml:space="preserve">beispielhaft </w:t>
      </w:r>
      <w:r w:rsidR="00654926">
        <w:rPr>
          <w:sz w:val="22"/>
          <w:szCs w:val="28"/>
          <w:lang w:eastAsia="de-DE"/>
        </w:rPr>
        <w:t xml:space="preserve">ersichtlich, dass </w:t>
      </w:r>
      <w:r>
        <w:rPr>
          <w:sz w:val="22"/>
          <w:szCs w:val="28"/>
          <w:lang w:eastAsia="de-DE"/>
        </w:rPr>
        <w:t xml:space="preserve">vor allem die </w:t>
      </w:r>
      <w:r w:rsidR="00F7798C">
        <w:rPr>
          <w:sz w:val="22"/>
          <w:szCs w:val="28"/>
          <w:lang w:eastAsia="de-DE"/>
        </w:rPr>
        <w:t xml:space="preserve">kategorische </w:t>
      </w:r>
      <w:r>
        <w:rPr>
          <w:sz w:val="22"/>
          <w:szCs w:val="28"/>
          <w:lang w:eastAsia="de-DE"/>
        </w:rPr>
        <w:t xml:space="preserve">Ordnung von Bild- und </w:t>
      </w:r>
      <w:r w:rsidR="008546EC">
        <w:rPr>
          <w:sz w:val="22"/>
          <w:szCs w:val="28"/>
          <w:lang w:eastAsia="de-DE"/>
        </w:rPr>
        <w:t xml:space="preserve">hier </w:t>
      </w:r>
      <w:r>
        <w:rPr>
          <w:sz w:val="22"/>
          <w:szCs w:val="28"/>
          <w:lang w:eastAsia="de-DE"/>
        </w:rPr>
        <w:t xml:space="preserve">vor allem von Planquellen </w:t>
      </w:r>
      <w:r w:rsidR="005E13AC">
        <w:rPr>
          <w:sz w:val="22"/>
          <w:szCs w:val="28"/>
          <w:lang w:eastAsia="de-DE"/>
        </w:rPr>
        <w:t>einen besonderen Umgang</w:t>
      </w:r>
      <w:r w:rsidR="00F5309A">
        <w:rPr>
          <w:sz w:val="22"/>
          <w:szCs w:val="28"/>
          <w:lang w:eastAsia="de-DE"/>
        </w:rPr>
        <w:t xml:space="preserve"> </w:t>
      </w:r>
      <w:r w:rsidR="005E13AC">
        <w:rPr>
          <w:sz w:val="22"/>
          <w:szCs w:val="28"/>
          <w:lang w:eastAsia="de-DE"/>
        </w:rPr>
        <w:t>bedürfen</w:t>
      </w:r>
      <w:r w:rsidR="00C55384">
        <w:rPr>
          <w:sz w:val="22"/>
          <w:szCs w:val="28"/>
          <w:lang w:eastAsia="de-DE"/>
        </w:rPr>
        <w:t xml:space="preserve">. Dabei </w:t>
      </w:r>
      <w:r w:rsidR="001B6E6D">
        <w:rPr>
          <w:sz w:val="22"/>
          <w:szCs w:val="28"/>
          <w:lang w:eastAsia="de-DE"/>
        </w:rPr>
        <w:t xml:space="preserve">wurde </w:t>
      </w:r>
      <w:r w:rsidR="00C55384">
        <w:rPr>
          <w:sz w:val="22"/>
          <w:szCs w:val="28"/>
          <w:lang w:eastAsia="de-DE"/>
        </w:rPr>
        <w:t xml:space="preserve">zunächst </w:t>
      </w:r>
      <w:r w:rsidR="001B6E6D">
        <w:rPr>
          <w:sz w:val="22"/>
          <w:szCs w:val="28"/>
          <w:lang w:eastAsia="de-DE"/>
        </w:rPr>
        <w:t xml:space="preserve">generell </w:t>
      </w:r>
      <w:r w:rsidR="00C55384">
        <w:rPr>
          <w:sz w:val="22"/>
          <w:szCs w:val="28"/>
          <w:lang w:eastAsia="de-DE"/>
        </w:rPr>
        <w:t>zwischen Bild- und Textquellen unterschieden:</w:t>
      </w:r>
    </w:p>
    <w:p w14:paraId="4CEF2A87" w14:textId="77777777" w:rsidR="00DE52AA" w:rsidRDefault="00F917E5" w:rsidP="00A13BA4">
      <w:pPr>
        <w:jc w:val="both"/>
        <w:rPr>
          <w:sz w:val="22"/>
          <w:szCs w:val="28"/>
          <w:lang w:eastAsia="de-DE"/>
        </w:rPr>
      </w:pPr>
      <w:r w:rsidRPr="001B6E6D">
        <w:rPr>
          <w:b/>
          <w:sz w:val="22"/>
          <w:szCs w:val="28"/>
          <w:lang w:eastAsia="de-DE"/>
        </w:rPr>
        <w:t xml:space="preserve">Bildquellen </w:t>
      </w:r>
      <w:r w:rsidR="008546EC">
        <w:rPr>
          <w:sz w:val="22"/>
          <w:szCs w:val="28"/>
          <w:lang w:eastAsia="de-DE"/>
        </w:rPr>
        <w:t xml:space="preserve">sind </w:t>
      </w:r>
      <w:r w:rsidR="00F5309A">
        <w:rPr>
          <w:sz w:val="22"/>
          <w:szCs w:val="28"/>
          <w:lang w:eastAsia="de-DE"/>
        </w:rPr>
        <w:t>Fotografien, Grafiken</w:t>
      </w:r>
      <w:r>
        <w:rPr>
          <w:sz w:val="22"/>
          <w:szCs w:val="28"/>
          <w:lang w:eastAsia="de-DE"/>
        </w:rPr>
        <w:t>, Drucke, Skizzen, Plan- oder Entwurfszeichnungen, usw</w:t>
      </w:r>
      <w:r w:rsidR="00DE52AA">
        <w:rPr>
          <w:sz w:val="22"/>
          <w:szCs w:val="28"/>
          <w:lang w:eastAsia="de-DE"/>
        </w:rPr>
        <w:t xml:space="preserve">. </w:t>
      </w:r>
      <w:r w:rsidR="008546EC">
        <w:rPr>
          <w:sz w:val="22"/>
          <w:szCs w:val="28"/>
          <w:lang w:eastAsia="de-DE"/>
        </w:rPr>
        <w:t xml:space="preserve">und </w:t>
      </w:r>
      <w:r w:rsidR="00DE52AA">
        <w:rPr>
          <w:sz w:val="22"/>
          <w:szCs w:val="28"/>
          <w:lang w:eastAsia="de-DE"/>
        </w:rPr>
        <w:t xml:space="preserve">auf Grund ihrer </w:t>
      </w:r>
      <w:r w:rsidRPr="00677C86">
        <w:rPr>
          <w:i/>
          <w:sz w:val="22"/>
          <w:szCs w:val="28"/>
          <w:lang w:eastAsia="de-DE"/>
        </w:rPr>
        <w:t>abbildenden</w:t>
      </w:r>
      <w:r>
        <w:rPr>
          <w:sz w:val="22"/>
          <w:szCs w:val="28"/>
          <w:lang w:eastAsia="de-DE"/>
        </w:rPr>
        <w:t xml:space="preserve">, </w:t>
      </w:r>
      <w:r w:rsidRPr="00677C86">
        <w:rPr>
          <w:i/>
          <w:sz w:val="22"/>
          <w:szCs w:val="28"/>
          <w:lang w:eastAsia="de-DE"/>
        </w:rPr>
        <w:t xml:space="preserve">wiedergebenden </w:t>
      </w:r>
      <w:r w:rsidR="00DE52AA">
        <w:rPr>
          <w:sz w:val="22"/>
          <w:szCs w:val="28"/>
          <w:lang w:eastAsia="de-DE"/>
        </w:rPr>
        <w:t xml:space="preserve">oder </w:t>
      </w:r>
      <w:r w:rsidRPr="00677C86">
        <w:rPr>
          <w:i/>
          <w:sz w:val="22"/>
          <w:szCs w:val="28"/>
          <w:lang w:eastAsia="de-DE"/>
        </w:rPr>
        <w:t xml:space="preserve">anleitenden </w:t>
      </w:r>
      <w:r w:rsidR="00DE52AA">
        <w:rPr>
          <w:sz w:val="22"/>
          <w:szCs w:val="28"/>
          <w:lang w:eastAsia="de-DE"/>
        </w:rPr>
        <w:t>Funktion</w:t>
      </w:r>
      <w:r w:rsidR="005917F3">
        <w:rPr>
          <w:sz w:val="22"/>
          <w:szCs w:val="28"/>
          <w:lang w:eastAsia="de-DE"/>
        </w:rPr>
        <w:t>en</w:t>
      </w:r>
      <w:r w:rsidR="00DE52AA">
        <w:rPr>
          <w:sz w:val="22"/>
          <w:szCs w:val="28"/>
          <w:lang w:eastAsia="de-DE"/>
        </w:rPr>
        <w:t xml:space="preserve"> </w:t>
      </w:r>
      <w:r w:rsidR="005917F3">
        <w:rPr>
          <w:sz w:val="22"/>
          <w:szCs w:val="28"/>
          <w:lang w:eastAsia="de-DE"/>
        </w:rPr>
        <w:t xml:space="preserve">semantisch </w:t>
      </w:r>
      <w:r w:rsidR="00F5309A">
        <w:rPr>
          <w:sz w:val="22"/>
          <w:szCs w:val="28"/>
          <w:lang w:eastAsia="de-DE"/>
        </w:rPr>
        <w:t xml:space="preserve">grundsätzlich </w:t>
      </w:r>
      <w:r w:rsidR="00C55384">
        <w:rPr>
          <w:sz w:val="22"/>
          <w:szCs w:val="28"/>
          <w:lang w:eastAsia="de-DE"/>
        </w:rPr>
        <w:t>unterschiedlich zu beschreiben</w:t>
      </w:r>
      <w:r w:rsidR="00677C86">
        <w:rPr>
          <w:sz w:val="22"/>
          <w:szCs w:val="28"/>
          <w:lang w:eastAsia="de-DE"/>
        </w:rPr>
        <w:t xml:space="preserve">. Plan- und Entwurfsmaterialien können </w:t>
      </w:r>
      <w:r>
        <w:rPr>
          <w:sz w:val="22"/>
          <w:szCs w:val="28"/>
          <w:lang w:eastAsia="de-DE"/>
        </w:rPr>
        <w:t xml:space="preserve">sowohl </w:t>
      </w:r>
      <w:r w:rsidR="00DE52AA" w:rsidRPr="00677C86">
        <w:rPr>
          <w:i/>
          <w:sz w:val="22"/>
          <w:szCs w:val="28"/>
          <w:lang w:eastAsia="de-DE"/>
        </w:rPr>
        <w:t xml:space="preserve">wiedergebend </w:t>
      </w:r>
      <w:r w:rsidR="00DE52AA">
        <w:rPr>
          <w:sz w:val="22"/>
          <w:szCs w:val="28"/>
          <w:lang w:eastAsia="de-DE"/>
        </w:rPr>
        <w:t xml:space="preserve">als auch </w:t>
      </w:r>
      <w:r w:rsidR="00DE52AA" w:rsidRPr="00677C86">
        <w:rPr>
          <w:i/>
          <w:sz w:val="22"/>
          <w:szCs w:val="28"/>
          <w:lang w:eastAsia="de-DE"/>
        </w:rPr>
        <w:t xml:space="preserve">anleitend </w:t>
      </w:r>
      <w:r w:rsidR="00677C86">
        <w:rPr>
          <w:sz w:val="22"/>
          <w:szCs w:val="28"/>
          <w:lang w:eastAsia="de-DE"/>
        </w:rPr>
        <w:t>sein und</w:t>
      </w:r>
      <w:r w:rsidR="00DE52AA">
        <w:rPr>
          <w:sz w:val="22"/>
          <w:szCs w:val="28"/>
          <w:lang w:eastAsia="de-DE"/>
        </w:rPr>
        <w:t xml:space="preserve"> werden </w:t>
      </w:r>
      <w:r w:rsidR="00677C86">
        <w:rPr>
          <w:sz w:val="22"/>
          <w:szCs w:val="28"/>
          <w:lang w:eastAsia="de-DE"/>
        </w:rPr>
        <w:t>entweder realisierten</w:t>
      </w:r>
      <w:r w:rsidR="00C04CE0">
        <w:rPr>
          <w:sz w:val="22"/>
          <w:szCs w:val="28"/>
          <w:lang w:eastAsia="de-DE"/>
        </w:rPr>
        <w:t xml:space="preserve"> </w:t>
      </w:r>
      <w:r w:rsidR="00677C86">
        <w:rPr>
          <w:sz w:val="22"/>
          <w:szCs w:val="28"/>
          <w:lang w:eastAsia="de-DE"/>
        </w:rPr>
        <w:t>oder unrealisierten</w:t>
      </w:r>
      <w:r w:rsidR="00C04CE0">
        <w:rPr>
          <w:sz w:val="22"/>
          <w:szCs w:val="28"/>
          <w:lang w:eastAsia="de-DE"/>
        </w:rPr>
        <w:t xml:space="preserve"> Projekte</w:t>
      </w:r>
      <w:r w:rsidR="00677C86">
        <w:rPr>
          <w:sz w:val="22"/>
          <w:szCs w:val="28"/>
          <w:lang w:eastAsia="de-DE"/>
        </w:rPr>
        <w:t>n</w:t>
      </w:r>
      <w:r w:rsidR="00C04CE0">
        <w:rPr>
          <w:sz w:val="22"/>
          <w:szCs w:val="28"/>
          <w:lang w:eastAsia="de-DE"/>
        </w:rPr>
        <w:t xml:space="preserve"> </w:t>
      </w:r>
      <w:r w:rsidR="00677C86">
        <w:rPr>
          <w:sz w:val="22"/>
          <w:szCs w:val="28"/>
          <w:lang w:eastAsia="de-DE"/>
        </w:rPr>
        <w:t>zu</w:t>
      </w:r>
      <w:r w:rsidR="00DE52AA">
        <w:rPr>
          <w:sz w:val="22"/>
          <w:szCs w:val="28"/>
          <w:lang w:eastAsia="de-DE"/>
        </w:rPr>
        <w:t>geordnet</w:t>
      </w:r>
      <w:r w:rsidR="00C04CE0">
        <w:rPr>
          <w:sz w:val="22"/>
          <w:szCs w:val="28"/>
          <w:lang w:eastAsia="de-DE"/>
        </w:rPr>
        <w:t xml:space="preserve">. Im Fall des </w:t>
      </w:r>
      <w:r w:rsidR="00DE52AA">
        <w:rPr>
          <w:sz w:val="22"/>
          <w:szCs w:val="28"/>
          <w:lang w:eastAsia="de-DE"/>
        </w:rPr>
        <w:t xml:space="preserve">Nachlasses </w:t>
      </w:r>
      <w:r w:rsidR="00C04CE0">
        <w:rPr>
          <w:i/>
          <w:sz w:val="22"/>
          <w:szCs w:val="28"/>
          <w:lang w:eastAsia="de-DE"/>
        </w:rPr>
        <w:t xml:space="preserve">Geymüller </w:t>
      </w:r>
      <w:r w:rsidR="00C04CE0" w:rsidRPr="00C04CE0">
        <w:rPr>
          <w:sz w:val="22"/>
          <w:szCs w:val="28"/>
          <w:lang w:eastAsia="de-DE"/>
        </w:rPr>
        <w:t xml:space="preserve">kam </w:t>
      </w:r>
      <w:r w:rsidR="00C04CE0">
        <w:rPr>
          <w:sz w:val="22"/>
          <w:szCs w:val="28"/>
          <w:lang w:eastAsia="de-DE"/>
        </w:rPr>
        <w:t xml:space="preserve">erschwerend hinzu, dass </w:t>
      </w:r>
      <w:r w:rsidR="00276240">
        <w:rPr>
          <w:sz w:val="22"/>
          <w:szCs w:val="28"/>
          <w:lang w:eastAsia="de-DE"/>
        </w:rPr>
        <w:t xml:space="preserve">es sich bei </w:t>
      </w:r>
      <w:r w:rsidR="008546EC">
        <w:rPr>
          <w:sz w:val="22"/>
          <w:szCs w:val="28"/>
          <w:lang w:eastAsia="de-DE"/>
        </w:rPr>
        <w:t xml:space="preserve">derartige </w:t>
      </w:r>
      <w:r w:rsidR="00276240">
        <w:rPr>
          <w:sz w:val="22"/>
          <w:szCs w:val="28"/>
          <w:lang w:eastAsia="de-DE"/>
        </w:rPr>
        <w:t xml:space="preserve">Bildinhalten auch um </w:t>
      </w:r>
      <w:r w:rsidR="005E13AC">
        <w:rPr>
          <w:sz w:val="22"/>
          <w:szCs w:val="28"/>
          <w:lang w:eastAsia="de-DE"/>
        </w:rPr>
        <w:t xml:space="preserve">fiktive </w:t>
      </w:r>
      <w:r w:rsidR="00276240">
        <w:rPr>
          <w:sz w:val="22"/>
          <w:szCs w:val="28"/>
          <w:lang w:eastAsia="de-DE"/>
        </w:rPr>
        <w:t>Darstellungen bzw. Rekonst</w:t>
      </w:r>
      <w:r w:rsidR="00F5309A">
        <w:rPr>
          <w:sz w:val="22"/>
          <w:szCs w:val="28"/>
          <w:lang w:eastAsia="de-DE"/>
        </w:rPr>
        <w:t>ruktionsprojekte</w:t>
      </w:r>
      <w:r w:rsidR="005E13AC">
        <w:rPr>
          <w:sz w:val="22"/>
          <w:szCs w:val="28"/>
          <w:lang w:eastAsia="de-DE"/>
        </w:rPr>
        <w:t xml:space="preserve"> handelt</w:t>
      </w:r>
      <w:r w:rsidR="00276240">
        <w:rPr>
          <w:sz w:val="22"/>
          <w:szCs w:val="28"/>
          <w:lang w:eastAsia="de-DE"/>
        </w:rPr>
        <w:t xml:space="preserve">. </w:t>
      </w:r>
      <w:r w:rsidR="00A13BA4">
        <w:rPr>
          <w:sz w:val="22"/>
          <w:szCs w:val="28"/>
          <w:lang w:eastAsia="de-DE"/>
        </w:rPr>
        <w:t>Neben einer Vielzahl a</w:t>
      </w:r>
      <w:r w:rsidR="00DE52AA">
        <w:rPr>
          <w:sz w:val="22"/>
          <w:szCs w:val="28"/>
          <w:lang w:eastAsia="de-DE"/>
        </w:rPr>
        <w:t>n unterschiedlichen Bildquellen –</w:t>
      </w:r>
      <w:r w:rsidR="00A13BA4">
        <w:rPr>
          <w:sz w:val="22"/>
          <w:szCs w:val="28"/>
          <w:lang w:eastAsia="de-DE"/>
        </w:rPr>
        <w:t xml:space="preserve"> wie dies </w:t>
      </w:r>
      <w:r w:rsidR="00F5309A">
        <w:rPr>
          <w:sz w:val="22"/>
          <w:szCs w:val="28"/>
          <w:lang w:eastAsia="de-DE"/>
        </w:rPr>
        <w:t xml:space="preserve">mit </w:t>
      </w:r>
      <w:r w:rsidR="00276240">
        <w:rPr>
          <w:sz w:val="22"/>
          <w:szCs w:val="28"/>
          <w:lang w:eastAsia="de-DE"/>
        </w:rPr>
        <w:t>239 Plan- und Entwurfszeichnungen</w:t>
      </w:r>
      <w:r w:rsidR="008546EC">
        <w:rPr>
          <w:sz w:val="22"/>
          <w:szCs w:val="28"/>
          <w:lang w:eastAsia="de-DE"/>
        </w:rPr>
        <w:t>,</w:t>
      </w:r>
      <w:r w:rsidR="00276240">
        <w:rPr>
          <w:sz w:val="22"/>
          <w:szCs w:val="28"/>
          <w:lang w:eastAsia="de-DE"/>
        </w:rPr>
        <w:t xml:space="preserve"> </w:t>
      </w:r>
      <w:r w:rsidR="005E13AC">
        <w:rPr>
          <w:sz w:val="22"/>
          <w:szCs w:val="28"/>
          <w:lang w:eastAsia="de-DE"/>
        </w:rPr>
        <w:t xml:space="preserve">sowie </w:t>
      </w:r>
      <w:r w:rsidR="00A13BA4">
        <w:rPr>
          <w:sz w:val="22"/>
          <w:szCs w:val="28"/>
          <w:lang w:eastAsia="de-DE"/>
        </w:rPr>
        <w:t>über 9</w:t>
      </w:r>
      <w:r w:rsidR="00F7798C">
        <w:rPr>
          <w:sz w:val="22"/>
          <w:szCs w:val="28"/>
          <w:lang w:eastAsia="de-DE"/>
        </w:rPr>
        <w:t>.</w:t>
      </w:r>
      <w:r w:rsidR="00A13BA4">
        <w:rPr>
          <w:sz w:val="22"/>
          <w:szCs w:val="28"/>
          <w:lang w:eastAsia="de-DE"/>
        </w:rPr>
        <w:t xml:space="preserve">000 </w:t>
      </w:r>
      <w:r w:rsidR="00276240">
        <w:rPr>
          <w:sz w:val="22"/>
          <w:szCs w:val="28"/>
          <w:lang w:eastAsia="de-DE"/>
        </w:rPr>
        <w:t xml:space="preserve">Originalfotografien </w:t>
      </w:r>
      <w:r w:rsidR="00F5309A">
        <w:rPr>
          <w:sz w:val="22"/>
          <w:szCs w:val="28"/>
          <w:lang w:eastAsia="de-DE"/>
        </w:rPr>
        <w:t xml:space="preserve">im Nachlass </w:t>
      </w:r>
      <w:r w:rsidR="00F5309A">
        <w:rPr>
          <w:i/>
          <w:sz w:val="22"/>
          <w:szCs w:val="28"/>
          <w:lang w:eastAsia="de-DE"/>
        </w:rPr>
        <w:t>Holzmeister</w:t>
      </w:r>
      <w:r w:rsidR="00F5309A" w:rsidRPr="00276240">
        <w:rPr>
          <w:i/>
          <w:sz w:val="22"/>
          <w:szCs w:val="28"/>
          <w:lang w:eastAsia="de-DE"/>
        </w:rPr>
        <w:t xml:space="preserve"> </w:t>
      </w:r>
      <w:r w:rsidR="00F5309A">
        <w:rPr>
          <w:sz w:val="22"/>
          <w:szCs w:val="28"/>
          <w:lang w:eastAsia="de-DE"/>
        </w:rPr>
        <w:t>der Fall ist</w:t>
      </w:r>
      <w:r w:rsidR="00A13BA4">
        <w:rPr>
          <w:sz w:val="22"/>
          <w:szCs w:val="28"/>
          <w:lang w:eastAsia="de-DE"/>
        </w:rPr>
        <w:t>,</w:t>
      </w:r>
      <w:r w:rsidR="00276240">
        <w:rPr>
          <w:sz w:val="22"/>
          <w:szCs w:val="28"/>
          <w:lang w:eastAsia="de-DE"/>
        </w:rPr>
        <w:t xml:space="preserve"> </w:t>
      </w:r>
      <w:r w:rsidR="00A13BA4">
        <w:rPr>
          <w:sz w:val="22"/>
          <w:szCs w:val="28"/>
          <w:lang w:eastAsia="de-DE"/>
        </w:rPr>
        <w:t xml:space="preserve">umfassen </w:t>
      </w:r>
      <w:r w:rsidR="008546EC">
        <w:rPr>
          <w:sz w:val="22"/>
          <w:szCs w:val="28"/>
          <w:lang w:eastAsia="de-DE"/>
        </w:rPr>
        <w:t xml:space="preserve">in der drei genannten Archive </w:t>
      </w:r>
      <w:r w:rsidR="00F7798C">
        <w:rPr>
          <w:sz w:val="22"/>
          <w:szCs w:val="28"/>
          <w:lang w:eastAsia="de-DE"/>
        </w:rPr>
        <w:t xml:space="preserve">zudem </w:t>
      </w:r>
      <w:r w:rsidR="00612C19">
        <w:rPr>
          <w:sz w:val="22"/>
          <w:szCs w:val="28"/>
          <w:lang w:eastAsia="de-DE"/>
        </w:rPr>
        <w:t xml:space="preserve">auch </w:t>
      </w:r>
      <w:r w:rsidR="00F7798C">
        <w:rPr>
          <w:sz w:val="22"/>
          <w:szCs w:val="28"/>
          <w:lang w:eastAsia="de-DE"/>
        </w:rPr>
        <w:t xml:space="preserve">noch </w:t>
      </w:r>
      <w:r w:rsidR="00F5309A">
        <w:rPr>
          <w:sz w:val="22"/>
          <w:szCs w:val="28"/>
          <w:lang w:eastAsia="de-DE"/>
        </w:rPr>
        <w:t xml:space="preserve">verschiedene </w:t>
      </w:r>
      <w:r w:rsidR="00642D04">
        <w:rPr>
          <w:sz w:val="22"/>
          <w:szCs w:val="28"/>
          <w:lang w:eastAsia="de-DE"/>
        </w:rPr>
        <w:t xml:space="preserve">Gattungen </w:t>
      </w:r>
      <w:r w:rsidR="008546EC">
        <w:rPr>
          <w:sz w:val="22"/>
          <w:szCs w:val="28"/>
          <w:lang w:eastAsia="de-DE"/>
        </w:rPr>
        <w:t xml:space="preserve">an </w:t>
      </w:r>
      <w:r w:rsidR="00276240">
        <w:rPr>
          <w:sz w:val="22"/>
          <w:szCs w:val="28"/>
          <w:lang w:eastAsia="de-DE"/>
        </w:rPr>
        <w:t>Textquellen</w:t>
      </w:r>
      <w:r w:rsidR="00A13BA4">
        <w:rPr>
          <w:sz w:val="22"/>
          <w:szCs w:val="28"/>
          <w:lang w:eastAsia="de-DE"/>
        </w:rPr>
        <w:t>.</w:t>
      </w:r>
      <w:r w:rsidR="00276240">
        <w:rPr>
          <w:sz w:val="22"/>
          <w:szCs w:val="28"/>
          <w:lang w:eastAsia="de-DE"/>
        </w:rPr>
        <w:t xml:space="preserve"> </w:t>
      </w:r>
    </w:p>
    <w:p w14:paraId="0E3F5037" w14:textId="77777777" w:rsidR="000E1FC9" w:rsidRDefault="00DE52AA" w:rsidP="0047628C">
      <w:pPr>
        <w:jc w:val="both"/>
        <w:rPr>
          <w:sz w:val="22"/>
          <w:szCs w:val="28"/>
          <w:lang w:eastAsia="de-DE"/>
        </w:rPr>
      </w:pPr>
      <w:r w:rsidRPr="001B6E6D">
        <w:rPr>
          <w:b/>
          <w:sz w:val="22"/>
          <w:szCs w:val="28"/>
          <w:lang w:eastAsia="de-DE"/>
        </w:rPr>
        <w:t xml:space="preserve">Textquellen </w:t>
      </w:r>
      <w:r>
        <w:rPr>
          <w:sz w:val="22"/>
          <w:szCs w:val="28"/>
          <w:lang w:eastAsia="de-DE"/>
        </w:rPr>
        <w:t xml:space="preserve">sind </w:t>
      </w:r>
      <w:r w:rsidR="00823381">
        <w:rPr>
          <w:sz w:val="22"/>
          <w:szCs w:val="28"/>
          <w:lang w:eastAsia="de-DE"/>
        </w:rPr>
        <w:t xml:space="preserve">hauptsächlich </w:t>
      </w:r>
      <w:r w:rsidR="00F5309A">
        <w:rPr>
          <w:sz w:val="22"/>
          <w:szCs w:val="28"/>
          <w:lang w:eastAsia="de-DE"/>
        </w:rPr>
        <w:t xml:space="preserve">durch </w:t>
      </w:r>
      <w:r w:rsidR="00A13BA4">
        <w:rPr>
          <w:sz w:val="22"/>
          <w:szCs w:val="28"/>
          <w:lang w:eastAsia="de-DE"/>
        </w:rPr>
        <w:t>Skizzenbücher</w:t>
      </w:r>
      <w:r w:rsidR="00823381">
        <w:rPr>
          <w:sz w:val="22"/>
          <w:szCs w:val="28"/>
          <w:lang w:eastAsia="de-DE"/>
        </w:rPr>
        <w:t>, Notizen</w:t>
      </w:r>
      <w:r w:rsidR="00276240">
        <w:rPr>
          <w:sz w:val="22"/>
          <w:szCs w:val="28"/>
          <w:lang w:eastAsia="de-DE"/>
        </w:rPr>
        <w:t xml:space="preserve"> und </w:t>
      </w:r>
      <w:r w:rsidR="00A13BA4">
        <w:rPr>
          <w:sz w:val="22"/>
          <w:szCs w:val="28"/>
          <w:lang w:eastAsia="de-DE"/>
        </w:rPr>
        <w:t>zeit</w:t>
      </w:r>
      <w:r>
        <w:rPr>
          <w:sz w:val="22"/>
          <w:szCs w:val="28"/>
          <w:lang w:eastAsia="de-DE"/>
        </w:rPr>
        <w:t>genössische Zeitungsausschnitte</w:t>
      </w:r>
      <w:r w:rsidR="00823381">
        <w:rPr>
          <w:sz w:val="22"/>
          <w:szCs w:val="28"/>
          <w:lang w:eastAsia="de-DE"/>
        </w:rPr>
        <w:t xml:space="preserve"> vertreten</w:t>
      </w:r>
      <w:r>
        <w:rPr>
          <w:sz w:val="22"/>
          <w:szCs w:val="28"/>
          <w:lang w:eastAsia="de-DE"/>
        </w:rPr>
        <w:t>.</w:t>
      </w:r>
      <w:r w:rsidR="00A13BA4">
        <w:rPr>
          <w:sz w:val="22"/>
          <w:szCs w:val="28"/>
          <w:lang w:eastAsia="de-DE"/>
        </w:rPr>
        <w:t xml:space="preserve"> </w:t>
      </w:r>
      <w:r>
        <w:rPr>
          <w:sz w:val="22"/>
          <w:szCs w:val="28"/>
          <w:lang w:eastAsia="de-DE"/>
        </w:rPr>
        <w:t xml:space="preserve">Im </w:t>
      </w:r>
      <w:r w:rsidR="00A13BA4">
        <w:rPr>
          <w:sz w:val="22"/>
          <w:szCs w:val="28"/>
          <w:lang w:eastAsia="de-DE"/>
        </w:rPr>
        <w:t>Fall</w:t>
      </w:r>
      <w:r>
        <w:rPr>
          <w:sz w:val="22"/>
          <w:szCs w:val="28"/>
          <w:lang w:eastAsia="de-DE"/>
        </w:rPr>
        <w:t>e</w:t>
      </w:r>
      <w:r w:rsidR="00A13BA4">
        <w:rPr>
          <w:sz w:val="22"/>
          <w:szCs w:val="28"/>
          <w:lang w:eastAsia="de-DE"/>
        </w:rPr>
        <w:t xml:space="preserve"> </w:t>
      </w:r>
      <w:r w:rsidR="00A13BA4">
        <w:rPr>
          <w:i/>
          <w:sz w:val="22"/>
          <w:szCs w:val="28"/>
          <w:lang w:eastAsia="de-DE"/>
        </w:rPr>
        <w:t xml:space="preserve">Geymüller </w:t>
      </w:r>
      <w:r>
        <w:rPr>
          <w:sz w:val="22"/>
          <w:szCs w:val="28"/>
          <w:lang w:eastAsia="de-DE"/>
        </w:rPr>
        <w:t xml:space="preserve">waren </w:t>
      </w:r>
      <w:r w:rsidR="00823381">
        <w:rPr>
          <w:sz w:val="22"/>
          <w:szCs w:val="28"/>
          <w:lang w:eastAsia="de-DE"/>
        </w:rPr>
        <w:t>zudem</w:t>
      </w:r>
      <w:r w:rsidR="00A13BA4">
        <w:rPr>
          <w:sz w:val="22"/>
          <w:szCs w:val="28"/>
          <w:lang w:eastAsia="de-DE"/>
        </w:rPr>
        <w:t xml:space="preserve"> eine Vielzahl an Absch</w:t>
      </w:r>
      <w:r w:rsidR="005E13AC">
        <w:rPr>
          <w:sz w:val="22"/>
          <w:szCs w:val="28"/>
          <w:lang w:eastAsia="de-DE"/>
        </w:rPr>
        <w:t xml:space="preserve">riften, Exzerpten, Manuskripten, </w:t>
      </w:r>
      <w:r w:rsidR="00A13BA4">
        <w:rPr>
          <w:sz w:val="22"/>
          <w:szCs w:val="28"/>
          <w:lang w:eastAsia="de-DE"/>
        </w:rPr>
        <w:t xml:space="preserve">Korrekturbögen sowie Rechnungen, Lieferscheine, Tabellen </w:t>
      </w:r>
      <w:r w:rsidR="005E13AC">
        <w:rPr>
          <w:sz w:val="22"/>
          <w:szCs w:val="28"/>
          <w:lang w:eastAsia="de-DE"/>
        </w:rPr>
        <w:t xml:space="preserve">und </w:t>
      </w:r>
      <w:r w:rsidR="00A13BA4">
        <w:rPr>
          <w:sz w:val="22"/>
          <w:szCs w:val="28"/>
          <w:lang w:eastAsia="de-DE"/>
        </w:rPr>
        <w:t>Korrespondenzdokumente (Brief</w:t>
      </w:r>
      <w:r w:rsidR="008546EC">
        <w:rPr>
          <w:sz w:val="22"/>
          <w:szCs w:val="28"/>
          <w:lang w:eastAsia="de-DE"/>
        </w:rPr>
        <w:t>e</w:t>
      </w:r>
      <w:r w:rsidR="00A13BA4">
        <w:rPr>
          <w:sz w:val="22"/>
          <w:szCs w:val="28"/>
          <w:lang w:eastAsia="de-DE"/>
        </w:rPr>
        <w:t xml:space="preserve"> und Postkarten) </w:t>
      </w:r>
      <w:r>
        <w:rPr>
          <w:sz w:val="22"/>
          <w:szCs w:val="28"/>
          <w:lang w:eastAsia="de-DE"/>
        </w:rPr>
        <w:t>dabei</w:t>
      </w:r>
      <w:r w:rsidR="00C55384">
        <w:rPr>
          <w:sz w:val="22"/>
          <w:szCs w:val="28"/>
          <w:lang w:eastAsia="de-DE"/>
        </w:rPr>
        <w:t>.</w:t>
      </w:r>
      <w:r w:rsidR="00A13BA4">
        <w:rPr>
          <w:sz w:val="22"/>
          <w:szCs w:val="28"/>
          <w:lang w:eastAsia="de-DE"/>
        </w:rPr>
        <w:t xml:space="preserve"> </w:t>
      </w:r>
      <w:r w:rsidR="00C55384">
        <w:rPr>
          <w:sz w:val="22"/>
          <w:szCs w:val="28"/>
          <w:lang w:eastAsia="de-DE"/>
        </w:rPr>
        <w:t xml:space="preserve">Sie sind zu </w:t>
      </w:r>
      <w:r w:rsidR="00A13BA4">
        <w:rPr>
          <w:sz w:val="22"/>
          <w:szCs w:val="28"/>
          <w:lang w:eastAsia="de-DE"/>
        </w:rPr>
        <w:t xml:space="preserve">einem Großteil auf seine </w:t>
      </w:r>
      <w:r>
        <w:rPr>
          <w:sz w:val="22"/>
          <w:szCs w:val="28"/>
          <w:lang w:eastAsia="de-DE"/>
        </w:rPr>
        <w:t xml:space="preserve">ausgeprägten </w:t>
      </w:r>
      <w:r w:rsidR="00A13BA4">
        <w:rPr>
          <w:sz w:val="22"/>
          <w:szCs w:val="28"/>
          <w:lang w:eastAsia="de-DE"/>
        </w:rPr>
        <w:t>Forschungs- und Publika</w:t>
      </w:r>
      <w:r w:rsidR="00722333">
        <w:rPr>
          <w:sz w:val="22"/>
          <w:szCs w:val="28"/>
          <w:lang w:eastAsia="de-DE"/>
        </w:rPr>
        <w:t>tionstätigkeiten zurückzuführen</w:t>
      </w:r>
      <w:r w:rsidR="00A13BA4">
        <w:rPr>
          <w:sz w:val="22"/>
          <w:szCs w:val="28"/>
          <w:lang w:eastAsia="de-DE"/>
        </w:rPr>
        <w:t xml:space="preserve">. </w:t>
      </w:r>
      <w:r w:rsidR="00722333">
        <w:rPr>
          <w:sz w:val="22"/>
          <w:szCs w:val="28"/>
          <w:lang w:eastAsia="de-DE"/>
        </w:rPr>
        <w:t>B</w:t>
      </w:r>
      <w:r w:rsidR="00A74EE1">
        <w:rPr>
          <w:sz w:val="22"/>
          <w:szCs w:val="28"/>
          <w:lang w:eastAsia="de-DE"/>
        </w:rPr>
        <w:t xml:space="preserve">ei </w:t>
      </w:r>
      <w:r w:rsidR="00A74EE1" w:rsidRPr="00A74EE1">
        <w:rPr>
          <w:sz w:val="22"/>
          <w:szCs w:val="28"/>
          <w:lang w:eastAsia="de-DE"/>
        </w:rPr>
        <w:t>Notizblättern</w:t>
      </w:r>
      <w:r w:rsidR="00722333">
        <w:rPr>
          <w:sz w:val="22"/>
          <w:szCs w:val="28"/>
          <w:lang w:eastAsia="de-DE"/>
        </w:rPr>
        <w:t xml:space="preserve"> </w:t>
      </w:r>
      <w:r w:rsidR="005E13AC">
        <w:rPr>
          <w:sz w:val="22"/>
          <w:szCs w:val="28"/>
          <w:lang w:eastAsia="de-DE"/>
        </w:rPr>
        <w:t>musste</w:t>
      </w:r>
      <w:r w:rsidR="00A74EE1" w:rsidRPr="00A74EE1">
        <w:rPr>
          <w:sz w:val="22"/>
          <w:szCs w:val="28"/>
          <w:lang w:eastAsia="de-DE"/>
        </w:rPr>
        <w:t xml:space="preserve"> </w:t>
      </w:r>
      <w:r w:rsidR="008546EC">
        <w:rPr>
          <w:sz w:val="22"/>
          <w:szCs w:val="28"/>
          <w:lang w:eastAsia="de-DE"/>
        </w:rPr>
        <w:t xml:space="preserve">zudem </w:t>
      </w:r>
      <w:r w:rsidR="00A74EE1">
        <w:rPr>
          <w:sz w:val="22"/>
          <w:szCs w:val="28"/>
          <w:lang w:eastAsia="de-DE"/>
        </w:rPr>
        <w:t xml:space="preserve">zwischen publizierten und unpublizierten Inhalten unterschieden werden. </w:t>
      </w:r>
      <w:r w:rsidR="00A13BA4">
        <w:rPr>
          <w:sz w:val="22"/>
          <w:szCs w:val="28"/>
          <w:lang w:eastAsia="de-DE"/>
        </w:rPr>
        <w:t>Einen enor</w:t>
      </w:r>
      <w:r w:rsidR="00D63FCB">
        <w:rPr>
          <w:sz w:val="22"/>
          <w:szCs w:val="28"/>
          <w:lang w:eastAsia="de-DE"/>
        </w:rPr>
        <w:t>men Anteil der insgesamt über 71.5</w:t>
      </w:r>
      <w:r w:rsidR="00A13BA4">
        <w:rPr>
          <w:sz w:val="22"/>
          <w:szCs w:val="28"/>
          <w:lang w:eastAsia="de-DE"/>
        </w:rPr>
        <w:t xml:space="preserve">00 Objekte nehmen </w:t>
      </w:r>
      <w:r>
        <w:rPr>
          <w:sz w:val="22"/>
          <w:szCs w:val="28"/>
          <w:lang w:eastAsia="de-DE"/>
        </w:rPr>
        <w:t xml:space="preserve">im Nachlass </w:t>
      </w:r>
      <w:r>
        <w:rPr>
          <w:i/>
          <w:sz w:val="22"/>
          <w:szCs w:val="28"/>
          <w:lang w:eastAsia="de-DE"/>
        </w:rPr>
        <w:t xml:space="preserve">Geymüller </w:t>
      </w:r>
      <w:r w:rsidR="00D63FCB">
        <w:rPr>
          <w:sz w:val="22"/>
          <w:szCs w:val="28"/>
          <w:lang w:eastAsia="de-DE"/>
        </w:rPr>
        <w:t xml:space="preserve">handgeschriebene </w:t>
      </w:r>
      <w:r w:rsidR="00A13BA4">
        <w:rPr>
          <w:sz w:val="22"/>
          <w:szCs w:val="28"/>
          <w:lang w:eastAsia="de-DE"/>
        </w:rPr>
        <w:t xml:space="preserve">Notiz- und Skizzenblätter ein, </w:t>
      </w:r>
      <w:r>
        <w:rPr>
          <w:sz w:val="22"/>
          <w:szCs w:val="28"/>
          <w:lang w:eastAsia="de-DE"/>
        </w:rPr>
        <w:t xml:space="preserve">die </w:t>
      </w:r>
      <w:r w:rsidR="00A13BA4">
        <w:rPr>
          <w:sz w:val="22"/>
          <w:szCs w:val="28"/>
          <w:lang w:eastAsia="de-DE"/>
        </w:rPr>
        <w:t xml:space="preserve">unter anderem </w:t>
      </w:r>
      <w:r>
        <w:rPr>
          <w:sz w:val="22"/>
          <w:szCs w:val="28"/>
          <w:lang w:eastAsia="de-DE"/>
        </w:rPr>
        <w:t>bedeutende</w:t>
      </w:r>
      <w:r w:rsidR="00A13BA4">
        <w:rPr>
          <w:sz w:val="22"/>
          <w:szCs w:val="28"/>
          <w:lang w:eastAsia="de-DE"/>
        </w:rPr>
        <w:t xml:space="preserve"> (weil unpublizierte) </w:t>
      </w:r>
      <w:r w:rsidR="00823381">
        <w:rPr>
          <w:sz w:val="22"/>
          <w:szCs w:val="28"/>
          <w:lang w:eastAsia="de-DE"/>
        </w:rPr>
        <w:t>Informationen beinhalten</w:t>
      </w:r>
      <w:r w:rsidR="008D637F">
        <w:rPr>
          <w:sz w:val="22"/>
          <w:szCs w:val="28"/>
          <w:lang w:eastAsia="de-DE"/>
        </w:rPr>
        <w:t>.</w:t>
      </w:r>
      <w:r w:rsidR="00823381">
        <w:rPr>
          <w:sz w:val="22"/>
          <w:szCs w:val="28"/>
          <w:lang w:eastAsia="de-DE"/>
        </w:rPr>
        <w:t xml:space="preserve"> </w:t>
      </w:r>
      <w:r w:rsidR="005E13AC">
        <w:rPr>
          <w:sz w:val="22"/>
          <w:szCs w:val="28"/>
          <w:lang w:eastAsia="de-DE"/>
        </w:rPr>
        <w:t>Letztere bilden – wie auch viele der Planzeichnungen – eine Ausnahme, weil sie sowohl bildliche als auch textliche Semantiken enthalten.</w:t>
      </w:r>
    </w:p>
    <w:p w14:paraId="2DF51949" w14:textId="77777777" w:rsidR="00A8156F" w:rsidRDefault="00A8156F" w:rsidP="0047628C">
      <w:pPr>
        <w:jc w:val="both"/>
        <w:rPr>
          <w:sz w:val="22"/>
          <w:szCs w:val="28"/>
          <w:lang w:eastAsia="de-DE"/>
        </w:rPr>
      </w:pPr>
      <w:r w:rsidRPr="00A8156F">
        <w:rPr>
          <w:b/>
          <w:sz w:val="22"/>
          <w:szCs w:val="28"/>
          <w:lang w:eastAsia="de-DE"/>
        </w:rPr>
        <w:t xml:space="preserve">Hybridquellen </w:t>
      </w:r>
      <w:r w:rsidR="00612C19" w:rsidRPr="00612C19">
        <w:rPr>
          <w:sz w:val="22"/>
          <w:szCs w:val="28"/>
          <w:lang w:eastAsia="de-DE"/>
        </w:rPr>
        <w:t xml:space="preserve">werden </w:t>
      </w:r>
      <w:r w:rsidR="00612C19">
        <w:rPr>
          <w:sz w:val="22"/>
          <w:szCs w:val="28"/>
          <w:lang w:eastAsia="de-DE"/>
        </w:rPr>
        <w:t xml:space="preserve">demnach als solche bezeichnet, welche </w:t>
      </w:r>
      <w:r>
        <w:rPr>
          <w:sz w:val="22"/>
          <w:szCs w:val="28"/>
          <w:lang w:eastAsia="de-DE"/>
        </w:rPr>
        <w:t xml:space="preserve">sowohl Bilddarstellungen als auch </w:t>
      </w:r>
      <w:r w:rsidR="005E13AC">
        <w:rPr>
          <w:sz w:val="22"/>
          <w:szCs w:val="28"/>
          <w:lang w:eastAsia="de-DE"/>
        </w:rPr>
        <w:t xml:space="preserve">Schriftteile </w:t>
      </w:r>
      <w:r w:rsidR="00612C19">
        <w:rPr>
          <w:sz w:val="22"/>
          <w:szCs w:val="28"/>
          <w:lang w:eastAsia="de-DE"/>
        </w:rPr>
        <w:t xml:space="preserve">beinhalten </w:t>
      </w:r>
      <w:r>
        <w:rPr>
          <w:sz w:val="22"/>
          <w:szCs w:val="28"/>
          <w:lang w:eastAsia="de-DE"/>
        </w:rPr>
        <w:t xml:space="preserve">und </w:t>
      </w:r>
      <w:r w:rsidR="005E13AC">
        <w:rPr>
          <w:sz w:val="22"/>
          <w:szCs w:val="28"/>
          <w:lang w:eastAsia="de-DE"/>
        </w:rPr>
        <w:t xml:space="preserve">demnach </w:t>
      </w:r>
      <w:r>
        <w:rPr>
          <w:sz w:val="22"/>
          <w:szCs w:val="28"/>
          <w:lang w:eastAsia="de-DE"/>
        </w:rPr>
        <w:t xml:space="preserve">sowohl </w:t>
      </w:r>
      <w:r w:rsidR="008D637F">
        <w:rPr>
          <w:sz w:val="22"/>
          <w:szCs w:val="28"/>
          <w:lang w:eastAsia="de-DE"/>
        </w:rPr>
        <w:t xml:space="preserve">bildlich </w:t>
      </w:r>
      <w:r>
        <w:rPr>
          <w:sz w:val="22"/>
          <w:szCs w:val="28"/>
          <w:lang w:eastAsia="de-DE"/>
        </w:rPr>
        <w:t>als auch linguistisch analysiert werden</w:t>
      </w:r>
      <w:r w:rsidR="00612C19">
        <w:rPr>
          <w:sz w:val="22"/>
          <w:szCs w:val="28"/>
          <w:lang w:eastAsia="de-DE"/>
        </w:rPr>
        <w:t xml:space="preserve"> können</w:t>
      </w:r>
      <w:r>
        <w:rPr>
          <w:sz w:val="22"/>
          <w:szCs w:val="28"/>
          <w:lang w:eastAsia="de-DE"/>
        </w:rPr>
        <w:t xml:space="preserve">. In den hier </w:t>
      </w:r>
      <w:r w:rsidR="00612C19">
        <w:rPr>
          <w:sz w:val="22"/>
          <w:szCs w:val="28"/>
          <w:lang w:eastAsia="de-DE"/>
        </w:rPr>
        <w:t xml:space="preserve">berücksichtigten drei </w:t>
      </w:r>
      <w:r>
        <w:rPr>
          <w:sz w:val="22"/>
          <w:szCs w:val="28"/>
          <w:lang w:eastAsia="de-DE"/>
        </w:rPr>
        <w:t>Archiven ließ</w:t>
      </w:r>
      <w:r w:rsidR="008546EC">
        <w:rPr>
          <w:sz w:val="22"/>
          <w:szCs w:val="28"/>
          <w:lang w:eastAsia="de-DE"/>
        </w:rPr>
        <w:t>en</w:t>
      </w:r>
      <w:r>
        <w:rPr>
          <w:sz w:val="22"/>
          <w:szCs w:val="28"/>
          <w:lang w:eastAsia="de-DE"/>
        </w:rPr>
        <w:t xml:space="preserve"> </w:t>
      </w:r>
      <w:r w:rsidR="008546EC">
        <w:rPr>
          <w:sz w:val="22"/>
          <w:szCs w:val="28"/>
          <w:lang w:eastAsia="de-DE"/>
        </w:rPr>
        <w:t xml:space="preserve">sie </w:t>
      </w:r>
      <w:r>
        <w:rPr>
          <w:sz w:val="22"/>
          <w:szCs w:val="28"/>
          <w:lang w:eastAsia="de-DE"/>
        </w:rPr>
        <w:t>sich hauptsächlich anhand von Skizzenblättern und Skizzenbüchern identifizieren</w:t>
      </w:r>
      <w:r w:rsidR="008546EC">
        <w:rPr>
          <w:sz w:val="22"/>
          <w:szCs w:val="28"/>
          <w:lang w:eastAsia="de-DE"/>
        </w:rPr>
        <w:t xml:space="preserve"> und teils </w:t>
      </w:r>
      <w:r>
        <w:rPr>
          <w:sz w:val="22"/>
          <w:szCs w:val="28"/>
          <w:lang w:eastAsia="de-DE"/>
        </w:rPr>
        <w:t xml:space="preserve">auch an Plan- und allen Arten von Entwurfsmaterialien. In wenigen Ausnahmefällen waren es </w:t>
      </w:r>
      <w:r w:rsidR="00612C19">
        <w:rPr>
          <w:sz w:val="22"/>
          <w:szCs w:val="28"/>
          <w:lang w:eastAsia="de-DE"/>
        </w:rPr>
        <w:t xml:space="preserve">beschriebene </w:t>
      </w:r>
      <w:r>
        <w:rPr>
          <w:sz w:val="22"/>
          <w:szCs w:val="28"/>
          <w:lang w:eastAsia="de-DE"/>
        </w:rPr>
        <w:t xml:space="preserve">Fotografien und bezeichnete Briefe, die eine eindeutige Zuordnung zu </w:t>
      </w:r>
      <w:r w:rsidR="001E002E">
        <w:rPr>
          <w:sz w:val="22"/>
          <w:szCs w:val="28"/>
          <w:lang w:eastAsia="de-DE"/>
        </w:rPr>
        <w:t xml:space="preserve">den </w:t>
      </w:r>
      <w:r w:rsidR="00612C19">
        <w:rPr>
          <w:sz w:val="22"/>
          <w:szCs w:val="28"/>
          <w:lang w:eastAsia="de-DE"/>
        </w:rPr>
        <w:t xml:space="preserve">klassischen </w:t>
      </w:r>
      <w:r w:rsidR="005E13AC">
        <w:rPr>
          <w:sz w:val="22"/>
          <w:szCs w:val="28"/>
          <w:lang w:eastAsia="de-DE"/>
        </w:rPr>
        <w:t>Bild- oder Text</w:t>
      </w:r>
      <w:r w:rsidR="001E002E">
        <w:rPr>
          <w:sz w:val="22"/>
          <w:szCs w:val="28"/>
          <w:lang w:eastAsia="de-DE"/>
        </w:rPr>
        <w:t xml:space="preserve">quellen </w:t>
      </w:r>
      <w:r>
        <w:rPr>
          <w:sz w:val="22"/>
          <w:szCs w:val="28"/>
          <w:lang w:eastAsia="de-DE"/>
        </w:rPr>
        <w:t xml:space="preserve">nicht ermöglichten. </w:t>
      </w:r>
    </w:p>
    <w:p w14:paraId="2ED7CE0D" w14:textId="77777777" w:rsidR="006E16D9" w:rsidRDefault="006E16D9" w:rsidP="006E16D9">
      <w:pPr>
        <w:jc w:val="both"/>
        <w:rPr>
          <w:sz w:val="22"/>
          <w:szCs w:val="28"/>
          <w:lang w:eastAsia="de-DE"/>
        </w:rPr>
      </w:pPr>
      <w:r w:rsidRPr="00143D67">
        <w:rPr>
          <w:b/>
          <w:sz w:val="22"/>
          <w:szCs w:val="28"/>
          <w:lang w:eastAsia="de-DE"/>
        </w:rPr>
        <w:t>Ton</w:t>
      </w:r>
      <w:r>
        <w:rPr>
          <w:b/>
          <w:sz w:val="22"/>
          <w:szCs w:val="28"/>
          <w:lang w:eastAsia="de-DE"/>
        </w:rPr>
        <w:t>- und Video</w:t>
      </w:r>
      <w:r w:rsidRPr="00143D67">
        <w:rPr>
          <w:b/>
          <w:sz w:val="22"/>
          <w:szCs w:val="28"/>
          <w:lang w:eastAsia="de-DE"/>
        </w:rPr>
        <w:t>quellen</w:t>
      </w:r>
      <w:r>
        <w:rPr>
          <w:sz w:val="22"/>
          <w:szCs w:val="28"/>
          <w:lang w:eastAsia="de-DE"/>
        </w:rPr>
        <w:t xml:space="preserve"> standen uns in diesem Forschungsprojekt keine zur Verfügung, weswegen sie hier nur der Vollständigkeit erwähnt werden, infolge der Realisierung </w:t>
      </w:r>
      <w:r w:rsidR="001C496E">
        <w:rPr>
          <w:sz w:val="22"/>
          <w:szCs w:val="28"/>
          <w:lang w:eastAsia="de-DE"/>
        </w:rPr>
        <w:t xml:space="preserve">jener </w:t>
      </w:r>
      <w:r>
        <w:rPr>
          <w:sz w:val="22"/>
          <w:szCs w:val="28"/>
          <w:lang w:eastAsia="de-DE"/>
        </w:rPr>
        <w:t xml:space="preserve">hier vorgestellten Vorhaben </w:t>
      </w:r>
      <w:r w:rsidR="001C496E">
        <w:rPr>
          <w:sz w:val="22"/>
          <w:szCs w:val="28"/>
          <w:lang w:eastAsia="de-DE"/>
        </w:rPr>
        <w:t xml:space="preserve">jedoch mit </w:t>
      </w:r>
      <w:r>
        <w:rPr>
          <w:sz w:val="22"/>
          <w:szCs w:val="28"/>
          <w:lang w:eastAsia="de-DE"/>
        </w:rPr>
        <w:t xml:space="preserve">behandelt werden. </w:t>
      </w:r>
    </w:p>
    <w:commentRangeEnd w:id="27"/>
    <w:p w14:paraId="28089BF8" w14:textId="77777777" w:rsidR="00EA7E46" w:rsidRPr="001A220D" w:rsidRDefault="00F040C4" w:rsidP="00EA7E46">
      <w:pPr>
        <w:jc w:val="both"/>
        <w:rPr>
          <w:color w:val="800000"/>
          <w:sz w:val="22"/>
          <w:szCs w:val="28"/>
          <w:lang w:eastAsia="de-DE"/>
        </w:rPr>
      </w:pPr>
      <w:r>
        <w:rPr>
          <w:rStyle w:val="Kommentarzeichen"/>
          <w:vanish/>
        </w:rPr>
        <w:commentReference w:id="27"/>
      </w:r>
      <w:commentRangeStart w:id="28"/>
      <w:r w:rsidR="00EA7E46" w:rsidRPr="001A220D">
        <w:rPr>
          <w:color w:val="800000"/>
          <w:sz w:val="22"/>
          <w:szCs w:val="28"/>
          <w:lang w:eastAsia="de-DE"/>
        </w:rPr>
        <w:t>Bei der Digitalisierung von analogen Daten und Prozessen zu digitalen Repräsentationen geht in diesem Vorgang nachweislich immer ein Bedeutungsverlust zugunsten einer Präzision in der Aussage mit einher.</w:t>
      </w:r>
      <w:r w:rsidR="00EA7E46" w:rsidRPr="001A220D">
        <w:rPr>
          <w:rStyle w:val="Funotenzeichen"/>
          <w:color w:val="800000"/>
          <w:szCs w:val="28"/>
          <w:lang w:eastAsia="de-DE"/>
        </w:rPr>
        <w:footnoteReference w:id="4"/>
      </w:r>
      <w:r w:rsidR="00EA7E46" w:rsidRPr="001A220D">
        <w:rPr>
          <w:color w:val="800000"/>
          <w:sz w:val="22"/>
          <w:szCs w:val="28"/>
          <w:lang w:eastAsia="de-DE"/>
        </w:rPr>
        <w:t xml:space="preserve"> Der Begriff des </w:t>
      </w:r>
      <w:r w:rsidR="00EA7E46" w:rsidRPr="001A220D">
        <w:rPr>
          <w:i/>
          <w:color w:val="800000"/>
          <w:sz w:val="22"/>
          <w:szCs w:val="28"/>
          <w:lang w:eastAsia="de-DE"/>
        </w:rPr>
        <w:t>‚semantic web’</w:t>
      </w:r>
      <w:r w:rsidR="00EA7E46" w:rsidRPr="001A220D">
        <w:rPr>
          <w:color w:val="800000"/>
          <w:sz w:val="22"/>
          <w:szCs w:val="28"/>
          <w:lang w:eastAsia="de-DE"/>
        </w:rPr>
        <w:t xml:space="preserve"> steht schließlich dafür, Bedeutung und Beziehung in digitale Daten und Prozesse zu integrieren. In Datenbanken wird dies derzeit durch Standardisierung von Metadaten (Dublin Core</w:t>
      </w:r>
      <w:r w:rsidR="00EA7E46" w:rsidRPr="001A220D">
        <w:rPr>
          <w:rStyle w:val="Funotenzeichen"/>
          <w:color w:val="800000"/>
          <w:szCs w:val="28"/>
          <w:lang w:eastAsia="de-DE"/>
        </w:rPr>
        <w:footnoteReference w:id="5"/>
      </w:r>
      <w:r w:rsidR="00EA7E46" w:rsidRPr="001A220D">
        <w:rPr>
          <w:color w:val="800000"/>
          <w:sz w:val="22"/>
          <w:szCs w:val="28"/>
          <w:lang w:eastAsia="de-DE"/>
        </w:rPr>
        <w:t>, metadata encoding transmission standards (METS)</w:t>
      </w:r>
      <w:r w:rsidR="00EA7E46" w:rsidRPr="001A220D">
        <w:rPr>
          <w:rStyle w:val="Funotenzeichen"/>
          <w:color w:val="800000"/>
          <w:szCs w:val="28"/>
          <w:lang w:eastAsia="de-DE"/>
        </w:rPr>
        <w:footnoteReference w:id="6"/>
      </w:r>
      <w:r w:rsidR="00EA7E46" w:rsidRPr="001A220D">
        <w:rPr>
          <w:color w:val="800000"/>
          <w:sz w:val="22"/>
          <w:szCs w:val="28"/>
          <w:lang w:eastAsia="de-DE"/>
        </w:rPr>
        <w:t>, etc.) sowie durch Methoden der text enchoding initiative (TEI)</w:t>
      </w:r>
      <w:r w:rsidR="00EA7E46" w:rsidRPr="001A220D">
        <w:rPr>
          <w:rStyle w:val="Funotenzeichen"/>
          <w:color w:val="800000"/>
          <w:szCs w:val="28"/>
          <w:lang w:eastAsia="de-DE"/>
        </w:rPr>
        <w:footnoteReference w:id="7"/>
      </w:r>
      <w:r w:rsidR="00EA7E46" w:rsidRPr="001A220D">
        <w:rPr>
          <w:color w:val="800000"/>
          <w:sz w:val="22"/>
          <w:szCs w:val="28"/>
          <w:lang w:eastAsia="de-DE"/>
        </w:rPr>
        <w:t xml:space="preserve"> oder des ressource description framework (RDF)</w:t>
      </w:r>
      <w:r w:rsidR="00EA7E46" w:rsidRPr="001A220D">
        <w:rPr>
          <w:rStyle w:val="Funotenzeichen"/>
          <w:color w:val="800000"/>
          <w:szCs w:val="28"/>
          <w:lang w:eastAsia="de-DE"/>
        </w:rPr>
        <w:footnoteReference w:id="8"/>
      </w:r>
      <w:r w:rsidR="00EA7E46" w:rsidRPr="001A220D">
        <w:rPr>
          <w:color w:val="800000"/>
          <w:sz w:val="22"/>
          <w:szCs w:val="28"/>
          <w:lang w:eastAsia="de-DE"/>
        </w:rPr>
        <w:t xml:space="preserve"> erreicht. </w:t>
      </w:r>
    </w:p>
    <w:p w14:paraId="6D544B5D" w14:textId="77777777" w:rsidR="0047628C" w:rsidRPr="001A220D" w:rsidRDefault="00EA7E46" w:rsidP="00EA7E46">
      <w:pPr>
        <w:jc w:val="both"/>
        <w:rPr>
          <w:ins w:id="36" w:author="Christoph Breser" w:date="2016-02-25T09:58:00Z"/>
          <w:color w:val="800000"/>
          <w:sz w:val="22"/>
          <w:szCs w:val="28"/>
          <w:lang w:eastAsia="de-DE"/>
        </w:rPr>
      </w:pPr>
      <w:r w:rsidRPr="001A220D">
        <w:rPr>
          <w:color w:val="800000"/>
          <w:sz w:val="22"/>
          <w:szCs w:val="28"/>
          <w:lang w:eastAsia="de-DE"/>
        </w:rPr>
        <w:t xml:space="preserve">Für die Webapplikation, deren wesentliche Aufgabe die Erschließung des Archivs ist, ergibt sich daraus folgende Problemstellung: Durch die Digitalisierung und digitale Erfassung der Text-, Bild- und Hybridquellen kann mit konventionellen Methoden lediglich eine Suche im ‚Volltext’ der Beschreibung bzw. in den Metadaten durchgeführt werden. Den zentralen Aspekt des Archivs, die Darstellung des gesamten Bestandes als Sammlung von diversen Beziehungen bzw. Bedeutung, kann diese Methode nicht gerecht werden. </w:t>
      </w:r>
    </w:p>
    <w:commentRangeEnd w:id="28"/>
    <w:p w14:paraId="55DC198F" w14:textId="77777777" w:rsidR="006B7354" w:rsidRPr="006B7354" w:rsidRDefault="001A220D" w:rsidP="000C6F33">
      <w:pPr>
        <w:pStyle w:val="Listenabsatz"/>
        <w:numPr>
          <w:ilvl w:val="0"/>
          <w:numId w:val="2"/>
        </w:numPr>
        <w:jc w:val="both"/>
        <w:rPr>
          <w:sz w:val="22"/>
          <w:szCs w:val="28"/>
          <w:u w:val="single"/>
          <w:lang w:eastAsia="de-DE"/>
        </w:rPr>
      </w:pPr>
      <w:r>
        <w:rPr>
          <w:rStyle w:val="Kommentarzeichen"/>
          <w:vanish/>
        </w:rPr>
        <w:commentReference w:id="28"/>
      </w:r>
      <w:commentRangeStart w:id="37"/>
      <w:r w:rsidR="003A7C68" w:rsidRPr="00A94CBB">
        <w:rPr>
          <w:sz w:val="22"/>
          <w:szCs w:val="28"/>
          <w:u w:val="single"/>
          <w:lang w:eastAsia="de-DE"/>
        </w:rPr>
        <w:t xml:space="preserve">Die </w:t>
      </w:r>
      <w:r w:rsidR="00767D15">
        <w:rPr>
          <w:sz w:val="22"/>
          <w:szCs w:val="28"/>
          <w:u w:val="single"/>
          <w:lang w:eastAsia="de-DE"/>
        </w:rPr>
        <w:t>fehlende</w:t>
      </w:r>
      <w:r w:rsidR="00B073F5">
        <w:rPr>
          <w:sz w:val="22"/>
          <w:szCs w:val="28"/>
          <w:u w:val="single"/>
          <w:lang w:eastAsia="de-DE"/>
        </w:rPr>
        <w:t>n</w:t>
      </w:r>
      <w:r w:rsidR="00767D15">
        <w:rPr>
          <w:sz w:val="22"/>
          <w:szCs w:val="28"/>
          <w:u w:val="single"/>
          <w:lang w:eastAsia="de-DE"/>
        </w:rPr>
        <w:t xml:space="preserve"> </w:t>
      </w:r>
      <w:r w:rsidR="00AD6893">
        <w:rPr>
          <w:sz w:val="22"/>
          <w:szCs w:val="28"/>
          <w:u w:val="single"/>
          <w:lang w:eastAsia="de-DE"/>
        </w:rPr>
        <w:t>referenziellen</w:t>
      </w:r>
      <w:r w:rsidR="009379F4">
        <w:rPr>
          <w:sz w:val="22"/>
          <w:szCs w:val="28"/>
          <w:u w:val="single"/>
          <w:lang w:eastAsia="de-DE"/>
        </w:rPr>
        <w:t xml:space="preserve"> </w:t>
      </w:r>
      <w:r w:rsidR="008339CC">
        <w:rPr>
          <w:sz w:val="22"/>
          <w:szCs w:val="28"/>
          <w:u w:val="single"/>
          <w:lang w:eastAsia="de-DE"/>
        </w:rPr>
        <w:t>Aussage</w:t>
      </w:r>
      <w:r w:rsidR="003A7C68" w:rsidRPr="00A94CBB">
        <w:rPr>
          <w:sz w:val="22"/>
          <w:szCs w:val="28"/>
          <w:u w:val="single"/>
          <w:lang w:eastAsia="de-DE"/>
        </w:rPr>
        <w:t>qualität</w:t>
      </w:r>
      <w:r w:rsidR="00B073F5">
        <w:rPr>
          <w:sz w:val="22"/>
          <w:szCs w:val="28"/>
          <w:u w:val="single"/>
          <w:lang w:eastAsia="de-DE"/>
        </w:rPr>
        <w:t>en</w:t>
      </w:r>
      <w:r w:rsidR="003A7C68" w:rsidRPr="00A94CBB">
        <w:rPr>
          <w:sz w:val="22"/>
          <w:szCs w:val="28"/>
          <w:u w:val="single"/>
          <w:lang w:eastAsia="de-DE"/>
        </w:rPr>
        <w:t xml:space="preserve"> </w:t>
      </w:r>
      <w:r w:rsidR="008339CC">
        <w:rPr>
          <w:sz w:val="22"/>
          <w:szCs w:val="28"/>
          <w:u w:val="single"/>
          <w:lang w:eastAsia="de-DE"/>
        </w:rPr>
        <w:t xml:space="preserve">von </w:t>
      </w:r>
      <w:r w:rsidR="00767D15">
        <w:rPr>
          <w:sz w:val="22"/>
          <w:szCs w:val="28"/>
          <w:u w:val="single"/>
          <w:lang w:eastAsia="de-DE"/>
        </w:rPr>
        <w:t>Archivquellen in Archiven</w:t>
      </w:r>
      <w:r w:rsidR="00BC258A">
        <w:rPr>
          <w:sz w:val="22"/>
          <w:szCs w:val="28"/>
          <w:u w:val="single"/>
          <w:lang w:eastAsia="de-DE"/>
        </w:rPr>
        <w:t xml:space="preserve"> und </w:t>
      </w:r>
      <w:r w:rsidR="007262CF">
        <w:rPr>
          <w:sz w:val="22"/>
          <w:szCs w:val="28"/>
          <w:u w:val="single"/>
          <w:lang w:eastAsia="de-DE"/>
        </w:rPr>
        <w:t xml:space="preserve">in </w:t>
      </w:r>
      <w:r w:rsidR="00BC258A">
        <w:rPr>
          <w:sz w:val="22"/>
          <w:szCs w:val="28"/>
          <w:u w:val="single"/>
          <w:lang w:eastAsia="de-DE"/>
        </w:rPr>
        <w:t>Web-Applikationen</w:t>
      </w:r>
      <w:r w:rsidR="00A94CBB">
        <w:rPr>
          <w:sz w:val="22"/>
          <w:szCs w:val="28"/>
          <w:u w:val="single"/>
          <w:lang w:eastAsia="de-DE"/>
        </w:rPr>
        <w:t>:</w:t>
      </w:r>
    </w:p>
    <w:p w14:paraId="77CD56A4" w14:textId="77777777" w:rsidR="00420DA7" w:rsidRDefault="00844C98" w:rsidP="00844C98">
      <w:pPr>
        <w:jc w:val="both"/>
        <w:rPr>
          <w:ins w:id="38" w:author="Christoph Breser" w:date="2016-02-25T09:58:00Z"/>
          <w:sz w:val="22"/>
          <w:szCs w:val="28"/>
          <w:lang w:eastAsia="de-DE"/>
        </w:rPr>
      </w:pPr>
      <w:ins w:id="39" w:author="Christoph Breser" w:date="2016-02-25T09:58:00Z">
        <w:r w:rsidRPr="008D26D9">
          <w:rPr>
            <w:sz w:val="22"/>
            <w:szCs w:val="28"/>
            <w:lang w:eastAsia="de-DE"/>
          </w:rPr>
          <w:t xml:space="preserve">Die </w:t>
        </w:r>
        <w:r>
          <w:rPr>
            <w:sz w:val="22"/>
            <w:szCs w:val="28"/>
            <w:lang w:eastAsia="de-DE"/>
          </w:rPr>
          <w:t xml:space="preserve">nachstehend </w:t>
        </w:r>
        <w:r w:rsidRPr="008D26D9">
          <w:rPr>
            <w:sz w:val="22"/>
            <w:szCs w:val="28"/>
            <w:lang w:eastAsia="de-DE"/>
          </w:rPr>
          <w:t xml:space="preserve">angeführten </w:t>
        </w:r>
        <w:r>
          <w:rPr>
            <w:sz w:val="22"/>
            <w:szCs w:val="28"/>
            <w:lang w:eastAsia="de-DE"/>
          </w:rPr>
          <w:t xml:space="preserve">Beobachtungen und Überlegungen </w:t>
        </w:r>
        <w:r w:rsidRPr="008D26D9">
          <w:rPr>
            <w:sz w:val="22"/>
            <w:szCs w:val="28"/>
            <w:lang w:eastAsia="de-DE"/>
          </w:rPr>
          <w:t xml:space="preserve">entstanden </w:t>
        </w:r>
        <w:r>
          <w:rPr>
            <w:sz w:val="22"/>
            <w:szCs w:val="28"/>
            <w:lang w:eastAsia="de-DE"/>
          </w:rPr>
          <w:t xml:space="preserve">während der Projektarbeit mit dem </w:t>
        </w:r>
        <w:r>
          <w:rPr>
            <w:i/>
            <w:sz w:val="22"/>
            <w:szCs w:val="28"/>
            <w:lang w:eastAsia="de-DE"/>
          </w:rPr>
          <w:t xml:space="preserve">Geymüller </w:t>
        </w:r>
        <w:r>
          <w:rPr>
            <w:sz w:val="22"/>
            <w:szCs w:val="28"/>
            <w:lang w:eastAsia="de-DE"/>
          </w:rPr>
          <w:t>Archiv-</w:t>
        </w:r>
        <w:r w:rsidRPr="008D26D9">
          <w:rPr>
            <w:sz w:val="22"/>
            <w:szCs w:val="28"/>
            <w:lang w:eastAsia="de-DE"/>
          </w:rPr>
          <w:t>Nachlass</w:t>
        </w:r>
        <w:r>
          <w:rPr>
            <w:sz w:val="22"/>
            <w:szCs w:val="28"/>
            <w:lang w:eastAsia="de-DE"/>
          </w:rPr>
          <w:t xml:space="preserve"> und wurden </w:t>
        </w:r>
        <w:r w:rsidR="00420DA7">
          <w:rPr>
            <w:sz w:val="22"/>
            <w:szCs w:val="28"/>
            <w:lang w:eastAsia="de-DE"/>
          </w:rPr>
          <w:t xml:space="preserve">von </w:t>
        </w:r>
        <w:r w:rsidRPr="008D26D9">
          <w:rPr>
            <w:sz w:val="22"/>
            <w:szCs w:val="28"/>
            <w:lang w:eastAsia="de-DE"/>
          </w:rPr>
          <w:t>Theorie geleitete</w:t>
        </w:r>
      </w:ins>
      <w:r w:rsidR="007262CF">
        <w:rPr>
          <w:sz w:val="22"/>
          <w:szCs w:val="28"/>
          <w:lang w:eastAsia="de-DE"/>
        </w:rPr>
        <w:t>n</w:t>
      </w:r>
      <w:ins w:id="40" w:author="Christoph Breser" w:date="2016-02-25T09:58:00Z">
        <w:r w:rsidRPr="008D26D9">
          <w:rPr>
            <w:sz w:val="22"/>
            <w:szCs w:val="28"/>
            <w:lang w:eastAsia="de-DE"/>
          </w:rPr>
          <w:t xml:space="preserve"> Analysen</w:t>
        </w:r>
        <w:r>
          <w:rPr>
            <w:sz w:val="22"/>
            <w:szCs w:val="28"/>
            <w:lang w:eastAsia="de-DE"/>
          </w:rPr>
          <w:t xml:space="preserve"> </w:t>
        </w:r>
        <w:r w:rsidR="00420DA7">
          <w:rPr>
            <w:sz w:val="22"/>
            <w:szCs w:val="28"/>
            <w:lang w:eastAsia="de-DE"/>
          </w:rPr>
          <w:t>begleitet</w:t>
        </w:r>
        <w:r>
          <w:rPr>
            <w:sz w:val="22"/>
            <w:szCs w:val="28"/>
            <w:lang w:eastAsia="de-DE"/>
          </w:rPr>
          <w:t xml:space="preserve">. Dabei wurden </w:t>
        </w:r>
      </w:ins>
      <w:r w:rsidR="00CC7F28">
        <w:rPr>
          <w:sz w:val="22"/>
          <w:szCs w:val="28"/>
          <w:lang w:eastAsia="de-DE"/>
        </w:rPr>
        <w:t xml:space="preserve">semantische </w:t>
      </w:r>
      <w:ins w:id="41" w:author="Christoph Breser" w:date="2016-02-25T09:58:00Z">
        <w:r>
          <w:rPr>
            <w:sz w:val="22"/>
            <w:szCs w:val="28"/>
            <w:lang w:eastAsia="de-DE"/>
          </w:rPr>
          <w:t xml:space="preserve">Vermittlungsprobleme festgestellt, die </w:t>
        </w:r>
      </w:ins>
      <w:r w:rsidR="001E002E">
        <w:rPr>
          <w:sz w:val="22"/>
          <w:szCs w:val="28"/>
          <w:lang w:eastAsia="de-DE"/>
        </w:rPr>
        <w:t xml:space="preserve">sich auf die </w:t>
      </w:r>
      <w:ins w:id="42" w:author="Christoph Breser" w:date="2016-02-25T09:58:00Z">
        <w:r>
          <w:rPr>
            <w:sz w:val="22"/>
            <w:szCs w:val="28"/>
            <w:lang w:eastAsia="de-DE"/>
          </w:rPr>
          <w:t xml:space="preserve">Arbeit mit </w:t>
        </w:r>
      </w:ins>
      <w:r w:rsidR="00CC7F28">
        <w:rPr>
          <w:sz w:val="22"/>
          <w:szCs w:val="28"/>
          <w:lang w:eastAsia="de-DE"/>
        </w:rPr>
        <w:t xml:space="preserve">Quellen </w:t>
      </w:r>
      <w:ins w:id="43" w:author="Christoph Breser" w:date="2016-02-25T09:58:00Z">
        <w:r>
          <w:rPr>
            <w:sz w:val="22"/>
            <w:szCs w:val="28"/>
            <w:lang w:eastAsia="de-DE"/>
          </w:rPr>
          <w:t>im Archiv (</w:t>
        </w:r>
        <w:r w:rsidR="00FB3CEE">
          <w:rPr>
            <w:sz w:val="22"/>
            <w:szCs w:val="28"/>
            <w:lang w:eastAsia="de-DE"/>
          </w:rPr>
          <w:t>analoger</w:t>
        </w:r>
        <w:r>
          <w:rPr>
            <w:sz w:val="22"/>
            <w:szCs w:val="28"/>
            <w:lang w:eastAsia="de-DE"/>
          </w:rPr>
          <w:t xml:space="preserve"> Ort)</w:t>
        </w:r>
      </w:ins>
      <w:r w:rsidR="001E002E">
        <w:rPr>
          <w:sz w:val="22"/>
          <w:szCs w:val="28"/>
          <w:lang w:eastAsia="de-DE"/>
        </w:rPr>
        <w:t>,</w:t>
      </w:r>
      <w:ins w:id="44" w:author="Christoph Breser" w:date="2016-02-25T09:58:00Z">
        <w:r>
          <w:rPr>
            <w:sz w:val="22"/>
            <w:szCs w:val="28"/>
            <w:lang w:eastAsia="de-DE"/>
          </w:rPr>
          <w:t xml:space="preserve"> </w:t>
        </w:r>
        <w:r w:rsidR="00420DA7">
          <w:rPr>
            <w:sz w:val="22"/>
            <w:szCs w:val="28"/>
            <w:lang w:eastAsia="de-DE"/>
          </w:rPr>
          <w:t xml:space="preserve">sowie </w:t>
        </w:r>
      </w:ins>
      <w:r w:rsidR="001E002E">
        <w:rPr>
          <w:sz w:val="22"/>
          <w:szCs w:val="28"/>
          <w:lang w:eastAsia="de-DE"/>
        </w:rPr>
        <w:t xml:space="preserve">auch </w:t>
      </w:r>
      <w:ins w:id="45" w:author="Christoph Breser" w:date="2016-02-25T09:58:00Z">
        <w:r>
          <w:rPr>
            <w:sz w:val="22"/>
            <w:szCs w:val="28"/>
            <w:lang w:eastAsia="de-DE"/>
          </w:rPr>
          <w:t xml:space="preserve">mit ihren Re-Repräsentationen in Web-Applikationen (digitaler Ort) </w:t>
        </w:r>
      </w:ins>
      <w:r w:rsidR="007262CF">
        <w:rPr>
          <w:sz w:val="22"/>
          <w:szCs w:val="28"/>
          <w:lang w:eastAsia="de-DE"/>
        </w:rPr>
        <w:t>beziehen</w:t>
      </w:r>
      <w:ins w:id="46" w:author="Christoph Breser" w:date="2016-02-25T09:58:00Z">
        <w:r>
          <w:rPr>
            <w:sz w:val="22"/>
            <w:szCs w:val="28"/>
            <w:lang w:eastAsia="de-DE"/>
          </w:rPr>
          <w:t>.</w:t>
        </w:r>
      </w:ins>
      <w:r w:rsidR="00C253F5">
        <w:rPr>
          <w:sz w:val="22"/>
          <w:szCs w:val="28"/>
          <w:lang w:eastAsia="de-DE"/>
        </w:rPr>
        <w:t xml:space="preserve"> </w:t>
      </w:r>
      <w:r w:rsidR="001E002E">
        <w:rPr>
          <w:sz w:val="22"/>
          <w:szCs w:val="28"/>
          <w:lang w:eastAsia="de-DE"/>
        </w:rPr>
        <w:t xml:space="preserve">Jene </w:t>
      </w:r>
      <w:ins w:id="47" w:author="Christoph Breser" w:date="2016-02-25T09:58:00Z">
        <w:r>
          <w:rPr>
            <w:sz w:val="22"/>
            <w:szCs w:val="28"/>
            <w:lang w:eastAsia="de-DE"/>
          </w:rPr>
          <w:t>daraus erkannten Defizite führten schließlich zur Überlegung und Überprüfung von Möglichkeiten</w:t>
        </w:r>
      </w:ins>
      <w:r w:rsidR="001E002E">
        <w:rPr>
          <w:sz w:val="22"/>
          <w:szCs w:val="28"/>
          <w:lang w:eastAsia="de-DE"/>
        </w:rPr>
        <w:t>,</w:t>
      </w:r>
      <w:ins w:id="48" w:author="Christoph Breser" w:date="2016-02-25T09:58:00Z">
        <w:r>
          <w:rPr>
            <w:sz w:val="22"/>
            <w:szCs w:val="28"/>
            <w:lang w:eastAsia="de-DE"/>
          </w:rPr>
          <w:t xml:space="preserve"> </w:t>
        </w:r>
      </w:ins>
      <w:r w:rsidR="00CC7F28">
        <w:rPr>
          <w:sz w:val="22"/>
          <w:szCs w:val="28"/>
          <w:lang w:eastAsia="de-DE"/>
        </w:rPr>
        <w:t xml:space="preserve">Quellen aus dem Archiv </w:t>
      </w:r>
      <w:r w:rsidR="007262CF">
        <w:rPr>
          <w:sz w:val="22"/>
          <w:szCs w:val="28"/>
          <w:lang w:eastAsia="de-DE"/>
        </w:rPr>
        <w:t xml:space="preserve">direkt </w:t>
      </w:r>
      <w:ins w:id="49" w:author="Christoph Breser" w:date="2016-02-25T09:58:00Z">
        <w:r>
          <w:rPr>
            <w:sz w:val="22"/>
            <w:szCs w:val="28"/>
            <w:lang w:eastAsia="de-DE"/>
          </w:rPr>
          <w:t xml:space="preserve">mit dem Ort ihrer ursprünglichen Aufnahme </w:t>
        </w:r>
      </w:ins>
      <w:r w:rsidR="00565DA6">
        <w:rPr>
          <w:sz w:val="22"/>
          <w:szCs w:val="28"/>
          <w:lang w:eastAsia="de-DE"/>
        </w:rPr>
        <w:t xml:space="preserve">semantisch </w:t>
      </w:r>
      <w:ins w:id="50" w:author="Christoph Breser" w:date="2016-02-25T09:58:00Z">
        <w:r>
          <w:rPr>
            <w:sz w:val="22"/>
            <w:szCs w:val="28"/>
            <w:lang w:eastAsia="de-DE"/>
          </w:rPr>
          <w:t>zu referenzieren.</w:t>
        </w:r>
      </w:ins>
    </w:p>
    <w:p w14:paraId="1B81CDA9" w14:textId="77777777" w:rsidR="00B639EA" w:rsidRDefault="00420DA7" w:rsidP="00420DA7">
      <w:pPr>
        <w:jc w:val="both"/>
        <w:rPr>
          <w:sz w:val="22"/>
          <w:szCs w:val="28"/>
          <w:lang w:eastAsia="de-DE"/>
        </w:rPr>
      </w:pPr>
      <w:r>
        <w:rPr>
          <w:sz w:val="22"/>
          <w:szCs w:val="28"/>
          <w:lang w:eastAsia="de-DE"/>
        </w:rPr>
        <w:t xml:space="preserve">Es stellte sich heraus, dass </w:t>
      </w:r>
      <w:ins w:id="51" w:author="Christoph Breser" w:date="2016-02-25T09:58:00Z">
        <w:r>
          <w:rPr>
            <w:sz w:val="22"/>
            <w:szCs w:val="28"/>
            <w:lang w:eastAsia="de-DE"/>
          </w:rPr>
          <w:t xml:space="preserve">sich </w:t>
        </w:r>
      </w:ins>
      <w:r w:rsidR="007262CF">
        <w:rPr>
          <w:sz w:val="22"/>
          <w:szCs w:val="28"/>
          <w:lang w:eastAsia="de-DE"/>
        </w:rPr>
        <w:t xml:space="preserve">die </w:t>
      </w:r>
      <w:r w:rsidR="00CC7F28">
        <w:rPr>
          <w:sz w:val="22"/>
          <w:szCs w:val="28"/>
          <w:lang w:eastAsia="de-DE"/>
        </w:rPr>
        <w:t xml:space="preserve">Quelle </w:t>
      </w:r>
      <w:r w:rsidR="007262CF">
        <w:rPr>
          <w:sz w:val="22"/>
          <w:szCs w:val="28"/>
          <w:lang w:eastAsia="de-DE"/>
        </w:rPr>
        <w:t xml:space="preserve">als Einzelinformation </w:t>
      </w:r>
      <w:ins w:id="52" w:author="Christoph Breser" w:date="2016-02-25T09:58:00Z">
        <w:r>
          <w:rPr>
            <w:sz w:val="22"/>
            <w:szCs w:val="28"/>
            <w:lang w:eastAsia="de-DE"/>
          </w:rPr>
          <w:t>un</w:t>
        </w:r>
        <w:r w:rsidR="00FC7F2F">
          <w:rPr>
            <w:sz w:val="22"/>
            <w:szCs w:val="28"/>
            <w:lang w:eastAsia="de-DE"/>
          </w:rPr>
          <w:t xml:space="preserve">d </w:t>
        </w:r>
      </w:ins>
      <w:r w:rsidR="007262CF">
        <w:rPr>
          <w:sz w:val="22"/>
          <w:szCs w:val="28"/>
          <w:lang w:eastAsia="de-DE"/>
        </w:rPr>
        <w:t xml:space="preserve">das </w:t>
      </w:r>
      <w:ins w:id="53" w:author="Christoph Breser" w:date="2016-02-25T09:58:00Z">
        <w:r w:rsidR="00FC7F2F">
          <w:rPr>
            <w:sz w:val="22"/>
            <w:szCs w:val="28"/>
            <w:lang w:eastAsia="de-DE"/>
          </w:rPr>
          <w:t xml:space="preserve">Archiv </w:t>
        </w:r>
      </w:ins>
      <w:r w:rsidR="007262CF">
        <w:rPr>
          <w:sz w:val="22"/>
          <w:szCs w:val="28"/>
          <w:lang w:eastAsia="de-DE"/>
        </w:rPr>
        <w:t xml:space="preserve">als Gesamtinformation </w:t>
      </w:r>
      <w:ins w:id="54" w:author="Christoph Breser" w:date="2016-02-25T09:58:00Z">
        <w:r w:rsidR="00FC7F2F">
          <w:rPr>
            <w:sz w:val="22"/>
            <w:szCs w:val="28"/>
            <w:lang w:eastAsia="de-DE"/>
          </w:rPr>
          <w:t>wechselseitig bedingen:</w:t>
        </w:r>
        <w:r>
          <w:rPr>
            <w:sz w:val="22"/>
            <w:szCs w:val="28"/>
            <w:lang w:eastAsia="de-DE"/>
          </w:rPr>
          <w:t xml:space="preserve"> Die</w:t>
        </w:r>
      </w:ins>
      <w:r>
        <w:rPr>
          <w:sz w:val="22"/>
          <w:szCs w:val="28"/>
          <w:lang w:eastAsia="de-DE"/>
        </w:rPr>
        <w:t xml:space="preserve"> Aussagequalität der </w:t>
      </w:r>
      <w:ins w:id="55" w:author="Christoph Breser" w:date="2016-02-25T09:58:00Z">
        <w:r>
          <w:rPr>
            <w:sz w:val="22"/>
            <w:szCs w:val="28"/>
            <w:lang w:eastAsia="de-DE"/>
          </w:rPr>
          <w:t>Archivquelle ist</w:t>
        </w:r>
      </w:ins>
      <w:r>
        <w:rPr>
          <w:sz w:val="22"/>
          <w:szCs w:val="28"/>
          <w:lang w:eastAsia="de-DE"/>
        </w:rPr>
        <w:t xml:space="preserve"> von der </w:t>
      </w:r>
      <w:r w:rsidR="001E002E">
        <w:rPr>
          <w:sz w:val="22"/>
          <w:szCs w:val="28"/>
          <w:lang w:eastAsia="de-DE"/>
        </w:rPr>
        <w:t xml:space="preserve">systemischen Anlage </w:t>
      </w:r>
      <w:r>
        <w:rPr>
          <w:sz w:val="22"/>
          <w:szCs w:val="28"/>
          <w:lang w:eastAsia="de-DE"/>
        </w:rPr>
        <w:t xml:space="preserve">des Archivs abhängig und gegengleich dazu </w:t>
      </w:r>
      <w:ins w:id="56" w:author="Christoph Breser" w:date="2016-02-25T09:58:00Z">
        <w:r>
          <w:rPr>
            <w:sz w:val="22"/>
            <w:szCs w:val="28"/>
            <w:lang w:eastAsia="de-DE"/>
          </w:rPr>
          <w:t xml:space="preserve">steht </w:t>
        </w:r>
      </w:ins>
      <w:r>
        <w:rPr>
          <w:sz w:val="22"/>
          <w:szCs w:val="28"/>
          <w:lang w:eastAsia="de-DE"/>
        </w:rPr>
        <w:t xml:space="preserve">das Archiv in seiner Gesamtaussage in Abhängigkeit </w:t>
      </w:r>
      <w:ins w:id="57" w:author="Christoph Breser" w:date="2016-02-25T09:58:00Z">
        <w:r>
          <w:rPr>
            <w:sz w:val="22"/>
            <w:szCs w:val="28"/>
            <w:lang w:eastAsia="de-DE"/>
          </w:rPr>
          <w:t>zur Aussagequalität der Archivquellen.</w:t>
        </w:r>
      </w:ins>
      <w:r>
        <w:rPr>
          <w:sz w:val="22"/>
          <w:szCs w:val="28"/>
          <w:lang w:eastAsia="de-DE"/>
        </w:rPr>
        <w:t xml:space="preserve"> Defizite in der </w:t>
      </w:r>
      <w:r w:rsidR="00CC7F28">
        <w:rPr>
          <w:sz w:val="22"/>
          <w:szCs w:val="28"/>
          <w:lang w:eastAsia="de-DE"/>
        </w:rPr>
        <w:t xml:space="preserve">semantischen </w:t>
      </w:r>
      <w:r>
        <w:rPr>
          <w:sz w:val="22"/>
          <w:szCs w:val="28"/>
          <w:lang w:eastAsia="de-DE"/>
        </w:rPr>
        <w:t xml:space="preserve">Vermittlung sind demnach sowohl auf den Zugang und die Systematik des Archivs zurückzuführen (Wahrnehmungsmöglichkeiten), als auch auf fehlende Aussagequalitäten </w:t>
      </w:r>
      <w:r w:rsidR="00CC7F28">
        <w:rPr>
          <w:sz w:val="22"/>
          <w:szCs w:val="28"/>
          <w:lang w:eastAsia="de-DE"/>
        </w:rPr>
        <w:t xml:space="preserve">der Quellen </w:t>
      </w:r>
      <w:r w:rsidR="001E002E">
        <w:rPr>
          <w:sz w:val="22"/>
          <w:szCs w:val="28"/>
          <w:lang w:eastAsia="de-DE"/>
        </w:rPr>
        <w:t>(Aussagemöglichkeiten)</w:t>
      </w:r>
      <w:r>
        <w:rPr>
          <w:sz w:val="22"/>
          <w:szCs w:val="28"/>
          <w:lang w:eastAsia="de-DE"/>
        </w:rPr>
        <w:t xml:space="preserve">. </w:t>
      </w:r>
      <w:r w:rsidR="001E002E">
        <w:rPr>
          <w:sz w:val="22"/>
          <w:szCs w:val="28"/>
          <w:lang w:eastAsia="de-DE"/>
        </w:rPr>
        <w:t xml:space="preserve">Beide Aspekte werden im Forschungsprojekt </w:t>
      </w:r>
      <w:r w:rsidR="00B639EA">
        <w:rPr>
          <w:sz w:val="22"/>
          <w:szCs w:val="28"/>
          <w:lang w:eastAsia="de-DE"/>
        </w:rPr>
        <w:t xml:space="preserve">zwar </w:t>
      </w:r>
      <w:ins w:id="58" w:author="Christoph Breser" w:date="2016-02-25T09:58:00Z">
        <w:r w:rsidR="00B639EA">
          <w:rPr>
            <w:sz w:val="22"/>
            <w:szCs w:val="28"/>
            <w:lang w:eastAsia="de-DE"/>
          </w:rPr>
          <w:t xml:space="preserve">gesondert untersucht, </w:t>
        </w:r>
      </w:ins>
      <w:r w:rsidR="001E002E">
        <w:rPr>
          <w:sz w:val="22"/>
          <w:szCs w:val="28"/>
          <w:lang w:eastAsia="de-DE"/>
        </w:rPr>
        <w:t xml:space="preserve">hier </w:t>
      </w:r>
      <w:r w:rsidR="00B639EA">
        <w:rPr>
          <w:sz w:val="22"/>
          <w:szCs w:val="28"/>
          <w:lang w:eastAsia="de-DE"/>
        </w:rPr>
        <w:t xml:space="preserve">jedoch </w:t>
      </w:r>
      <w:r w:rsidR="000E7170">
        <w:rPr>
          <w:sz w:val="22"/>
          <w:szCs w:val="28"/>
          <w:lang w:eastAsia="de-DE"/>
        </w:rPr>
        <w:t xml:space="preserve">gemeinsam </w:t>
      </w:r>
      <w:ins w:id="59" w:author="Christoph Breser" w:date="2016-02-25T09:58:00Z">
        <w:r w:rsidR="00B639EA">
          <w:rPr>
            <w:sz w:val="22"/>
            <w:szCs w:val="28"/>
            <w:lang w:eastAsia="de-DE"/>
          </w:rPr>
          <w:t>dargestellt.</w:t>
        </w:r>
      </w:ins>
    </w:p>
    <w:p w14:paraId="5DBB9E71" w14:textId="77777777" w:rsidR="006B7354" w:rsidRDefault="006B7354" w:rsidP="006B7354">
      <w:pPr>
        <w:ind w:firstLine="708"/>
        <w:jc w:val="both"/>
        <w:rPr>
          <w:sz w:val="22"/>
          <w:szCs w:val="28"/>
          <w:lang w:eastAsia="de-DE"/>
        </w:rPr>
      </w:pPr>
      <w:r>
        <w:rPr>
          <w:sz w:val="22"/>
          <w:szCs w:val="28"/>
          <w:lang w:eastAsia="de-DE"/>
        </w:rPr>
        <w:t xml:space="preserve">2. I. a. Die Summe und </w:t>
      </w:r>
      <w:r w:rsidR="00B639EA">
        <w:rPr>
          <w:sz w:val="22"/>
          <w:szCs w:val="28"/>
          <w:lang w:eastAsia="de-DE"/>
        </w:rPr>
        <w:t xml:space="preserve">Performanz </w:t>
      </w:r>
      <w:r>
        <w:rPr>
          <w:sz w:val="22"/>
          <w:szCs w:val="28"/>
          <w:lang w:eastAsia="de-DE"/>
        </w:rPr>
        <w:t xml:space="preserve">von </w:t>
      </w:r>
      <w:r w:rsidR="00CC7F28">
        <w:rPr>
          <w:sz w:val="22"/>
          <w:szCs w:val="28"/>
          <w:lang w:eastAsia="de-DE"/>
        </w:rPr>
        <w:t xml:space="preserve">Eigenschaften </w:t>
      </w:r>
      <w:r>
        <w:rPr>
          <w:sz w:val="22"/>
          <w:szCs w:val="28"/>
          <w:lang w:eastAsia="de-DE"/>
        </w:rPr>
        <w:t>einer Archivquelle</w:t>
      </w:r>
    </w:p>
    <w:p w14:paraId="01BA2AEC" w14:textId="77777777" w:rsidR="005B0E83" w:rsidRDefault="00126D8A" w:rsidP="005B0E83">
      <w:pPr>
        <w:jc w:val="both"/>
        <w:rPr>
          <w:ins w:id="60" w:author="Christoph Breser" w:date="2016-02-25T09:58:00Z"/>
          <w:sz w:val="22"/>
          <w:szCs w:val="28"/>
          <w:lang w:eastAsia="de-DE"/>
        </w:rPr>
      </w:pPr>
      <w:r w:rsidRPr="00FE5398">
        <w:rPr>
          <w:sz w:val="22"/>
          <w:szCs w:val="28"/>
          <w:lang w:eastAsia="de-DE"/>
        </w:rPr>
        <w:t xml:space="preserve">Die </w:t>
      </w:r>
      <w:r w:rsidR="009D2780" w:rsidRPr="00FE5398">
        <w:rPr>
          <w:sz w:val="22"/>
          <w:szCs w:val="28"/>
          <w:lang w:eastAsia="de-DE"/>
        </w:rPr>
        <w:t xml:space="preserve">Aussagequalität </w:t>
      </w:r>
      <w:r w:rsidR="008D26D9" w:rsidRPr="00FE5398">
        <w:rPr>
          <w:sz w:val="22"/>
          <w:szCs w:val="28"/>
          <w:lang w:eastAsia="de-DE"/>
        </w:rPr>
        <w:t xml:space="preserve">einer </w:t>
      </w:r>
      <w:r w:rsidR="009F76A3" w:rsidRPr="00FE5398">
        <w:rPr>
          <w:sz w:val="22"/>
          <w:szCs w:val="28"/>
          <w:lang w:eastAsia="de-DE"/>
        </w:rPr>
        <w:t>Archivq</w:t>
      </w:r>
      <w:r w:rsidR="008D26D9" w:rsidRPr="00FE5398">
        <w:rPr>
          <w:sz w:val="22"/>
          <w:szCs w:val="28"/>
          <w:lang w:eastAsia="de-DE"/>
        </w:rPr>
        <w:t xml:space="preserve">uelle </w:t>
      </w:r>
      <w:r w:rsidR="001E002E">
        <w:rPr>
          <w:sz w:val="22"/>
          <w:szCs w:val="28"/>
          <w:lang w:eastAsia="de-DE"/>
        </w:rPr>
        <w:t xml:space="preserve">wird </w:t>
      </w:r>
      <w:r w:rsidR="008F59D4" w:rsidRPr="00FE5398">
        <w:rPr>
          <w:sz w:val="22"/>
          <w:szCs w:val="28"/>
          <w:lang w:eastAsia="de-DE"/>
        </w:rPr>
        <w:t xml:space="preserve">in Abhängigkeit der </w:t>
      </w:r>
      <w:r w:rsidR="008D26D9" w:rsidRPr="00FE5398">
        <w:rPr>
          <w:sz w:val="22"/>
          <w:szCs w:val="28"/>
          <w:lang w:eastAsia="de-DE"/>
        </w:rPr>
        <w:t xml:space="preserve">Summe </w:t>
      </w:r>
      <w:ins w:id="61" w:author="Christoph Breser" w:date="2016-02-25T09:58:00Z">
        <w:r w:rsidR="005B0E83">
          <w:rPr>
            <w:sz w:val="22"/>
            <w:szCs w:val="28"/>
            <w:lang w:eastAsia="de-DE"/>
          </w:rPr>
          <w:t xml:space="preserve">aller </w:t>
        </w:r>
      </w:ins>
      <w:r w:rsidR="008D26D9" w:rsidRPr="00FE5398">
        <w:rPr>
          <w:sz w:val="22"/>
          <w:szCs w:val="28"/>
          <w:lang w:eastAsia="de-DE"/>
        </w:rPr>
        <w:t xml:space="preserve">ihr zugeordneten </w:t>
      </w:r>
      <w:ins w:id="62" w:author="Christoph Breser" w:date="2016-02-25T09:58:00Z">
        <w:r w:rsidR="00A64E07">
          <w:rPr>
            <w:sz w:val="22"/>
            <w:szCs w:val="28"/>
            <w:lang w:eastAsia="de-DE"/>
          </w:rPr>
          <w:t>Eigenschaften (=</w:t>
        </w:r>
      </w:ins>
      <w:r w:rsidR="00EF39AD">
        <w:rPr>
          <w:sz w:val="22"/>
          <w:szCs w:val="28"/>
          <w:lang w:eastAsia="de-DE"/>
        </w:rPr>
        <w:t>A</w:t>
      </w:r>
      <w:r w:rsidR="00DE25F7">
        <w:rPr>
          <w:sz w:val="22"/>
          <w:szCs w:val="28"/>
          <w:lang w:eastAsia="de-DE"/>
        </w:rPr>
        <w:t>ussagen</w:t>
      </w:r>
      <w:r w:rsidR="00594126" w:rsidRPr="00FE5398">
        <w:rPr>
          <w:sz w:val="22"/>
          <w:szCs w:val="28"/>
          <w:lang w:eastAsia="de-DE"/>
        </w:rPr>
        <w:t>)</w:t>
      </w:r>
      <w:r w:rsidR="00594126">
        <w:rPr>
          <w:rStyle w:val="Funotenzeichen"/>
          <w:szCs w:val="28"/>
          <w:lang w:eastAsia="de-DE"/>
        </w:rPr>
        <w:footnoteReference w:id="9"/>
      </w:r>
      <w:r w:rsidR="00594126">
        <w:rPr>
          <w:sz w:val="22"/>
          <w:szCs w:val="28"/>
          <w:lang w:eastAsia="de-DE"/>
        </w:rPr>
        <w:t xml:space="preserve"> </w:t>
      </w:r>
      <w:r w:rsidR="001E002E">
        <w:rPr>
          <w:sz w:val="22"/>
          <w:szCs w:val="28"/>
          <w:lang w:eastAsia="de-DE"/>
        </w:rPr>
        <w:t xml:space="preserve">und </w:t>
      </w:r>
      <w:r w:rsidR="00EF39AD">
        <w:rPr>
          <w:sz w:val="22"/>
          <w:szCs w:val="28"/>
          <w:lang w:eastAsia="de-DE"/>
        </w:rPr>
        <w:t>ihrer</w:t>
      </w:r>
      <w:r w:rsidR="00594126">
        <w:rPr>
          <w:sz w:val="22"/>
          <w:szCs w:val="28"/>
          <w:lang w:eastAsia="de-DE"/>
        </w:rPr>
        <w:t xml:space="preserve"> </w:t>
      </w:r>
      <w:r w:rsidR="001E002E">
        <w:rPr>
          <w:sz w:val="22"/>
          <w:szCs w:val="28"/>
          <w:lang w:eastAsia="de-DE"/>
        </w:rPr>
        <w:t xml:space="preserve">Performanzen </w:t>
      </w:r>
      <w:r w:rsidR="00CC7F28">
        <w:rPr>
          <w:sz w:val="22"/>
          <w:szCs w:val="28"/>
          <w:lang w:eastAsia="de-DE"/>
        </w:rPr>
        <w:t xml:space="preserve">untereinander </w:t>
      </w:r>
      <w:r w:rsidR="008F59D4" w:rsidRPr="00FE5398">
        <w:rPr>
          <w:sz w:val="22"/>
          <w:szCs w:val="28"/>
          <w:lang w:eastAsia="de-DE"/>
        </w:rPr>
        <w:t xml:space="preserve">gesehen </w:t>
      </w:r>
      <w:r w:rsidR="004E27C0">
        <w:rPr>
          <w:sz w:val="22"/>
          <w:szCs w:val="28"/>
          <w:lang w:eastAsia="de-DE"/>
        </w:rPr>
        <w:t>(2.I.</w:t>
      </w:r>
      <w:r w:rsidR="00594126">
        <w:rPr>
          <w:sz w:val="22"/>
          <w:szCs w:val="28"/>
          <w:lang w:eastAsia="de-DE"/>
        </w:rPr>
        <w:t>)</w:t>
      </w:r>
      <w:r w:rsidR="00195845">
        <w:rPr>
          <w:sz w:val="22"/>
          <w:szCs w:val="28"/>
          <w:lang w:eastAsia="de-DE"/>
        </w:rPr>
        <w:t xml:space="preserve">, </w:t>
      </w:r>
      <w:r w:rsidR="008F59D4" w:rsidRPr="00FE5398">
        <w:rPr>
          <w:sz w:val="22"/>
          <w:szCs w:val="28"/>
          <w:lang w:eastAsia="de-DE"/>
        </w:rPr>
        <w:t xml:space="preserve">sowie </w:t>
      </w:r>
      <w:r w:rsidR="00410711" w:rsidRPr="00FE5398">
        <w:rPr>
          <w:sz w:val="22"/>
          <w:szCs w:val="28"/>
          <w:lang w:eastAsia="de-DE"/>
        </w:rPr>
        <w:t xml:space="preserve">durch </w:t>
      </w:r>
      <w:r w:rsidR="00B639EA">
        <w:rPr>
          <w:sz w:val="22"/>
          <w:szCs w:val="28"/>
          <w:lang w:eastAsia="de-DE"/>
        </w:rPr>
        <w:t xml:space="preserve">ihre Referenzen </w:t>
      </w:r>
      <w:r w:rsidR="008D26D9" w:rsidRPr="00FE5398">
        <w:rPr>
          <w:sz w:val="22"/>
          <w:szCs w:val="28"/>
          <w:lang w:eastAsia="de-DE"/>
        </w:rPr>
        <w:t xml:space="preserve">zu einem oder mehreren materiellen bzw. immateriellen </w:t>
      </w:r>
      <w:r w:rsidR="00AD6893">
        <w:rPr>
          <w:sz w:val="22"/>
          <w:szCs w:val="28"/>
          <w:lang w:eastAsia="de-DE"/>
        </w:rPr>
        <w:t xml:space="preserve">Referenten </w:t>
      </w:r>
      <w:r w:rsidR="00594126">
        <w:rPr>
          <w:sz w:val="22"/>
          <w:szCs w:val="28"/>
          <w:lang w:eastAsia="de-DE"/>
        </w:rPr>
        <w:t xml:space="preserve">außerhalb des Archivs </w:t>
      </w:r>
      <w:r w:rsidR="004E27C0">
        <w:rPr>
          <w:sz w:val="22"/>
          <w:szCs w:val="28"/>
          <w:lang w:eastAsia="de-DE"/>
        </w:rPr>
        <w:t>(2.II.</w:t>
      </w:r>
      <w:r w:rsidR="00FE59D0">
        <w:rPr>
          <w:sz w:val="22"/>
          <w:szCs w:val="28"/>
          <w:lang w:eastAsia="de-DE"/>
        </w:rPr>
        <w:t>)</w:t>
      </w:r>
      <w:r w:rsidR="008D26D9" w:rsidRPr="00FE5398">
        <w:rPr>
          <w:sz w:val="22"/>
          <w:szCs w:val="28"/>
          <w:lang w:eastAsia="de-DE"/>
        </w:rPr>
        <w:t>.</w:t>
      </w:r>
      <w:r w:rsidR="00FE59D0">
        <w:rPr>
          <w:rStyle w:val="Funotenzeichen"/>
          <w:szCs w:val="28"/>
          <w:lang w:eastAsia="de-DE"/>
        </w:rPr>
        <w:footnoteReference w:id="10"/>
      </w:r>
      <w:r w:rsidR="00FE59D0">
        <w:rPr>
          <w:sz w:val="22"/>
          <w:szCs w:val="28"/>
          <w:lang w:eastAsia="de-DE"/>
        </w:rPr>
        <w:t xml:space="preserve"> </w:t>
      </w:r>
      <w:r w:rsidR="006A2DC5">
        <w:rPr>
          <w:sz w:val="22"/>
          <w:szCs w:val="28"/>
          <w:lang w:eastAsia="de-DE"/>
        </w:rPr>
        <w:t xml:space="preserve">Die beiden ersten Aussagewerte (Summe und </w:t>
      </w:r>
      <w:r w:rsidR="00B639EA">
        <w:rPr>
          <w:sz w:val="22"/>
          <w:szCs w:val="28"/>
          <w:lang w:eastAsia="de-DE"/>
        </w:rPr>
        <w:t>Performanz</w:t>
      </w:r>
      <w:r w:rsidR="006A2DC5">
        <w:rPr>
          <w:sz w:val="22"/>
          <w:szCs w:val="28"/>
          <w:lang w:eastAsia="de-DE"/>
        </w:rPr>
        <w:t xml:space="preserve">) </w:t>
      </w:r>
      <w:r w:rsidR="00BB03D4" w:rsidRPr="00C577FD">
        <w:rPr>
          <w:sz w:val="22"/>
          <w:szCs w:val="28"/>
          <w:lang w:eastAsia="de-DE"/>
        </w:rPr>
        <w:t xml:space="preserve">gehen </w:t>
      </w:r>
      <w:r w:rsidR="00851BFC" w:rsidRPr="00C577FD">
        <w:rPr>
          <w:sz w:val="22"/>
          <w:szCs w:val="28"/>
          <w:lang w:eastAsia="de-DE"/>
        </w:rPr>
        <w:t xml:space="preserve">im Grunde auf </w:t>
      </w:r>
      <w:r w:rsidR="00D05812">
        <w:rPr>
          <w:sz w:val="22"/>
          <w:szCs w:val="28"/>
          <w:lang w:eastAsia="de-DE"/>
        </w:rPr>
        <w:t xml:space="preserve">das </w:t>
      </w:r>
      <w:r w:rsidR="00D97B78">
        <w:rPr>
          <w:sz w:val="22"/>
          <w:szCs w:val="28"/>
          <w:lang w:eastAsia="de-DE"/>
        </w:rPr>
        <w:t>M</w:t>
      </w:r>
      <w:r w:rsidR="00851BFC" w:rsidRPr="00C577FD">
        <w:rPr>
          <w:sz w:val="22"/>
          <w:szCs w:val="28"/>
          <w:lang w:eastAsia="de-DE"/>
        </w:rPr>
        <w:t xml:space="preserve">odell </w:t>
      </w:r>
      <w:r w:rsidR="009F76A3">
        <w:rPr>
          <w:sz w:val="22"/>
          <w:szCs w:val="28"/>
          <w:lang w:eastAsia="de-DE"/>
        </w:rPr>
        <w:t xml:space="preserve">des </w:t>
      </w:r>
      <w:r w:rsidR="00851BFC" w:rsidRPr="00C577FD">
        <w:rPr>
          <w:sz w:val="22"/>
          <w:szCs w:val="28"/>
          <w:lang w:eastAsia="de-DE"/>
        </w:rPr>
        <w:t xml:space="preserve">Gestaltpsychologen </w:t>
      </w:r>
      <w:r w:rsidR="00851BFC" w:rsidRPr="00C577FD">
        <w:rPr>
          <w:i/>
          <w:sz w:val="22"/>
          <w:szCs w:val="28"/>
          <w:lang w:eastAsia="de-DE"/>
        </w:rPr>
        <w:t>Christian von Ehrenfels</w:t>
      </w:r>
      <w:r w:rsidR="005B0E83">
        <w:rPr>
          <w:sz w:val="22"/>
        </w:rPr>
        <w:t xml:space="preserve"> </w:t>
      </w:r>
      <w:ins w:id="63" w:author="Christoph Breser" w:date="2016-02-25T09:58:00Z">
        <w:r w:rsidR="005B0E83">
          <w:rPr>
            <w:sz w:val="22"/>
            <w:szCs w:val="28"/>
            <w:lang w:eastAsia="de-DE"/>
          </w:rPr>
          <w:t xml:space="preserve">sowie auch auf Beobachtungen von </w:t>
        </w:r>
        <w:r w:rsidR="005B0E83">
          <w:rPr>
            <w:i/>
            <w:sz w:val="22"/>
            <w:szCs w:val="28"/>
            <w:lang w:eastAsia="de-DE"/>
          </w:rPr>
          <w:t xml:space="preserve">Egon Brunswik </w:t>
        </w:r>
      </w:ins>
      <w:r w:rsidR="005B0E83">
        <w:rPr>
          <w:sz w:val="22"/>
          <w:szCs w:val="28"/>
          <w:lang w:eastAsia="de-DE"/>
        </w:rPr>
        <w:t>zurück</w:t>
      </w:r>
      <w:ins w:id="64" w:author="Christoph Breser" w:date="2016-02-25T09:58:00Z">
        <w:r w:rsidR="00FF18FB">
          <w:rPr>
            <w:sz w:val="22"/>
            <w:szCs w:val="28"/>
            <w:lang w:eastAsia="de-DE"/>
          </w:rPr>
          <w:t>.</w:t>
        </w:r>
        <w:r w:rsidR="0078341C">
          <w:rPr>
            <w:rStyle w:val="Funotenzeichen"/>
            <w:rFonts w:cs="Helvetica"/>
            <w:szCs w:val="30"/>
            <w:u w:color="386EFF"/>
          </w:rPr>
          <w:footnoteReference w:id="11"/>
        </w:r>
        <w:r w:rsidR="00E500BA">
          <w:rPr>
            <w:sz w:val="22"/>
            <w:szCs w:val="28"/>
            <w:lang w:eastAsia="de-DE"/>
          </w:rPr>
          <w:t xml:space="preserve"> </w:t>
        </w:r>
      </w:ins>
    </w:p>
    <w:p w14:paraId="5E0D595A" w14:textId="77777777" w:rsidR="00EA7E46" w:rsidRPr="001A220D" w:rsidRDefault="005B0E83" w:rsidP="00A37833">
      <w:pPr>
        <w:jc w:val="both"/>
        <w:rPr>
          <w:color w:val="800000"/>
          <w:sz w:val="22"/>
          <w:szCs w:val="28"/>
          <w:lang w:eastAsia="de-DE"/>
        </w:rPr>
      </w:pPr>
      <w:ins w:id="78" w:author="Christoph Breser" w:date="2016-02-25T09:58:00Z">
        <w:r>
          <w:rPr>
            <w:i/>
            <w:sz w:val="22"/>
            <w:szCs w:val="28"/>
            <w:lang w:eastAsia="de-DE"/>
          </w:rPr>
          <w:t xml:space="preserve">Ehrenfels </w:t>
        </w:r>
      </w:ins>
      <w:r w:rsidR="00FF18FB">
        <w:rPr>
          <w:sz w:val="22"/>
          <w:szCs w:val="28"/>
          <w:lang w:eastAsia="de-DE"/>
        </w:rPr>
        <w:t xml:space="preserve">hat </w:t>
      </w:r>
      <w:r w:rsidR="00F1572B" w:rsidRPr="00C577FD">
        <w:rPr>
          <w:sz w:val="22"/>
          <w:szCs w:val="28"/>
          <w:lang w:eastAsia="de-DE"/>
        </w:rPr>
        <w:t>erkannt</w:t>
      </w:r>
      <w:r w:rsidR="00851BFC" w:rsidRPr="00C577FD">
        <w:rPr>
          <w:sz w:val="22"/>
          <w:szCs w:val="28"/>
          <w:lang w:eastAsia="de-DE"/>
        </w:rPr>
        <w:t xml:space="preserve">, dass </w:t>
      </w:r>
      <w:r w:rsidR="00D20C1A">
        <w:rPr>
          <w:sz w:val="22"/>
          <w:szCs w:val="28"/>
          <w:lang w:eastAsia="de-DE"/>
        </w:rPr>
        <w:t xml:space="preserve">nicht </w:t>
      </w:r>
      <w:r>
        <w:rPr>
          <w:sz w:val="22"/>
          <w:szCs w:val="28"/>
          <w:lang w:eastAsia="de-DE"/>
        </w:rPr>
        <w:t xml:space="preserve">nur die </w:t>
      </w:r>
      <w:r w:rsidR="00D20C1A">
        <w:rPr>
          <w:sz w:val="22"/>
          <w:szCs w:val="28"/>
          <w:lang w:eastAsia="de-DE"/>
        </w:rPr>
        <w:t xml:space="preserve">Summe </w:t>
      </w:r>
      <w:ins w:id="79" w:author="Christoph Breser" w:date="2016-02-25T09:58:00Z">
        <w:r>
          <w:rPr>
            <w:sz w:val="22"/>
            <w:szCs w:val="28"/>
            <w:lang w:eastAsia="de-DE"/>
          </w:rPr>
          <w:t xml:space="preserve">von </w:t>
        </w:r>
      </w:ins>
      <w:r w:rsidR="00D20C1A">
        <w:rPr>
          <w:sz w:val="22"/>
          <w:szCs w:val="28"/>
          <w:lang w:eastAsia="de-DE"/>
        </w:rPr>
        <w:t xml:space="preserve">Einzelteilen </w:t>
      </w:r>
      <w:ins w:id="80" w:author="Christoph Breser" w:date="2016-02-25T09:58:00Z">
        <w:r w:rsidR="00A37833">
          <w:rPr>
            <w:sz w:val="22"/>
            <w:szCs w:val="28"/>
            <w:lang w:eastAsia="de-DE"/>
          </w:rPr>
          <w:t xml:space="preserve">allein </w:t>
        </w:r>
        <w:r>
          <w:rPr>
            <w:sz w:val="22"/>
            <w:szCs w:val="28"/>
            <w:lang w:eastAsia="de-DE"/>
          </w:rPr>
          <w:t xml:space="preserve">ein </w:t>
        </w:r>
        <w:r w:rsidR="00AD6893">
          <w:rPr>
            <w:sz w:val="22"/>
            <w:szCs w:val="28"/>
            <w:lang w:eastAsia="de-DE"/>
          </w:rPr>
          <w:t>Ganze</w:t>
        </w:r>
        <w:r>
          <w:rPr>
            <w:sz w:val="22"/>
            <w:szCs w:val="28"/>
            <w:lang w:eastAsia="de-DE"/>
          </w:rPr>
          <w:t>s</w:t>
        </w:r>
      </w:ins>
      <w:r w:rsidR="00AD6893">
        <w:rPr>
          <w:sz w:val="22"/>
          <w:szCs w:val="28"/>
          <w:lang w:eastAsia="de-DE"/>
        </w:rPr>
        <w:t xml:space="preserve"> ergibt</w:t>
      </w:r>
      <w:r w:rsidR="00A37833">
        <w:rPr>
          <w:sz w:val="22"/>
          <w:szCs w:val="28"/>
          <w:lang w:eastAsia="de-DE"/>
        </w:rPr>
        <w:t xml:space="preserve">, sondern </w:t>
      </w:r>
      <w:r>
        <w:rPr>
          <w:sz w:val="22"/>
          <w:szCs w:val="28"/>
          <w:lang w:eastAsia="de-DE"/>
        </w:rPr>
        <w:t xml:space="preserve">die </w:t>
      </w:r>
      <w:ins w:id="81" w:author="Christoph Breser" w:date="2016-02-25T09:58:00Z">
        <w:r>
          <w:rPr>
            <w:sz w:val="22"/>
            <w:szCs w:val="28"/>
            <w:lang w:eastAsia="de-DE"/>
          </w:rPr>
          <w:t xml:space="preserve">Wahrnehmung </w:t>
        </w:r>
      </w:ins>
      <w:r w:rsidR="00594126">
        <w:rPr>
          <w:sz w:val="22"/>
          <w:szCs w:val="28"/>
          <w:lang w:eastAsia="de-DE"/>
        </w:rPr>
        <w:t xml:space="preserve">bzw. Erkenntnis eines </w:t>
      </w:r>
      <w:ins w:id="82" w:author="Christoph Breser" w:date="2016-02-25T09:58:00Z">
        <w:r w:rsidR="00AD6893">
          <w:rPr>
            <w:sz w:val="22"/>
            <w:szCs w:val="28"/>
            <w:lang w:eastAsia="de-DE"/>
          </w:rPr>
          <w:t>Ganze</w:t>
        </w:r>
        <w:r>
          <w:rPr>
            <w:sz w:val="22"/>
            <w:szCs w:val="28"/>
            <w:lang w:eastAsia="de-DE"/>
          </w:rPr>
          <w:t>n</w:t>
        </w:r>
        <w:r w:rsidR="00D20C1A">
          <w:rPr>
            <w:sz w:val="22"/>
            <w:szCs w:val="28"/>
            <w:lang w:eastAsia="de-DE"/>
          </w:rPr>
          <w:t xml:space="preserve"> </w:t>
        </w:r>
      </w:ins>
      <w:r w:rsidR="00594126">
        <w:rPr>
          <w:sz w:val="22"/>
          <w:szCs w:val="28"/>
          <w:lang w:eastAsia="de-DE"/>
        </w:rPr>
        <w:t xml:space="preserve">immer </w:t>
      </w:r>
      <w:ins w:id="83" w:author="Christoph Breser" w:date="2016-02-25T09:58:00Z">
        <w:r w:rsidR="00AD6893">
          <w:rPr>
            <w:sz w:val="22"/>
            <w:szCs w:val="28"/>
            <w:lang w:eastAsia="de-DE"/>
          </w:rPr>
          <w:t xml:space="preserve">auch </w:t>
        </w:r>
        <w:r>
          <w:rPr>
            <w:sz w:val="22"/>
            <w:szCs w:val="28"/>
            <w:lang w:eastAsia="de-DE"/>
          </w:rPr>
          <w:t xml:space="preserve">von </w:t>
        </w:r>
      </w:ins>
      <w:r w:rsidR="00FE59D0">
        <w:rPr>
          <w:sz w:val="22"/>
          <w:szCs w:val="28"/>
          <w:lang w:eastAsia="de-DE"/>
        </w:rPr>
        <w:t xml:space="preserve">seinen </w:t>
      </w:r>
      <w:r w:rsidR="00D20C1A">
        <w:rPr>
          <w:sz w:val="22"/>
          <w:szCs w:val="28"/>
          <w:lang w:eastAsia="de-DE"/>
        </w:rPr>
        <w:t>Einzelteile</w:t>
      </w:r>
      <w:r w:rsidR="00594126">
        <w:rPr>
          <w:sz w:val="22"/>
          <w:szCs w:val="28"/>
          <w:lang w:eastAsia="de-DE"/>
        </w:rPr>
        <w:t>n</w:t>
      </w:r>
      <w:r w:rsidR="00D20C1A">
        <w:rPr>
          <w:sz w:val="22"/>
          <w:szCs w:val="28"/>
          <w:lang w:eastAsia="de-DE"/>
        </w:rPr>
        <w:t xml:space="preserve"> bedingt </w:t>
      </w:r>
      <w:ins w:id="84" w:author="Christoph Breser" w:date="2016-02-25T09:58:00Z">
        <w:r>
          <w:rPr>
            <w:sz w:val="22"/>
            <w:szCs w:val="28"/>
            <w:lang w:eastAsia="de-DE"/>
          </w:rPr>
          <w:t xml:space="preserve">wird </w:t>
        </w:r>
      </w:ins>
      <w:r w:rsidR="00D20C1A">
        <w:rPr>
          <w:sz w:val="22"/>
          <w:szCs w:val="28"/>
          <w:lang w:eastAsia="de-DE"/>
        </w:rPr>
        <w:t xml:space="preserve">– das Ganze also </w:t>
      </w:r>
      <w:r w:rsidR="00AD6893">
        <w:rPr>
          <w:sz w:val="22"/>
          <w:szCs w:val="28"/>
          <w:lang w:eastAsia="de-DE"/>
        </w:rPr>
        <w:t xml:space="preserve">immer </w:t>
      </w:r>
      <w:r w:rsidR="00D20C1A">
        <w:rPr>
          <w:sz w:val="22"/>
          <w:szCs w:val="28"/>
          <w:lang w:eastAsia="de-DE"/>
        </w:rPr>
        <w:t xml:space="preserve">mehr ist als </w:t>
      </w:r>
      <w:ins w:id="85" w:author="Christoph Breser" w:date="2016-02-25T09:58:00Z">
        <w:r>
          <w:rPr>
            <w:sz w:val="22"/>
            <w:szCs w:val="28"/>
            <w:lang w:eastAsia="de-DE"/>
          </w:rPr>
          <w:t xml:space="preserve">nur </w:t>
        </w:r>
      </w:ins>
      <w:r w:rsidR="00D20C1A">
        <w:rPr>
          <w:sz w:val="22"/>
          <w:szCs w:val="28"/>
          <w:lang w:eastAsia="de-DE"/>
        </w:rPr>
        <w:t xml:space="preserve">die Summe </w:t>
      </w:r>
      <w:ins w:id="86" w:author="Christoph Breser" w:date="2016-02-25T09:58:00Z">
        <w:r w:rsidR="00A37833">
          <w:rPr>
            <w:sz w:val="22"/>
            <w:szCs w:val="28"/>
            <w:lang w:eastAsia="de-DE"/>
          </w:rPr>
          <w:t xml:space="preserve">von </w:t>
        </w:r>
        <w:r w:rsidR="00D20C1A">
          <w:rPr>
            <w:sz w:val="22"/>
            <w:szCs w:val="28"/>
            <w:lang w:eastAsia="de-DE"/>
          </w:rPr>
          <w:t>Einzelteile</w:t>
        </w:r>
        <w:r w:rsidR="00A37833">
          <w:rPr>
            <w:sz w:val="22"/>
            <w:szCs w:val="28"/>
            <w:lang w:eastAsia="de-DE"/>
          </w:rPr>
          <w:t xml:space="preserve">n </w:t>
        </w:r>
      </w:ins>
      <w:r w:rsidR="00D20C1A" w:rsidRPr="00C577FD">
        <w:rPr>
          <w:sz w:val="22"/>
          <w:szCs w:val="28"/>
          <w:lang w:eastAsia="de-DE"/>
        </w:rPr>
        <w:t>(Christian von Ehrenfels 1890).</w:t>
      </w:r>
      <w:r w:rsidR="00D20C1A" w:rsidRPr="00265FDD">
        <w:rPr>
          <w:rStyle w:val="Funotenzeichen"/>
          <w:szCs w:val="28"/>
          <w:lang w:eastAsia="de-DE"/>
        </w:rPr>
        <w:footnoteReference w:id="12"/>
      </w:r>
      <w:ins w:id="87" w:author="Christoph Breser" w:date="2016-02-25T09:58:00Z">
        <w:r w:rsidR="00A37833">
          <w:rPr>
            <w:sz w:val="22"/>
            <w:szCs w:val="28"/>
            <w:lang w:eastAsia="de-DE"/>
          </w:rPr>
          <w:t xml:space="preserve"> </w:t>
        </w:r>
      </w:ins>
      <w:r w:rsidR="00A37833">
        <w:rPr>
          <w:sz w:val="22"/>
          <w:szCs w:val="28"/>
          <w:lang w:eastAsia="de-DE"/>
        </w:rPr>
        <w:t xml:space="preserve">Auf </w:t>
      </w:r>
      <w:r w:rsidR="00A37833" w:rsidRPr="00C577FD">
        <w:rPr>
          <w:sz w:val="22"/>
          <w:szCs w:val="28"/>
          <w:lang w:eastAsia="de-DE"/>
        </w:rPr>
        <w:t>eine</w:t>
      </w:r>
      <w:r w:rsidR="00A37833">
        <w:rPr>
          <w:sz w:val="22"/>
          <w:szCs w:val="28"/>
          <w:lang w:eastAsia="de-DE"/>
        </w:rPr>
        <w:t>,</w:t>
      </w:r>
      <w:r w:rsidR="00A37833" w:rsidRPr="00C577FD">
        <w:rPr>
          <w:sz w:val="22"/>
          <w:szCs w:val="28"/>
          <w:lang w:eastAsia="de-DE"/>
        </w:rPr>
        <w:t xml:space="preserve"> im Archiv vorliegende Quelle</w:t>
      </w:r>
      <w:r w:rsidR="00A37833">
        <w:rPr>
          <w:sz w:val="22"/>
          <w:szCs w:val="28"/>
          <w:lang w:eastAsia="de-DE"/>
        </w:rPr>
        <w:t xml:space="preserve"> übertragen bedeutet dies, dass eine </w:t>
      </w:r>
      <w:r w:rsidR="00A37833" w:rsidRPr="00C577FD">
        <w:rPr>
          <w:sz w:val="22"/>
          <w:szCs w:val="28"/>
          <w:lang w:eastAsia="de-DE"/>
        </w:rPr>
        <w:t>vollständige Aussage</w:t>
      </w:r>
      <w:r w:rsidR="00A37833">
        <w:rPr>
          <w:sz w:val="22"/>
          <w:szCs w:val="28"/>
          <w:lang w:eastAsia="de-DE"/>
        </w:rPr>
        <w:t xml:space="preserve"> über sie</w:t>
      </w:r>
      <w:r w:rsidR="00A37833" w:rsidRPr="00C577FD">
        <w:rPr>
          <w:sz w:val="22"/>
          <w:szCs w:val="28"/>
          <w:lang w:eastAsia="de-DE"/>
        </w:rPr>
        <w:t xml:space="preserve"> </w:t>
      </w:r>
      <w:r w:rsidR="00A37833">
        <w:rPr>
          <w:sz w:val="22"/>
          <w:szCs w:val="28"/>
          <w:lang w:eastAsia="de-DE"/>
        </w:rPr>
        <w:t xml:space="preserve">analog nur durch </w:t>
      </w:r>
      <w:ins w:id="88" w:author="Christoph Breser" w:date="2016-02-25T09:58:00Z">
        <w:r w:rsidR="00A37833">
          <w:rPr>
            <w:sz w:val="22"/>
            <w:szCs w:val="28"/>
            <w:lang w:eastAsia="de-DE"/>
          </w:rPr>
          <w:t xml:space="preserve">Summierung aller </w:t>
        </w:r>
      </w:ins>
      <w:r w:rsidR="00A37833" w:rsidRPr="00C577FD">
        <w:rPr>
          <w:sz w:val="22"/>
          <w:szCs w:val="28"/>
          <w:lang w:eastAsia="de-DE"/>
        </w:rPr>
        <w:t xml:space="preserve">ihrer einzelnen </w:t>
      </w:r>
      <w:r w:rsidR="00A37833">
        <w:rPr>
          <w:sz w:val="22"/>
          <w:szCs w:val="28"/>
          <w:lang w:eastAsia="de-DE"/>
        </w:rPr>
        <w:t xml:space="preserve">(materiellen, formalen oder inhaltlichen) </w:t>
      </w:r>
      <w:r w:rsidR="00A37833" w:rsidRPr="00C577FD">
        <w:rPr>
          <w:sz w:val="22"/>
          <w:szCs w:val="28"/>
          <w:lang w:eastAsia="de-DE"/>
        </w:rPr>
        <w:t>Eigenschafte</w:t>
      </w:r>
      <w:r w:rsidR="00A37833">
        <w:rPr>
          <w:sz w:val="22"/>
          <w:szCs w:val="28"/>
          <w:lang w:eastAsia="de-DE"/>
        </w:rPr>
        <w:t xml:space="preserve">n – wie </w:t>
      </w:r>
      <w:r w:rsidR="00A37833" w:rsidRPr="00C577FD">
        <w:rPr>
          <w:sz w:val="22"/>
          <w:szCs w:val="28"/>
          <w:lang w:eastAsia="de-DE"/>
        </w:rPr>
        <w:t xml:space="preserve">beispielsweise </w:t>
      </w:r>
      <w:r w:rsidR="00A37833">
        <w:rPr>
          <w:sz w:val="22"/>
          <w:szCs w:val="28"/>
          <w:lang w:eastAsia="de-DE"/>
        </w:rPr>
        <w:t xml:space="preserve">Beschaffenheit, Herkunft, dargestellter Inhalt etc. – getroffen </w:t>
      </w:r>
      <w:ins w:id="89" w:author="Christoph Breser" w:date="2016-02-25T09:58:00Z">
        <w:r w:rsidR="00A37833">
          <w:rPr>
            <w:sz w:val="22"/>
            <w:szCs w:val="28"/>
            <w:lang w:eastAsia="de-DE"/>
          </w:rPr>
          <w:t>werden kann</w:t>
        </w:r>
        <w:r w:rsidR="00A37833" w:rsidRPr="00C577FD">
          <w:rPr>
            <w:sz w:val="22"/>
            <w:szCs w:val="28"/>
            <w:lang w:eastAsia="de-DE"/>
          </w:rPr>
          <w:t>.</w:t>
        </w:r>
      </w:ins>
      <w:r w:rsidR="00A37833" w:rsidRPr="00C577FD">
        <w:rPr>
          <w:sz w:val="22"/>
          <w:szCs w:val="28"/>
          <w:lang w:eastAsia="de-DE"/>
        </w:rPr>
        <w:t xml:space="preserve"> </w:t>
      </w:r>
      <w:r w:rsidR="00A37833">
        <w:rPr>
          <w:sz w:val="22"/>
          <w:szCs w:val="28"/>
          <w:lang w:eastAsia="de-DE"/>
        </w:rPr>
        <w:t xml:space="preserve">Jede dieser </w:t>
      </w:r>
      <w:ins w:id="90" w:author="Christoph Breser" w:date="2016-02-25T09:58:00Z">
        <w:r w:rsidR="00A37833">
          <w:rPr>
            <w:sz w:val="22"/>
            <w:szCs w:val="28"/>
            <w:lang w:eastAsia="de-DE"/>
          </w:rPr>
          <w:t xml:space="preserve">Einzelaussagen </w:t>
        </w:r>
      </w:ins>
      <w:r w:rsidR="00594126">
        <w:rPr>
          <w:sz w:val="22"/>
          <w:szCs w:val="28"/>
          <w:lang w:eastAsia="de-DE"/>
        </w:rPr>
        <w:t xml:space="preserve">lässt </w:t>
      </w:r>
      <w:ins w:id="91" w:author="Christoph Breser" w:date="2016-02-25T09:58:00Z">
        <w:r w:rsidR="00A37833">
          <w:rPr>
            <w:sz w:val="22"/>
            <w:szCs w:val="28"/>
            <w:lang w:eastAsia="de-DE"/>
          </w:rPr>
          <w:t xml:space="preserve">sich hingegen wiederum nur </w:t>
        </w:r>
      </w:ins>
      <w:r w:rsidR="00594126">
        <w:rPr>
          <w:sz w:val="22"/>
          <w:szCs w:val="28"/>
          <w:lang w:eastAsia="de-DE"/>
        </w:rPr>
        <w:t xml:space="preserve">durch </w:t>
      </w:r>
      <w:r w:rsidR="00A37833">
        <w:rPr>
          <w:sz w:val="22"/>
          <w:szCs w:val="28"/>
          <w:lang w:eastAsia="de-DE"/>
        </w:rPr>
        <w:t xml:space="preserve">Berücksichtigung </w:t>
      </w:r>
      <w:r w:rsidR="00594126">
        <w:rPr>
          <w:sz w:val="22"/>
          <w:szCs w:val="28"/>
          <w:lang w:eastAsia="de-DE"/>
        </w:rPr>
        <w:t xml:space="preserve">der Gesamtaussage der Quelle </w:t>
      </w:r>
      <w:r w:rsidR="00A37833">
        <w:rPr>
          <w:sz w:val="22"/>
          <w:szCs w:val="28"/>
          <w:lang w:eastAsia="de-DE"/>
        </w:rPr>
        <w:t xml:space="preserve">richtig deuten. </w:t>
      </w:r>
      <w:commentRangeStart w:id="92"/>
      <w:r w:rsidR="00A37833" w:rsidRPr="001A220D">
        <w:rPr>
          <w:color w:val="800000"/>
          <w:sz w:val="22"/>
          <w:szCs w:val="28"/>
          <w:lang w:eastAsia="de-DE"/>
        </w:rPr>
        <w:t>Zusammen ergeben sie schließlich den ersten Aussagewert</w:t>
      </w:r>
      <w:ins w:id="93" w:author="Christoph Breser" w:date="2016-02-25T09:58:00Z">
        <w:r w:rsidR="00FC7F2F" w:rsidRPr="001A220D">
          <w:rPr>
            <w:color w:val="800000"/>
            <w:sz w:val="22"/>
            <w:szCs w:val="28"/>
            <w:lang w:eastAsia="de-DE"/>
          </w:rPr>
          <w:t>, den wir als ‚die Summe’ benennen</w:t>
        </w:r>
      </w:ins>
      <w:r w:rsidR="00EA7E46" w:rsidRPr="001A220D">
        <w:rPr>
          <w:color w:val="800000"/>
          <w:sz w:val="22"/>
          <w:szCs w:val="28"/>
          <w:lang w:eastAsia="de-DE"/>
        </w:rPr>
        <w:t>, welcher auch in der digitalen Verarbeitung der Daten, durch geeignete Visualisierungsmethoden und automatisierte Informationsgewinnung herstellen lässt.</w:t>
      </w:r>
      <w:r w:rsidR="00A37833" w:rsidRPr="001A220D">
        <w:rPr>
          <w:rStyle w:val="Funotenzeichen"/>
          <w:color w:val="800000"/>
          <w:szCs w:val="28"/>
          <w:lang w:eastAsia="de-DE"/>
        </w:rPr>
        <w:footnoteReference w:id="13"/>
      </w:r>
      <w:commentRangeEnd w:id="92"/>
      <w:r w:rsidR="00EA7E46" w:rsidRPr="001A220D">
        <w:rPr>
          <w:rStyle w:val="Kommentarzeichen"/>
          <w:vanish/>
          <w:color w:val="800000"/>
        </w:rPr>
        <w:commentReference w:id="92"/>
      </w:r>
    </w:p>
    <w:p w14:paraId="4129C5B0" w14:textId="77777777" w:rsidR="00EA7E46" w:rsidRDefault="005B0E83" w:rsidP="00237886">
      <w:pPr>
        <w:jc w:val="both"/>
        <w:rPr>
          <w:sz w:val="22"/>
          <w:szCs w:val="28"/>
          <w:lang w:eastAsia="de-DE"/>
        </w:rPr>
      </w:pPr>
      <w:ins w:id="94" w:author="Christoph Breser" w:date="2016-02-25T09:58:00Z">
        <w:r>
          <w:rPr>
            <w:sz w:val="22"/>
            <w:szCs w:val="28"/>
            <w:lang w:eastAsia="de-DE"/>
          </w:rPr>
          <w:t>Der zweite Aussagewert</w:t>
        </w:r>
      </w:ins>
      <w:r w:rsidR="00EF39AD">
        <w:rPr>
          <w:sz w:val="22"/>
          <w:szCs w:val="28"/>
          <w:lang w:eastAsia="de-DE"/>
        </w:rPr>
        <w:t xml:space="preserve"> ist</w:t>
      </w:r>
      <w:ins w:id="95" w:author="Christoph Breser" w:date="2016-02-25T09:58:00Z">
        <w:r>
          <w:rPr>
            <w:sz w:val="22"/>
            <w:szCs w:val="28"/>
            <w:lang w:eastAsia="de-DE"/>
          </w:rPr>
          <w:t xml:space="preserve"> </w:t>
        </w:r>
        <w:r w:rsidR="00FC7F2F">
          <w:rPr>
            <w:sz w:val="22"/>
            <w:szCs w:val="28"/>
            <w:lang w:eastAsia="de-DE"/>
          </w:rPr>
          <w:t xml:space="preserve">‚die </w:t>
        </w:r>
      </w:ins>
      <w:r w:rsidR="00B639EA">
        <w:rPr>
          <w:sz w:val="22"/>
          <w:szCs w:val="28"/>
          <w:lang w:eastAsia="de-DE"/>
        </w:rPr>
        <w:t>Performanz</w:t>
      </w:r>
      <w:ins w:id="96" w:author="Christoph Breser" w:date="2016-02-25T09:58:00Z">
        <w:r w:rsidR="00FC7F2F">
          <w:rPr>
            <w:sz w:val="22"/>
            <w:szCs w:val="28"/>
            <w:lang w:eastAsia="de-DE"/>
          </w:rPr>
          <w:t>’</w:t>
        </w:r>
      </w:ins>
      <w:r w:rsidR="00EF39AD">
        <w:rPr>
          <w:sz w:val="22"/>
          <w:szCs w:val="28"/>
          <w:lang w:eastAsia="de-DE"/>
        </w:rPr>
        <w:t xml:space="preserve"> und</w:t>
      </w:r>
      <w:ins w:id="97" w:author="Christoph Breser" w:date="2016-02-25T09:58:00Z">
        <w:r w:rsidR="00FC7F2F">
          <w:rPr>
            <w:sz w:val="22"/>
            <w:szCs w:val="28"/>
            <w:lang w:eastAsia="de-DE"/>
          </w:rPr>
          <w:t xml:space="preserve"> kommt </w:t>
        </w:r>
        <w:r>
          <w:rPr>
            <w:sz w:val="22"/>
            <w:szCs w:val="28"/>
            <w:lang w:eastAsia="de-DE"/>
          </w:rPr>
          <w:t xml:space="preserve">durch </w:t>
        </w:r>
      </w:ins>
      <w:r w:rsidR="00EF39AD">
        <w:rPr>
          <w:sz w:val="22"/>
          <w:szCs w:val="28"/>
          <w:lang w:eastAsia="de-DE"/>
        </w:rPr>
        <w:t xml:space="preserve">Berücksichtigung von </w:t>
      </w:r>
      <w:r w:rsidR="00B639EA">
        <w:rPr>
          <w:sz w:val="22"/>
          <w:szCs w:val="28"/>
          <w:lang w:eastAsia="de-DE"/>
        </w:rPr>
        <w:t xml:space="preserve">Beziehungen </w:t>
      </w:r>
      <w:r w:rsidR="00EF39AD">
        <w:rPr>
          <w:sz w:val="22"/>
          <w:szCs w:val="28"/>
          <w:lang w:eastAsia="de-DE"/>
        </w:rPr>
        <w:t xml:space="preserve">zwischen den </w:t>
      </w:r>
      <w:ins w:id="98" w:author="Christoph Breser" w:date="2016-02-25T09:58:00Z">
        <w:r>
          <w:rPr>
            <w:sz w:val="22"/>
            <w:szCs w:val="28"/>
            <w:lang w:eastAsia="de-DE"/>
          </w:rPr>
          <w:t>Einzelaussagen</w:t>
        </w:r>
        <w:r w:rsidR="00A37833">
          <w:rPr>
            <w:sz w:val="22"/>
            <w:szCs w:val="28"/>
            <w:lang w:eastAsia="de-DE"/>
          </w:rPr>
          <w:t xml:space="preserve"> zustande. </w:t>
        </w:r>
      </w:ins>
      <w:r w:rsidR="00A37833">
        <w:rPr>
          <w:sz w:val="22"/>
          <w:szCs w:val="28"/>
          <w:lang w:eastAsia="de-DE"/>
        </w:rPr>
        <w:t xml:space="preserve">Die </w:t>
      </w:r>
      <w:ins w:id="99" w:author="Christoph Breser" w:date="2016-02-25T09:58:00Z">
        <w:r w:rsidR="00A37833">
          <w:rPr>
            <w:sz w:val="22"/>
            <w:szCs w:val="28"/>
            <w:lang w:eastAsia="de-DE"/>
          </w:rPr>
          <w:t xml:space="preserve">von </w:t>
        </w:r>
        <w:r w:rsidR="00A37833">
          <w:rPr>
            <w:i/>
            <w:sz w:val="22"/>
            <w:szCs w:val="28"/>
            <w:lang w:eastAsia="de-DE"/>
          </w:rPr>
          <w:t xml:space="preserve">Brunswik </w:t>
        </w:r>
        <w:r w:rsidR="00A37833">
          <w:rPr>
            <w:sz w:val="22"/>
            <w:szCs w:val="28"/>
            <w:lang w:eastAsia="de-DE"/>
          </w:rPr>
          <w:t xml:space="preserve">beobachtete </w:t>
        </w:r>
        <w:r>
          <w:rPr>
            <w:sz w:val="22"/>
            <w:szCs w:val="28"/>
            <w:lang w:eastAsia="de-DE"/>
          </w:rPr>
          <w:t xml:space="preserve">‚Kohärenz’ </w:t>
        </w:r>
      </w:ins>
      <w:r w:rsidR="00FC7F2F">
        <w:rPr>
          <w:sz w:val="22"/>
          <w:szCs w:val="28"/>
          <w:lang w:eastAsia="de-DE"/>
        </w:rPr>
        <w:t xml:space="preserve">zwischen </w:t>
      </w:r>
      <w:ins w:id="100" w:author="Christoph Breser" w:date="2016-02-25T09:58:00Z">
        <w:r w:rsidR="00A37833">
          <w:rPr>
            <w:sz w:val="22"/>
            <w:szCs w:val="28"/>
            <w:lang w:eastAsia="de-DE"/>
          </w:rPr>
          <w:t xml:space="preserve">Einzelteilen </w:t>
        </w:r>
        <w:r w:rsidR="00EF39AD">
          <w:rPr>
            <w:sz w:val="22"/>
            <w:szCs w:val="28"/>
            <w:lang w:eastAsia="de-DE"/>
          </w:rPr>
          <w:t>(Egon Brunswik 1934)</w:t>
        </w:r>
      </w:ins>
      <w:r w:rsidR="00EF39AD">
        <w:rPr>
          <w:sz w:val="22"/>
          <w:szCs w:val="28"/>
          <w:lang w:eastAsia="de-DE"/>
        </w:rPr>
        <w:t xml:space="preserve"> </w:t>
      </w:r>
      <w:ins w:id="101" w:author="Christoph Breser" w:date="2016-02-25T09:58:00Z">
        <w:r w:rsidR="00A37833">
          <w:rPr>
            <w:sz w:val="22"/>
            <w:szCs w:val="28"/>
            <w:lang w:eastAsia="de-DE"/>
          </w:rPr>
          <w:t xml:space="preserve">entspricht der Archivarbeit insofern, als dass die </w:t>
        </w:r>
      </w:ins>
      <w:r w:rsidR="00976A13">
        <w:rPr>
          <w:sz w:val="22"/>
          <w:szCs w:val="28"/>
          <w:lang w:eastAsia="de-DE"/>
        </w:rPr>
        <w:t xml:space="preserve">Beziehung </w:t>
      </w:r>
      <w:r w:rsidR="00FE3A40">
        <w:rPr>
          <w:sz w:val="22"/>
          <w:szCs w:val="28"/>
          <w:lang w:eastAsia="de-DE"/>
        </w:rPr>
        <w:t xml:space="preserve">zwischen </w:t>
      </w:r>
      <w:r w:rsidR="00237886">
        <w:rPr>
          <w:sz w:val="22"/>
          <w:szCs w:val="28"/>
          <w:lang w:eastAsia="de-DE"/>
        </w:rPr>
        <w:t>Herkunfts</w:t>
      </w:r>
      <w:r w:rsidR="00FE3A40">
        <w:rPr>
          <w:sz w:val="22"/>
          <w:szCs w:val="28"/>
          <w:lang w:eastAsia="de-DE"/>
        </w:rPr>
        <w:t xml:space="preserve">saussage und </w:t>
      </w:r>
      <w:r w:rsidR="00EF39AD">
        <w:rPr>
          <w:sz w:val="22"/>
          <w:szCs w:val="28"/>
          <w:lang w:eastAsia="de-DE"/>
        </w:rPr>
        <w:t xml:space="preserve">dem </w:t>
      </w:r>
      <w:r w:rsidR="00237886">
        <w:rPr>
          <w:sz w:val="22"/>
          <w:szCs w:val="28"/>
          <w:lang w:eastAsia="de-DE"/>
        </w:rPr>
        <w:t>dargestellten</w:t>
      </w:r>
      <w:r w:rsidR="00FE3A40">
        <w:rPr>
          <w:sz w:val="22"/>
          <w:szCs w:val="28"/>
          <w:lang w:eastAsia="de-DE"/>
        </w:rPr>
        <w:t xml:space="preserve"> Inhalt </w:t>
      </w:r>
      <w:r w:rsidR="00237886">
        <w:rPr>
          <w:sz w:val="22"/>
          <w:szCs w:val="28"/>
          <w:lang w:eastAsia="de-DE"/>
        </w:rPr>
        <w:t xml:space="preserve">sich </w:t>
      </w:r>
      <w:r w:rsidR="00FE3A40">
        <w:rPr>
          <w:sz w:val="22"/>
          <w:szCs w:val="28"/>
          <w:lang w:eastAsia="de-DE"/>
        </w:rPr>
        <w:t>gegenseitig</w:t>
      </w:r>
      <w:ins w:id="102" w:author="Christoph Breser" w:date="2016-02-25T09:58:00Z">
        <w:r w:rsidR="00A37833">
          <w:rPr>
            <w:sz w:val="22"/>
            <w:szCs w:val="28"/>
            <w:lang w:eastAsia="de-DE"/>
          </w:rPr>
          <w:t xml:space="preserve"> bedingen</w:t>
        </w:r>
      </w:ins>
      <w:r w:rsidR="00FE3A40">
        <w:rPr>
          <w:sz w:val="22"/>
          <w:szCs w:val="28"/>
          <w:lang w:eastAsia="de-DE"/>
        </w:rPr>
        <w:t xml:space="preserve">, weil beispielsweise </w:t>
      </w:r>
      <w:r w:rsidR="00237886">
        <w:rPr>
          <w:sz w:val="22"/>
          <w:szCs w:val="28"/>
          <w:lang w:eastAsia="de-DE"/>
        </w:rPr>
        <w:t xml:space="preserve">jenes </w:t>
      </w:r>
      <w:r w:rsidR="00FE3A40">
        <w:rPr>
          <w:sz w:val="22"/>
          <w:szCs w:val="28"/>
          <w:lang w:eastAsia="de-DE"/>
        </w:rPr>
        <w:t xml:space="preserve">auf der </w:t>
      </w:r>
      <w:ins w:id="103" w:author="Christoph Breser" w:date="2016-02-25T09:58:00Z">
        <w:r w:rsidR="00A37833">
          <w:rPr>
            <w:sz w:val="22"/>
            <w:szCs w:val="28"/>
            <w:lang w:eastAsia="de-DE"/>
          </w:rPr>
          <w:t xml:space="preserve">Archivquelle </w:t>
        </w:r>
      </w:ins>
      <w:r w:rsidR="00FE3A40">
        <w:rPr>
          <w:sz w:val="22"/>
          <w:szCs w:val="28"/>
          <w:lang w:eastAsia="de-DE"/>
        </w:rPr>
        <w:t xml:space="preserve">angegebene geografische Indiz einen Hinweis über den dargestellten Inhalt ergeben kann </w:t>
      </w:r>
      <w:r w:rsidR="0018012A">
        <w:rPr>
          <w:sz w:val="22"/>
          <w:szCs w:val="28"/>
          <w:lang w:eastAsia="de-DE"/>
        </w:rPr>
        <w:t xml:space="preserve">und </w:t>
      </w:r>
      <w:r w:rsidR="00FE3A40">
        <w:rPr>
          <w:sz w:val="22"/>
          <w:szCs w:val="28"/>
          <w:lang w:eastAsia="de-DE"/>
        </w:rPr>
        <w:t xml:space="preserve">umgekehrt – vorausgesetzt sie lassen sich in Verbindung zu einem oder mehreren anderen Indizien </w:t>
      </w:r>
      <w:ins w:id="104" w:author="Christoph Breser" w:date="2016-02-25T09:58:00Z">
        <w:r w:rsidR="00A37833">
          <w:rPr>
            <w:sz w:val="22"/>
            <w:szCs w:val="28"/>
            <w:lang w:eastAsia="de-DE"/>
          </w:rPr>
          <w:t xml:space="preserve">(2. I. b.) </w:t>
        </w:r>
        <w:r>
          <w:rPr>
            <w:sz w:val="22"/>
            <w:szCs w:val="28"/>
            <w:lang w:eastAsia="de-DE"/>
          </w:rPr>
          <w:t xml:space="preserve">oder Referenten </w:t>
        </w:r>
      </w:ins>
      <w:r w:rsidR="00EF39AD">
        <w:rPr>
          <w:sz w:val="22"/>
          <w:szCs w:val="28"/>
          <w:lang w:eastAsia="de-DE"/>
        </w:rPr>
        <w:t xml:space="preserve">außerhalb des Archivs </w:t>
      </w:r>
      <w:ins w:id="105" w:author="Christoph Breser" w:date="2016-02-25T09:58:00Z">
        <w:r>
          <w:rPr>
            <w:sz w:val="22"/>
            <w:szCs w:val="28"/>
            <w:lang w:eastAsia="de-DE"/>
          </w:rPr>
          <w:t xml:space="preserve">(2. II.) </w:t>
        </w:r>
      </w:ins>
      <w:r w:rsidR="00FE3A40">
        <w:rPr>
          <w:sz w:val="22"/>
          <w:szCs w:val="28"/>
          <w:lang w:eastAsia="de-DE"/>
        </w:rPr>
        <w:t>bestätigen</w:t>
      </w:r>
      <w:r>
        <w:rPr>
          <w:sz w:val="22"/>
          <w:szCs w:val="28"/>
          <w:lang w:eastAsia="de-DE"/>
        </w:rPr>
        <w:t>.</w:t>
      </w:r>
      <w:r w:rsidR="00BB6D62">
        <w:rPr>
          <w:rStyle w:val="Funotenzeichen"/>
          <w:szCs w:val="28"/>
          <w:lang w:eastAsia="de-DE"/>
        </w:rPr>
        <w:footnoteReference w:id="14"/>
      </w:r>
      <w:r w:rsidR="00FE3A40">
        <w:rPr>
          <w:sz w:val="22"/>
          <w:szCs w:val="28"/>
          <w:lang w:eastAsia="de-DE"/>
        </w:rPr>
        <w:t xml:space="preserve"> </w:t>
      </w:r>
    </w:p>
    <w:p w14:paraId="7A91C24E" w14:textId="77777777" w:rsidR="001A220D" w:rsidRPr="001A220D" w:rsidRDefault="00B37BC9" w:rsidP="0005253A">
      <w:pPr>
        <w:jc w:val="both"/>
        <w:rPr>
          <w:color w:val="800000"/>
          <w:sz w:val="22"/>
          <w:szCs w:val="28"/>
          <w:lang w:eastAsia="de-DE"/>
        </w:rPr>
      </w:pPr>
      <w:r>
        <w:rPr>
          <w:color w:val="800000"/>
          <w:sz w:val="22"/>
          <w:szCs w:val="28"/>
          <w:lang w:eastAsia="de-DE"/>
        </w:rPr>
        <w:t>D</w:t>
      </w:r>
      <w:r w:rsidR="00EA7E46" w:rsidRPr="001A220D">
        <w:rPr>
          <w:color w:val="800000"/>
          <w:sz w:val="22"/>
          <w:szCs w:val="28"/>
          <w:lang w:eastAsia="de-DE"/>
        </w:rPr>
        <w:t xml:space="preserve">igital </w:t>
      </w:r>
      <w:r>
        <w:rPr>
          <w:color w:val="800000"/>
          <w:sz w:val="22"/>
          <w:szCs w:val="28"/>
          <w:lang w:eastAsia="de-DE"/>
        </w:rPr>
        <w:t xml:space="preserve">entspricht  dies </w:t>
      </w:r>
      <w:commentRangeStart w:id="106"/>
      <w:r w:rsidR="00EA7E46" w:rsidRPr="001A220D">
        <w:rPr>
          <w:color w:val="800000"/>
          <w:sz w:val="22"/>
          <w:szCs w:val="28"/>
          <w:lang w:eastAsia="de-DE"/>
        </w:rPr>
        <w:t xml:space="preserve">dem RDF </w:t>
      </w:r>
      <w:r w:rsidR="00EA7E46" w:rsidRPr="001A220D">
        <w:rPr>
          <w:i/>
          <w:color w:val="800000"/>
          <w:sz w:val="22"/>
          <w:szCs w:val="28"/>
          <w:lang w:eastAsia="de-DE"/>
        </w:rPr>
        <w:t>triplet</w:t>
      </w:r>
      <w:r w:rsidR="00EA7E46" w:rsidRPr="001A220D">
        <w:rPr>
          <w:color w:val="800000"/>
          <w:sz w:val="22"/>
          <w:szCs w:val="28"/>
          <w:lang w:eastAsia="de-DE"/>
        </w:rPr>
        <w:t>, welches nicht nur den Datensatz selbst speichert, sondern auch die Beziehung der Datensätze (inklusive derer Eigenschaften) zueinander. Verdeutlicht wird dies Modell Subjekt – Prädikat – Objekt, wobei letzteres sowohl eine Eigenschaft, Metadaten oder auch ein anderer Datensatz sein kann. Die Übersetzung dieses Modells für Datensätze wird durch die Verwendung von Graphendatenbanken</w:t>
      </w:r>
      <w:r w:rsidR="00EA7E46" w:rsidRPr="001A220D">
        <w:rPr>
          <w:rStyle w:val="Funotenzeichen"/>
          <w:color w:val="800000"/>
          <w:szCs w:val="28"/>
          <w:lang w:eastAsia="de-DE"/>
        </w:rPr>
        <w:footnoteReference w:id="15"/>
      </w:r>
      <w:r w:rsidR="00EA7E46" w:rsidRPr="001A220D">
        <w:rPr>
          <w:color w:val="800000"/>
          <w:sz w:val="22"/>
          <w:szCs w:val="28"/>
          <w:lang w:eastAsia="de-DE"/>
        </w:rPr>
        <w:t xml:space="preserve"> ermöglicht. Dabei besteht der wesentliche Unterschied zu herkömml</w:t>
      </w:r>
      <w:r w:rsidR="001A220D" w:rsidRPr="001A220D">
        <w:rPr>
          <w:color w:val="800000"/>
          <w:sz w:val="22"/>
          <w:szCs w:val="28"/>
          <w:lang w:eastAsia="de-DE"/>
        </w:rPr>
        <w:t>ichen, relationalen Datenbanken</w:t>
      </w:r>
      <w:r w:rsidR="00EA7E46" w:rsidRPr="001A220D">
        <w:rPr>
          <w:color w:val="800000"/>
          <w:sz w:val="22"/>
          <w:szCs w:val="28"/>
          <w:lang w:eastAsia="de-DE"/>
        </w:rPr>
        <w:t xml:space="preserve"> in der </w:t>
      </w:r>
      <w:r w:rsidR="001A220D" w:rsidRPr="001A220D">
        <w:rPr>
          <w:color w:val="800000"/>
          <w:sz w:val="22"/>
          <w:szCs w:val="28"/>
          <w:lang w:eastAsia="de-DE"/>
        </w:rPr>
        <w:t>vereinfachten Imp</w:t>
      </w:r>
      <w:r w:rsidR="00EA7E46" w:rsidRPr="001A220D">
        <w:rPr>
          <w:color w:val="800000"/>
          <w:sz w:val="22"/>
          <w:szCs w:val="28"/>
          <w:lang w:eastAsia="de-DE"/>
        </w:rPr>
        <w:t xml:space="preserve">lementierung von Beziehungen zwischen den Datensätzen, ihren Metadaten und Eigenschaften. </w:t>
      </w:r>
      <w:r w:rsidR="001A220D" w:rsidRPr="001A220D">
        <w:rPr>
          <w:color w:val="800000"/>
          <w:sz w:val="22"/>
          <w:szCs w:val="28"/>
          <w:lang w:eastAsia="de-DE"/>
        </w:rPr>
        <w:t xml:space="preserve">Dies erfordert jedoch </w:t>
      </w:r>
      <w:r w:rsidR="00EA7E46" w:rsidRPr="001A220D">
        <w:rPr>
          <w:color w:val="800000"/>
          <w:sz w:val="22"/>
          <w:szCs w:val="28"/>
          <w:lang w:eastAsia="de-DE"/>
        </w:rPr>
        <w:t>ein neue</w:t>
      </w:r>
      <w:r w:rsidR="001A220D" w:rsidRPr="001A220D">
        <w:rPr>
          <w:color w:val="800000"/>
          <w:sz w:val="22"/>
          <w:szCs w:val="28"/>
          <w:lang w:eastAsia="de-DE"/>
        </w:rPr>
        <w:t>s</w:t>
      </w:r>
      <w:r w:rsidR="00EA7E46" w:rsidRPr="001A220D">
        <w:rPr>
          <w:color w:val="800000"/>
          <w:sz w:val="22"/>
          <w:szCs w:val="28"/>
          <w:lang w:eastAsia="de-DE"/>
        </w:rPr>
        <w:t xml:space="preserve"> Datenmodell für das Archiv, auf das wir </w:t>
      </w:r>
      <w:r w:rsidR="001A220D" w:rsidRPr="001A220D">
        <w:rPr>
          <w:color w:val="800000"/>
          <w:sz w:val="22"/>
          <w:szCs w:val="28"/>
          <w:lang w:eastAsia="de-DE"/>
        </w:rPr>
        <w:t xml:space="preserve">infolge </w:t>
      </w:r>
      <w:r w:rsidR="00EA7E46" w:rsidRPr="001A220D">
        <w:rPr>
          <w:color w:val="800000"/>
          <w:sz w:val="22"/>
          <w:szCs w:val="28"/>
          <w:lang w:eastAsia="de-DE"/>
        </w:rPr>
        <w:t xml:space="preserve">noch eingehen werden. </w:t>
      </w:r>
      <w:commentRangeEnd w:id="106"/>
      <w:r w:rsidR="00EA7E46" w:rsidRPr="001A220D">
        <w:rPr>
          <w:rStyle w:val="Kommentarzeichen"/>
          <w:vanish/>
          <w:color w:val="800000"/>
        </w:rPr>
        <w:commentReference w:id="106"/>
      </w:r>
    </w:p>
    <w:p w14:paraId="44D83494" w14:textId="77777777" w:rsidR="00007597" w:rsidRDefault="00AC3303" w:rsidP="0005253A">
      <w:pPr>
        <w:jc w:val="both"/>
        <w:rPr>
          <w:sz w:val="22"/>
          <w:szCs w:val="28"/>
          <w:lang w:eastAsia="de-DE"/>
        </w:rPr>
      </w:pPr>
      <w:r w:rsidRPr="00AC3303">
        <w:rPr>
          <w:sz w:val="22"/>
          <w:szCs w:val="28"/>
          <w:lang w:eastAsia="de-DE"/>
        </w:rPr>
        <w:t xml:space="preserve">Was wir mittels </w:t>
      </w:r>
      <w:r w:rsidR="00851DE7">
        <w:rPr>
          <w:sz w:val="22"/>
          <w:szCs w:val="28"/>
          <w:lang w:eastAsia="de-DE"/>
        </w:rPr>
        <w:t xml:space="preserve">dieser beiden </w:t>
      </w:r>
      <w:r w:rsidR="00DE25F7">
        <w:rPr>
          <w:sz w:val="22"/>
          <w:szCs w:val="28"/>
          <w:lang w:eastAsia="de-DE"/>
        </w:rPr>
        <w:t>M</w:t>
      </w:r>
      <w:r w:rsidR="00851DE7">
        <w:rPr>
          <w:sz w:val="22"/>
          <w:szCs w:val="28"/>
          <w:lang w:eastAsia="de-DE"/>
        </w:rPr>
        <w:t>odelle</w:t>
      </w:r>
      <w:r w:rsidRPr="00AC3303">
        <w:rPr>
          <w:sz w:val="22"/>
          <w:szCs w:val="28"/>
          <w:lang w:eastAsia="de-DE"/>
        </w:rPr>
        <w:t xml:space="preserve"> nachzuzeichnen versuchten, </w:t>
      </w:r>
      <w:r w:rsidR="00B639EA">
        <w:rPr>
          <w:sz w:val="22"/>
          <w:szCs w:val="28"/>
          <w:lang w:eastAsia="de-DE"/>
        </w:rPr>
        <w:t xml:space="preserve">galt </w:t>
      </w:r>
      <w:r w:rsidRPr="00AC3303">
        <w:rPr>
          <w:sz w:val="22"/>
          <w:szCs w:val="28"/>
          <w:lang w:eastAsia="de-DE"/>
        </w:rPr>
        <w:t xml:space="preserve">zunächst </w:t>
      </w:r>
      <w:r w:rsidR="006A2DC5">
        <w:rPr>
          <w:sz w:val="22"/>
          <w:szCs w:val="28"/>
          <w:lang w:eastAsia="de-DE"/>
        </w:rPr>
        <w:t xml:space="preserve">den </w:t>
      </w:r>
      <w:r w:rsidR="00361F47">
        <w:rPr>
          <w:sz w:val="22"/>
          <w:szCs w:val="28"/>
          <w:lang w:eastAsia="de-DE"/>
        </w:rPr>
        <w:t xml:space="preserve">ersten </w:t>
      </w:r>
      <w:r w:rsidR="006A2DC5">
        <w:rPr>
          <w:sz w:val="22"/>
          <w:szCs w:val="28"/>
          <w:lang w:eastAsia="de-DE"/>
        </w:rPr>
        <w:t xml:space="preserve">beiden </w:t>
      </w:r>
      <w:ins w:id="109" w:author="Christoph Breser" w:date="2016-02-25T09:58:00Z">
        <w:r w:rsidR="005B0E83">
          <w:rPr>
            <w:sz w:val="22"/>
            <w:szCs w:val="28"/>
            <w:lang w:eastAsia="de-DE"/>
          </w:rPr>
          <w:t>Werten</w:t>
        </w:r>
      </w:ins>
      <w:r w:rsidR="005B0E83">
        <w:rPr>
          <w:sz w:val="22"/>
          <w:szCs w:val="28"/>
          <w:lang w:eastAsia="de-DE"/>
        </w:rPr>
        <w:t xml:space="preserve"> </w:t>
      </w:r>
      <w:r w:rsidRPr="00AC3303">
        <w:rPr>
          <w:sz w:val="22"/>
          <w:szCs w:val="28"/>
          <w:lang w:eastAsia="de-DE"/>
        </w:rPr>
        <w:t>der Au</w:t>
      </w:r>
      <w:r w:rsidR="006A2DC5">
        <w:rPr>
          <w:sz w:val="22"/>
          <w:szCs w:val="28"/>
          <w:lang w:eastAsia="de-DE"/>
        </w:rPr>
        <w:t>ssagequalität, welche</w:t>
      </w:r>
      <w:r w:rsidRPr="00AC3303">
        <w:rPr>
          <w:sz w:val="22"/>
          <w:szCs w:val="28"/>
          <w:lang w:eastAsia="de-DE"/>
        </w:rPr>
        <w:t xml:space="preserve"> </w:t>
      </w:r>
      <w:ins w:id="110" w:author="Christoph Breser" w:date="2016-02-25T09:58:00Z">
        <w:r w:rsidR="00FC7F2F">
          <w:rPr>
            <w:sz w:val="22"/>
            <w:szCs w:val="28"/>
            <w:lang w:eastAsia="de-DE"/>
          </w:rPr>
          <w:t xml:space="preserve">durch </w:t>
        </w:r>
      </w:ins>
      <w:r w:rsidRPr="00AC3303">
        <w:rPr>
          <w:sz w:val="22"/>
          <w:szCs w:val="28"/>
          <w:lang w:eastAsia="de-DE"/>
        </w:rPr>
        <w:t xml:space="preserve">die </w:t>
      </w:r>
      <w:ins w:id="111" w:author="Christoph Breser" w:date="2016-02-25T09:58:00Z">
        <w:r w:rsidR="00FC7F2F">
          <w:rPr>
            <w:sz w:val="22"/>
            <w:szCs w:val="28"/>
            <w:lang w:eastAsia="de-DE"/>
          </w:rPr>
          <w:t xml:space="preserve">Summierung </w:t>
        </w:r>
        <w:r w:rsidR="00B71BE5" w:rsidRPr="00AC3303">
          <w:rPr>
            <w:sz w:val="22"/>
            <w:szCs w:val="28"/>
            <w:lang w:eastAsia="de-DE"/>
          </w:rPr>
          <w:t>aller Einzel</w:t>
        </w:r>
        <w:r w:rsidR="00602FCF">
          <w:rPr>
            <w:sz w:val="22"/>
            <w:szCs w:val="28"/>
            <w:lang w:eastAsia="de-DE"/>
          </w:rPr>
          <w:t xml:space="preserve">aussagen </w:t>
        </w:r>
        <w:r w:rsidR="00FC7F2F">
          <w:rPr>
            <w:sz w:val="22"/>
            <w:szCs w:val="28"/>
            <w:lang w:eastAsia="de-DE"/>
          </w:rPr>
          <w:t>und der Berücksichtigung ihrer</w:t>
        </w:r>
      </w:ins>
      <w:r w:rsidR="00FC7F2F">
        <w:rPr>
          <w:sz w:val="22"/>
          <w:szCs w:val="28"/>
          <w:lang w:eastAsia="de-DE"/>
        </w:rPr>
        <w:t xml:space="preserve"> </w:t>
      </w:r>
      <w:r w:rsidR="00602FCF">
        <w:rPr>
          <w:sz w:val="22"/>
          <w:szCs w:val="28"/>
          <w:lang w:eastAsia="de-DE"/>
        </w:rPr>
        <w:t xml:space="preserve">Beziehungen </w:t>
      </w:r>
      <w:ins w:id="112" w:author="Christoph Breser" w:date="2016-02-25T09:58:00Z">
        <w:r w:rsidR="00FC7F2F">
          <w:rPr>
            <w:sz w:val="22"/>
            <w:szCs w:val="28"/>
            <w:lang w:eastAsia="de-DE"/>
          </w:rPr>
          <w:t xml:space="preserve">zueinander </w:t>
        </w:r>
      </w:ins>
      <w:r w:rsidR="005D6601">
        <w:rPr>
          <w:sz w:val="22"/>
          <w:szCs w:val="28"/>
          <w:lang w:eastAsia="de-DE"/>
        </w:rPr>
        <w:t xml:space="preserve">gilt </w:t>
      </w:r>
      <w:ins w:id="113" w:author="Christoph Breser" w:date="2016-02-25T09:58:00Z">
        <w:r w:rsidR="00265FDD" w:rsidRPr="00AC3303">
          <w:rPr>
            <w:sz w:val="22"/>
            <w:szCs w:val="28"/>
            <w:lang w:eastAsia="de-DE"/>
          </w:rPr>
          <w:t>(</w:t>
        </w:r>
      </w:ins>
      <w:r w:rsidR="004E27C0">
        <w:rPr>
          <w:sz w:val="22"/>
          <w:szCs w:val="28"/>
          <w:lang w:eastAsia="de-DE"/>
        </w:rPr>
        <w:t>2.I.a.</w:t>
      </w:r>
      <w:ins w:id="114" w:author="Christoph Breser" w:date="2016-02-25T09:58:00Z">
        <w:r w:rsidR="006F20A1" w:rsidRPr="00AC3303">
          <w:rPr>
            <w:sz w:val="22"/>
            <w:szCs w:val="28"/>
            <w:lang w:eastAsia="de-DE"/>
          </w:rPr>
          <w:t>)</w:t>
        </w:r>
        <w:r w:rsidRPr="00AC3303">
          <w:rPr>
            <w:sz w:val="22"/>
            <w:szCs w:val="28"/>
            <w:lang w:eastAsia="de-DE"/>
          </w:rPr>
          <w:t>.</w:t>
        </w:r>
      </w:ins>
      <w:r w:rsidR="00BC5A35" w:rsidRPr="00AC3303">
        <w:rPr>
          <w:sz w:val="22"/>
          <w:szCs w:val="28"/>
          <w:lang w:eastAsia="de-DE"/>
        </w:rPr>
        <w:t xml:space="preserve"> </w:t>
      </w:r>
      <w:r w:rsidR="00BB6D62">
        <w:rPr>
          <w:sz w:val="22"/>
          <w:szCs w:val="28"/>
          <w:lang w:eastAsia="de-DE"/>
        </w:rPr>
        <w:t xml:space="preserve">Erst </w:t>
      </w:r>
      <w:r w:rsidR="0068534C" w:rsidRPr="00AC3303">
        <w:rPr>
          <w:sz w:val="22"/>
          <w:szCs w:val="28"/>
          <w:lang w:eastAsia="de-DE"/>
        </w:rPr>
        <w:t>viel</w:t>
      </w:r>
      <w:r w:rsidR="00BC5A35" w:rsidRPr="00AC3303">
        <w:rPr>
          <w:sz w:val="22"/>
          <w:szCs w:val="28"/>
          <w:lang w:eastAsia="de-DE"/>
        </w:rPr>
        <w:t>e Jahre</w:t>
      </w:r>
      <w:r w:rsidR="0068534C" w:rsidRPr="00AC3303">
        <w:rPr>
          <w:sz w:val="22"/>
          <w:szCs w:val="28"/>
          <w:lang w:eastAsia="de-DE"/>
        </w:rPr>
        <w:t xml:space="preserve"> </w:t>
      </w:r>
      <w:r>
        <w:rPr>
          <w:sz w:val="22"/>
          <w:szCs w:val="28"/>
          <w:lang w:eastAsia="de-DE"/>
        </w:rPr>
        <w:t xml:space="preserve">nach </w:t>
      </w:r>
      <w:r w:rsidR="00BB6D62">
        <w:rPr>
          <w:sz w:val="22"/>
          <w:szCs w:val="28"/>
          <w:lang w:eastAsia="de-DE"/>
        </w:rPr>
        <w:t xml:space="preserve">Begründung </w:t>
      </w:r>
      <w:r w:rsidR="00602FCF">
        <w:rPr>
          <w:sz w:val="22"/>
          <w:szCs w:val="28"/>
          <w:lang w:eastAsia="de-DE"/>
        </w:rPr>
        <w:t xml:space="preserve">dieses Modells </w:t>
      </w:r>
      <w:r w:rsidR="00BB6D62">
        <w:rPr>
          <w:sz w:val="22"/>
          <w:szCs w:val="28"/>
          <w:lang w:eastAsia="de-DE"/>
        </w:rPr>
        <w:t xml:space="preserve">gilt </w:t>
      </w:r>
      <w:r w:rsidR="00DE25F7">
        <w:rPr>
          <w:sz w:val="22"/>
          <w:szCs w:val="28"/>
          <w:lang w:eastAsia="de-DE"/>
        </w:rPr>
        <w:t xml:space="preserve">heute </w:t>
      </w:r>
      <w:r w:rsidR="00BB6D62">
        <w:rPr>
          <w:sz w:val="22"/>
          <w:szCs w:val="28"/>
          <w:lang w:eastAsia="de-DE"/>
        </w:rPr>
        <w:t xml:space="preserve">das </w:t>
      </w:r>
      <w:r w:rsidR="0068534C" w:rsidRPr="00AC3303">
        <w:rPr>
          <w:sz w:val="22"/>
          <w:szCs w:val="28"/>
          <w:lang w:eastAsia="de-DE"/>
        </w:rPr>
        <w:t xml:space="preserve">digitale Bild </w:t>
      </w:r>
      <w:r w:rsidR="00BB6D62">
        <w:rPr>
          <w:sz w:val="22"/>
          <w:szCs w:val="28"/>
          <w:lang w:eastAsia="de-DE"/>
        </w:rPr>
        <w:t>als deren bester Repräsentant</w:t>
      </w:r>
      <w:r w:rsidR="00361F47">
        <w:rPr>
          <w:sz w:val="22"/>
          <w:szCs w:val="28"/>
          <w:lang w:eastAsia="de-DE"/>
        </w:rPr>
        <w:t>: V</w:t>
      </w:r>
      <w:r w:rsidR="00041726" w:rsidRPr="00AC3303">
        <w:rPr>
          <w:sz w:val="22"/>
          <w:szCs w:val="28"/>
          <w:lang w:eastAsia="de-DE"/>
        </w:rPr>
        <w:t xml:space="preserve">iele </w:t>
      </w:r>
      <w:r w:rsidR="0068534C" w:rsidRPr="00AC3303">
        <w:rPr>
          <w:sz w:val="22"/>
          <w:szCs w:val="28"/>
          <w:lang w:eastAsia="de-DE"/>
        </w:rPr>
        <w:t xml:space="preserve">unterschiedliche </w:t>
      </w:r>
      <w:r w:rsidR="00041726" w:rsidRPr="00AC3303">
        <w:rPr>
          <w:sz w:val="22"/>
          <w:szCs w:val="28"/>
          <w:lang w:eastAsia="de-DE"/>
        </w:rPr>
        <w:t>Farbzellen (</w:t>
      </w:r>
      <w:r w:rsidR="0068534C" w:rsidRPr="00AC3303">
        <w:rPr>
          <w:sz w:val="22"/>
          <w:szCs w:val="28"/>
          <w:lang w:eastAsia="de-DE"/>
        </w:rPr>
        <w:t>Pixel</w:t>
      </w:r>
      <w:r w:rsidR="00BB6D62">
        <w:rPr>
          <w:sz w:val="22"/>
          <w:szCs w:val="28"/>
          <w:lang w:eastAsia="de-DE"/>
        </w:rPr>
        <w:t xml:space="preserve">) </w:t>
      </w:r>
      <w:r w:rsidR="00361F47">
        <w:rPr>
          <w:sz w:val="22"/>
          <w:szCs w:val="28"/>
          <w:lang w:eastAsia="de-DE"/>
        </w:rPr>
        <w:t xml:space="preserve">ergeben </w:t>
      </w:r>
      <w:r w:rsidR="00DE25F7">
        <w:rPr>
          <w:sz w:val="22"/>
          <w:szCs w:val="28"/>
          <w:lang w:eastAsia="de-DE"/>
        </w:rPr>
        <w:t xml:space="preserve">‚für-sich’ </w:t>
      </w:r>
      <w:r w:rsidR="006A2DC5">
        <w:rPr>
          <w:sz w:val="22"/>
          <w:szCs w:val="28"/>
          <w:lang w:eastAsia="de-DE"/>
        </w:rPr>
        <w:t xml:space="preserve">gesehen </w:t>
      </w:r>
      <w:r w:rsidR="00DE25F7">
        <w:rPr>
          <w:sz w:val="22"/>
          <w:szCs w:val="28"/>
          <w:lang w:eastAsia="de-DE"/>
        </w:rPr>
        <w:t xml:space="preserve">ein </w:t>
      </w:r>
      <w:r w:rsidR="00BB6D62">
        <w:rPr>
          <w:sz w:val="22"/>
          <w:szCs w:val="28"/>
          <w:lang w:eastAsia="de-DE"/>
        </w:rPr>
        <w:t>gesamte</w:t>
      </w:r>
      <w:r w:rsidR="00DE25F7">
        <w:rPr>
          <w:sz w:val="22"/>
          <w:szCs w:val="28"/>
          <w:lang w:eastAsia="de-DE"/>
        </w:rPr>
        <w:t>s</w:t>
      </w:r>
      <w:r w:rsidR="00BB6D62">
        <w:rPr>
          <w:sz w:val="22"/>
          <w:szCs w:val="28"/>
          <w:lang w:eastAsia="de-DE"/>
        </w:rPr>
        <w:t xml:space="preserve"> Bild. Das </w:t>
      </w:r>
      <w:r w:rsidR="00BC5A35" w:rsidRPr="00AC3303">
        <w:rPr>
          <w:sz w:val="22"/>
          <w:szCs w:val="28"/>
          <w:lang w:eastAsia="de-DE"/>
        </w:rPr>
        <w:t xml:space="preserve">jeweilige </w:t>
      </w:r>
      <w:r w:rsidR="00041726" w:rsidRPr="00AC3303">
        <w:rPr>
          <w:sz w:val="22"/>
          <w:szCs w:val="28"/>
          <w:lang w:eastAsia="de-DE"/>
        </w:rPr>
        <w:t xml:space="preserve">Verhältnis </w:t>
      </w:r>
      <w:r w:rsidR="00361F47">
        <w:rPr>
          <w:sz w:val="22"/>
          <w:szCs w:val="28"/>
          <w:lang w:eastAsia="de-DE"/>
        </w:rPr>
        <w:t xml:space="preserve">zwischen </w:t>
      </w:r>
      <w:r w:rsidR="00DE25F7">
        <w:rPr>
          <w:sz w:val="22"/>
          <w:szCs w:val="28"/>
          <w:lang w:eastAsia="de-DE"/>
        </w:rPr>
        <w:t xml:space="preserve">ihnen </w:t>
      </w:r>
      <w:r w:rsidR="00BB6D62">
        <w:rPr>
          <w:sz w:val="22"/>
          <w:szCs w:val="28"/>
          <w:lang w:eastAsia="de-DE"/>
        </w:rPr>
        <w:t xml:space="preserve">entsteht </w:t>
      </w:r>
      <w:r w:rsidR="0018012A">
        <w:rPr>
          <w:sz w:val="22"/>
          <w:szCs w:val="28"/>
          <w:lang w:eastAsia="de-DE"/>
        </w:rPr>
        <w:t xml:space="preserve">jedoch </w:t>
      </w:r>
      <w:r w:rsidR="00BB6D62">
        <w:rPr>
          <w:sz w:val="22"/>
          <w:szCs w:val="28"/>
          <w:lang w:eastAsia="de-DE"/>
        </w:rPr>
        <w:t xml:space="preserve">erst durch das Bild ‚an-sich’. </w:t>
      </w:r>
    </w:p>
    <w:p w14:paraId="3565F08D" w14:textId="77777777" w:rsidR="00007597" w:rsidRDefault="00FC7F2F" w:rsidP="0005253A">
      <w:pPr>
        <w:jc w:val="both"/>
        <w:rPr>
          <w:sz w:val="22"/>
          <w:szCs w:val="28"/>
          <w:lang w:eastAsia="de-DE"/>
        </w:rPr>
      </w:pPr>
      <w:ins w:id="115" w:author="Christoph Breser" w:date="2016-02-25T09:58:00Z">
        <w:r>
          <w:rPr>
            <w:sz w:val="22"/>
            <w:szCs w:val="28"/>
            <w:lang w:eastAsia="de-DE"/>
          </w:rPr>
          <w:t xml:space="preserve">Die wesentlichste Erkenntnis ist, </w:t>
        </w:r>
        <w:r w:rsidR="00007597">
          <w:rPr>
            <w:sz w:val="22"/>
            <w:szCs w:val="28"/>
            <w:lang w:eastAsia="de-DE"/>
          </w:rPr>
          <w:t xml:space="preserve">dass die Qualität von </w:t>
        </w:r>
      </w:ins>
      <w:r w:rsidR="00E34742">
        <w:rPr>
          <w:sz w:val="22"/>
          <w:szCs w:val="28"/>
          <w:lang w:eastAsia="de-DE"/>
        </w:rPr>
        <w:t xml:space="preserve">Quellen </w:t>
      </w:r>
      <w:ins w:id="116" w:author="Christoph Breser" w:date="2016-02-25T09:58:00Z">
        <w:r w:rsidR="00007597">
          <w:rPr>
            <w:sz w:val="22"/>
            <w:szCs w:val="28"/>
            <w:lang w:eastAsia="de-DE"/>
          </w:rPr>
          <w:t xml:space="preserve">immer </w:t>
        </w:r>
      </w:ins>
      <w:r w:rsidR="00E34742">
        <w:rPr>
          <w:sz w:val="22"/>
          <w:szCs w:val="28"/>
          <w:lang w:eastAsia="de-DE"/>
        </w:rPr>
        <w:t xml:space="preserve">im Kontext zu anderen Quellen zu sehen, sowie </w:t>
      </w:r>
      <w:ins w:id="117" w:author="Christoph Breser" w:date="2016-02-25T09:58:00Z">
        <w:r w:rsidR="00007597">
          <w:rPr>
            <w:sz w:val="22"/>
            <w:szCs w:val="28"/>
            <w:lang w:eastAsia="de-DE"/>
          </w:rPr>
          <w:t xml:space="preserve">auf deren Gesamtkontext bezogen ist. Sobald </w:t>
        </w:r>
      </w:ins>
      <w:r w:rsidR="00E34742">
        <w:rPr>
          <w:sz w:val="22"/>
          <w:szCs w:val="28"/>
          <w:lang w:eastAsia="de-DE"/>
        </w:rPr>
        <w:t xml:space="preserve">sich die </w:t>
      </w:r>
      <w:ins w:id="118" w:author="Christoph Breser" w:date="2016-02-25T09:58:00Z">
        <w:r w:rsidR="00007597">
          <w:rPr>
            <w:sz w:val="22"/>
            <w:szCs w:val="28"/>
            <w:lang w:eastAsia="de-DE"/>
          </w:rPr>
          <w:t xml:space="preserve">Summe </w:t>
        </w:r>
      </w:ins>
      <w:r w:rsidR="00E34742">
        <w:rPr>
          <w:sz w:val="22"/>
          <w:szCs w:val="28"/>
          <w:lang w:eastAsia="de-DE"/>
        </w:rPr>
        <w:t>reduziert</w:t>
      </w:r>
      <w:ins w:id="119" w:author="Christoph Breser" w:date="2016-02-25T09:58:00Z">
        <w:r w:rsidR="00007597">
          <w:rPr>
            <w:sz w:val="22"/>
            <w:szCs w:val="28"/>
            <w:lang w:eastAsia="de-DE"/>
          </w:rPr>
          <w:t xml:space="preserve">, </w:t>
        </w:r>
      </w:ins>
      <w:r w:rsidR="00E34742">
        <w:rPr>
          <w:sz w:val="22"/>
          <w:szCs w:val="28"/>
          <w:lang w:eastAsia="de-DE"/>
        </w:rPr>
        <w:t xml:space="preserve">nimmt </w:t>
      </w:r>
      <w:ins w:id="120" w:author="Christoph Breser" w:date="2016-02-25T09:58:00Z">
        <w:r w:rsidR="00007597">
          <w:rPr>
            <w:sz w:val="22"/>
            <w:szCs w:val="28"/>
            <w:lang w:eastAsia="de-DE"/>
          </w:rPr>
          <w:t xml:space="preserve">auch die </w:t>
        </w:r>
      </w:ins>
      <w:r w:rsidR="00E34742">
        <w:rPr>
          <w:sz w:val="22"/>
          <w:szCs w:val="28"/>
          <w:lang w:eastAsia="de-DE"/>
        </w:rPr>
        <w:t>Erkenntnis-</w:t>
      </w:r>
      <w:ins w:id="121" w:author="Christoph Breser" w:date="2016-02-25T09:58:00Z">
        <w:r w:rsidR="00007597">
          <w:rPr>
            <w:sz w:val="22"/>
            <w:szCs w:val="28"/>
            <w:lang w:eastAsia="de-DE"/>
          </w:rPr>
          <w:t xml:space="preserve">Qualität </w:t>
        </w:r>
      </w:ins>
      <w:r w:rsidR="00E34742">
        <w:rPr>
          <w:sz w:val="22"/>
          <w:szCs w:val="28"/>
          <w:lang w:eastAsia="de-DE"/>
        </w:rPr>
        <w:t>einzelner Archivquellen ab</w:t>
      </w:r>
      <w:ins w:id="122" w:author="Christoph Breser" w:date="2016-02-25T09:58:00Z">
        <w:r w:rsidR="00007597">
          <w:rPr>
            <w:sz w:val="22"/>
            <w:szCs w:val="28"/>
            <w:lang w:eastAsia="de-DE"/>
          </w:rPr>
          <w:t xml:space="preserve">. </w:t>
        </w:r>
      </w:ins>
      <w:r w:rsidR="00007597">
        <w:rPr>
          <w:sz w:val="22"/>
          <w:szCs w:val="28"/>
          <w:lang w:eastAsia="de-DE"/>
        </w:rPr>
        <w:t xml:space="preserve">Die Sichtung des gesamten </w:t>
      </w:r>
      <w:r w:rsidR="00007597">
        <w:rPr>
          <w:i/>
          <w:sz w:val="22"/>
          <w:szCs w:val="28"/>
          <w:lang w:eastAsia="de-DE"/>
        </w:rPr>
        <w:t xml:space="preserve">Geymüller </w:t>
      </w:r>
      <w:r w:rsidR="00007597">
        <w:rPr>
          <w:sz w:val="22"/>
          <w:szCs w:val="28"/>
          <w:lang w:eastAsia="de-DE"/>
        </w:rPr>
        <w:t xml:space="preserve">Archiv-Nachlasses am Beginn des Forschungsprojektes </w:t>
      </w:r>
      <w:ins w:id="123" w:author="Christoph Breser" w:date="2016-02-25T09:58:00Z">
        <w:r w:rsidR="00007597">
          <w:rPr>
            <w:sz w:val="22"/>
            <w:szCs w:val="28"/>
            <w:lang w:eastAsia="de-DE"/>
          </w:rPr>
          <w:t xml:space="preserve">bestätigte schließlich </w:t>
        </w:r>
      </w:ins>
      <w:r w:rsidR="00E34742">
        <w:rPr>
          <w:sz w:val="22"/>
          <w:szCs w:val="28"/>
          <w:lang w:eastAsia="de-DE"/>
        </w:rPr>
        <w:t xml:space="preserve">jedoch </w:t>
      </w:r>
      <w:r w:rsidR="00007597">
        <w:rPr>
          <w:sz w:val="22"/>
          <w:szCs w:val="28"/>
          <w:lang w:eastAsia="de-DE"/>
        </w:rPr>
        <w:t xml:space="preserve">die </w:t>
      </w:r>
      <w:r>
        <w:rPr>
          <w:sz w:val="22"/>
          <w:szCs w:val="28"/>
          <w:lang w:eastAsia="de-DE"/>
        </w:rPr>
        <w:t xml:space="preserve">zuvor </w:t>
      </w:r>
      <w:ins w:id="124" w:author="Christoph Breser" w:date="2016-02-25T09:58:00Z">
        <w:r>
          <w:rPr>
            <w:sz w:val="22"/>
            <w:szCs w:val="28"/>
            <w:lang w:eastAsia="de-DE"/>
          </w:rPr>
          <w:t>festgestellte</w:t>
        </w:r>
      </w:ins>
      <w:r>
        <w:rPr>
          <w:sz w:val="22"/>
          <w:szCs w:val="28"/>
          <w:lang w:eastAsia="de-DE"/>
        </w:rPr>
        <w:t xml:space="preserve"> </w:t>
      </w:r>
      <w:r w:rsidR="00007597">
        <w:rPr>
          <w:sz w:val="22"/>
          <w:szCs w:val="28"/>
          <w:lang w:eastAsia="de-DE"/>
        </w:rPr>
        <w:t xml:space="preserve">These, dass weder die Repräsentation einzeln ausgewählter Archivquellen Sinn machen würde, noch die Digitalisierung des gesamten, über 71.500 Objekte umfassenden Bestandes möglich wäre. </w:t>
      </w:r>
      <w:ins w:id="125" w:author="Christoph Breser" w:date="2016-02-25T09:58:00Z">
        <w:r w:rsidR="00007597">
          <w:rPr>
            <w:sz w:val="22"/>
            <w:szCs w:val="28"/>
            <w:lang w:eastAsia="de-DE"/>
          </w:rPr>
          <w:t>Der Bestand wurde demnach thematisch differenziert, sodass es zu einer Prioritätsklassif</w:t>
        </w:r>
        <w:r>
          <w:rPr>
            <w:sz w:val="22"/>
            <w:szCs w:val="28"/>
            <w:lang w:eastAsia="de-DE"/>
          </w:rPr>
          <w:t xml:space="preserve">izierung </w:t>
        </w:r>
        <w:r w:rsidR="00007597">
          <w:rPr>
            <w:sz w:val="22"/>
            <w:szCs w:val="28"/>
            <w:lang w:eastAsia="de-DE"/>
          </w:rPr>
          <w:t xml:space="preserve">und </w:t>
        </w:r>
        <w:r>
          <w:rPr>
            <w:sz w:val="22"/>
            <w:szCs w:val="28"/>
            <w:lang w:eastAsia="de-DE"/>
          </w:rPr>
          <w:t xml:space="preserve">zur </w:t>
        </w:r>
        <w:r w:rsidR="00007597">
          <w:rPr>
            <w:sz w:val="22"/>
            <w:szCs w:val="28"/>
            <w:lang w:eastAsia="de-DE"/>
          </w:rPr>
          <w:t xml:space="preserve">Auswahl von rund 18.000 zu digitalisierenden Archivquellen gekommen war. Die sich durch </w:t>
        </w:r>
        <w:r>
          <w:rPr>
            <w:sz w:val="22"/>
            <w:szCs w:val="28"/>
            <w:lang w:eastAsia="de-DE"/>
          </w:rPr>
          <w:t xml:space="preserve">diese </w:t>
        </w:r>
        <w:r w:rsidR="00007597">
          <w:rPr>
            <w:sz w:val="22"/>
            <w:szCs w:val="28"/>
            <w:lang w:eastAsia="de-DE"/>
          </w:rPr>
          <w:t xml:space="preserve">Reduktion stellende Herausforderung bestand demnach darin, die damit einhergehende </w:t>
        </w:r>
        <w:r>
          <w:rPr>
            <w:sz w:val="22"/>
            <w:szCs w:val="28"/>
            <w:lang w:eastAsia="de-DE"/>
          </w:rPr>
          <w:t>summarische</w:t>
        </w:r>
        <w:r w:rsidR="009A33AA">
          <w:rPr>
            <w:sz w:val="22"/>
            <w:szCs w:val="28"/>
            <w:lang w:eastAsia="de-DE"/>
          </w:rPr>
          <w:t xml:space="preserve"> </w:t>
        </w:r>
        <w:r w:rsidR="00007597">
          <w:rPr>
            <w:sz w:val="22"/>
            <w:szCs w:val="28"/>
            <w:lang w:eastAsia="de-DE"/>
          </w:rPr>
          <w:t xml:space="preserve">Reduktion </w:t>
        </w:r>
        <w:r>
          <w:rPr>
            <w:sz w:val="22"/>
            <w:szCs w:val="28"/>
            <w:lang w:eastAsia="de-DE"/>
          </w:rPr>
          <w:t xml:space="preserve">durch die Aufwertung von </w:t>
        </w:r>
        <w:r w:rsidR="00007597">
          <w:rPr>
            <w:sz w:val="22"/>
            <w:szCs w:val="28"/>
            <w:lang w:eastAsia="de-DE"/>
          </w:rPr>
          <w:t xml:space="preserve">Verknüpfungen zwischen den Archivquellen </w:t>
        </w:r>
        <w:r>
          <w:rPr>
            <w:sz w:val="22"/>
            <w:szCs w:val="28"/>
            <w:lang w:eastAsia="de-DE"/>
          </w:rPr>
          <w:t xml:space="preserve">auszugleichen und ihre </w:t>
        </w:r>
        <w:r w:rsidR="009A33AA">
          <w:rPr>
            <w:sz w:val="22"/>
            <w:szCs w:val="28"/>
            <w:lang w:eastAsia="de-DE"/>
          </w:rPr>
          <w:t>Aussagequalität damit einigermaßen aufrecht zu erhalten.</w:t>
        </w:r>
      </w:ins>
    </w:p>
    <w:commentRangeEnd w:id="37"/>
    <w:p w14:paraId="22CA2272" w14:textId="77777777" w:rsidR="00DE25F7" w:rsidRDefault="00F040C4" w:rsidP="001A220D">
      <w:pPr>
        <w:ind w:left="700"/>
        <w:jc w:val="both"/>
        <w:rPr>
          <w:ins w:id="126" w:author="Christoph Breser" w:date="2016-02-25T09:58:00Z"/>
          <w:sz w:val="22"/>
          <w:szCs w:val="28"/>
          <w:lang w:eastAsia="de-DE"/>
        </w:rPr>
      </w:pPr>
      <w:r>
        <w:rPr>
          <w:rStyle w:val="Kommentarzeichen"/>
          <w:vanish/>
        </w:rPr>
        <w:commentReference w:id="37"/>
      </w:r>
      <w:commentRangeStart w:id="127"/>
      <w:ins w:id="128" w:author="Christoph Breser" w:date="2016-02-25T09:58:00Z">
        <w:r w:rsidR="004F5EB8">
          <w:rPr>
            <w:sz w:val="22"/>
            <w:szCs w:val="28"/>
            <w:lang w:eastAsia="de-DE"/>
          </w:rPr>
          <w:t>2. I. b</w:t>
        </w:r>
        <w:r w:rsidR="00DE25F7">
          <w:rPr>
            <w:sz w:val="22"/>
            <w:szCs w:val="28"/>
            <w:lang w:eastAsia="de-DE"/>
          </w:rPr>
          <w:t xml:space="preserve">. Die </w:t>
        </w:r>
        <w:r w:rsidR="009A33AA">
          <w:rPr>
            <w:sz w:val="22"/>
            <w:szCs w:val="28"/>
            <w:lang w:eastAsia="de-DE"/>
          </w:rPr>
          <w:t xml:space="preserve">Beziehungen </w:t>
        </w:r>
        <w:r w:rsidR="00DE25F7">
          <w:rPr>
            <w:sz w:val="22"/>
            <w:szCs w:val="28"/>
            <w:lang w:eastAsia="de-DE"/>
          </w:rPr>
          <w:t xml:space="preserve">von </w:t>
        </w:r>
        <w:r w:rsidR="00FB3CEE">
          <w:rPr>
            <w:sz w:val="22"/>
            <w:szCs w:val="28"/>
            <w:lang w:eastAsia="de-DE"/>
          </w:rPr>
          <w:t xml:space="preserve">Archivquellen innerhalb </w:t>
        </w:r>
        <w:r w:rsidR="00DE25F7">
          <w:rPr>
            <w:sz w:val="22"/>
            <w:szCs w:val="28"/>
            <w:lang w:eastAsia="de-DE"/>
          </w:rPr>
          <w:t>eines Archivs bzw. einer Web-Appli</w:t>
        </w:r>
        <w:r w:rsidR="007134D6">
          <w:rPr>
            <w:sz w:val="22"/>
            <w:szCs w:val="28"/>
            <w:lang w:eastAsia="de-DE"/>
          </w:rPr>
          <w:t>k</w:t>
        </w:r>
        <w:r w:rsidR="00DE25F7">
          <w:rPr>
            <w:sz w:val="22"/>
            <w:szCs w:val="28"/>
            <w:lang w:eastAsia="de-DE"/>
          </w:rPr>
          <w:t xml:space="preserve">ation </w:t>
        </w:r>
      </w:ins>
    </w:p>
    <w:p w14:paraId="3F98455B" w14:textId="77777777" w:rsidR="002C5A92" w:rsidRPr="002C5A92" w:rsidRDefault="009A33AA" w:rsidP="009A33AA">
      <w:pPr>
        <w:jc w:val="both"/>
        <w:rPr>
          <w:sz w:val="22"/>
          <w:szCs w:val="28"/>
          <w:lang w:eastAsia="de-DE"/>
        </w:rPr>
      </w:pPr>
      <w:ins w:id="129" w:author="Christoph Breser" w:date="2016-02-25T09:58:00Z">
        <w:r>
          <w:rPr>
            <w:sz w:val="22"/>
            <w:szCs w:val="28"/>
            <w:lang w:eastAsia="de-DE"/>
          </w:rPr>
          <w:t>Die Arbeit innerhalb eines Archivs ist</w:t>
        </w:r>
      </w:ins>
      <w:r w:rsidR="001A220D">
        <w:rPr>
          <w:sz w:val="22"/>
          <w:szCs w:val="28"/>
          <w:lang w:eastAsia="de-DE"/>
        </w:rPr>
        <w:t xml:space="preserve"> </w:t>
      </w:r>
      <w:ins w:id="130" w:author="Christoph Breser" w:date="2016-02-25T09:58:00Z">
        <w:r>
          <w:rPr>
            <w:sz w:val="22"/>
            <w:szCs w:val="28"/>
            <w:lang w:eastAsia="de-DE"/>
          </w:rPr>
          <w:t xml:space="preserve">von </w:t>
        </w:r>
      </w:ins>
      <w:r w:rsidR="001A220D">
        <w:rPr>
          <w:sz w:val="22"/>
          <w:szCs w:val="28"/>
          <w:lang w:eastAsia="de-DE"/>
        </w:rPr>
        <w:t xml:space="preserve">einer </w:t>
      </w:r>
      <w:ins w:id="131" w:author="Christoph Breser" w:date="2016-02-25T09:58:00Z">
        <w:r w:rsidR="002C5A92">
          <w:rPr>
            <w:sz w:val="22"/>
            <w:szCs w:val="28"/>
            <w:lang w:eastAsia="de-DE"/>
          </w:rPr>
          <w:t xml:space="preserve">Verkettung </w:t>
        </w:r>
        <w:r w:rsidR="008F7769">
          <w:rPr>
            <w:sz w:val="22"/>
            <w:szCs w:val="28"/>
            <w:lang w:eastAsia="de-DE"/>
          </w:rPr>
          <w:t xml:space="preserve">von Einzelerkenntnissen </w:t>
        </w:r>
      </w:ins>
      <w:r w:rsidR="001A220D">
        <w:rPr>
          <w:sz w:val="22"/>
          <w:szCs w:val="28"/>
          <w:lang w:eastAsia="de-DE"/>
        </w:rPr>
        <w:t xml:space="preserve">geprägt, welche sich schließlich in Summe </w:t>
      </w:r>
      <w:r w:rsidR="00C253F5">
        <w:rPr>
          <w:sz w:val="22"/>
          <w:szCs w:val="28"/>
          <w:lang w:eastAsia="de-DE"/>
        </w:rPr>
        <w:t xml:space="preserve">zu einer Gesamterkenntnis </w:t>
      </w:r>
      <w:ins w:id="132" w:author="Christoph Breser" w:date="2016-02-25T09:58:00Z">
        <w:r>
          <w:rPr>
            <w:sz w:val="22"/>
            <w:szCs w:val="28"/>
            <w:lang w:eastAsia="de-DE"/>
          </w:rPr>
          <w:t>zusammenfügen</w:t>
        </w:r>
        <w:r w:rsidR="00602FCF">
          <w:rPr>
            <w:sz w:val="22"/>
            <w:szCs w:val="28"/>
            <w:lang w:eastAsia="de-DE"/>
          </w:rPr>
          <w:t xml:space="preserve">. </w:t>
        </w:r>
        <w:r w:rsidR="00602FCF" w:rsidRPr="0042470D">
          <w:rPr>
            <w:rFonts w:cs="Helvetica"/>
            <w:sz w:val="22"/>
            <w:szCs w:val="30"/>
          </w:rPr>
          <w:t xml:space="preserve">Das Ziel ist </w:t>
        </w:r>
        <w:r>
          <w:rPr>
            <w:rFonts w:cs="Helvetica"/>
            <w:sz w:val="22"/>
            <w:szCs w:val="30"/>
          </w:rPr>
          <w:t xml:space="preserve">dabei </w:t>
        </w:r>
        <w:r w:rsidR="008F7769">
          <w:rPr>
            <w:rFonts w:cs="Helvetica"/>
            <w:sz w:val="22"/>
            <w:szCs w:val="30"/>
          </w:rPr>
          <w:t xml:space="preserve">jedoch </w:t>
        </w:r>
        <w:r w:rsidR="002C5A92">
          <w:rPr>
            <w:rFonts w:cs="Helvetica"/>
            <w:sz w:val="22"/>
            <w:szCs w:val="30"/>
          </w:rPr>
          <w:t xml:space="preserve">nicht nur </w:t>
        </w:r>
      </w:ins>
      <w:r w:rsidR="001A220D">
        <w:rPr>
          <w:rFonts w:cs="Helvetica"/>
          <w:sz w:val="22"/>
          <w:szCs w:val="30"/>
        </w:rPr>
        <w:t xml:space="preserve">eine </w:t>
      </w:r>
      <w:ins w:id="133" w:author="Christoph Breser" w:date="2016-02-25T09:58:00Z">
        <w:r w:rsidR="00602FCF">
          <w:rPr>
            <w:rFonts w:cs="Helvetica"/>
            <w:sz w:val="22"/>
            <w:szCs w:val="30"/>
          </w:rPr>
          <w:t>Verd</w:t>
        </w:r>
        <w:r w:rsidR="002C5A92">
          <w:rPr>
            <w:rFonts w:cs="Helvetica"/>
            <w:sz w:val="22"/>
            <w:szCs w:val="30"/>
          </w:rPr>
          <w:t xml:space="preserve">ichtung von </w:t>
        </w:r>
        <w:r w:rsidR="00A37833">
          <w:rPr>
            <w:rFonts w:cs="Helvetica"/>
            <w:sz w:val="22"/>
            <w:szCs w:val="30"/>
          </w:rPr>
          <w:t xml:space="preserve">Einzelaussagen einer Archivquelle </w:t>
        </w:r>
      </w:ins>
      <w:r w:rsidR="00C253F5">
        <w:rPr>
          <w:rFonts w:cs="Helvetica"/>
          <w:sz w:val="22"/>
          <w:szCs w:val="30"/>
        </w:rPr>
        <w:t xml:space="preserve">zu erreichen, </w:t>
      </w:r>
      <w:ins w:id="134" w:author="Christoph Breser" w:date="2016-02-25T09:58:00Z">
        <w:r w:rsidR="002C5A92">
          <w:rPr>
            <w:rFonts w:cs="Helvetica"/>
            <w:sz w:val="22"/>
            <w:szCs w:val="30"/>
          </w:rPr>
          <w:t xml:space="preserve">sondern </w:t>
        </w:r>
      </w:ins>
      <w:r w:rsidR="00C253F5">
        <w:rPr>
          <w:rFonts w:cs="Helvetica"/>
          <w:sz w:val="22"/>
          <w:szCs w:val="30"/>
        </w:rPr>
        <w:t xml:space="preserve">auch </w:t>
      </w:r>
      <w:ins w:id="135" w:author="Christoph Breser" w:date="2016-02-25T09:58:00Z">
        <w:r w:rsidR="00FB3CEE">
          <w:rPr>
            <w:rFonts w:cs="Helvetica"/>
            <w:sz w:val="22"/>
            <w:szCs w:val="30"/>
          </w:rPr>
          <w:t xml:space="preserve">die </w:t>
        </w:r>
        <w:r w:rsidR="002C5A92">
          <w:rPr>
            <w:rFonts w:cs="Helvetica"/>
            <w:sz w:val="22"/>
            <w:szCs w:val="30"/>
          </w:rPr>
          <w:t xml:space="preserve">Berücksichtigung von Beziehungen zwischen </w:t>
        </w:r>
        <w:r w:rsidR="00A37833">
          <w:rPr>
            <w:rFonts w:cs="Helvetica"/>
            <w:sz w:val="22"/>
            <w:szCs w:val="30"/>
          </w:rPr>
          <w:t>mehreren</w:t>
        </w:r>
        <w:r w:rsidR="002C5A92">
          <w:rPr>
            <w:rFonts w:cs="Helvetica"/>
            <w:sz w:val="22"/>
            <w:szCs w:val="30"/>
          </w:rPr>
          <w:t xml:space="preserve"> Archivquellen</w:t>
        </w:r>
      </w:ins>
      <w:r w:rsidR="001A220D">
        <w:rPr>
          <w:rFonts w:cs="Helvetica"/>
          <w:sz w:val="22"/>
          <w:szCs w:val="30"/>
        </w:rPr>
        <w:t>.</w:t>
      </w:r>
      <w:r w:rsidR="00366F7D">
        <w:rPr>
          <w:rFonts w:cs="Helvetica"/>
          <w:sz w:val="22"/>
          <w:szCs w:val="30"/>
        </w:rPr>
        <w:t xml:space="preserve"> </w:t>
      </w:r>
      <w:ins w:id="136" w:author="Christoph Breser" w:date="2016-02-25T09:58:00Z">
        <w:r w:rsidR="002C5A92">
          <w:rPr>
            <w:rFonts w:cs="Helvetica"/>
            <w:sz w:val="22"/>
            <w:szCs w:val="30"/>
          </w:rPr>
          <w:t>Wir versuch</w:t>
        </w:r>
        <w:r w:rsidR="00A37833">
          <w:rPr>
            <w:rFonts w:cs="Helvetica"/>
            <w:sz w:val="22"/>
            <w:szCs w:val="30"/>
          </w:rPr>
          <w:t>t</w:t>
        </w:r>
        <w:r w:rsidR="002C5A92">
          <w:rPr>
            <w:rFonts w:cs="Helvetica"/>
            <w:sz w:val="22"/>
            <w:szCs w:val="30"/>
          </w:rPr>
          <w:t xml:space="preserve">en demnach </w:t>
        </w:r>
        <w:r w:rsidR="00A37833">
          <w:rPr>
            <w:rFonts w:cs="Helvetica"/>
            <w:sz w:val="22"/>
            <w:szCs w:val="30"/>
          </w:rPr>
          <w:t xml:space="preserve">die beiden </w:t>
        </w:r>
        <w:r>
          <w:rPr>
            <w:rFonts w:cs="Helvetica"/>
            <w:sz w:val="22"/>
            <w:szCs w:val="30"/>
          </w:rPr>
          <w:t xml:space="preserve">epistemologischen </w:t>
        </w:r>
        <w:r w:rsidR="002C5A92">
          <w:rPr>
            <w:rFonts w:cs="Helvetica"/>
            <w:sz w:val="22"/>
            <w:szCs w:val="30"/>
          </w:rPr>
          <w:t>Modell</w:t>
        </w:r>
        <w:r w:rsidR="00A37833">
          <w:rPr>
            <w:rFonts w:cs="Helvetica"/>
            <w:sz w:val="22"/>
            <w:szCs w:val="30"/>
          </w:rPr>
          <w:t>e</w:t>
        </w:r>
        <w:r w:rsidR="002C5A92">
          <w:rPr>
            <w:rFonts w:cs="Helvetica"/>
            <w:sz w:val="22"/>
            <w:szCs w:val="30"/>
          </w:rPr>
          <w:t xml:space="preserve"> </w:t>
        </w:r>
        <w:r w:rsidR="008F7769">
          <w:rPr>
            <w:rFonts w:cs="Helvetica"/>
            <w:sz w:val="22"/>
            <w:szCs w:val="30"/>
          </w:rPr>
          <w:t xml:space="preserve">von </w:t>
        </w:r>
        <w:r w:rsidR="008F7769">
          <w:rPr>
            <w:rFonts w:cs="Helvetica"/>
            <w:i/>
            <w:sz w:val="22"/>
            <w:szCs w:val="30"/>
          </w:rPr>
          <w:t xml:space="preserve">Ehrenfels </w:t>
        </w:r>
        <w:r w:rsidR="008F7769">
          <w:rPr>
            <w:rFonts w:cs="Helvetica"/>
            <w:sz w:val="22"/>
            <w:szCs w:val="30"/>
          </w:rPr>
          <w:t xml:space="preserve">und </w:t>
        </w:r>
        <w:r w:rsidR="008F7769">
          <w:rPr>
            <w:rFonts w:cs="Helvetica"/>
            <w:i/>
            <w:sz w:val="22"/>
            <w:szCs w:val="30"/>
          </w:rPr>
          <w:t xml:space="preserve">Brunswik </w:t>
        </w:r>
        <w:r w:rsidR="002C5A92">
          <w:rPr>
            <w:rFonts w:cs="Helvetica"/>
            <w:sz w:val="22"/>
            <w:szCs w:val="30"/>
          </w:rPr>
          <w:t>auf die Verbindung</w:t>
        </w:r>
      </w:ins>
      <w:r w:rsidR="00B639EA">
        <w:rPr>
          <w:rFonts w:cs="Helvetica"/>
          <w:sz w:val="22"/>
          <w:szCs w:val="30"/>
        </w:rPr>
        <w:t>en</w:t>
      </w:r>
      <w:ins w:id="137" w:author="Christoph Breser" w:date="2016-02-25T09:58:00Z">
        <w:r w:rsidR="002C5A92">
          <w:rPr>
            <w:rFonts w:cs="Helvetica"/>
            <w:sz w:val="22"/>
            <w:szCs w:val="30"/>
          </w:rPr>
          <w:t xml:space="preserve"> zwischen</w:t>
        </w:r>
      </w:ins>
      <w:r w:rsidR="002C5A92">
        <w:rPr>
          <w:rFonts w:cs="Helvetica"/>
          <w:sz w:val="22"/>
          <w:szCs w:val="30"/>
        </w:rPr>
        <w:t xml:space="preserve"> Archivquelle und Archiv </w:t>
      </w:r>
      <w:ins w:id="138" w:author="Christoph Breser" w:date="2016-02-25T09:58:00Z">
        <w:r w:rsidR="008F7769">
          <w:rPr>
            <w:rFonts w:cs="Helvetica"/>
            <w:sz w:val="22"/>
            <w:szCs w:val="30"/>
          </w:rPr>
          <w:t>bzw. Web-Applikation auszulegen.</w:t>
        </w:r>
      </w:ins>
    </w:p>
    <w:p w14:paraId="4FA99B02" w14:textId="77777777" w:rsidR="009A33AA" w:rsidRDefault="009A33AA" w:rsidP="009A33AA">
      <w:pPr>
        <w:jc w:val="both"/>
        <w:rPr>
          <w:ins w:id="139" w:author="Christoph Breser" w:date="2016-02-25T09:58:00Z"/>
          <w:sz w:val="22"/>
          <w:szCs w:val="28"/>
          <w:lang w:eastAsia="de-DE"/>
        </w:rPr>
      </w:pPr>
      <w:ins w:id="140" w:author="Christoph Breser" w:date="2016-02-25T09:58:00Z">
        <w:r>
          <w:rPr>
            <w:rFonts w:cs="Helvetica"/>
            <w:sz w:val="22"/>
            <w:szCs w:val="30"/>
          </w:rPr>
          <w:t xml:space="preserve">In der </w:t>
        </w:r>
        <w:r w:rsidR="00A37833">
          <w:rPr>
            <w:rFonts w:cs="Helvetica"/>
            <w:sz w:val="22"/>
            <w:szCs w:val="30"/>
          </w:rPr>
          <w:t xml:space="preserve">Beziehung zwischen </w:t>
        </w:r>
      </w:ins>
      <w:r w:rsidR="001A220D">
        <w:rPr>
          <w:rFonts w:cs="Helvetica"/>
          <w:sz w:val="22"/>
          <w:szCs w:val="30"/>
        </w:rPr>
        <w:t xml:space="preserve">den </w:t>
      </w:r>
      <w:ins w:id="141" w:author="Christoph Breser" w:date="2016-02-25T09:58:00Z">
        <w:r w:rsidR="00A37833">
          <w:rPr>
            <w:rFonts w:cs="Helvetica"/>
            <w:sz w:val="22"/>
            <w:szCs w:val="30"/>
          </w:rPr>
          <w:t>Archivquelle</w:t>
        </w:r>
      </w:ins>
      <w:r w:rsidR="001A220D">
        <w:rPr>
          <w:rFonts w:cs="Helvetica"/>
          <w:sz w:val="22"/>
          <w:szCs w:val="30"/>
        </w:rPr>
        <w:t>n</w:t>
      </w:r>
      <w:ins w:id="142" w:author="Christoph Breser" w:date="2016-02-25T09:58:00Z">
        <w:r w:rsidR="00A37833">
          <w:rPr>
            <w:rFonts w:cs="Helvetica"/>
            <w:sz w:val="22"/>
            <w:szCs w:val="30"/>
          </w:rPr>
          <w:t xml:space="preserve"> </w:t>
        </w:r>
        <w:r>
          <w:rPr>
            <w:rFonts w:cs="Helvetica"/>
            <w:sz w:val="22"/>
            <w:szCs w:val="30"/>
          </w:rPr>
          <w:t xml:space="preserve">fiel </w:t>
        </w:r>
      </w:ins>
      <w:r w:rsidR="001A220D">
        <w:rPr>
          <w:rFonts w:cs="Helvetica"/>
          <w:sz w:val="22"/>
          <w:szCs w:val="30"/>
        </w:rPr>
        <w:t xml:space="preserve">im analogen Archiv </w:t>
      </w:r>
      <w:ins w:id="143" w:author="Christoph Breser" w:date="2016-02-25T09:58:00Z">
        <w:r>
          <w:rPr>
            <w:rFonts w:cs="Helvetica"/>
            <w:sz w:val="22"/>
            <w:szCs w:val="30"/>
          </w:rPr>
          <w:t>vor</w:t>
        </w:r>
        <w:r w:rsidR="00FB3CEE">
          <w:rPr>
            <w:rFonts w:cs="Helvetica"/>
            <w:sz w:val="22"/>
            <w:szCs w:val="30"/>
          </w:rPr>
          <w:t xml:space="preserve"> </w:t>
        </w:r>
        <w:r>
          <w:rPr>
            <w:rFonts w:cs="Helvetica"/>
            <w:sz w:val="22"/>
            <w:szCs w:val="30"/>
          </w:rPr>
          <w:t xml:space="preserve">allem </w:t>
        </w:r>
      </w:ins>
      <w:r w:rsidR="00C253F5">
        <w:rPr>
          <w:rFonts w:cs="Helvetica"/>
          <w:sz w:val="22"/>
          <w:szCs w:val="30"/>
        </w:rPr>
        <w:t xml:space="preserve">die </w:t>
      </w:r>
      <w:r w:rsidR="001A220D">
        <w:rPr>
          <w:rFonts w:cs="Helvetica"/>
          <w:sz w:val="22"/>
          <w:szCs w:val="30"/>
        </w:rPr>
        <w:t xml:space="preserve">ungünstige </w:t>
      </w:r>
      <w:ins w:id="144" w:author="Christoph Breser" w:date="2016-02-25T09:58:00Z">
        <w:r w:rsidR="00A37833">
          <w:rPr>
            <w:rFonts w:cs="Helvetica"/>
            <w:sz w:val="22"/>
            <w:szCs w:val="30"/>
          </w:rPr>
          <w:t xml:space="preserve">Ordnungs-Systematik </w:t>
        </w:r>
        <w:r>
          <w:rPr>
            <w:rFonts w:cs="Helvetica"/>
            <w:sz w:val="22"/>
            <w:szCs w:val="30"/>
          </w:rPr>
          <w:t>auf</w:t>
        </w:r>
        <w:r w:rsidR="00A37833">
          <w:rPr>
            <w:rFonts w:cs="Helvetica"/>
            <w:sz w:val="22"/>
            <w:szCs w:val="30"/>
          </w:rPr>
          <w:t xml:space="preserve">, welche </w:t>
        </w:r>
      </w:ins>
      <w:r w:rsidR="001A220D">
        <w:rPr>
          <w:rFonts w:cs="Helvetica"/>
          <w:sz w:val="22"/>
          <w:szCs w:val="30"/>
        </w:rPr>
        <w:t xml:space="preserve">– ohne genauer </w:t>
      </w:r>
      <w:ins w:id="145" w:author="Christoph Breser" w:date="2016-02-25T09:58:00Z">
        <w:r w:rsidR="001A220D">
          <w:rPr>
            <w:rFonts w:cs="Helvetica"/>
            <w:sz w:val="22"/>
            <w:szCs w:val="30"/>
          </w:rPr>
          <w:t>Kenntnis über den gesamten Bestand</w:t>
        </w:r>
      </w:ins>
      <w:r w:rsidR="001A220D">
        <w:rPr>
          <w:rFonts w:cs="Helvetica"/>
          <w:sz w:val="22"/>
          <w:szCs w:val="30"/>
        </w:rPr>
        <w:t xml:space="preserve"> – </w:t>
      </w:r>
      <w:ins w:id="146" w:author="Christoph Breser" w:date="2016-02-25T09:58:00Z">
        <w:r w:rsidR="00A37833">
          <w:rPr>
            <w:rFonts w:cs="Helvetica"/>
            <w:sz w:val="22"/>
            <w:szCs w:val="30"/>
          </w:rPr>
          <w:t>kaum kontext</w:t>
        </w:r>
        <w:r w:rsidR="008F7769">
          <w:rPr>
            <w:rFonts w:cs="Helvetica"/>
            <w:sz w:val="22"/>
            <w:szCs w:val="30"/>
          </w:rPr>
          <w:t>uelle Suchmöglichkeiten erlaub</w:t>
        </w:r>
      </w:ins>
      <w:r w:rsidR="001A220D">
        <w:rPr>
          <w:rFonts w:cs="Helvetica"/>
          <w:sz w:val="22"/>
          <w:szCs w:val="30"/>
        </w:rPr>
        <w:t>t</w:t>
      </w:r>
      <w:r w:rsidR="00F0050D">
        <w:rPr>
          <w:rFonts w:cs="Helvetica"/>
          <w:sz w:val="22"/>
          <w:szCs w:val="30"/>
        </w:rPr>
        <w:t xml:space="preserve">. </w:t>
      </w:r>
      <w:r w:rsidR="006330AA">
        <w:rPr>
          <w:rFonts w:cs="Helvetica"/>
          <w:sz w:val="22"/>
          <w:szCs w:val="30"/>
        </w:rPr>
        <w:t xml:space="preserve">Hier ist immer die permanente </w:t>
      </w:r>
      <w:r w:rsidR="001A220D">
        <w:rPr>
          <w:rFonts w:cs="Helvetica"/>
          <w:sz w:val="22"/>
          <w:szCs w:val="30"/>
        </w:rPr>
        <w:t xml:space="preserve">Kenntnis </w:t>
      </w:r>
      <w:ins w:id="147" w:author="Christoph Breser" w:date="2016-02-25T09:58:00Z">
        <w:r w:rsidR="00A37833">
          <w:rPr>
            <w:rFonts w:cs="Helvetica"/>
            <w:sz w:val="22"/>
            <w:szCs w:val="30"/>
          </w:rPr>
          <w:t>e</w:t>
        </w:r>
        <w:r w:rsidR="008F7769">
          <w:rPr>
            <w:rFonts w:cs="Helvetica"/>
            <w:sz w:val="22"/>
            <w:szCs w:val="30"/>
          </w:rPr>
          <w:t>ines/einer Experten/in</w:t>
        </w:r>
      </w:ins>
      <w:r w:rsidR="006330AA">
        <w:rPr>
          <w:rFonts w:cs="Helvetica"/>
          <w:sz w:val="22"/>
          <w:szCs w:val="30"/>
        </w:rPr>
        <w:t xml:space="preserve"> notwendig</w:t>
      </w:r>
      <w:ins w:id="148" w:author="Christoph Breser" w:date="2016-02-25T09:58:00Z">
        <w:r w:rsidR="00A37833">
          <w:rPr>
            <w:rFonts w:cs="Helvetica"/>
            <w:sz w:val="22"/>
            <w:szCs w:val="30"/>
          </w:rPr>
          <w:t xml:space="preserve">. </w:t>
        </w:r>
        <w:r>
          <w:rPr>
            <w:sz w:val="22"/>
            <w:szCs w:val="28"/>
            <w:lang w:eastAsia="de-DE"/>
          </w:rPr>
          <w:t xml:space="preserve">Die digitale Öffnung des Archiv-Nachlasses </w:t>
        </w:r>
      </w:ins>
      <w:r w:rsidR="001A220D">
        <w:rPr>
          <w:sz w:val="22"/>
          <w:szCs w:val="28"/>
          <w:lang w:eastAsia="de-DE"/>
        </w:rPr>
        <w:t xml:space="preserve">bedarf </w:t>
      </w:r>
      <w:ins w:id="149" w:author="Christoph Breser" w:date="2016-02-25T09:58:00Z">
        <w:r>
          <w:rPr>
            <w:sz w:val="22"/>
            <w:szCs w:val="28"/>
            <w:lang w:eastAsia="de-DE"/>
          </w:rPr>
          <w:t xml:space="preserve">wegen </w:t>
        </w:r>
      </w:ins>
      <w:r w:rsidR="00F0050D">
        <w:rPr>
          <w:sz w:val="22"/>
          <w:szCs w:val="28"/>
          <w:lang w:eastAsia="de-DE"/>
        </w:rPr>
        <w:t xml:space="preserve">der zu erwartenden </w:t>
      </w:r>
      <w:ins w:id="150" w:author="Christoph Breser" w:date="2016-02-25T09:58:00Z">
        <w:r>
          <w:rPr>
            <w:sz w:val="22"/>
            <w:szCs w:val="28"/>
            <w:lang w:eastAsia="de-DE"/>
          </w:rPr>
          <w:t>neue</w:t>
        </w:r>
      </w:ins>
      <w:r w:rsidR="00F0050D">
        <w:rPr>
          <w:sz w:val="22"/>
          <w:szCs w:val="28"/>
          <w:lang w:eastAsia="de-DE"/>
        </w:rPr>
        <w:t>n</w:t>
      </w:r>
      <w:ins w:id="151" w:author="Christoph Breser" w:date="2016-02-25T09:58:00Z">
        <w:r>
          <w:rPr>
            <w:sz w:val="22"/>
            <w:szCs w:val="28"/>
            <w:lang w:eastAsia="de-DE"/>
          </w:rPr>
          <w:t xml:space="preserve"> </w:t>
        </w:r>
      </w:ins>
      <w:r w:rsidR="000E7170">
        <w:rPr>
          <w:sz w:val="22"/>
          <w:szCs w:val="28"/>
          <w:lang w:eastAsia="de-DE"/>
        </w:rPr>
        <w:t xml:space="preserve">Benutzer </w:t>
      </w:r>
      <w:ins w:id="152" w:author="Christoph Breser" w:date="2016-02-25T09:58:00Z">
        <w:r>
          <w:rPr>
            <w:sz w:val="22"/>
            <w:szCs w:val="28"/>
            <w:lang w:eastAsia="de-DE"/>
          </w:rPr>
          <w:t xml:space="preserve">Profile </w:t>
        </w:r>
      </w:ins>
      <w:r w:rsidR="006330AA">
        <w:rPr>
          <w:sz w:val="22"/>
          <w:szCs w:val="28"/>
          <w:lang w:eastAsia="de-DE"/>
        </w:rPr>
        <w:t>(</w:t>
      </w:r>
      <w:r w:rsidR="00F0050D">
        <w:rPr>
          <w:sz w:val="22"/>
          <w:szCs w:val="28"/>
          <w:lang w:eastAsia="de-DE"/>
        </w:rPr>
        <w:t>von mitunter auch thematischen Nicht-Experten</w:t>
      </w:r>
      <w:r w:rsidR="006330AA">
        <w:rPr>
          <w:sz w:val="22"/>
          <w:szCs w:val="28"/>
          <w:lang w:eastAsia="de-DE"/>
        </w:rPr>
        <w:t xml:space="preserve">) nun </w:t>
      </w:r>
      <w:ins w:id="153" w:author="Christoph Breser" w:date="2016-02-25T09:58:00Z">
        <w:r w:rsidR="006330AA">
          <w:rPr>
            <w:sz w:val="22"/>
            <w:szCs w:val="28"/>
            <w:lang w:eastAsia="de-DE"/>
          </w:rPr>
          <w:t>in der Web-Anwendung</w:t>
        </w:r>
      </w:ins>
      <w:r w:rsidR="00F0050D">
        <w:rPr>
          <w:sz w:val="22"/>
          <w:szCs w:val="28"/>
          <w:lang w:eastAsia="de-DE"/>
        </w:rPr>
        <w:t xml:space="preserve"> </w:t>
      </w:r>
      <w:r w:rsidR="001A220D">
        <w:rPr>
          <w:sz w:val="22"/>
          <w:szCs w:val="28"/>
          <w:lang w:eastAsia="de-DE"/>
        </w:rPr>
        <w:t xml:space="preserve">daher </w:t>
      </w:r>
      <w:r w:rsidR="006330AA">
        <w:rPr>
          <w:sz w:val="22"/>
          <w:szCs w:val="28"/>
          <w:lang w:eastAsia="de-DE"/>
        </w:rPr>
        <w:t xml:space="preserve">auch </w:t>
      </w:r>
      <w:ins w:id="154" w:author="Christoph Breser" w:date="2016-02-25T09:58:00Z">
        <w:r>
          <w:rPr>
            <w:sz w:val="22"/>
            <w:szCs w:val="28"/>
            <w:lang w:eastAsia="de-DE"/>
          </w:rPr>
          <w:t xml:space="preserve">neue Suchmöglichkeiten und </w:t>
        </w:r>
      </w:ins>
      <w:r w:rsidR="006330AA">
        <w:rPr>
          <w:sz w:val="22"/>
          <w:szCs w:val="28"/>
          <w:lang w:eastAsia="de-DE"/>
        </w:rPr>
        <w:t xml:space="preserve">damit </w:t>
      </w:r>
      <w:ins w:id="155" w:author="Christoph Breser" w:date="2016-02-25T09:58:00Z">
        <w:r>
          <w:rPr>
            <w:sz w:val="22"/>
            <w:szCs w:val="28"/>
            <w:lang w:eastAsia="de-DE"/>
          </w:rPr>
          <w:t xml:space="preserve">andere Verständniskriterien. Sie sollten </w:t>
        </w:r>
      </w:ins>
      <w:r w:rsidR="00F0050D">
        <w:rPr>
          <w:sz w:val="22"/>
          <w:szCs w:val="28"/>
          <w:lang w:eastAsia="de-DE"/>
        </w:rPr>
        <w:t xml:space="preserve">die </w:t>
      </w:r>
      <w:ins w:id="156" w:author="Christoph Breser" w:date="2016-02-25T09:58:00Z">
        <w:r>
          <w:rPr>
            <w:sz w:val="22"/>
            <w:szCs w:val="28"/>
            <w:lang w:eastAsia="de-DE"/>
          </w:rPr>
          <w:t>kognitive</w:t>
        </w:r>
      </w:ins>
      <w:r w:rsidR="00F0050D">
        <w:rPr>
          <w:sz w:val="22"/>
          <w:szCs w:val="28"/>
          <w:lang w:eastAsia="de-DE"/>
        </w:rPr>
        <w:t>n</w:t>
      </w:r>
      <w:ins w:id="157" w:author="Christoph Breser" w:date="2016-02-25T09:58:00Z">
        <w:r>
          <w:rPr>
            <w:sz w:val="22"/>
            <w:szCs w:val="28"/>
            <w:lang w:eastAsia="de-DE"/>
          </w:rPr>
          <w:t xml:space="preserve"> Prozesse </w:t>
        </w:r>
      </w:ins>
      <w:r w:rsidR="00F0050D">
        <w:rPr>
          <w:sz w:val="22"/>
          <w:szCs w:val="28"/>
          <w:lang w:eastAsia="de-DE"/>
        </w:rPr>
        <w:t xml:space="preserve">im analogen Archiv </w:t>
      </w:r>
      <w:ins w:id="158" w:author="Christoph Breser" w:date="2016-02-25T09:58:00Z">
        <w:r>
          <w:rPr>
            <w:sz w:val="22"/>
            <w:szCs w:val="28"/>
            <w:lang w:eastAsia="de-DE"/>
          </w:rPr>
          <w:t xml:space="preserve">teilweise ersetzen und das Gesamtwissen über den gesamten Archivbestand bzw. auch darüber hinaus kompensieren. </w:t>
        </w:r>
      </w:ins>
    </w:p>
    <w:p w14:paraId="38AC8B98" w14:textId="77777777" w:rsidR="00B37BC9" w:rsidRPr="0073707F" w:rsidRDefault="00B37BC9" w:rsidP="00B37BC9">
      <w:pPr>
        <w:ind w:left="708"/>
        <w:jc w:val="both"/>
        <w:rPr>
          <w:sz w:val="20"/>
          <w:szCs w:val="28"/>
          <w:lang w:eastAsia="de-DE"/>
        </w:rPr>
      </w:pPr>
      <w:r w:rsidRPr="0073707F">
        <w:rPr>
          <w:sz w:val="20"/>
          <w:szCs w:val="28"/>
          <w:lang w:eastAsia="de-DE"/>
        </w:rPr>
        <w:t xml:space="preserve">Wie anhand </w:t>
      </w:r>
      <w:r>
        <w:rPr>
          <w:sz w:val="20"/>
          <w:szCs w:val="28"/>
          <w:lang w:eastAsia="de-DE"/>
        </w:rPr>
        <w:t xml:space="preserve">der Beobachtung von </w:t>
      </w:r>
      <w:r w:rsidRPr="0073707F">
        <w:rPr>
          <w:sz w:val="20"/>
          <w:szCs w:val="28"/>
          <w:lang w:eastAsia="de-DE"/>
        </w:rPr>
        <w:t>Bearbeitungsschritte</w:t>
      </w:r>
      <w:r>
        <w:rPr>
          <w:sz w:val="20"/>
          <w:szCs w:val="28"/>
          <w:lang w:eastAsia="de-DE"/>
        </w:rPr>
        <w:t>n</w:t>
      </w:r>
      <w:r w:rsidRPr="0073707F">
        <w:rPr>
          <w:sz w:val="20"/>
          <w:szCs w:val="28"/>
          <w:lang w:eastAsia="de-DE"/>
        </w:rPr>
        <w:t xml:space="preserve"> </w:t>
      </w:r>
      <w:r>
        <w:rPr>
          <w:sz w:val="20"/>
          <w:szCs w:val="28"/>
          <w:lang w:eastAsia="de-DE"/>
        </w:rPr>
        <w:t xml:space="preserve">bei einem </w:t>
      </w:r>
      <w:r w:rsidRPr="0073707F">
        <w:rPr>
          <w:sz w:val="20"/>
          <w:szCs w:val="28"/>
          <w:lang w:eastAsia="de-DE"/>
        </w:rPr>
        <w:t xml:space="preserve">einzelnen, weitgehend bisher noch unbekannten Skizzenblattes aus dem Archiv-Nachlass </w:t>
      </w:r>
      <w:r w:rsidRPr="0073707F">
        <w:rPr>
          <w:i/>
          <w:sz w:val="20"/>
          <w:szCs w:val="28"/>
          <w:lang w:eastAsia="de-DE"/>
        </w:rPr>
        <w:t xml:space="preserve">Geymüller </w:t>
      </w:r>
      <w:r w:rsidRPr="0073707F">
        <w:rPr>
          <w:sz w:val="20"/>
          <w:szCs w:val="28"/>
          <w:lang w:eastAsia="de-DE"/>
        </w:rPr>
        <w:t xml:space="preserve">ersichtlich wurde, konnte über dessen semantische </w:t>
      </w:r>
      <w:r>
        <w:rPr>
          <w:sz w:val="20"/>
          <w:szCs w:val="28"/>
          <w:lang w:eastAsia="de-DE"/>
        </w:rPr>
        <w:t xml:space="preserve">Eigenschaften </w:t>
      </w:r>
      <w:r w:rsidRPr="0073707F">
        <w:rPr>
          <w:sz w:val="20"/>
          <w:szCs w:val="28"/>
          <w:lang w:eastAsia="de-DE"/>
        </w:rPr>
        <w:t>(</w:t>
      </w:r>
      <w:r w:rsidRPr="0073707F">
        <w:rPr>
          <w:i/>
          <w:sz w:val="20"/>
          <w:szCs w:val="28"/>
          <w:lang w:eastAsia="de-DE"/>
        </w:rPr>
        <w:t>schnell skizzierte Architekturdetails</w:t>
      </w:r>
      <w:r w:rsidRPr="0073707F">
        <w:rPr>
          <w:sz w:val="20"/>
          <w:szCs w:val="28"/>
          <w:lang w:eastAsia="de-DE"/>
        </w:rPr>
        <w:t xml:space="preserve">) zunächst nur durch Zusammenführung und Verknüpfung </w:t>
      </w:r>
      <w:r>
        <w:rPr>
          <w:sz w:val="20"/>
          <w:szCs w:val="28"/>
          <w:lang w:eastAsia="de-DE"/>
        </w:rPr>
        <w:t xml:space="preserve">von </w:t>
      </w:r>
      <w:r w:rsidRPr="0073707F">
        <w:rPr>
          <w:sz w:val="20"/>
          <w:szCs w:val="28"/>
          <w:lang w:eastAsia="de-DE"/>
        </w:rPr>
        <w:t xml:space="preserve">materiellen und formalen </w:t>
      </w:r>
      <w:r>
        <w:rPr>
          <w:sz w:val="20"/>
          <w:szCs w:val="28"/>
          <w:lang w:eastAsia="de-DE"/>
        </w:rPr>
        <w:t xml:space="preserve">Eigenschaften </w:t>
      </w:r>
      <w:r w:rsidRPr="0073707F">
        <w:rPr>
          <w:sz w:val="20"/>
          <w:szCs w:val="28"/>
          <w:lang w:eastAsia="de-DE"/>
        </w:rPr>
        <w:t>(</w:t>
      </w:r>
      <w:r w:rsidRPr="0073707F">
        <w:rPr>
          <w:i/>
          <w:sz w:val="20"/>
          <w:szCs w:val="28"/>
          <w:lang w:eastAsia="de-DE"/>
        </w:rPr>
        <w:t>Beschaffenheit des Papiers, Rundung seiner Blattecken und Spuren eines Abrisses an einer der Längsseiten</w:t>
      </w:r>
      <w:r w:rsidRPr="0073707F">
        <w:rPr>
          <w:sz w:val="20"/>
          <w:szCs w:val="28"/>
          <w:lang w:eastAsia="de-DE"/>
        </w:rPr>
        <w:t xml:space="preserve">) eine </w:t>
      </w:r>
      <w:r>
        <w:rPr>
          <w:sz w:val="20"/>
          <w:szCs w:val="28"/>
          <w:lang w:eastAsia="de-DE"/>
        </w:rPr>
        <w:t xml:space="preserve">Einzelaussage </w:t>
      </w:r>
      <w:r w:rsidRPr="0073707F">
        <w:rPr>
          <w:sz w:val="20"/>
          <w:szCs w:val="28"/>
          <w:lang w:eastAsia="de-DE"/>
        </w:rPr>
        <w:t>getroffen werden. Erst der Vergleich mit zwei weiteren Archivquellobjekten (</w:t>
      </w:r>
      <w:r w:rsidRPr="0073707F">
        <w:rPr>
          <w:i/>
          <w:sz w:val="20"/>
          <w:szCs w:val="28"/>
          <w:lang w:eastAsia="de-DE"/>
        </w:rPr>
        <w:t>Skizzenbuch</w:t>
      </w:r>
      <w:r w:rsidRPr="0073707F">
        <w:rPr>
          <w:sz w:val="20"/>
          <w:szCs w:val="28"/>
          <w:lang w:eastAsia="de-DE"/>
        </w:rPr>
        <w:t xml:space="preserve"> und </w:t>
      </w:r>
      <w:r w:rsidRPr="0073707F">
        <w:rPr>
          <w:i/>
          <w:sz w:val="20"/>
          <w:szCs w:val="28"/>
          <w:lang w:eastAsia="de-DE"/>
        </w:rPr>
        <w:t>Liste</w:t>
      </w:r>
      <w:r w:rsidRPr="0073707F">
        <w:rPr>
          <w:sz w:val="20"/>
          <w:szCs w:val="28"/>
          <w:lang w:eastAsia="de-DE"/>
        </w:rPr>
        <w:t>)</w:t>
      </w:r>
      <w:r w:rsidRPr="0073707F">
        <w:rPr>
          <w:rStyle w:val="Funotenzeichen"/>
          <w:szCs w:val="28"/>
          <w:lang w:eastAsia="de-DE"/>
        </w:rPr>
        <w:footnoteReference w:id="16"/>
      </w:r>
      <w:r w:rsidRPr="0073707F">
        <w:rPr>
          <w:sz w:val="20"/>
          <w:szCs w:val="28"/>
          <w:lang w:eastAsia="de-DE"/>
        </w:rPr>
        <w:t xml:space="preserve"> ergab schließlich eine gesicherte Ein- bzw. Zuordnung des dargestellten Inhalts. Dieser konnte </w:t>
      </w:r>
      <w:r>
        <w:rPr>
          <w:sz w:val="20"/>
          <w:szCs w:val="28"/>
          <w:lang w:eastAsia="de-DE"/>
        </w:rPr>
        <w:t xml:space="preserve">dann </w:t>
      </w:r>
      <w:r w:rsidRPr="0073707F">
        <w:rPr>
          <w:sz w:val="20"/>
          <w:szCs w:val="28"/>
          <w:lang w:eastAsia="de-DE"/>
        </w:rPr>
        <w:t xml:space="preserve">schließlich einem konkreten Gebäude zugeordnet werden, welches </w:t>
      </w:r>
      <w:r w:rsidRPr="0073707F">
        <w:rPr>
          <w:i/>
          <w:sz w:val="20"/>
          <w:szCs w:val="28"/>
          <w:lang w:eastAsia="de-DE"/>
        </w:rPr>
        <w:t xml:space="preserve">Geymüller </w:t>
      </w:r>
      <w:r w:rsidRPr="0073707F">
        <w:rPr>
          <w:sz w:val="20"/>
          <w:szCs w:val="28"/>
          <w:lang w:eastAsia="de-DE"/>
        </w:rPr>
        <w:t xml:space="preserve">auf einer seiner Reisen durch die Toskana besucht und skizziert hatte. Dabei konnte weiters rekonstruiert werden, dass </w:t>
      </w:r>
      <w:r w:rsidRPr="0073707F">
        <w:rPr>
          <w:i/>
          <w:sz w:val="20"/>
          <w:szCs w:val="28"/>
          <w:lang w:eastAsia="de-DE"/>
        </w:rPr>
        <w:t xml:space="preserve">Geymüller </w:t>
      </w:r>
      <w:r w:rsidRPr="0073707F">
        <w:rPr>
          <w:sz w:val="20"/>
          <w:szCs w:val="28"/>
          <w:lang w:eastAsia="de-DE"/>
        </w:rPr>
        <w:t xml:space="preserve">das Skizzenblatt späterer aus seinem Reise-Skizzenbuch entnommen hatte, um es – vermutlich für die Arbeit an einer seiner Publikationen – mit anderen, nicht geografisch, chronologisch jedoch thematisch ähnlichen Skizzenblättern abzulegen. </w:t>
      </w:r>
    </w:p>
    <w:p w14:paraId="4E742753" w14:textId="77777777" w:rsidR="006D23C9" w:rsidRDefault="0073707F" w:rsidP="00AB4E02">
      <w:pPr>
        <w:jc w:val="both"/>
        <w:rPr>
          <w:ins w:id="159" w:author="stefan zedlacher" w:date="2016-03-07T13:23:00Z"/>
          <w:sz w:val="22"/>
          <w:szCs w:val="28"/>
          <w:lang w:eastAsia="de-DE"/>
        </w:rPr>
      </w:pPr>
      <w:r>
        <w:rPr>
          <w:sz w:val="22"/>
          <w:szCs w:val="28"/>
          <w:lang w:eastAsia="de-DE"/>
        </w:rPr>
        <w:t xml:space="preserve">Aus den bis dahin gemachten Beobachtungen und Überlegungen </w:t>
      </w:r>
      <w:r w:rsidR="000379A8">
        <w:rPr>
          <w:sz w:val="22"/>
          <w:szCs w:val="28"/>
          <w:lang w:eastAsia="de-DE"/>
        </w:rPr>
        <w:t>folger</w:t>
      </w:r>
      <w:r w:rsidR="006D23C9">
        <w:rPr>
          <w:sz w:val="22"/>
          <w:szCs w:val="28"/>
          <w:lang w:eastAsia="de-DE"/>
        </w:rPr>
        <w:t>te</w:t>
      </w:r>
      <w:r w:rsidR="00C6135D">
        <w:rPr>
          <w:sz w:val="22"/>
          <w:szCs w:val="28"/>
          <w:lang w:eastAsia="de-DE"/>
        </w:rPr>
        <w:t xml:space="preserve">n </w:t>
      </w:r>
      <w:r>
        <w:rPr>
          <w:sz w:val="22"/>
          <w:szCs w:val="28"/>
          <w:lang w:eastAsia="de-DE"/>
        </w:rPr>
        <w:t>wir</w:t>
      </w:r>
      <w:r w:rsidR="006D23C9">
        <w:rPr>
          <w:sz w:val="22"/>
          <w:szCs w:val="28"/>
          <w:lang w:eastAsia="de-DE"/>
        </w:rPr>
        <w:t xml:space="preserve"> weiters</w:t>
      </w:r>
      <w:r w:rsidR="00C6135D">
        <w:rPr>
          <w:sz w:val="22"/>
          <w:szCs w:val="28"/>
          <w:lang w:eastAsia="de-DE"/>
        </w:rPr>
        <w:t xml:space="preserve">, dass </w:t>
      </w:r>
      <w:r>
        <w:rPr>
          <w:sz w:val="22"/>
          <w:szCs w:val="28"/>
          <w:lang w:eastAsia="de-DE"/>
        </w:rPr>
        <w:t xml:space="preserve">anhand der </w:t>
      </w:r>
      <w:r w:rsidR="00DD230C">
        <w:rPr>
          <w:sz w:val="22"/>
          <w:szCs w:val="28"/>
          <w:lang w:eastAsia="de-DE"/>
        </w:rPr>
        <w:t xml:space="preserve">Berücksichtigung </w:t>
      </w:r>
      <w:r w:rsidR="006D23C9">
        <w:rPr>
          <w:sz w:val="22"/>
          <w:szCs w:val="28"/>
          <w:lang w:eastAsia="de-DE"/>
        </w:rPr>
        <w:t xml:space="preserve">von </w:t>
      </w:r>
      <w:r>
        <w:rPr>
          <w:sz w:val="22"/>
          <w:szCs w:val="28"/>
          <w:lang w:eastAsia="de-DE"/>
        </w:rPr>
        <w:t>Performanz</w:t>
      </w:r>
      <w:r w:rsidR="00DD230C">
        <w:rPr>
          <w:sz w:val="22"/>
          <w:szCs w:val="28"/>
          <w:lang w:eastAsia="de-DE"/>
        </w:rPr>
        <w:t>en</w:t>
      </w:r>
      <w:r>
        <w:rPr>
          <w:sz w:val="22"/>
          <w:szCs w:val="28"/>
          <w:lang w:eastAsia="de-DE"/>
        </w:rPr>
        <w:t xml:space="preserve"> </w:t>
      </w:r>
      <w:r w:rsidR="006D23C9">
        <w:rPr>
          <w:sz w:val="22"/>
          <w:szCs w:val="28"/>
          <w:lang w:eastAsia="de-DE"/>
        </w:rPr>
        <w:t xml:space="preserve">zwischen </w:t>
      </w:r>
      <w:r>
        <w:rPr>
          <w:sz w:val="22"/>
          <w:szCs w:val="28"/>
          <w:lang w:eastAsia="de-DE"/>
        </w:rPr>
        <w:t xml:space="preserve">Einzelaussagen </w:t>
      </w:r>
      <w:r w:rsidR="006D23C9">
        <w:rPr>
          <w:sz w:val="22"/>
          <w:szCs w:val="28"/>
          <w:lang w:eastAsia="de-DE"/>
        </w:rPr>
        <w:t xml:space="preserve">verschiedener Archivquellen </w:t>
      </w:r>
      <w:r>
        <w:rPr>
          <w:sz w:val="22"/>
          <w:szCs w:val="28"/>
          <w:lang w:eastAsia="de-DE"/>
        </w:rPr>
        <w:t xml:space="preserve">ein </w:t>
      </w:r>
      <w:r w:rsidR="006D23C9">
        <w:rPr>
          <w:sz w:val="22"/>
          <w:szCs w:val="28"/>
          <w:lang w:eastAsia="de-DE"/>
        </w:rPr>
        <w:t xml:space="preserve">Kette an </w:t>
      </w:r>
      <w:r w:rsidR="00773828">
        <w:rPr>
          <w:sz w:val="22"/>
          <w:szCs w:val="28"/>
          <w:lang w:eastAsia="de-DE"/>
        </w:rPr>
        <w:t>Erkenntnisprozess</w:t>
      </w:r>
      <w:r w:rsidR="006D23C9">
        <w:rPr>
          <w:sz w:val="22"/>
          <w:szCs w:val="28"/>
          <w:lang w:eastAsia="de-DE"/>
        </w:rPr>
        <w:t>en</w:t>
      </w:r>
      <w:r w:rsidR="00773828">
        <w:rPr>
          <w:sz w:val="22"/>
          <w:szCs w:val="28"/>
          <w:lang w:eastAsia="de-DE"/>
        </w:rPr>
        <w:t xml:space="preserve"> </w:t>
      </w:r>
      <w:r w:rsidR="006D23C9">
        <w:rPr>
          <w:sz w:val="22"/>
          <w:szCs w:val="28"/>
          <w:lang w:eastAsia="de-DE"/>
        </w:rPr>
        <w:t>zustande kommt, welche</w:t>
      </w:r>
      <w:r>
        <w:rPr>
          <w:sz w:val="22"/>
          <w:szCs w:val="28"/>
          <w:lang w:eastAsia="de-DE"/>
        </w:rPr>
        <w:t xml:space="preserve"> </w:t>
      </w:r>
      <w:r w:rsidR="00FA1975">
        <w:rPr>
          <w:sz w:val="22"/>
          <w:szCs w:val="28"/>
          <w:lang w:eastAsia="de-DE"/>
        </w:rPr>
        <w:t>in einem ständig</w:t>
      </w:r>
      <w:r w:rsidR="000379A8">
        <w:rPr>
          <w:sz w:val="22"/>
          <w:szCs w:val="28"/>
          <w:lang w:eastAsia="de-DE"/>
        </w:rPr>
        <w:t>en</w:t>
      </w:r>
      <w:r w:rsidR="00FA1975">
        <w:rPr>
          <w:sz w:val="22"/>
          <w:szCs w:val="28"/>
          <w:lang w:eastAsia="de-DE"/>
        </w:rPr>
        <w:t xml:space="preserve"> Wechsel zwischen amplifizierende</w:t>
      </w:r>
      <w:r w:rsidR="000C28A1">
        <w:rPr>
          <w:sz w:val="22"/>
          <w:szCs w:val="28"/>
          <w:lang w:eastAsia="de-DE"/>
        </w:rPr>
        <w:t xml:space="preserve">r und reduzierender </w:t>
      </w:r>
      <w:ins w:id="160" w:author="Christoph Breser" w:date="2016-02-25T09:58:00Z">
        <w:r w:rsidR="000C28A1">
          <w:rPr>
            <w:sz w:val="22"/>
            <w:szCs w:val="28"/>
            <w:lang w:eastAsia="de-DE"/>
          </w:rPr>
          <w:t>Gesamte</w:t>
        </w:r>
        <w:r w:rsidR="00773828">
          <w:rPr>
            <w:sz w:val="22"/>
            <w:szCs w:val="28"/>
            <w:lang w:eastAsia="de-DE"/>
          </w:rPr>
          <w:t>rkenntnis</w:t>
        </w:r>
      </w:ins>
      <w:r w:rsidR="00FA1975">
        <w:rPr>
          <w:sz w:val="22"/>
          <w:szCs w:val="28"/>
          <w:lang w:eastAsia="de-DE"/>
        </w:rPr>
        <w:t xml:space="preserve"> (Bruno La</w:t>
      </w:r>
      <w:r w:rsidR="001C3547">
        <w:rPr>
          <w:sz w:val="22"/>
          <w:szCs w:val="28"/>
          <w:lang w:eastAsia="de-DE"/>
        </w:rPr>
        <w:t>tour 1999)</w:t>
      </w:r>
      <w:r w:rsidR="00FA1975">
        <w:rPr>
          <w:sz w:val="22"/>
          <w:szCs w:val="28"/>
          <w:lang w:eastAsia="de-DE"/>
        </w:rPr>
        <w:t xml:space="preserve"> </w:t>
      </w:r>
      <w:ins w:id="161" w:author="Christoph Breser" w:date="2016-02-25T09:58:00Z">
        <w:r w:rsidR="006F3A3C">
          <w:rPr>
            <w:sz w:val="22"/>
            <w:szCs w:val="28"/>
            <w:lang w:eastAsia="de-DE"/>
          </w:rPr>
          <w:t xml:space="preserve">erst </w:t>
        </w:r>
      </w:ins>
      <w:r w:rsidR="00C6135D">
        <w:rPr>
          <w:sz w:val="22"/>
          <w:szCs w:val="28"/>
          <w:lang w:eastAsia="de-DE"/>
        </w:rPr>
        <w:t>unter Berücksichtu</w:t>
      </w:r>
      <w:r w:rsidR="001C3547">
        <w:rPr>
          <w:sz w:val="22"/>
          <w:szCs w:val="28"/>
          <w:lang w:eastAsia="de-DE"/>
        </w:rPr>
        <w:t xml:space="preserve">ng </w:t>
      </w:r>
      <w:r w:rsidR="00773828">
        <w:rPr>
          <w:sz w:val="22"/>
          <w:szCs w:val="28"/>
          <w:lang w:eastAsia="de-DE"/>
        </w:rPr>
        <w:t xml:space="preserve">einer </w:t>
      </w:r>
      <w:r w:rsidR="001C3547">
        <w:rPr>
          <w:sz w:val="22"/>
          <w:szCs w:val="28"/>
          <w:lang w:eastAsia="de-DE"/>
        </w:rPr>
        <w:t xml:space="preserve">übergeordneten Beziehung zum Archiv-Nachlass ‚an-sich’ </w:t>
      </w:r>
      <w:r w:rsidR="00DD230C">
        <w:rPr>
          <w:sz w:val="22"/>
          <w:szCs w:val="28"/>
          <w:lang w:eastAsia="de-DE"/>
        </w:rPr>
        <w:t xml:space="preserve">als </w:t>
      </w:r>
      <w:r w:rsidR="00FA1975">
        <w:rPr>
          <w:sz w:val="22"/>
          <w:szCs w:val="28"/>
          <w:lang w:eastAsia="de-DE"/>
        </w:rPr>
        <w:t xml:space="preserve">Gesamtaussage </w:t>
      </w:r>
      <w:r w:rsidR="00773828">
        <w:rPr>
          <w:sz w:val="22"/>
          <w:szCs w:val="28"/>
          <w:lang w:eastAsia="de-DE"/>
        </w:rPr>
        <w:t xml:space="preserve">der </w:t>
      </w:r>
      <w:r w:rsidR="00FA1975">
        <w:rPr>
          <w:sz w:val="22"/>
          <w:szCs w:val="28"/>
          <w:lang w:eastAsia="de-DE"/>
        </w:rPr>
        <w:t xml:space="preserve">Archivquelle ‚für-sich’ </w:t>
      </w:r>
      <w:ins w:id="162" w:author="Christoph Breser" w:date="2016-02-25T09:58:00Z">
        <w:r w:rsidR="006F3A3C">
          <w:rPr>
            <w:sz w:val="22"/>
            <w:szCs w:val="28"/>
            <w:lang w:eastAsia="de-DE"/>
          </w:rPr>
          <w:t>er</w:t>
        </w:r>
        <w:r w:rsidR="00773828">
          <w:rPr>
            <w:sz w:val="22"/>
            <w:szCs w:val="28"/>
            <w:lang w:eastAsia="de-DE"/>
          </w:rPr>
          <w:t>möglich</w:t>
        </w:r>
        <w:r w:rsidR="006F3A3C">
          <w:rPr>
            <w:sz w:val="22"/>
            <w:szCs w:val="28"/>
            <w:lang w:eastAsia="de-DE"/>
          </w:rPr>
          <w:t>t</w:t>
        </w:r>
        <w:r w:rsidR="00C6135D">
          <w:rPr>
            <w:sz w:val="22"/>
            <w:szCs w:val="28"/>
            <w:lang w:eastAsia="de-DE"/>
          </w:rPr>
          <w:t>.</w:t>
        </w:r>
      </w:ins>
      <w:r w:rsidR="00C6135D">
        <w:rPr>
          <w:sz w:val="22"/>
          <w:szCs w:val="28"/>
          <w:lang w:eastAsia="de-DE"/>
        </w:rPr>
        <w:t xml:space="preserve"> Um also zu einer qualitativen Aussage zu gelangen, ist es zum Einen notwendig, nicht nur </w:t>
      </w:r>
      <w:r>
        <w:rPr>
          <w:sz w:val="22"/>
          <w:szCs w:val="28"/>
          <w:lang w:eastAsia="de-DE"/>
        </w:rPr>
        <w:t xml:space="preserve">die </w:t>
      </w:r>
      <w:r w:rsidR="004E27C0">
        <w:rPr>
          <w:sz w:val="22"/>
          <w:szCs w:val="28"/>
          <w:lang w:eastAsia="de-DE"/>
        </w:rPr>
        <w:t xml:space="preserve">Summe und </w:t>
      </w:r>
      <w:r>
        <w:rPr>
          <w:sz w:val="22"/>
          <w:szCs w:val="28"/>
          <w:lang w:eastAsia="de-DE"/>
        </w:rPr>
        <w:t xml:space="preserve">Performanz </w:t>
      </w:r>
      <w:r w:rsidR="00C6135D">
        <w:rPr>
          <w:sz w:val="22"/>
          <w:szCs w:val="28"/>
          <w:lang w:eastAsia="de-DE"/>
        </w:rPr>
        <w:t>ihre</w:t>
      </w:r>
      <w:r>
        <w:rPr>
          <w:sz w:val="22"/>
          <w:szCs w:val="28"/>
          <w:lang w:eastAsia="de-DE"/>
        </w:rPr>
        <w:t>r</w:t>
      </w:r>
      <w:r w:rsidR="00C6135D">
        <w:rPr>
          <w:sz w:val="22"/>
          <w:szCs w:val="28"/>
          <w:lang w:eastAsia="de-DE"/>
        </w:rPr>
        <w:t xml:space="preserve"> eigenen Einzelaussagen zu erschließen</w:t>
      </w:r>
      <w:r w:rsidR="004E27C0">
        <w:rPr>
          <w:sz w:val="22"/>
          <w:szCs w:val="28"/>
          <w:lang w:eastAsia="de-DE"/>
        </w:rPr>
        <w:t xml:space="preserve"> (2. I. a.)</w:t>
      </w:r>
      <w:r w:rsidR="00C6135D">
        <w:rPr>
          <w:sz w:val="22"/>
          <w:szCs w:val="28"/>
          <w:lang w:eastAsia="de-DE"/>
        </w:rPr>
        <w:t xml:space="preserve">, sondern </w:t>
      </w:r>
      <w:r>
        <w:rPr>
          <w:sz w:val="22"/>
          <w:szCs w:val="28"/>
          <w:lang w:eastAsia="de-DE"/>
        </w:rPr>
        <w:t xml:space="preserve">auch mit </w:t>
      </w:r>
      <w:r w:rsidR="00C6135D">
        <w:rPr>
          <w:sz w:val="22"/>
          <w:szCs w:val="28"/>
          <w:lang w:eastAsia="de-DE"/>
        </w:rPr>
        <w:t>jene</w:t>
      </w:r>
      <w:r>
        <w:rPr>
          <w:sz w:val="22"/>
          <w:szCs w:val="28"/>
          <w:lang w:eastAsia="de-DE"/>
        </w:rPr>
        <w:t>n</w:t>
      </w:r>
      <w:r w:rsidR="00C6135D">
        <w:rPr>
          <w:sz w:val="22"/>
          <w:szCs w:val="28"/>
          <w:lang w:eastAsia="de-DE"/>
        </w:rPr>
        <w:t xml:space="preserve"> </w:t>
      </w:r>
      <w:r>
        <w:rPr>
          <w:sz w:val="22"/>
          <w:szCs w:val="28"/>
          <w:lang w:eastAsia="de-DE"/>
        </w:rPr>
        <w:t>anderen</w:t>
      </w:r>
      <w:r w:rsidR="00C6135D">
        <w:rPr>
          <w:sz w:val="22"/>
          <w:szCs w:val="28"/>
          <w:lang w:eastAsia="de-DE"/>
        </w:rPr>
        <w:t xml:space="preserve"> – </w:t>
      </w:r>
      <w:r>
        <w:rPr>
          <w:sz w:val="22"/>
          <w:szCs w:val="28"/>
          <w:lang w:eastAsia="de-DE"/>
        </w:rPr>
        <w:t xml:space="preserve">ihr </w:t>
      </w:r>
      <w:r w:rsidR="00C6135D">
        <w:rPr>
          <w:sz w:val="22"/>
          <w:szCs w:val="28"/>
          <w:lang w:eastAsia="de-DE"/>
        </w:rPr>
        <w:t xml:space="preserve">durch die Systematik des Archivs thematisch, chronologisch oder geografisch nahe stehenden </w:t>
      </w:r>
      <w:r w:rsidR="004E27C0">
        <w:rPr>
          <w:sz w:val="22"/>
          <w:szCs w:val="28"/>
          <w:lang w:eastAsia="de-DE"/>
        </w:rPr>
        <w:t xml:space="preserve">– Archivquellen untereinander </w:t>
      </w:r>
      <w:r w:rsidR="00C6135D">
        <w:rPr>
          <w:sz w:val="22"/>
          <w:szCs w:val="28"/>
          <w:lang w:eastAsia="de-DE"/>
        </w:rPr>
        <w:t xml:space="preserve">zu </w:t>
      </w:r>
      <w:r w:rsidR="001C3547" w:rsidRPr="00F16466">
        <w:rPr>
          <w:sz w:val="22"/>
          <w:szCs w:val="28"/>
          <w:lang w:eastAsia="de-DE"/>
        </w:rPr>
        <w:t>vernetzen</w:t>
      </w:r>
      <w:r w:rsidR="004E27C0">
        <w:rPr>
          <w:sz w:val="22"/>
          <w:szCs w:val="28"/>
          <w:lang w:eastAsia="de-DE"/>
        </w:rPr>
        <w:t xml:space="preserve"> (2. I. b.)</w:t>
      </w:r>
      <w:r w:rsidR="00F16466">
        <w:rPr>
          <w:sz w:val="22"/>
          <w:szCs w:val="28"/>
          <w:lang w:eastAsia="de-DE"/>
        </w:rPr>
        <w:t>. Zum A</w:t>
      </w:r>
      <w:r w:rsidR="00C6135D" w:rsidRPr="00F16466">
        <w:rPr>
          <w:sz w:val="22"/>
          <w:szCs w:val="28"/>
          <w:lang w:eastAsia="de-DE"/>
        </w:rPr>
        <w:t xml:space="preserve">nderen </w:t>
      </w:r>
      <w:r w:rsidR="00F4324B">
        <w:rPr>
          <w:sz w:val="22"/>
          <w:szCs w:val="28"/>
          <w:lang w:eastAsia="de-DE"/>
        </w:rPr>
        <w:t xml:space="preserve">ist </w:t>
      </w:r>
      <w:r>
        <w:rPr>
          <w:sz w:val="22"/>
          <w:szCs w:val="28"/>
          <w:lang w:eastAsia="de-DE"/>
        </w:rPr>
        <w:t xml:space="preserve">darüber hinaus </w:t>
      </w:r>
      <w:r w:rsidR="006D23C9">
        <w:rPr>
          <w:sz w:val="22"/>
          <w:szCs w:val="28"/>
          <w:lang w:eastAsia="de-DE"/>
        </w:rPr>
        <w:t xml:space="preserve">eine </w:t>
      </w:r>
      <w:r w:rsidR="00F4324B">
        <w:rPr>
          <w:sz w:val="22"/>
          <w:szCs w:val="28"/>
          <w:lang w:eastAsia="de-DE"/>
        </w:rPr>
        <w:t xml:space="preserve">Erschließung </w:t>
      </w:r>
      <w:r w:rsidR="009E4BD6">
        <w:rPr>
          <w:sz w:val="22"/>
          <w:szCs w:val="28"/>
          <w:lang w:eastAsia="de-DE"/>
        </w:rPr>
        <w:t xml:space="preserve">zu </w:t>
      </w:r>
      <w:r w:rsidR="00C6135D" w:rsidRPr="00F16466">
        <w:rPr>
          <w:sz w:val="22"/>
          <w:szCs w:val="28"/>
          <w:lang w:eastAsia="de-DE"/>
        </w:rPr>
        <w:t xml:space="preserve">externen, d.h. </w:t>
      </w:r>
      <w:r w:rsidR="002C5A15" w:rsidRPr="00F16466">
        <w:rPr>
          <w:sz w:val="22"/>
          <w:szCs w:val="28"/>
          <w:lang w:eastAsia="de-DE"/>
        </w:rPr>
        <w:t xml:space="preserve">sich </w:t>
      </w:r>
      <w:r w:rsidR="00C6135D" w:rsidRPr="00F16466">
        <w:rPr>
          <w:sz w:val="22"/>
          <w:szCs w:val="28"/>
          <w:lang w:eastAsia="de-DE"/>
        </w:rPr>
        <w:t xml:space="preserve">außerhalb des Archivs befindlichen </w:t>
      </w:r>
      <w:r w:rsidR="009E4BD6">
        <w:rPr>
          <w:sz w:val="22"/>
          <w:szCs w:val="28"/>
          <w:lang w:eastAsia="de-DE"/>
        </w:rPr>
        <w:t xml:space="preserve">Referenten </w:t>
      </w:r>
      <w:r w:rsidR="00F4324B">
        <w:rPr>
          <w:sz w:val="22"/>
          <w:szCs w:val="28"/>
          <w:lang w:eastAsia="de-DE"/>
        </w:rPr>
        <w:t xml:space="preserve">erforderlich </w:t>
      </w:r>
      <w:r w:rsidR="00C6135D" w:rsidRPr="00F16466">
        <w:rPr>
          <w:sz w:val="22"/>
          <w:szCs w:val="28"/>
          <w:lang w:eastAsia="de-DE"/>
        </w:rPr>
        <w:t>(2.</w:t>
      </w:r>
      <w:r w:rsidR="004E27C0">
        <w:rPr>
          <w:sz w:val="22"/>
          <w:szCs w:val="28"/>
          <w:lang w:eastAsia="de-DE"/>
        </w:rPr>
        <w:t xml:space="preserve"> </w:t>
      </w:r>
      <w:r w:rsidR="00C6135D" w:rsidRPr="00F16466">
        <w:rPr>
          <w:sz w:val="22"/>
          <w:szCs w:val="28"/>
          <w:lang w:eastAsia="de-DE"/>
        </w:rPr>
        <w:t xml:space="preserve">II.). </w:t>
      </w:r>
    </w:p>
    <w:p w14:paraId="02835AD4" w14:textId="0F5D88A7" w:rsidR="00815479" w:rsidRPr="00815479" w:rsidRDefault="00815479" w:rsidP="00815479">
      <w:pPr>
        <w:widowControl w:val="0"/>
        <w:autoSpaceDE w:val="0"/>
        <w:autoSpaceDN w:val="0"/>
        <w:adjustRightInd w:val="0"/>
        <w:spacing w:after="0"/>
        <w:jc w:val="both"/>
        <w:rPr>
          <w:sz w:val="22"/>
          <w:szCs w:val="28"/>
          <w:highlight w:val="yellow"/>
          <w:lang w:eastAsia="de-DE"/>
          <w:rPrChange w:id="163" w:author="stefan zedlacher" w:date="2016-03-07T13:23:00Z">
            <w:rPr>
              <w:sz w:val="22"/>
              <w:szCs w:val="28"/>
              <w:lang w:eastAsia="de-DE"/>
            </w:rPr>
          </w:rPrChange>
        </w:rPr>
        <w:pPrChange w:id="164" w:author="stefan zedlacher" w:date="2016-03-07T13:23:00Z">
          <w:pPr>
            <w:jc w:val="both"/>
          </w:pPr>
        </w:pPrChange>
      </w:pPr>
      <w:ins w:id="165" w:author="stefan zedlacher" w:date="2016-03-07T13:23:00Z">
        <w:r>
          <w:rPr>
            <w:sz w:val="22"/>
            <w:szCs w:val="28"/>
            <w:highlight w:val="yellow"/>
            <w:lang w:eastAsia="de-DE"/>
          </w:rPr>
          <w:t>[</w:t>
        </w:r>
        <w:r w:rsidRPr="00CC768B">
          <w:rPr>
            <w:sz w:val="22"/>
            <w:szCs w:val="28"/>
            <w:highlight w:val="yellow"/>
            <w:lang w:eastAsia="de-DE"/>
          </w:rPr>
          <w:t>PROBLEM ausarbeiten</w:t>
        </w:r>
        <w:r>
          <w:rPr>
            <w:sz w:val="22"/>
            <w:szCs w:val="28"/>
            <w:highlight w:val="yellow"/>
            <w:lang w:eastAsia="de-DE"/>
          </w:rPr>
          <w:t xml:space="preserve">] </w:t>
        </w:r>
      </w:ins>
    </w:p>
    <w:commentRangeEnd w:id="127"/>
    <w:p w14:paraId="59158493" w14:textId="6BADCAF4" w:rsidR="006D23C9" w:rsidRDefault="00C0137A" w:rsidP="00AB4E02">
      <w:pPr>
        <w:jc w:val="both"/>
        <w:rPr>
          <w:sz w:val="22"/>
          <w:szCs w:val="28"/>
          <w:lang w:eastAsia="de-DE"/>
        </w:rPr>
      </w:pPr>
      <w:r>
        <w:rPr>
          <w:rStyle w:val="Kommentarzeichen"/>
          <w:vanish/>
        </w:rPr>
        <w:commentReference w:id="127"/>
      </w:r>
      <w:del w:id="166" w:author="stefan zedlacher" w:date="2016-03-07T13:10:00Z">
        <w:r w:rsidR="00EF0F11" w:rsidRPr="00EF0F11" w:rsidDel="002601AF">
          <w:rPr>
            <w:sz w:val="22"/>
            <w:szCs w:val="28"/>
            <w:highlight w:val="yellow"/>
            <w:lang w:eastAsia="de-DE"/>
          </w:rPr>
          <w:delText>[</w:delText>
        </w:r>
        <w:r w:rsidR="006D23C9" w:rsidRPr="00EF0F11" w:rsidDel="002601AF">
          <w:rPr>
            <w:sz w:val="22"/>
            <w:szCs w:val="28"/>
            <w:highlight w:val="yellow"/>
            <w:lang w:eastAsia="de-DE"/>
          </w:rPr>
          <w:delText xml:space="preserve">Problemstellung formulieren, die sich </w:delText>
        </w:r>
        <w:r w:rsidR="00EF0F11" w:rsidRPr="00EF0F11" w:rsidDel="002601AF">
          <w:rPr>
            <w:sz w:val="22"/>
            <w:szCs w:val="28"/>
            <w:highlight w:val="yellow"/>
            <w:lang w:eastAsia="de-DE"/>
          </w:rPr>
          <w:delText xml:space="preserve">auf die anschließenden Lösungsstrategien </w:delText>
        </w:r>
        <w:r w:rsidR="00EF0F11" w:rsidDel="002601AF">
          <w:rPr>
            <w:sz w:val="22"/>
            <w:szCs w:val="28"/>
            <w:highlight w:val="yellow"/>
            <w:lang w:eastAsia="de-DE"/>
          </w:rPr>
          <w:delText xml:space="preserve">in der Web-App </w:delText>
        </w:r>
        <w:r w:rsidR="00EF0F11" w:rsidRPr="00EF0F11" w:rsidDel="002601AF">
          <w:rPr>
            <w:sz w:val="22"/>
            <w:szCs w:val="28"/>
            <w:highlight w:val="yellow"/>
            <w:lang w:eastAsia="de-DE"/>
          </w:rPr>
          <w:delText>konzentrieren]</w:delText>
        </w:r>
      </w:del>
      <w:ins w:id="167" w:author="stefan zedlacher" w:date="2016-03-07T13:10:00Z">
        <w:r w:rsidR="002601AF">
          <w:rPr>
            <w:sz w:val="22"/>
            <w:szCs w:val="28"/>
            <w:lang w:eastAsia="de-DE"/>
          </w:rPr>
          <w:t>Die Erschließung anderer Archive wird durch</w:t>
        </w:r>
      </w:ins>
      <w:ins w:id="168" w:author="stefan zedlacher" w:date="2016-03-07T13:14:00Z">
        <w:r w:rsidR="002601AF">
          <w:rPr>
            <w:sz w:val="22"/>
            <w:szCs w:val="28"/>
            <w:lang w:eastAsia="de-DE"/>
          </w:rPr>
          <w:t xml:space="preserve"> die Implementierung</w:t>
        </w:r>
      </w:ins>
      <w:ins w:id="169" w:author="stefan zedlacher" w:date="2016-03-07T13:10:00Z">
        <w:r w:rsidR="002601AF">
          <w:rPr>
            <w:sz w:val="22"/>
            <w:szCs w:val="28"/>
            <w:lang w:eastAsia="de-DE"/>
          </w:rPr>
          <w:t xml:space="preserve"> unterschiedliche</w:t>
        </w:r>
      </w:ins>
      <w:ins w:id="170" w:author="stefan zedlacher" w:date="2016-03-07T13:14:00Z">
        <w:r w:rsidR="002601AF">
          <w:rPr>
            <w:sz w:val="22"/>
            <w:szCs w:val="28"/>
            <w:lang w:eastAsia="de-DE"/>
          </w:rPr>
          <w:t>r</w:t>
        </w:r>
      </w:ins>
      <w:ins w:id="171" w:author="stefan zedlacher" w:date="2016-03-07T13:10:00Z">
        <w:r w:rsidR="002601AF">
          <w:rPr>
            <w:sz w:val="22"/>
            <w:szCs w:val="28"/>
            <w:lang w:eastAsia="de-DE"/>
          </w:rPr>
          <w:t xml:space="preserve">, XML basierte Standards (Iconclass, DublinCore, </w:t>
        </w:r>
      </w:ins>
      <w:ins w:id="172" w:author="stefan zedlacher" w:date="2016-03-07T13:12:00Z">
        <w:r w:rsidR="002601AF">
          <w:rPr>
            <w:sz w:val="22"/>
            <w:szCs w:val="28"/>
            <w:lang w:eastAsia="de-DE"/>
          </w:rPr>
          <w:t>etc...) unterstützt.</w:t>
        </w:r>
      </w:ins>
      <w:ins w:id="173" w:author="stefan zedlacher" w:date="2016-03-07T13:14:00Z">
        <w:r w:rsidR="002601AF">
          <w:rPr>
            <w:sz w:val="22"/>
            <w:szCs w:val="28"/>
            <w:lang w:eastAsia="de-DE"/>
          </w:rPr>
          <w:t xml:space="preserve"> Das Problem </w:t>
        </w:r>
      </w:ins>
      <w:ins w:id="174" w:author="stefan zedlacher" w:date="2016-03-07T13:15:00Z">
        <w:r w:rsidR="002601AF">
          <w:rPr>
            <w:sz w:val="22"/>
            <w:szCs w:val="28"/>
            <w:lang w:eastAsia="de-DE"/>
          </w:rPr>
          <w:t>XML basierter</w:t>
        </w:r>
      </w:ins>
      <w:ins w:id="175" w:author="stefan zedlacher" w:date="2016-03-07T13:14:00Z">
        <w:r w:rsidR="002601AF">
          <w:rPr>
            <w:sz w:val="22"/>
            <w:szCs w:val="28"/>
            <w:lang w:eastAsia="de-DE"/>
          </w:rPr>
          <w:t xml:space="preserve"> Standardisierung ist aber, dass </w:t>
        </w:r>
      </w:ins>
      <w:ins w:id="176" w:author="stefan zedlacher" w:date="2016-03-07T13:15:00Z">
        <w:r w:rsidR="002601AF">
          <w:rPr>
            <w:sz w:val="22"/>
            <w:szCs w:val="28"/>
            <w:lang w:eastAsia="de-DE"/>
          </w:rPr>
          <w:t xml:space="preserve">es sich bei „Standards“ nur um eine formale Beschreibung der Datenstruktur handelt. So muss </w:t>
        </w:r>
      </w:ins>
      <w:ins w:id="177" w:author="stefan zedlacher" w:date="2016-03-07T13:18:00Z">
        <w:r w:rsidR="00815479">
          <w:rPr>
            <w:sz w:val="22"/>
            <w:szCs w:val="28"/>
            <w:lang w:eastAsia="de-DE"/>
          </w:rPr>
          <w:t>der Austausch der Daten für jedes Archiv gesondert programmiert werden.</w:t>
        </w:r>
      </w:ins>
      <w:ins w:id="178" w:author="stefan zedlacher" w:date="2016-03-07T13:21:00Z">
        <w:r w:rsidR="00815479">
          <w:rPr>
            <w:sz w:val="22"/>
            <w:szCs w:val="28"/>
            <w:lang w:eastAsia="de-DE"/>
          </w:rPr>
          <w:t xml:space="preserve"> Der Ursprung dieser Problemstellung liegt in der hirarchischen Struktur von XML Dokumenten. </w:t>
        </w:r>
      </w:ins>
    </w:p>
    <w:p w14:paraId="298BEB0C" w14:textId="77777777" w:rsidR="000C037F" w:rsidRPr="003F1805" w:rsidRDefault="00750BBD" w:rsidP="009E4BD6">
      <w:pPr>
        <w:ind w:left="708"/>
        <w:jc w:val="both"/>
        <w:rPr>
          <w:sz w:val="22"/>
          <w:szCs w:val="28"/>
          <w:lang w:eastAsia="de-DE"/>
        </w:rPr>
      </w:pPr>
      <w:commentRangeStart w:id="179"/>
      <w:r>
        <w:rPr>
          <w:sz w:val="22"/>
          <w:szCs w:val="28"/>
          <w:lang w:eastAsia="de-DE"/>
        </w:rPr>
        <w:t>2.</w:t>
      </w:r>
      <w:r w:rsidR="00F040C4">
        <w:rPr>
          <w:sz w:val="22"/>
          <w:szCs w:val="28"/>
          <w:lang w:eastAsia="de-DE"/>
        </w:rPr>
        <w:t xml:space="preserve"> </w:t>
      </w:r>
      <w:r w:rsidR="0018012A">
        <w:rPr>
          <w:sz w:val="22"/>
          <w:szCs w:val="28"/>
          <w:lang w:eastAsia="de-DE"/>
        </w:rPr>
        <w:t xml:space="preserve">II. Die </w:t>
      </w:r>
      <w:r w:rsidR="001A52FB">
        <w:rPr>
          <w:sz w:val="22"/>
          <w:szCs w:val="28"/>
          <w:lang w:eastAsia="de-DE"/>
        </w:rPr>
        <w:t xml:space="preserve">fehlende </w:t>
      </w:r>
      <w:r w:rsidR="00565DA6">
        <w:rPr>
          <w:sz w:val="22"/>
          <w:szCs w:val="28"/>
          <w:lang w:eastAsia="de-DE"/>
        </w:rPr>
        <w:t xml:space="preserve">semantische </w:t>
      </w:r>
      <w:r w:rsidR="00396488">
        <w:rPr>
          <w:sz w:val="22"/>
          <w:szCs w:val="28"/>
          <w:lang w:eastAsia="de-DE"/>
        </w:rPr>
        <w:t xml:space="preserve">Referenzierung </w:t>
      </w:r>
      <w:r w:rsidR="0018012A">
        <w:rPr>
          <w:sz w:val="22"/>
          <w:szCs w:val="28"/>
          <w:lang w:eastAsia="de-DE"/>
        </w:rPr>
        <w:t xml:space="preserve">mit materiellen </w:t>
      </w:r>
      <w:r w:rsidR="001A52FB">
        <w:rPr>
          <w:sz w:val="22"/>
          <w:szCs w:val="28"/>
          <w:lang w:eastAsia="de-DE"/>
        </w:rPr>
        <w:t>und</w:t>
      </w:r>
      <w:r w:rsidR="0018012A">
        <w:rPr>
          <w:sz w:val="22"/>
          <w:szCs w:val="28"/>
          <w:lang w:eastAsia="de-DE"/>
        </w:rPr>
        <w:t xml:space="preserve"> immateriellen </w:t>
      </w:r>
      <w:r w:rsidR="00396488">
        <w:rPr>
          <w:sz w:val="22"/>
          <w:szCs w:val="28"/>
          <w:lang w:eastAsia="de-DE"/>
        </w:rPr>
        <w:t>Referenten</w:t>
      </w:r>
      <w:r w:rsidR="001A52FB">
        <w:rPr>
          <w:sz w:val="22"/>
          <w:szCs w:val="28"/>
          <w:lang w:eastAsia="de-DE"/>
        </w:rPr>
        <w:t xml:space="preserve"> außerhalb von Archiven</w:t>
      </w:r>
    </w:p>
    <w:p w14:paraId="77C4F78F" w14:textId="77777777" w:rsidR="001A52FB" w:rsidRDefault="00F16466" w:rsidP="003E0164">
      <w:pPr>
        <w:widowControl w:val="0"/>
        <w:autoSpaceDE w:val="0"/>
        <w:autoSpaceDN w:val="0"/>
        <w:adjustRightInd w:val="0"/>
        <w:spacing w:after="0"/>
        <w:jc w:val="both"/>
        <w:rPr>
          <w:rFonts w:cs="Helvetica"/>
          <w:sz w:val="22"/>
          <w:szCs w:val="30"/>
        </w:rPr>
      </w:pPr>
      <w:r w:rsidRPr="008B6077">
        <w:rPr>
          <w:rFonts w:cs="Helvetica"/>
          <w:sz w:val="22"/>
          <w:szCs w:val="30"/>
        </w:rPr>
        <w:t xml:space="preserve">Die Vernetzung </w:t>
      </w:r>
      <w:r w:rsidR="002648B9">
        <w:rPr>
          <w:rFonts w:cs="Helvetica"/>
          <w:sz w:val="22"/>
          <w:szCs w:val="30"/>
        </w:rPr>
        <w:t xml:space="preserve">der </w:t>
      </w:r>
      <w:ins w:id="180" w:author="Christoph Breser" w:date="2016-02-25T09:58:00Z">
        <w:r w:rsidRPr="008B6077">
          <w:rPr>
            <w:rFonts w:cs="Helvetica"/>
            <w:sz w:val="22"/>
            <w:szCs w:val="30"/>
          </w:rPr>
          <w:t xml:space="preserve">Archivquelle </w:t>
        </w:r>
      </w:ins>
      <w:r w:rsidRPr="008B6077">
        <w:rPr>
          <w:rFonts w:cs="Helvetica"/>
          <w:sz w:val="22"/>
          <w:szCs w:val="30"/>
        </w:rPr>
        <w:t xml:space="preserve">mit </w:t>
      </w:r>
      <w:ins w:id="181" w:author="Christoph Breser" w:date="2016-02-25T09:58:00Z">
        <w:r w:rsidR="009D3BF4">
          <w:rPr>
            <w:rFonts w:cs="Helvetica"/>
            <w:sz w:val="22"/>
            <w:szCs w:val="30"/>
          </w:rPr>
          <w:t>Wissensbereichen</w:t>
        </w:r>
      </w:ins>
      <w:r w:rsidR="00565DA6">
        <w:rPr>
          <w:rFonts w:cs="Helvetica"/>
          <w:sz w:val="22"/>
          <w:szCs w:val="30"/>
        </w:rPr>
        <w:t>,</w:t>
      </w:r>
      <w:r w:rsidR="001A52FB">
        <w:rPr>
          <w:rFonts w:cs="Helvetica"/>
          <w:sz w:val="22"/>
          <w:szCs w:val="30"/>
        </w:rPr>
        <w:t xml:space="preserve"> die sich außerha</w:t>
      </w:r>
      <w:r w:rsidR="00565DA6">
        <w:rPr>
          <w:rFonts w:cs="Helvetica"/>
          <w:sz w:val="22"/>
          <w:szCs w:val="30"/>
        </w:rPr>
        <w:t>lb des Archivs befinden, stellt</w:t>
      </w:r>
      <w:r w:rsidR="001A52FB">
        <w:rPr>
          <w:rFonts w:cs="Helvetica"/>
          <w:sz w:val="22"/>
          <w:szCs w:val="30"/>
        </w:rPr>
        <w:t xml:space="preserve"> den</w:t>
      </w:r>
      <w:r w:rsidR="002648B9">
        <w:rPr>
          <w:rFonts w:cs="Helvetica"/>
          <w:sz w:val="22"/>
          <w:szCs w:val="30"/>
        </w:rPr>
        <w:t xml:space="preserve"> dritte</w:t>
      </w:r>
      <w:r w:rsidR="001A52FB">
        <w:rPr>
          <w:rFonts w:cs="Helvetica"/>
          <w:sz w:val="22"/>
          <w:szCs w:val="30"/>
        </w:rPr>
        <w:t>n</w:t>
      </w:r>
      <w:r w:rsidR="008B6077">
        <w:rPr>
          <w:rFonts w:cs="Helvetica"/>
          <w:sz w:val="22"/>
          <w:szCs w:val="30"/>
        </w:rPr>
        <w:t xml:space="preserve"> Aussagewert </w:t>
      </w:r>
      <w:r w:rsidR="00255E43">
        <w:rPr>
          <w:rFonts w:cs="Helvetica"/>
          <w:sz w:val="22"/>
          <w:szCs w:val="30"/>
        </w:rPr>
        <w:t xml:space="preserve">unserer </w:t>
      </w:r>
      <w:r w:rsidR="008B6077">
        <w:rPr>
          <w:rFonts w:cs="Helvetica"/>
          <w:sz w:val="22"/>
          <w:szCs w:val="30"/>
        </w:rPr>
        <w:t xml:space="preserve">Definition von </w:t>
      </w:r>
      <w:r w:rsidR="00255E43">
        <w:rPr>
          <w:rFonts w:cs="Helvetica"/>
          <w:sz w:val="22"/>
          <w:szCs w:val="30"/>
        </w:rPr>
        <w:t>‚</w:t>
      </w:r>
      <w:r w:rsidR="008B6077">
        <w:rPr>
          <w:rFonts w:cs="Helvetica"/>
          <w:sz w:val="22"/>
          <w:szCs w:val="30"/>
        </w:rPr>
        <w:t>Aussagequalität</w:t>
      </w:r>
      <w:r w:rsidR="00255E43">
        <w:rPr>
          <w:rFonts w:cs="Helvetica"/>
          <w:sz w:val="22"/>
          <w:szCs w:val="30"/>
        </w:rPr>
        <w:t>’</w:t>
      </w:r>
      <w:r w:rsidR="009D3BF4">
        <w:rPr>
          <w:rFonts w:cs="Helvetica"/>
          <w:sz w:val="22"/>
          <w:szCs w:val="30"/>
        </w:rPr>
        <w:t xml:space="preserve">. </w:t>
      </w:r>
      <w:ins w:id="182" w:author="Christoph Breser" w:date="2016-02-25T09:58:00Z">
        <w:r w:rsidR="009D3BF4">
          <w:rPr>
            <w:rFonts w:cs="Helvetica"/>
            <w:sz w:val="22"/>
            <w:szCs w:val="30"/>
          </w:rPr>
          <w:t>Bez</w:t>
        </w:r>
        <w:r w:rsidR="00635586">
          <w:rPr>
            <w:rFonts w:cs="Helvetica"/>
            <w:sz w:val="22"/>
            <w:szCs w:val="30"/>
          </w:rPr>
          <w:t>iehungen zu realen Objekten</w:t>
        </w:r>
      </w:ins>
      <w:r w:rsidR="009E4BD6">
        <w:rPr>
          <w:rFonts w:cs="Helvetica"/>
          <w:sz w:val="22"/>
          <w:szCs w:val="30"/>
        </w:rPr>
        <w:t xml:space="preserve"> </w:t>
      </w:r>
      <w:r w:rsidR="00565DA6">
        <w:rPr>
          <w:rFonts w:cs="Helvetica"/>
          <w:sz w:val="22"/>
          <w:szCs w:val="30"/>
        </w:rPr>
        <w:t>und Handlungen,</w:t>
      </w:r>
      <w:r w:rsidR="001A52FB">
        <w:rPr>
          <w:rFonts w:cs="Helvetica"/>
          <w:sz w:val="22"/>
          <w:szCs w:val="30"/>
        </w:rPr>
        <w:t xml:space="preserve"> die sich </w:t>
      </w:r>
      <w:ins w:id="183" w:author="Christoph Breser" w:date="2016-02-25T09:58:00Z">
        <w:r w:rsidR="00635586">
          <w:rPr>
            <w:rFonts w:cs="Helvetica"/>
            <w:sz w:val="22"/>
            <w:szCs w:val="30"/>
          </w:rPr>
          <w:t xml:space="preserve">außerhalb </w:t>
        </w:r>
      </w:ins>
      <w:r w:rsidR="002648B9">
        <w:rPr>
          <w:rFonts w:cs="Helvetica"/>
          <w:sz w:val="22"/>
          <w:szCs w:val="30"/>
        </w:rPr>
        <w:t xml:space="preserve">des </w:t>
      </w:r>
      <w:ins w:id="184" w:author="Christoph Breser" w:date="2016-02-25T09:58:00Z">
        <w:r w:rsidR="00635586">
          <w:rPr>
            <w:rFonts w:cs="Helvetica"/>
            <w:sz w:val="22"/>
            <w:szCs w:val="30"/>
          </w:rPr>
          <w:t>Archiv</w:t>
        </w:r>
      </w:ins>
      <w:r w:rsidR="002648B9">
        <w:rPr>
          <w:rFonts w:cs="Helvetica"/>
          <w:sz w:val="22"/>
          <w:szCs w:val="30"/>
        </w:rPr>
        <w:t>s</w:t>
      </w:r>
      <w:ins w:id="185" w:author="Christoph Breser" w:date="2016-02-25T09:58:00Z">
        <w:r w:rsidR="00635586">
          <w:rPr>
            <w:rFonts w:cs="Helvetica"/>
            <w:sz w:val="22"/>
            <w:szCs w:val="30"/>
          </w:rPr>
          <w:t xml:space="preserve"> </w:t>
        </w:r>
      </w:ins>
      <w:r w:rsidR="00565DA6">
        <w:rPr>
          <w:rFonts w:cs="Helvetica"/>
          <w:sz w:val="22"/>
          <w:szCs w:val="30"/>
        </w:rPr>
        <w:t xml:space="preserve">befinden bzw. ereigneten, sind </w:t>
      </w:r>
      <w:r w:rsidR="009E4BD6">
        <w:rPr>
          <w:rFonts w:cs="Helvetica"/>
          <w:sz w:val="22"/>
          <w:szCs w:val="30"/>
        </w:rPr>
        <w:t xml:space="preserve">in </w:t>
      </w:r>
      <w:ins w:id="186" w:author="Christoph Breser" w:date="2016-02-25T09:58:00Z">
        <w:r w:rsidR="00246D36">
          <w:rPr>
            <w:rFonts w:cs="Helvetica"/>
            <w:sz w:val="22"/>
            <w:szCs w:val="30"/>
          </w:rPr>
          <w:t xml:space="preserve">Erweiterung </w:t>
        </w:r>
        <w:r w:rsidR="00A64E07">
          <w:rPr>
            <w:rFonts w:cs="Helvetica"/>
            <w:sz w:val="22"/>
            <w:szCs w:val="30"/>
          </w:rPr>
          <w:t>der Verdichtung</w:t>
        </w:r>
        <w:r w:rsidR="00246D36">
          <w:rPr>
            <w:rFonts w:cs="Helvetica"/>
            <w:sz w:val="22"/>
            <w:szCs w:val="30"/>
          </w:rPr>
          <w:t xml:space="preserve"> v</w:t>
        </w:r>
        <w:r w:rsidR="009D3BF4">
          <w:rPr>
            <w:rFonts w:cs="Helvetica"/>
            <w:sz w:val="22"/>
            <w:szCs w:val="30"/>
          </w:rPr>
          <w:t xml:space="preserve">on </w:t>
        </w:r>
      </w:ins>
      <w:r w:rsidR="00565DA6">
        <w:rPr>
          <w:rFonts w:cs="Helvetica"/>
          <w:sz w:val="22"/>
          <w:szCs w:val="30"/>
        </w:rPr>
        <w:t xml:space="preserve">Einzelaussagen (Eigenschaften) </w:t>
      </w:r>
      <w:ins w:id="187" w:author="Christoph Breser" w:date="2016-02-25T09:58:00Z">
        <w:r w:rsidR="009D3BF4">
          <w:rPr>
            <w:rFonts w:cs="Helvetica"/>
            <w:sz w:val="22"/>
            <w:szCs w:val="30"/>
          </w:rPr>
          <w:t>zu sehen</w:t>
        </w:r>
      </w:ins>
      <w:r w:rsidR="009E4BD6">
        <w:rPr>
          <w:rFonts w:cs="Helvetica"/>
          <w:sz w:val="22"/>
          <w:szCs w:val="30"/>
        </w:rPr>
        <w:t xml:space="preserve"> und werden </w:t>
      </w:r>
      <w:r w:rsidR="001A52FB">
        <w:rPr>
          <w:rFonts w:cs="Helvetica"/>
          <w:sz w:val="22"/>
          <w:szCs w:val="30"/>
        </w:rPr>
        <w:t xml:space="preserve">dementsprechend </w:t>
      </w:r>
      <w:r w:rsidR="009E4BD6">
        <w:rPr>
          <w:rFonts w:cs="Helvetica"/>
          <w:sz w:val="22"/>
          <w:szCs w:val="30"/>
        </w:rPr>
        <w:t xml:space="preserve">behandelt, </w:t>
      </w:r>
      <w:ins w:id="188" w:author="Christoph Breser" w:date="2016-02-25T09:58:00Z">
        <w:r w:rsidR="00A64E07">
          <w:rPr>
            <w:rFonts w:cs="Helvetica"/>
            <w:sz w:val="22"/>
            <w:szCs w:val="30"/>
          </w:rPr>
          <w:t xml:space="preserve">wie sie </w:t>
        </w:r>
        <w:r w:rsidR="009D3BF4">
          <w:rPr>
            <w:rFonts w:cs="Helvetica"/>
            <w:sz w:val="22"/>
            <w:szCs w:val="30"/>
          </w:rPr>
          <w:t xml:space="preserve">bereits </w:t>
        </w:r>
      </w:ins>
      <w:r w:rsidR="00565DA6">
        <w:rPr>
          <w:rFonts w:cs="Helvetica"/>
          <w:sz w:val="22"/>
          <w:szCs w:val="30"/>
        </w:rPr>
        <w:t xml:space="preserve">innerhalb des Archivs </w:t>
      </w:r>
      <w:ins w:id="189" w:author="Christoph Breser" w:date="2016-02-25T09:58:00Z">
        <w:r w:rsidR="00A64E07">
          <w:rPr>
            <w:rFonts w:cs="Helvetica"/>
            <w:sz w:val="22"/>
            <w:szCs w:val="30"/>
          </w:rPr>
          <w:t xml:space="preserve">anhand </w:t>
        </w:r>
      </w:ins>
      <w:r w:rsidR="00565DA6">
        <w:rPr>
          <w:rFonts w:cs="Helvetica"/>
          <w:sz w:val="22"/>
          <w:szCs w:val="30"/>
        </w:rPr>
        <w:t xml:space="preserve">einer Archivquelle </w:t>
      </w:r>
      <w:ins w:id="190" w:author="Christoph Breser" w:date="2016-02-25T09:58:00Z">
        <w:r w:rsidR="00246D36">
          <w:rPr>
            <w:rFonts w:cs="Helvetica"/>
            <w:sz w:val="22"/>
            <w:szCs w:val="30"/>
          </w:rPr>
          <w:t>(</w:t>
        </w:r>
        <w:r w:rsidR="00A64E07">
          <w:rPr>
            <w:rFonts w:cs="Helvetica"/>
            <w:sz w:val="22"/>
            <w:szCs w:val="30"/>
          </w:rPr>
          <w:t>2. I. a)</w:t>
        </w:r>
        <w:r w:rsidR="009D3BF4">
          <w:rPr>
            <w:rFonts w:cs="Helvetica"/>
            <w:sz w:val="22"/>
            <w:szCs w:val="30"/>
          </w:rPr>
          <w:t>,</w:t>
        </w:r>
        <w:r w:rsidR="00A64E07">
          <w:rPr>
            <w:rFonts w:cs="Helvetica"/>
            <w:sz w:val="22"/>
            <w:szCs w:val="30"/>
          </w:rPr>
          <w:t xml:space="preserve"> </w:t>
        </w:r>
        <w:r w:rsidR="009D3BF4">
          <w:rPr>
            <w:rFonts w:cs="Helvetica"/>
            <w:sz w:val="22"/>
            <w:szCs w:val="30"/>
          </w:rPr>
          <w:t xml:space="preserve">sowie </w:t>
        </w:r>
        <w:r w:rsidR="00A64E07">
          <w:rPr>
            <w:rFonts w:cs="Helvetica"/>
            <w:sz w:val="22"/>
            <w:szCs w:val="30"/>
          </w:rPr>
          <w:t xml:space="preserve">anhand mehrerer Archivquellen </w:t>
        </w:r>
      </w:ins>
      <w:r w:rsidR="00565DA6">
        <w:rPr>
          <w:rFonts w:cs="Helvetica"/>
          <w:sz w:val="22"/>
          <w:szCs w:val="30"/>
        </w:rPr>
        <w:t xml:space="preserve">zueinander </w:t>
      </w:r>
      <w:ins w:id="191" w:author="Christoph Breser" w:date="2016-02-25T09:58:00Z">
        <w:r w:rsidR="00A64E07">
          <w:rPr>
            <w:rFonts w:cs="Helvetica"/>
            <w:sz w:val="22"/>
            <w:szCs w:val="30"/>
          </w:rPr>
          <w:t xml:space="preserve">(2. I. b.) </w:t>
        </w:r>
        <w:r w:rsidR="009D3BF4">
          <w:rPr>
            <w:rFonts w:cs="Helvetica"/>
            <w:sz w:val="22"/>
            <w:szCs w:val="30"/>
          </w:rPr>
          <w:t>dargestellt wurden</w:t>
        </w:r>
        <w:r w:rsidR="00A64E07">
          <w:rPr>
            <w:rFonts w:cs="Helvetica"/>
            <w:sz w:val="22"/>
            <w:szCs w:val="30"/>
          </w:rPr>
          <w:t xml:space="preserve">. </w:t>
        </w:r>
      </w:ins>
    </w:p>
    <w:p w14:paraId="5A5A1EBC" w14:textId="77777777" w:rsidR="00635586" w:rsidRDefault="003E0164" w:rsidP="003E0164">
      <w:pPr>
        <w:widowControl w:val="0"/>
        <w:autoSpaceDE w:val="0"/>
        <w:autoSpaceDN w:val="0"/>
        <w:adjustRightInd w:val="0"/>
        <w:spacing w:after="0"/>
        <w:jc w:val="both"/>
        <w:rPr>
          <w:rFonts w:cs="Helvetica"/>
          <w:sz w:val="22"/>
          <w:szCs w:val="30"/>
        </w:rPr>
      </w:pPr>
      <w:r>
        <w:rPr>
          <w:rFonts w:cs="Helvetica"/>
          <w:sz w:val="22"/>
          <w:szCs w:val="30"/>
        </w:rPr>
        <w:t xml:space="preserve">Es </w:t>
      </w:r>
      <w:ins w:id="192" w:author="Christoph Breser" w:date="2016-02-25T09:58:00Z">
        <w:r w:rsidR="00A64E07">
          <w:rPr>
            <w:rFonts w:cs="Helvetica"/>
            <w:sz w:val="22"/>
            <w:szCs w:val="30"/>
          </w:rPr>
          <w:t xml:space="preserve">gilt </w:t>
        </w:r>
      </w:ins>
      <w:r>
        <w:rPr>
          <w:rFonts w:cs="Helvetica"/>
          <w:sz w:val="22"/>
          <w:szCs w:val="30"/>
        </w:rPr>
        <w:t xml:space="preserve">dabei </w:t>
      </w:r>
      <w:ins w:id="193" w:author="Christoph Breser" w:date="2016-02-25T09:58:00Z">
        <w:r w:rsidR="00635586">
          <w:rPr>
            <w:rFonts w:cs="Helvetica"/>
            <w:sz w:val="22"/>
            <w:szCs w:val="30"/>
          </w:rPr>
          <w:t xml:space="preserve">Übereinstimmungen </w:t>
        </w:r>
      </w:ins>
      <w:r w:rsidR="00E3246E">
        <w:rPr>
          <w:rFonts w:cs="Helvetica"/>
          <w:sz w:val="22"/>
          <w:szCs w:val="30"/>
        </w:rPr>
        <w:t xml:space="preserve">zwischen Quelle und </w:t>
      </w:r>
      <w:r w:rsidR="001A52FB">
        <w:rPr>
          <w:rFonts w:cs="Helvetica"/>
          <w:sz w:val="22"/>
          <w:szCs w:val="30"/>
        </w:rPr>
        <w:t xml:space="preserve">Referenten </w:t>
      </w:r>
      <w:r w:rsidR="00D12CC5">
        <w:rPr>
          <w:rFonts w:cs="Helvetica"/>
          <w:sz w:val="22"/>
          <w:szCs w:val="30"/>
        </w:rPr>
        <w:t xml:space="preserve">zu treffen, deren </w:t>
      </w:r>
      <w:ins w:id="194" w:author="Christoph Breser" w:date="2016-02-25T09:58:00Z">
        <w:r w:rsidR="00635586">
          <w:rPr>
            <w:rFonts w:cs="Helvetica"/>
            <w:sz w:val="22"/>
            <w:szCs w:val="30"/>
          </w:rPr>
          <w:t>ontologisch</w:t>
        </w:r>
      </w:ins>
      <w:r w:rsidR="00D12CC5">
        <w:rPr>
          <w:rFonts w:cs="Helvetica"/>
          <w:sz w:val="22"/>
          <w:szCs w:val="30"/>
        </w:rPr>
        <w:t xml:space="preserve">e </w:t>
      </w:r>
      <w:ins w:id="195" w:author="Christoph Breser" w:date="2016-02-25T09:58:00Z">
        <w:r w:rsidR="00635586">
          <w:rPr>
            <w:rFonts w:cs="Helvetica"/>
            <w:sz w:val="22"/>
            <w:szCs w:val="30"/>
          </w:rPr>
          <w:t xml:space="preserve">Voraussetzungen großteils </w:t>
        </w:r>
      </w:ins>
      <w:r w:rsidR="001A52FB">
        <w:rPr>
          <w:rFonts w:cs="Helvetica"/>
          <w:sz w:val="22"/>
          <w:szCs w:val="30"/>
        </w:rPr>
        <w:t xml:space="preserve">jedoch </w:t>
      </w:r>
      <w:ins w:id="196" w:author="Christoph Breser" w:date="2016-02-25T09:58:00Z">
        <w:r w:rsidR="00635586">
          <w:rPr>
            <w:rFonts w:cs="Helvetica"/>
            <w:sz w:val="22"/>
            <w:szCs w:val="30"/>
          </w:rPr>
          <w:t>unterschiedlich sind</w:t>
        </w:r>
      </w:ins>
      <w:r w:rsidR="00E3246E">
        <w:rPr>
          <w:rFonts w:cs="Helvetica"/>
          <w:sz w:val="22"/>
          <w:szCs w:val="30"/>
        </w:rPr>
        <w:t xml:space="preserve">, </w:t>
      </w:r>
      <w:r w:rsidR="00B639EA">
        <w:rPr>
          <w:rFonts w:cs="Helvetica"/>
          <w:sz w:val="22"/>
          <w:szCs w:val="30"/>
        </w:rPr>
        <w:t xml:space="preserve">sodass </w:t>
      </w:r>
      <w:r w:rsidR="00565DA6">
        <w:rPr>
          <w:rFonts w:cs="Helvetica"/>
          <w:sz w:val="22"/>
          <w:szCs w:val="30"/>
        </w:rPr>
        <w:t xml:space="preserve">ihre </w:t>
      </w:r>
      <w:r w:rsidR="00B639EA">
        <w:rPr>
          <w:rFonts w:cs="Helvetica"/>
          <w:sz w:val="22"/>
          <w:szCs w:val="30"/>
        </w:rPr>
        <w:t xml:space="preserve">Performativität </w:t>
      </w:r>
      <w:r w:rsidR="00E3246E">
        <w:rPr>
          <w:rFonts w:cs="Helvetica"/>
          <w:sz w:val="22"/>
          <w:szCs w:val="30"/>
        </w:rPr>
        <w:t xml:space="preserve">beidseitig </w:t>
      </w:r>
      <w:r w:rsidR="001A52FB">
        <w:rPr>
          <w:rFonts w:cs="Helvetica"/>
          <w:sz w:val="22"/>
          <w:szCs w:val="30"/>
        </w:rPr>
        <w:t>geringer ausfällt</w:t>
      </w:r>
      <w:r w:rsidR="00565DA6">
        <w:rPr>
          <w:rFonts w:cs="Helvetica"/>
          <w:sz w:val="22"/>
          <w:szCs w:val="30"/>
        </w:rPr>
        <w:t xml:space="preserve"> und es auf Grund von ‚Übersetzungsproblemen’ zu Brüchen </w:t>
      </w:r>
      <w:r w:rsidR="00E3246E">
        <w:rPr>
          <w:rFonts w:cs="Helvetica"/>
          <w:sz w:val="22"/>
          <w:szCs w:val="30"/>
        </w:rPr>
        <w:t xml:space="preserve">bzw. </w:t>
      </w:r>
      <w:r>
        <w:rPr>
          <w:rFonts w:cs="Helvetica"/>
          <w:sz w:val="22"/>
          <w:szCs w:val="30"/>
        </w:rPr>
        <w:t>Unter</w:t>
      </w:r>
      <w:r w:rsidR="00565DA6">
        <w:rPr>
          <w:rFonts w:cs="Helvetica"/>
          <w:sz w:val="22"/>
          <w:szCs w:val="30"/>
        </w:rPr>
        <w:t>schieden</w:t>
      </w:r>
      <w:r>
        <w:rPr>
          <w:rFonts w:cs="Helvetica"/>
          <w:sz w:val="22"/>
          <w:szCs w:val="30"/>
        </w:rPr>
        <w:t xml:space="preserve"> </w:t>
      </w:r>
      <w:r w:rsidR="00565DA6">
        <w:rPr>
          <w:rFonts w:cs="Helvetica"/>
          <w:sz w:val="22"/>
          <w:szCs w:val="30"/>
        </w:rPr>
        <w:t xml:space="preserve">kommen kann. </w:t>
      </w:r>
      <w:r w:rsidR="00E3246E">
        <w:rPr>
          <w:rFonts w:cs="Helvetica"/>
          <w:sz w:val="22"/>
          <w:szCs w:val="30"/>
        </w:rPr>
        <w:t xml:space="preserve">Externe </w:t>
      </w:r>
      <w:r>
        <w:rPr>
          <w:rFonts w:cs="Helvetica"/>
          <w:sz w:val="22"/>
          <w:szCs w:val="30"/>
        </w:rPr>
        <w:t>Referenten</w:t>
      </w:r>
      <w:r w:rsidR="00E3246E">
        <w:rPr>
          <w:rFonts w:cs="Helvetica"/>
          <w:sz w:val="22"/>
          <w:szCs w:val="30"/>
        </w:rPr>
        <w:t>,</w:t>
      </w:r>
      <w:r w:rsidR="00565DA6">
        <w:rPr>
          <w:rFonts w:cs="Helvetica"/>
          <w:sz w:val="22"/>
          <w:szCs w:val="30"/>
        </w:rPr>
        <w:t xml:space="preserve"> auf die sich </w:t>
      </w:r>
      <w:r w:rsidR="00565DA6">
        <w:rPr>
          <w:rFonts w:cs="Helvetica"/>
          <w:i/>
          <w:sz w:val="22"/>
          <w:szCs w:val="30"/>
        </w:rPr>
        <w:t xml:space="preserve">Geymüller </w:t>
      </w:r>
      <w:r w:rsidR="00E3246E">
        <w:rPr>
          <w:rFonts w:cs="Helvetica"/>
          <w:sz w:val="22"/>
          <w:szCs w:val="30"/>
        </w:rPr>
        <w:t xml:space="preserve">in seinen Quellen </w:t>
      </w:r>
      <w:r w:rsidR="00565DA6">
        <w:rPr>
          <w:rFonts w:cs="Helvetica"/>
          <w:sz w:val="22"/>
          <w:szCs w:val="30"/>
        </w:rPr>
        <w:t>bezog</w:t>
      </w:r>
      <w:r w:rsidR="001A52FB">
        <w:rPr>
          <w:rFonts w:cs="Helvetica"/>
          <w:sz w:val="22"/>
          <w:szCs w:val="30"/>
        </w:rPr>
        <w:t xml:space="preserve">, </w:t>
      </w:r>
      <w:r w:rsidR="00E3246E">
        <w:rPr>
          <w:rFonts w:cs="Helvetica"/>
          <w:sz w:val="22"/>
          <w:szCs w:val="30"/>
        </w:rPr>
        <w:t xml:space="preserve">deren </w:t>
      </w:r>
      <w:r w:rsidR="00565DA6">
        <w:rPr>
          <w:rFonts w:cs="Helvetica"/>
          <w:sz w:val="22"/>
          <w:szCs w:val="30"/>
        </w:rPr>
        <w:t>ontologisch</w:t>
      </w:r>
      <w:r w:rsidR="00E3246E">
        <w:rPr>
          <w:rFonts w:cs="Helvetica"/>
          <w:sz w:val="22"/>
          <w:szCs w:val="30"/>
        </w:rPr>
        <w:t>er</w:t>
      </w:r>
      <w:r w:rsidR="00565DA6">
        <w:rPr>
          <w:rFonts w:cs="Helvetica"/>
          <w:sz w:val="22"/>
          <w:szCs w:val="30"/>
        </w:rPr>
        <w:t xml:space="preserve"> Bereich </w:t>
      </w:r>
      <w:r w:rsidR="00E3246E">
        <w:rPr>
          <w:rFonts w:cs="Helvetica"/>
          <w:sz w:val="22"/>
          <w:szCs w:val="30"/>
        </w:rPr>
        <w:t>auch sprachlich ist</w:t>
      </w:r>
      <w:r w:rsidR="00565DA6">
        <w:rPr>
          <w:rFonts w:cs="Helvetica"/>
          <w:sz w:val="22"/>
          <w:szCs w:val="30"/>
        </w:rPr>
        <w:t xml:space="preserve">, </w:t>
      </w:r>
      <w:r w:rsidR="00E3246E">
        <w:rPr>
          <w:rFonts w:cs="Helvetica"/>
          <w:sz w:val="22"/>
          <w:szCs w:val="30"/>
        </w:rPr>
        <w:t xml:space="preserve">sind </w:t>
      </w:r>
      <w:r w:rsidR="00565DA6">
        <w:rPr>
          <w:rFonts w:cs="Helvetica"/>
          <w:sz w:val="22"/>
          <w:szCs w:val="30"/>
        </w:rPr>
        <w:t xml:space="preserve">zumeist </w:t>
      </w:r>
      <w:r>
        <w:rPr>
          <w:rFonts w:cs="Helvetica"/>
          <w:sz w:val="22"/>
          <w:szCs w:val="30"/>
        </w:rPr>
        <w:t xml:space="preserve">Quellen aus anderen Sammlungen </w:t>
      </w:r>
      <w:r w:rsidR="001A52FB">
        <w:rPr>
          <w:rFonts w:cs="Helvetica"/>
          <w:sz w:val="22"/>
          <w:szCs w:val="30"/>
        </w:rPr>
        <w:t xml:space="preserve">oder </w:t>
      </w:r>
      <w:r>
        <w:rPr>
          <w:rFonts w:cs="Helvetica"/>
          <w:sz w:val="22"/>
          <w:szCs w:val="30"/>
        </w:rPr>
        <w:t xml:space="preserve">Archiven sowie </w:t>
      </w:r>
      <w:r w:rsidR="00E3246E">
        <w:rPr>
          <w:rFonts w:cs="Helvetica"/>
          <w:sz w:val="22"/>
          <w:szCs w:val="30"/>
        </w:rPr>
        <w:t xml:space="preserve">auch aus </w:t>
      </w:r>
      <w:r>
        <w:rPr>
          <w:rFonts w:cs="Helvetica"/>
          <w:sz w:val="22"/>
          <w:szCs w:val="30"/>
        </w:rPr>
        <w:t xml:space="preserve">Publikationen. Ontologisch unterschiedliche Referenten sind </w:t>
      </w:r>
      <w:r w:rsidR="00E3246E">
        <w:rPr>
          <w:rFonts w:cs="Helvetica"/>
          <w:sz w:val="22"/>
          <w:szCs w:val="30"/>
        </w:rPr>
        <w:t xml:space="preserve">zumeist gegenständliche </w:t>
      </w:r>
      <w:r w:rsidR="008C7B75">
        <w:rPr>
          <w:rFonts w:cs="Helvetica"/>
          <w:sz w:val="22"/>
          <w:szCs w:val="30"/>
        </w:rPr>
        <w:t xml:space="preserve">(materielle) </w:t>
      </w:r>
      <w:ins w:id="197" w:author="Christoph Breser" w:date="2016-02-25T09:58:00Z">
        <w:r w:rsidR="00391F7C">
          <w:rPr>
            <w:rFonts w:cs="Helvetica"/>
            <w:sz w:val="22"/>
            <w:szCs w:val="30"/>
          </w:rPr>
          <w:t>Entitäten</w:t>
        </w:r>
      </w:ins>
      <w:r>
        <w:rPr>
          <w:rFonts w:cs="Helvetica"/>
          <w:sz w:val="22"/>
          <w:szCs w:val="30"/>
        </w:rPr>
        <w:t xml:space="preserve">, </w:t>
      </w:r>
      <w:ins w:id="198" w:author="Christoph Breser" w:date="2016-02-25T09:58:00Z">
        <w:r w:rsidR="00391F7C">
          <w:rPr>
            <w:rFonts w:cs="Helvetica"/>
            <w:sz w:val="22"/>
            <w:szCs w:val="30"/>
          </w:rPr>
          <w:t xml:space="preserve">wie </w:t>
        </w:r>
        <w:r w:rsidR="00635586" w:rsidRPr="001A52FB">
          <w:rPr>
            <w:rFonts w:cs="Helvetica"/>
            <w:i/>
            <w:sz w:val="22"/>
            <w:szCs w:val="30"/>
          </w:rPr>
          <w:t>Artefakte</w:t>
        </w:r>
        <w:r w:rsidR="00635586">
          <w:rPr>
            <w:rFonts w:cs="Helvetica"/>
            <w:sz w:val="22"/>
            <w:szCs w:val="30"/>
          </w:rPr>
          <w:t xml:space="preserve">, </w:t>
        </w:r>
        <w:r w:rsidR="00635586" w:rsidRPr="001A52FB">
          <w:rPr>
            <w:rFonts w:cs="Helvetica"/>
            <w:i/>
            <w:sz w:val="22"/>
            <w:szCs w:val="30"/>
          </w:rPr>
          <w:t>Personen</w:t>
        </w:r>
        <w:r w:rsidR="00635586">
          <w:rPr>
            <w:rFonts w:cs="Helvetica"/>
            <w:sz w:val="22"/>
            <w:szCs w:val="30"/>
          </w:rPr>
          <w:t xml:space="preserve">, </w:t>
        </w:r>
        <w:r w:rsidR="00635586" w:rsidRPr="001A52FB">
          <w:rPr>
            <w:rFonts w:cs="Helvetica"/>
            <w:i/>
            <w:sz w:val="22"/>
            <w:szCs w:val="30"/>
          </w:rPr>
          <w:t xml:space="preserve">Räume </w:t>
        </w:r>
        <w:r w:rsidR="00635586">
          <w:rPr>
            <w:rFonts w:cs="Helvetica"/>
            <w:sz w:val="22"/>
            <w:szCs w:val="30"/>
          </w:rPr>
          <w:t xml:space="preserve">oder </w:t>
        </w:r>
        <w:r w:rsidR="00635586" w:rsidRPr="001A52FB">
          <w:rPr>
            <w:rFonts w:cs="Helvetica"/>
            <w:i/>
            <w:sz w:val="22"/>
            <w:szCs w:val="30"/>
          </w:rPr>
          <w:t>Dinge</w:t>
        </w:r>
      </w:ins>
      <w:r>
        <w:rPr>
          <w:rFonts w:cs="Helvetica"/>
          <w:sz w:val="22"/>
          <w:szCs w:val="30"/>
        </w:rPr>
        <w:t xml:space="preserve">, </w:t>
      </w:r>
      <w:r w:rsidR="001A52FB">
        <w:rPr>
          <w:rFonts w:cs="Helvetica"/>
          <w:sz w:val="22"/>
          <w:szCs w:val="30"/>
        </w:rPr>
        <w:t xml:space="preserve">die sich </w:t>
      </w:r>
      <w:r w:rsidR="00E3246E">
        <w:rPr>
          <w:rFonts w:cs="Helvetica"/>
          <w:sz w:val="22"/>
          <w:szCs w:val="30"/>
        </w:rPr>
        <w:t xml:space="preserve">auch </w:t>
      </w:r>
      <w:r w:rsidR="001A52FB">
        <w:rPr>
          <w:rFonts w:cs="Helvetica"/>
          <w:sz w:val="22"/>
          <w:szCs w:val="30"/>
        </w:rPr>
        <w:t xml:space="preserve">außerhalb des Archivs befinden, jedoch unmittelbar zu einer oder mehreren Archivquellen </w:t>
      </w:r>
      <w:r w:rsidR="00E3246E">
        <w:rPr>
          <w:rFonts w:cs="Helvetica"/>
          <w:sz w:val="22"/>
          <w:szCs w:val="30"/>
        </w:rPr>
        <w:t xml:space="preserve">semantisch </w:t>
      </w:r>
      <w:r w:rsidR="00400F92">
        <w:rPr>
          <w:rFonts w:cs="Helvetica"/>
          <w:sz w:val="22"/>
          <w:szCs w:val="30"/>
        </w:rPr>
        <w:t xml:space="preserve">in Verbindung </w:t>
      </w:r>
      <w:r w:rsidR="001A52FB">
        <w:rPr>
          <w:rFonts w:cs="Helvetica"/>
          <w:sz w:val="22"/>
          <w:szCs w:val="30"/>
        </w:rPr>
        <w:t xml:space="preserve">stehen. </w:t>
      </w:r>
      <w:r w:rsidR="00400F92">
        <w:rPr>
          <w:rFonts w:cs="Helvetica"/>
          <w:sz w:val="22"/>
          <w:szCs w:val="30"/>
        </w:rPr>
        <w:t xml:space="preserve">Immaterielle Referenten </w:t>
      </w:r>
      <w:r w:rsidR="00E3246E">
        <w:rPr>
          <w:rFonts w:cs="Helvetica"/>
          <w:sz w:val="22"/>
          <w:szCs w:val="30"/>
        </w:rPr>
        <w:t xml:space="preserve">wären </w:t>
      </w:r>
      <w:r w:rsidR="00400F92">
        <w:rPr>
          <w:rFonts w:cs="Helvetica"/>
          <w:sz w:val="22"/>
          <w:szCs w:val="30"/>
        </w:rPr>
        <w:t xml:space="preserve">hingegen </w:t>
      </w:r>
      <w:r w:rsidR="00B639EA">
        <w:rPr>
          <w:rFonts w:cs="Helvetica"/>
          <w:sz w:val="22"/>
          <w:szCs w:val="30"/>
        </w:rPr>
        <w:t xml:space="preserve">gedankliche </w:t>
      </w:r>
      <w:ins w:id="199" w:author="Christoph Breser" w:date="2016-02-25T09:58:00Z">
        <w:r w:rsidR="00391F7C">
          <w:rPr>
            <w:rFonts w:cs="Helvetica"/>
            <w:sz w:val="22"/>
            <w:szCs w:val="30"/>
          </w:rPr>
          <w:t>Prozesse</w:t>
        </w:r>
      </w:ins>
      <w:r w:rsidR="00B639EA">
        <w:rPr>
          <w:rFonts w:cs="Helvetica"/>
          <w:sz w:val="22"/>
          <w:szCs w:val="30"/>
        </w:rPr>
        <w:t xml:space="preserve"> oder Handlungen</w:t>
      </w:r>
      <w:r w:rsidR="002648B9">
        <w:rPr>
          <w:rFonts w:cs="Helvetica"/>
          <w:sz w:val="22"/>
          <w:szCs w:val="30"/>
        </w:rPr>
        <w:t xml:space="preserve">, </w:t>
      </w:r>
      <w:ins w:id="200" w:author="Christoph Breser" w:date="2016-02-25T09:58:00Z">
        <w:r w:rsidR="00391F7C">
          <w:rPr>
            <w:rFonts w:cs="Helvetica"/>
            <w:sz w:val="22"/>
            <w:szCs w:val="30"/>
          </w:rPr>
          <w:t xml:space="preserve">wie sie in Form von </w:t>
        </w:r>
      </w:ins>
      <w:r w:rsidR="008C7B75">
        <w:rPr>
          <w:rFonts w:cs="Helvetica"/>
          <w:i/>
          <w:sz w:val="22"/>
          <w:szCs w:val="30"/>
        </w:rPr>
        <w:t>(</w:t>
      </w:r>
      <w:ins w:id="201" w:author="Christoph Breser" w:date="2016-02-25T09:58:00Z">
        <w:r w:rsidR="00391F7C" w:rsidRPr="008C7B75">
          <w:rPr>
            <w:rFonts w:cs="Helvetica"/>
            <w:i/>
            <w:sz w:val="22"/>
            <w:szCs w:val="30"/>
          </w:rPr>
          <w:t>Entwurfs</w:t>
        </w:r>
      </w:ins>
      <w:r w:rsidR="008C7B75">
        <w:rPr>
          <w:rFonts w:cs="Helvetica"/>
          <w:i/>
          <w:sz w:val="22"/>
          <w:szCs w:val="30"/>
        </w:rPr>
        <w:t>-)I</w:t>
      </w:r>
      <w:ins w:id="202" w:author="Christoph Breser" w:date="2016-02-25T09:58:00Z">
        <w:r w:rsidR="00391F7C" w:rsidRPr="008C7B75">
          <w:rPr>
            <w:rFonts w:cs="Helvetica"/>
            <w:i/>
            <w:sz w:val="22"/>
            <w:szCs w:val="30"/>
          </w:rPr>
          <w:t>deen</w:t>
        </w:r>
      </w:ins>
      <w:r w:rsidR="00D12CC5">
        <w:rPr>
          <w:rFonts w:cs="Helvetica"/>
          <w:sz w:val="22"/>
          <w:szCs w:val="30"/>
        </w:rPr>
        <w:t xml:space="preserve">, </w:t>
      </w:r>
      <w:ins w:id="203" w:author="Christoph Breser" w:date="2016-02-25T09:58:00Z">
        <w:r w:rsidR="00391F7C">
          <w:rPr>
            <w:rFonts w:cs="Helvetica"/>
            <w:sz w:val="22"/>
            <w:szCs w:val="30"/>
          </w:rPr>
          <w:t xml:space="preserve">einer </w:t>
        </w:r>
        <w:r w:rsidR="00391F7C" w:rsidRPr="008C7B75">
          <w:rPr>
            <w:rFonts w:cs="Helvetica"/>
            <w:i/>
            <w:sz w:val="22"/>
            <w:szCs w:val="30"/>
          </w:rPr>
          <w:t>Forschungstheorie</w:t>
        </w:r>
        <w:r w:rsidR="00391F7C">
          <w:rPr>
            <w:rFonts w:cs="Helvetica"/>
            <w:sz w:val="22"/>
            <w:szCs w:val="30"/>
          </w:rPr>
          <w:t xml:space="preserve">, </w:t>
        </w:r>
      </w:ins>
      <w:r w:rsidR="00D12CC5">
        <w:rPr>
          <w:rFonts w:cs="Helvetica"/>
          <w:sz w:val="22"/>
          <w:szCs w:val="30"/>
        </w:rPr>
        <w:t xml:space="preserve">oder </w:t>
      </w:r>
      <w:ins w:id="204" w:author="Christoph Breser" w:date="2016-02-25T09:58:00Z">
        <w:r w:rsidR="00391F7C">
          <w:rPr>
            <w:rFonts w:cs="Helvetica"/>
            <w:sz w:val="22"/>
            <w:szCs w:val="30"/>
          </w:rPr>
          <w:t xml:space="preserve">aber auch </w:t>
        </w:r>
      </w:ins>
      <w:r w:rsidR="00D12CC5">
        <w:rPr>
          <w:rFonts w:cs="Helvetica"/>
          <w:sz w:val="22"/>
          <w:szCs w:val="30"/>
        </w:rPr>
        <w:t xml:space="preserve">als </w:t>
      </w:r>
      <w:ins w:id="205" w:author="Christoph Breser" w:date="2016-02-25T09:58:00Z">
        <w:r w:rsidR="00391F7C" w:rsidRPr="008C7B75">
          <w:rPr>
            <w:rFonts w:cs="Helvetica"/>
            <w:i/>
            <w:sz w:val="22"/>
            <w:szCs w:val="30"/>
          </w:rPr>
          <w:t xml:space="preserve">Reisen </w:t>
        </w:r>
      </w:ins>
      <w:r w:rsidR="00D12CC5">
        <w:rPr>
          <w:rFonts w:cs="Helvetica"/>
          <w:sz w:val="22"/>
          <w:szCs w:val="30"/>
        </w:rPr>
        <w:t xml:space="preserve">bzw. </w:t>
      </w:r>
      <w:ins w:id="206" w:author="Christoph Breser" w:date="2016-02-25T09:58:00Z">
        <w:r w:rsidR="00391F7C">
          <w:rPr>
            <w:rFonts w:cs="Helvetica"/>
            <w:sz w:val="22"/>
            <w:szCs w:val="30"/>
          </w:rPr>
          <w:t xml:space="preserve">darüber geführte </w:t>
        </w:r>
        <w:r w:rsidR="00391F7C" w:rsidRPr="008C7B75">
          <w:rPr>
            <w:rFonts w:cs="Helvetica"/>
            <w:i/>
            <w:sz w:val="22"/>
            <w:szCs w:val="30"/>
          </w:rPr>
          <w:t xml:space="preserve">Korrespondenzen </w:t>
        </w:r>
        <w:r w:rsidR="00391F7C">
          <w:rPr>
            <w:rFonts w:cs="Helvetica"/>
            <w:sz w:val="22"/>
            <w:szCs w:val="30"/>
          </w:rPr>
          <w:t xml:space="preserve">nachvollzogen werden. </w:t>
        </w:r>
      </w:ins>
      <w:r w:rsidR="009E4BD6">
        <w:rPr>
          <w:rFonts w:cs="Helvetica"/>
          <w:sz w:val="22"/>
          <w:szCs w:val="30"/>
        </w:rPr>
        <w:t xml:space="preserve">Die Referenz einer Archivquelle zu einem dieser materiellen </w:t>
      </w:r>
      <w:r>
        <w:rPr>
          <w:rFonts w:cs="Helvetica"/>
          <w:sz w:val="22"/>
          <w:szCs w:val="30"/>
        </w:rPr>
        <w:t xml:space="preserve">bzw. immateriellen </w:t>
      </w:r>
      <w:r w:rsidR="009E4BD6">
        <w:rPr>
          <w:rFonts w:cs="Helvetica"/>
          <w:sz w:val="22"/>
          <w:szCs w:val="30"/>
        </w:rPr>
        <w:t xml:space="preserve">Referenten stellt eine besondere Herausforderung </w:t>
      </w:r>
      <w:r>
        <w:rPr>
          <w:rFonts w:cs="Helvetica"/>
          <w:sz w:val="22"/>
          <w:szCs w:val="30"/>
        </w:rPr>
        <w:t xml:space="preserve">für die </w:t>
      </w:r>
      <w:r w:rsidR="009E4BD6">
        <w:rPr>
          <w:rFonts w:cs="Helvetica"/>
          <w:sz w:val="22"/>
          <w:szCs w:val="30"/>
        </w:rPr>
        <w:t>W</w:t>
      </w:r>
      <w:r w:rsidR="00400F92">
        <w:rPr>
          <w:rFonts w:cs="Helvetica"/>
          <w:sz w:val="22"/>
          <w:szCs w:val="30"/>
        </w:rPr>
        <w:t xml:space="preserve">eb-Applikaton dar, </w:t>
      </w:r>
      <w:r w:rsidR="00400F92" w:rsidRPr="00400F92">
        <w:rPr>
          <w:rFonts w:cs="Helvetica"/>
          <w:sz w:val="22"/>
          <w:szCs w:val="30"/>
          <w:highlight w:val="yellow"/>
        </w:rPr>
        <w:t>wobei Sie für die hier vorgeschlagenen technischen Lösungsstrategien ausschließlich materielle Referenten Berücksichtung finden</w:t>
      </w:r>
      <w:r w:rsidR="00400F92">
        <w:rPr>
          <w:rFonts w:cs="Helvetica"/>
          <w:sz w:val="22"/>
          <w:szCs w:val="30"/>
        </w:rPr>
        <w:t>.</w:t>
      </w:r>
    </w:p>
    <w:p w14:paraId="4E5A00D1" w14:textId="77777777" w:rsidR="00635586" w:rsidRDefault="00635586" w:rsidP="00635586">
      <w:pPr>
        <w:widowControl w:val="0"/>
        <w:autoSpaceDE w:val="0"/>
        <w:autoSpaceDN w:val="0"/>
        <w:adjustRightInd w:val="0"/>
        <w:spacing w:after="0"/>
        <w:jc w:val="both"/>
        <w:rPr>
          <w:ins w:id="207" w:author="Christoph Breser" w:date="2016-02-25T09:58:00Z"/>
          <w:rFonts w:cs="Helvetica"/>
          <w:sz w:val="22"/>
          <w:szCs w:val="30"/>
        </w:rPr>
      </w:pPr>
    </w:p>
    <w:p w14:paraId="6DDE28B1" w14:textId="77777777" w:rsidR="00391F7C" w:rsidRPr="009E4BD6" w:rsidRDefault="00A64E07" w:rsidP="009E4BD6">
      <w:pPr>
        <w:widowControl w:val="0"/>
        <w:autoSpaceDE w:val="0"/>
        <w:autoSpaceDN w:val="0"/>
        <w:adjustRightInd w:val="0"/>
        <w:spacing w:after="0"/>
        <w:ind w:left="708"/>
        <w:jc w:val="both"/>
        <w:rPr>
          <w:rFonts w:cs="Helvetica"/>
          <w:sz w:val="20"/>
          <w:szCs w:val="30"/>
        </w:rPr>
      </w:pPr>
      <w:r w:rsidRPr="009E4BD6">
        <w:rPr>
          <w:rFonts w:cs="Helvetica"/>
          <w:sz w:val="20"/>
          <w:szCs w:val="30"/>
        </w:rPr>
        <w:t>Das zuvor angeführte Beispiel des Skizzenblattes enthielt kaum qualitative Informationen</w:t>
      </w:r>
      <w:ins w:id="208" w:author="Christoph Breser" w:date="2016-02-25T09:58:00Z">
        <w:r w:rsidR="00160A41" w:rsidRPr="009E4BD6">
          <w:rPr>
            <w:rFonts w:cs="Helvetica"/>
            <w:sz w:val="20"/>
            <w:szCs w:val="30"/>
          </w:rPr>
          <w:t xml:space="preserve"> ‚an-sich’</w:t>
        </w:r>
      </w:ins>
      <w:r w:rsidRPr="009E4BD6">
        <w:rPr>
          <w:rFonts w:cs="Helvetica"/>
          <w:sz w:val="20"/>
          <w:szCs w:val="30"/>
        </w:rPr>
        <w:t xml:space="preserve">, sodass erst durch </w:t>
      </w:r>
      <w:r w:rsidR="004F52A0" w:rsidRPr="009E4BD6">
        <w:rPr>
          <w:rFonts w:cs="Helvetica"/>
          <w:sz w:val="20"/>
          <w:szCs w:val="30"/>
        </w:rPr>
        <w:t xml:space="preserve">die zuvor ausgeführte </w:t>
      </w:r>
      <w:r w:rsidR="00D12CC5" w:rsidRPr="009E4BD6">
        <w:rPr>
          <w:rFonts w:cs="Helvetica"/>
          <w:sz w:val="20"/>
          <w:szCs w:val="30"/>
        </w:rPr>
        <w:t xml:space="preserve">In-Beziehung-Setzung </w:t>
      </w:r>
      <w:r w:rsidR="009E4BD6">
        <w:rPr>
          <w:rFonts w:cs="Helvetica"/>
          <w:sz w:val="20"/>
          <w:szCs w:val="30"/>
        </w:rPr>
        <w:t>ihrer</w:t>
      </w:r>
      <w:r w:rsidR="00D12CC5" w:rsidRPr="009E4BD6">
        <w:rPr>
          <w:rFonts w:cs="Helvetica"/>
          <w:sz w:val="20"/>
          <w:szCs w:val="30"/>
        </w:rPr>
        <w:t xml:space="preserve"> </w:t>
      </w:r>
      <w:ins w:id="209" w:author="Christoph Breser" w:date="2016-02-25T09:58:00Z">
        <w:r w:rsidRPr="009E4BD6">
          <w:rPr>
            <w:rFonts w:cs="Helvetica"/>
            <w:sz w:val="20"/>
            <w:szCs w:val="30"/>
          </w:rPr>
          <w:t>Einzelaussagen</w:t>
        </w:r>
      </w:ins>
      <w:r w:rsidRPr="009E4BD6">
        <w:rPr>
          <w:rFonts w:cs="Helvetica"/>
          <w:sz w:val="20"/>
          <w:szCs w:val="30"/>
        </w:rPr>
        <w:t xml:space="preserve"> </w:t>
      </w:r>
      <w:r w:rsidR="00D12CC5" w:rsidRPr="009E4BD6">
        <w:rPr>
          <w:rFonts w:cs="Helvetica"/>
          <w:sz w:val="20"/>
          <w:szCs w:val="30"/>
        </w:rPr>
        <w:t xml:space="preserve">mit </w:t>
      </w:r>
      <w:r w:rsidR="002648B9" w:rsidRPr="009E4BD6">
        <w:rPr>
          <w:rFonts w:cs="Helvetica"/>
          <w:sz w:val="20"/>
          <w:szCs w:val="30"/>
        </w:rPr>
        <w:t>jenen anderer</w:t>
      </w:r>
      <w:r w:rsidR="00D12CC5" w:rsidRPr="009E4BD6">
        <w:rPr>
          <w:rFonts w:cs="Helvetica"/>
          <w:sz w:val="20"/>
          <w:szCs w:val="30"/>
        </w:rPr>
        <w:t xml:space="preserve"> </w:t>
      </w:r>
      <w:r w:rsidR="009E4BD6">
        <w:rPr>
          <w:rFonts w:cs="Helvetica"/>
          <w:sz w:val="20"/>
          <w:szCs w:val="30"/>
        </w:rPr>
        <w:t>Archivq</w:t>
      </w:r>
      <w:r w:rsidRPr="009E4BD6">
        <w:rPr>
          <w:rFonts w:cs="Helvetica"/>
          <w:sz w:val="20"/>
          <w:szCs w:val="30"/>
        </w:rPr>
        <w:t>uellen (</w:t>
      </w:r>
      <w:r w:rsidRPr="009E4BD6">
        <w:rPr>
          <w:rFonts w:cs="Helvetica"/>
          <w:i/>
          <w:sz w:val="20"/>
          <w:szCs w:val="30"/>
        </w:rPr>
        <w:t>in diesem Fall war es ein Skizzenbuch und eine darin beigelegte Listung von architektonischen Objekten</w:t>
      </w:r>
      <w:r w:rsidRPr="009E4BD6">
        <w:rPr>
          <w:rFonts w:cs="Helvetica"/>
          <w:sz w:val="20"/>
          <w:szCs w:val="30"/>
        </w:rPr>
        <w:t xml:space="preserve">) </w:t>
      </w:r>
      <w:ins w:id="210" w:author="Christoph Breser" w:date="2016-02-25T09:58:00Z">
        <w:r w:rsidRPr="009E4BD6">
          <w:rPr>
            <w:rFonts w:cs="Helvetica"/>
            <w:sz w:val="20"/>
            <w:szCs w:val="30"/>
          </w:rPr>
          <w:t xml:space="preserve">eine </w:t>
        </w:r>
      </w:ins>
      <w:r w:rsidR="004F52A0" w:rsidRPr="009E4BD6">
        <w:rPr>
          <w:rFonts w:cs="Helvetica"/>
          <w:sz w:val="20"/>
          <w:szCs w:val="30"/>
        </w:rPr>
        <w:t xml:space="preserve">konkrete </w:t>
      </w:r>
      <w:ins w:id="211" w:author="Christoph Breser" w:date="2016-02-25T09:58:00Z">
        <w:r w:rsidR="00160A41" w:rsidRPr="009E4BD6">
          <w:rPr>
            <w:rFonts w:cs="Helvetica"/>
            <w:sz w:val="20"/>
            <w:szCs w:val="30"/>
          </w:rPr>
          <w:t>Aussage über dessen inhaltliche Darstellung gemacht</w:t>
        </w:r>
      </w:ins>
      <w:r w:rsidR="00160A41" w:rsidRPr="009E4BD6">
        <w:rPr>
          <w:rFonts w:cs="Helvetica"/>
          <w:sz w:val="20"/>
          <w:szCs w:val="30"/>
        </w:rPr>
        <w:t xml:space="preserve"> </w:t>
      </w:r>
      <w:r w:rsidRPr="009E4BD6">
        <w:rPr>
          <w:rFonts w:cs="Helvetica"/>
          <w:sz w:val="20"/>
          <w:szCs w:val="30"/>
        </w:rPr>
        <w:t>werden konnte</w:t>
      </w:r>
      <w:r w:rsidR="00160A41" w:rsidRPr="009E4BD6">
        <w:rPr>
          <w:rFonts w:cs="Helvetica"/>
          <w:sz w:val="20"/>
          <w:szCs w:val="30"/>
        </w:rPr>
        <w:t>.</w:t>
      </w:r>
      <w:ins w:id="212" w:author="Christoph Breser" w:date="2016-02-25T09:58:00Z">
        <w:r w:rsidR="00160A41" w:rsidRPr="009E4BD6">
          <w:rPr>
            <w:rFonts w:cs="Helvetica"/>
            <w:sz w:val="20"/>
            <w:szCs w:val="30"/>
          </w:rPr>
          <w:t xml:space="preserve"> </w:t>
        </w:r>
      </w:ins>
      <w:r w:rsidR="00160A41" w:rsidRPr="009E4BD6">
        <w:rPr>
          <w:rFonts w:cs="Helvetica"/>
          <w:sz w:val="20"/>
          <w:szCs w:val="30"/>
        </w:rPr>
        <w:t>D</w:t>
      </w:r>
      <w:r w:rsidRPr="009E4BD6">
        <w:rPr>
          <w:rFonts w:cs="Helvetica"/>
          <w:sz w:val="20"/>
          <w:szCs w:val="30"/>
        </w:rPr>
        <w:t xml:space="preserve">ieser </w:t>
      </w:r>
      <w:r w:rsidR="00160A41" w:rsidRPr="009E4BD6">
        <w:rPr>
          <w:rFonts w:cs="Helvetica"/>
          <w:sz w:val="20"/>
          <w:szCs w:val="30"/>
        </w:rPr>
        <w:t xml:space="preserve">im </w:t>
      </w:r>
      <w:ins w:id="213" w:author="Christoph Breser" w:date="2016-02-25T09:58:00Z">
        <w:r w:rsidR="00160A41" w:rsidRPr="009E4BD6">
          <w:rPr>
            <w:rFonts w:cs="Helvetica"/>
            <w:sz w:val="20"/>
            <w:szCs w:val="30"/>
          </w:rPr>
          <w:t xml:space="preserve">analogen </w:t>
        </w:r>
      </w:ins>
      <w:r w:rsidR="00160A41" w:rsidRPr="009E4BD6">
        <w:rPr>
          <w:rFonts w:cs="Helvetica"/>
          <w:sz w:val="20"/>
          <w:szCs w:val="30"/>
        </w:rPr>
        <w:t xml:space="preserve">Archiv </w:t>
      </w:r>
      <w:ins w:id="214" w:author="Christoph Breser" w:date="2016-02-25T09:58:00Z">
        <w:r w:rsidR="00160A41" w:rsidRPr="009E4BD6">
          <w:rPr>
            <w:rFonts w:cs="Helvetica"/>
            <w:sz w:val="20"/>
            <w:szCs w:val="30"/>
          </w:rPr>
          <w:t>kognitiv vollzogene</w:t>
        </w:r>
        <w:r w:rsidRPr="009E4BD6">
          <w:rPr>
            <w:rFonts w:cs="Helvetica"/>
            <w:sz w:val="20"/>
            <w:szCs w:val="30"/>
          </w:rPr>
          <w:t xml:space="preserve"> </w:t>
        </w:r>
      </w:ins>
      <w:r w:rsidR="00D12CC5" w:rsidRPr="009E4BD6">
        <w:rPr>
          <w:rFonts w:cs="Helvetica"/>
          <w:sz w:val="20"/>
          <w:szCs w:val="30"/>
        </w:rPr>
        <w:t>Erkenntnisp</w:t>
      </w:r>
      <w:ins w:id="215" w:author="Christoph Breser" w:date="2016-02-25T09:58:00Z">
        <w:r w:rsidRPr="009E4BD6">
          <w:rPr>
            <w:rFonts w:cs="Helvetica"/>
            <w:sz w:val="20"/>
            <w:szCs w:val="30"/>
          </w:rPr>
          <w:t xml:space="preserve">rozess beschränkte sich </w:t>
        </w:r>
      </w:ins>
      <w:r w:rsidRPr="009E4BD6">
        <w:rPr>
          <w:rFonts w:cs="Helvetica"/>
          <w:sz w:val="20"/>
          <w:szCs w:val="30"/>
        </w:rPr>
        <w:t xml:space="preserve">jedoch </w:t>
      </w:r>
      <w:r w:rsidR="009E4BD6">
        <w:rPr>
          <w:rFonts w:cs="Helvetica"/>
          <w:sz w:val="20"/>
          <w:szCs w:val="30"/>
        </w:rPr>
        <w:t xml:space="preserve">nun </w:t>
      </w:r>
      <w:r w:rsidRPr="009E4BD6">
        <w:rPr>
          <w:rFonts w:cs="Helvetica"/>
          <w:sz w:val="20"/>
          <w:szCs w:val="30"/>
        </w:rPr>
        <w:t xml:space="preserve">nicht mehr nur auf die Zusammenführung </w:t>
      </w:r>
      <w:ins w:id="216" w:author="Christoph Breser" w:date="2016-02-25T09:58:00Z">
        <w:r w:rsidR="00160A41" w:rsidRPr="009E4BD6">
          <w:rPr>
            <w:rFonts w:cs="Helvetica"/>
            <w:sz w:val="20"/>
            <w:szCs w:val="30"/>
          </w:rPr>
          <w:t xml:space="preserve">ähnlich materieller, formaler oder </w:t>
        </w:r>
      </w:ins>
      <w:r w:rsidR="009E4BD6">
        <w:rPr>
          <w:rFonts w:cs="Helvetica"/>
          <w:sz w:val="20"/>
          <w:szCs w:val="30"/>
        </w:rPr>
        <w:t xml:space="preserve">semantischer </w:t>
      </w:r>
      <w:r w:rsidRPr="009E4BD6">
        <w:rPr>
          <w:rFonts w:cs="Helvetica"/>
          <w:sz w:val="20"/>
          <w:szCs w:val="30"/>
        </w:rPr>
        <w:t xml:space="preserve">Aussagen </w:t>
      </w:r>
      <w:r w:rsidR="000E09D6">
        <w:rPr>
          <w:rFonts w:cs="Helvetica"/>
          <w:sz w:val="20"/>
          <w:szCs w:val="30"/>
        </w:rPr>
        <w:t xml:space="preserve">aus dem selben </w:t>
      </w:r>
      <w:r w:rsidR="00D12CC5" w:rsidRPr="009E4BD6">
        <w:rPr>
          <w:rFonts w:cs="Helvetica"/>
          <w:sz w:val="20"/>
          <w:szCs w:val="30"/>
        </w:rPr>
        <w:t>ontologisch</w:t>
      </w:r>
      <w:r w:rsidR="000E09D6">
        <w:rPr>
          <w:rFonts w:cs="Helvetica"/>
          <w:sz w:val="20"/>
          <w:szCs w:val="30"/>
        </w:rPr>
        <w:t>en</w:t>
      </w:r>
      <w:r w:rsidR="00D12CC5" w:rsidRPr="009E4BD6">
        <w:rPr>
          <w:rFonts w:cs="Helvetica"/>
          <w:sz w:val="20"/>
          <w:szCs w:val="30"/>
        </w:rPr>
        <w:t xml:space="preserve"> </w:t>
      </w:r>
      <w:r w:rsidR="000E09D6">
        <w:rPr>
          <w:rFonts w:cs="Helvetica"/>
          <w:sz w:val="20"/>
          <w:szCs w:val="30"/>
        </w:rPr>
        <w:t>Bereich</w:t>
      </w:r>
      <w:r w:rsidRPr="009E4BD6">
        <w:rPr>
          <w:rFonts w:cs="Helvetica"/>
          <w:sz w:val="20"/>
          <w:szCs w:val="30"/>
        </w:rPr>
        <w:t xml:space="preserve">, sondern bezog sich </w:t>
      </w:r>
      <w:ins w:id="217" w:author="Christoph Breser" w:date="2016-02-25T09:58:00Z">
        <w:r w:rsidR="00160A41" w:rsidRPr="009E4BD6">
          <w:rPr>
            <w:rFonts w:cs="Helvetica"/>
            <w:sz w:val="20"/>
            <w:szCs w:val="30"/>
          </w:rPr>
          <w:t xml:space="preserve">auch </w:t>
        </w:r>
      </w:ins>
      <w:r w:rsidRPr="009E4BD6">
        <w:rPr>
          <w:rFonts w:cs="Helvetica"/>
          <w:sz w:val="20"/>
          <w:szCs w:val="30"/>
        </w:rPr>
        <w:t xml:space="preserve">auf die Einbindung </w:t>
      </w:r>
      <w:r w:rsidR="004F52A0" w:rsidRPr="009E4BD6">
        <w:rPr>
          <w:rFonts w:cs="Helvetica"/>
          <w:sz w:val="20"/>
          <w:szCs w:val="30"/>
        </w:rPr>
        <w:t xml:space="preserve">einer externen </w:t>
      </w:r>
      <w:r w:rsidR="00D12CC5" w:rsidRPr="009E4BD6">
        <w:rPr>
          <w:rFonts w:cs="Helvetica"/>
          <w:sz w:val="20"/>
          <w:szCs w:val="30"/>
        </w:rPr>
        <w:t>Entität</w:t>
      </w:r>
      <w:r w:rsidRPr="009E4BD6">
        <w:rPr>
          <w:rFonts w:cs="Helvetica"/>
          <w:sz w:val="20"/>
          <w:szCs w:val="30"/>
        </w:rPr>
        <w:t xml:space="preserve"> außerhalb des Archiv-Systems, </w:t>
      </w:r>
      <w:r w:rsidR="00D12CC5" w:rsidRPr="009E4BD6">
        <w:rPr>
          <w:rFonts w:cs="Helvetica"/>
          <w:sz w:val="20"/>
          <w:szCs w:val="30"/>
        </w:rPr>
        <w:t xml:space="preserve">in diesem Fall </w:t>
      </w:r>
      <w:r w:rsidR="009E4BD6">
        <w:rPr>
          <w:rFonts w:cs="Helvetica"/>
          <w:sz w:val="20"/>
          <w:szCs w:val="30"/>
        </w:rPr>
        <w:t xml:space="preserve">eben </w:t>
      </w:r>
      <w:r w:rsidR="002648B9" w:rsidRPr="009E4BD6">
        <w:rPr>
          <w:rFonts w:cs="Helvetica"/>
          <w:sz w:val="20"/>
          <w:szCs w:val="30"/>
        </w:rPr>
        <w:t xml:space="preserve">auf </w:t>
      </w:r>
      <w:r w:rsidR="009E4BD6">
        <w:rPr>
          <w:rFonts w:cs="Helvetica"/>
          <w:sz w:val="20"/>
          <w:szCs w:val="30"/>
        </w:rPr>
        <w:t xml:space="preserve">eine </w:t>
      </w:r>
      <w:r w:rsidR="002648B9" w:rsidRPr="009E4BD6">
        <w:rPr>
          <w:rFonts w:cs="Helvetica"/>
          <w:sz w:val="20"/>
          <w:szCs w:val="30"/>
        </w:rPr>
        <w:t>dargestellte</w:t>
      </w:r>
      <w:r w:rsidR="00160A41" w:rsidRPr="009E4BD6">
        <w:rPr>
          <w:rFonts w:cs="Helvetica"/>
          <w:sz w:val="20"/>
          <w:szCs w:val="30"/>
        </w:rPr>
        <w:t xml:space="preserve"> </w:t>
      </w:r>
      <w:r w:rsidRPr="009E4BD6">
        <w:rPr>
          <w:rFonts w:cs="Helvetica"/>
          <w:sz w:val="20"/>
          <w:szCs w:val="30"/>
        </w:rPr>
        <w:t>Architektur</w:t>
      </w:r>
      <w:r w:rsidR="002648B9" w:rsidRPr="009E4BD6">
        <w:rPr>
          <w:rFonts w:cs="Helvetica"/>
          <w:sz w:val="20"/>
          <w:szCs w:val="30"/>
        </w:rPr>
        <w:t xml:space="preserve"> in der Toskana</w:t>
      </w:r>
      <w:ins w:id="218" w:author="Christoph Breser" w:date="2016-02-25T09:58:00Z">
        <w:r w:rsidRPr="009E4BD6">
          <w:rPr>
            <w:rFonts w:cs="Helvetica"/>
            <w:sz w:val="20"/>
            <w:szCs w:val="30"/>
          </w:rPr>
          <w:t xml:space="preserve">. </w:t>
        </w:r>
      </w:ins>
    </w:p>
    <w:p w14:paraId="7ECBF52C" w14:textId="77777777" w:rsidR="00A64E07" w:rsidRDefault="00A64E07" w:rsidP="000C037F">
      <w:pPr>
        <w:widowControl w:val="0"/>
        <w:autoSpaceDE w:val="0"/>
        <w:autoSpaceDN w:val="0"/>
        <w:adjustRightInd w:val="0"/>
        <w:spacing w:after="0"/>
        <w:jc w:val="both"/>
        <w:rPr>
          <w:ins w:id="219" w:author="Christoph Breser" w:date="2016-02-25T09:58:00Z"/>
          <w:rFonts w:cs="Helvetica"/>
          <w:sz w:val="22"/>
          <w:szCs w:val="30"/>
        </w:rPr>
      </w:pPr>
    </w:p>
    <w:p w14:paraId="7189A852" w14:textId="77777777" w:rsidR="00B74F01" w:rsidRDefault="004F52A0" w:rsidP="00391F7C">
      <w:pPr>
        <w:widowControl w:val="0"/>
        <w:autoSpaceDE w:val="0"/>
        <w:autoSpaceDN w:val="0"/>
        <w:adjustRightInd w:val="0"/>
        <w:spacing w:after="0"/>
        <w:jc w:val="both"/>
        <w:rPr>
          <w:ins w:id="220" w:author="Christoph Breser" w:date="2016-02-25T09:58:00Z"/>
          <w:rFonts w:cs="Helvetica"/>
          <w:sz w:val="22"/>
          <w:szCs w:val="30"/>
        </w:rPr>
      </w:pPr>
      <w:r>
        <w:rPr>
          <w:rFonts w:cs="Helvetica"/>
          <w:sz w:val="22"/>
          <w:szCs w:val="30"/>
        </w:rPr>
        <w:t xml:space="preserve">Die </w:t>
      </w:r>
      <w:ins w:id="221" w:author="Christoph Breser" w:date="2016-02-25T09:58:00Z">
        <w:r w:rsidR="00391F7C">
          <w:rPr>
            <w:rFonts w:cs="Helvetica"/>
            <w:sz w:val="22"/>
            <w:szCs w:val="30"/>
          </w:rPr>
          <w:t xml:space="preserve">Beobachtung </w:t>
        </w:r>
        <w:r w:rsidR="00EE142D">
          <w:rPr>
            <w:rFonts w:cs="Helvetica"/>
            <w:sz w:val="22"/>
            <w:szCs w:val="30"/>
          </w:rPr>
          <w:t xml:space="preserve">von </w:t>
        </w:r>
        <w:r w:rsidR="00391F7C">
          <w:rPr>
            <w:rFonts w:cs="Helvetica"/>
            <w:sz w:val="22"/>
            <w:szCs w:val="30"/>
          </w:rPr>
          <w:t>Wahrnehmungs- und Erkenntnisprozess</w:t>
        </w:r>
        <w:r w:rsidR="00EE142D">
          <w:rPr>
            <w:rFonts w:cs="Helvetica"/>
            <w:sz w:val="22"/>
            <w:szCs w:val="30"/>
          </w:rPr>
          <w:t>e</w:t>
        </w:r>
      </w:ins>
      <w:r w:rsidR="009E4BD6">
        <w:rPr>
          <w:rFonts w:cs="Helvetica"/>
          <w:sz w:val="22"/>
          <w:szCs w:val="30"/>
        </w:rPr>
        <w:t>n</w:t>
      </w:r>
      <w:ins w:id="222" w:author="Christoph Breser" w:date="2016-02-25T09:58:00Z">
        <w:r w:rsidR="00391F7C">
          <w:rPr>
            <w:rFonts w:cs="Helvetica"/>
            <w:sz w:val="22"/>
            <w:szCs w:val="30"/>
          </w:rPr>
          <w:t xml:space="preserve"> im Umgang mit Archivquelle</w:t>
        </w:r>
        <w:r w:rsidR="00EE142D">
          <w:rPr>
            <w:rFonts w:cs="Helvetica"/>
            <w:sz w:val="22"/>
            <w:szCs w:val="30"/>
          </w:rPr>
          <w:t>n</w:t>
        </w:r>
        <w:r w:rsidR="00391F7C">
          <w:rPr>
            <w:rFonts w:cs="Helvetica"/>
            <w:sz w:val="22"/>
            <w:szCs w:val="30"/>
          </w:rPr>
          <w:t xml:space="preserve"> </w:t>
        </w:r>
        <w:r w:rsidR="00B74F01">
          <w:rPr>
            <w:rFonts w:cs="Helvetica"/>
            <w:sz w:val="22"/>
            <w:szCs w:val="30"/>
          </w:rPr>
          <w:t>während des Forschungsprojektes</w:t>
        </w:r>
      </w:ins>
      <w:r w:rsidR="009E4BD6">
        <w:rPr>
          <w:rFonts w:cs="Helvetica"/>
          <w:sz w:val="22"/>
          <w:szCs w:val="30"/>
        </w:rPr>
        <w:t xml:space="preserve"> </w:t>
      </w:r>
      <w:ins w:id="223" w:author="Christoph Breser" w:date="2016-02-25T09:58:00Z">
        <w:r w:rsidR="009E4BD6">
          <w:rPr>
            <w:rFonts w:cs="Helvetica"/>
            <w:sz w:val="22"/>
            <w:szCs w:val="30"/>
          </w:rPr>
          <w:t>verdeutlichte</w:t>
        </w:r>
        <w:r w:rsidR="00391F7C">
          <w:rPr>
            <w:rFonts w:cs="Helvetica"/>
            <w:sz w:val="22"/>
            <w:szCs w:val="30"/>
          </w:rPr>
          <w:t xml:space="preserve">, </w:t>
        </w:r>
      </w:ins>
      <w:r w:rsidR="009E4BD6">
        <w:rPr>
          <w:rFonts w:cs="Helvetica"/>
          <w:sz w:val="22"/>
          <w:szCs w:val="30"/>
        </w:rPr>
        <w:t xml:space="preserve">dass der </w:t>
      </w:r>
      <w:ins w:id="224" w:author="Christoph Breser" w:date="2016-02-25T09:58:00Z">
        <w:r w:rsidR="00160A41">
          <w:rPr>
            <w:rFonts w:cs="Helvetica"/>
            <w:sz w:val="22"/>
            <w:szCs w:val="30"/>
          </w:rPr>
          <w:t xml:space="preserve">Wahrnehmungsradius </w:t>
        </w:r>
      </w:ins>
      <w:r w:rsidR="00D12CC5">
        <w:rPr>
          <w:rFonts w:cs="Helvetica"/>
          <w:sz w:val="22"/>
          <w:szCs w:val="30"/>
        </w:rPr>
        <w:t xml:space="preserve">– je nach Expertise – parallel </w:t>
      </w:r>
      <w:r w:rsidR="00CE6074">
        <w:rPr>
          <w:rFonts w:cs="Helvetica"/>
          <w:sz w:val="22"/>
          <w:szCs w:val="30"/>
        </w:rPr>
        <w:t xml:space="preserve">immer auch </w:t>
      </w:r>
      <w:ins w:id="225" w:author="Christoph Breser" w:date="2016-02-25T09:58:00Z">
        <w:r w:rsidR="00160A41">
          <w:rPr>
            <w:rFonts w:cs="Helvetica"/>
            <w:sz w:val="22"/>
            <w:szCs w:val="30"/>
          </w:rPr>
          <w:t xml:space="preserve">auf ontologisch </w:t>
        </w:r>
      </w:ins>
      <w:r w:rsidR="008C7B75">
        <w:rPr>
          <w:rFonts w:cs="Helvetica"/>
          <w:sz w:val="22"/>
          <w:szCs w:val="30"/>
        </w:rPr>
        <w:t xml:space="preserve">fremde bzw. </w:t>
      </w:r>
      <w:ins w:id="226" w:author="Christoph Breser" w:date="2016-02-25T09:58:00Z">
        <w:r w:rsidR="00160A41">
          <w:rPr>
            <w:rFonts w:cs="Helvetica"/>
            <w:sz w:val="22"/>
            <w:szCs w:val="30"/>
          </w:rPr>
          <w:t>verfremdete Bereiche</w:t>
        </w:r>
        <w:r w:rsidR="00EE142D">
          <w:rPr>
            <w:rFonts w:cs="Helvetica"/>
            <w:sz w:val="22"/>
            <w:szCs w:val="30"/>
          </w:rPr>
          <w:t xml:space="preserve"> erweitert wird</w:t>
        </w:r>
      </w:ins>
      <w:r w:rsidR="002648B9">
        <w:rPr>
          <w:rFonts w:cs="Helvetica"/>
          <w:sz w:val="22"/>
          <w:szCs w:val="30"/>
        </w:rPr>
        <w:t>.</w:t>
      </w:r>
      <w:ins w:id="227" w:author="Christoph Breser" w:date="2016-02-25T09:58:00Z">
        <w:r w:rsidR="00160A41">
          <w:rPr>
            <w:rFonts w:cs="Helvetica"/>
            <w:sz w:val="22"/>
            <w:szCs w:val="30"/>
          </w:rPr>
          <w:t xml:space="preserve"> </w:t>
        </w:r>
        <w:r w:rsidR="00EE142D">
          <w:rPr>
            <w:rFonts w:cs="Helvetica"/>
            <w:sz w:val="22"/>
            <w:szCs w:val="30"/>
          </w:rPr>
          <w:t xml:space="preserve">Die Überbrückung dieser verschiedenen Wissensbereiche erfordert </w:t>
        </w:r>
      </w:ins>
      <w:r>
        <w:rPr>
          <w:rFonts w:cs="Helvetica"/>
          <w:sz w:val="22"/>
          <w:szCs w:val="30"/>
        </w:rPr>
        <w:t xml:space="preserve">demnach </w:t>
      </w:r>
      <w:ins w:id="228" w:author="Christoph Breser" w:date="2016-02-25T09:58:00Z">
        <w:r w:rsidR="00EE142D">
          <w:rPr>
            <w:rFonts w:cs="Helvetica"/>
            <w:sz w:val="22"/>
            <w:szCs w:val="30"/>
          </w:rPr>
          <w:t xml:space="preserve">eine </w:t>
        </w:r>
      </w:ins>
      <w:r w:rsidR="00897BB6">
        <w:rPr>
          <w:rFonts w:cs="Helvetica"/>
          <w:sz w:val="22"/>
          <w:szCs w:val="30"/>
        </w:rPr>
        <w:t xml:space="preserve">oder mehrere </w:t>
      </w:r>
      <w:ins w:id="229" w:author="Christoph Breser" w:date="2016-02-25T09:58:00Z">
        <w:r w:rsidR="00EE142D">
          <w:rPr>
            <w:rFonts w:cs="Helvetica"/>
            <w:sz w:val="22"/>
            <w:szCs w:val="30"/>
          </w:rPr>
          <w:t>Referenz</w:t>
        </w:r>
      </w:ins>
      <w:r w:rsidR="00897BB6">
        <w:rPr>
          <w:rFonts w:cs="Helvetica"/>
          <w:sz w:val="22"/>
          <w:szCs w:val="30"/>
        </w:rPr>
        <w:t>en</w:t>
      </w:r>
      <w:ins w:id="230" w:author="Christoph Breser" w:date="2016-02-25T09:58:00Z">
        <w:r w:rsidR="00EE142D">
          <w:rPr>
            <w:rFonts w:cs="Helvetica"/>
            <w:sz w:val="22"/>
            <w:szCs w:val="30"/>
          </w:rPr>
          <w:t xml:space="preserve">, </w:t>
        </w:r>
      </w:ins>
      <w:r w:rsidR="00D12CC5">
        <w:rPr>
          <w:rFonts w:cs="Helvetica"/>
          <w:sz w:val="22"/>
          <w:szCs w:val="30"/>
        </w:rPr>
        <w:t xml:space="preserve">welche die </w:t>
      </w:r>
      <w:ins w:id="231" w:author="Christoph Breser" w:date="2016-02-25T09:58:00Z">
        <w:r w:rsidR="00EE142D">
          <w:rPr>
            <w:rFonts w:cs="Helvetica"/>
            <w:sz w:val="22"/>
            <w:szCs w:val="30"/>
          </w:rPr>
          <w:t xml:space="preserve">Rückverfolgbarkeit von Überlegungen </w:t>
        </w:r>
      </w:ins>
      <w:r w:rsidR="008C7B75">
        <w:rPr>
          <w:rFonts w:cs="Helvetica"/>
          <w:sz w:val="22"/>
          <w:szCs w:val="30"/>
        </w:rPr>
        <w:t xml:space="preserve">und </w:t>
      </w:r>
      <w:ins w:id="232" w:author="Christoph Breser" w:date="2016-02-25T09:58:00Z">
        <w:r w:rsidR="00EE142D">
          <w:rPr>
            <w:rFonts w:cs="Helvetica"/>
            <w:sz w:val="22"/>
            <w:szCs w:val="30"/>
          </w:rPr>
          <w:t>Erkenntnisprozess</w:t>
        </w:r>
      </w:ins>
      <w:r w:rsidR="008C7B75">
        <w:rPr>
          <w:rFonts w:cs="Helvetica"/>
          <w:sz w:val="22"/>
          <w:szCs w:val="30"/>
        </w:rPr>
        <w:t>en</w:t>
      </w:r>
      <w:ins w:id="233" w:author="Christoph Breser" w:date="2016-02-25T09:58:00Z">
        <w:r w:rsidR="00EE142D">
          <w:rPr>
            <w:rFonts w:cs="Helvetica"/>
            <w:sz w:val="22"/>
            <w:szCs w:val="30"/>
          </w:rPr>
          <w:t xml:space="preserve"> </w:t>
        </w:r>
        <w:r w:rsidR="00B74F01">
          <w:rPr>
            <w:rFonts w:cs="Helvetica"/>
            <w:sz w:val="22"/>
            <w:szCs w:val="30"/>
          </w:rPr>
          <w:t>gewährleiste</w:t>
        </w:r>
      </w:ins>
      <w:r w:rsidR="00897BB6">
        <w:rPr>
          <w:rFonts w:cs="Helvetica"/>
          <w:sz w:val="22"/>
          <w:szCs w:val="30"/>
        </w:rPr>
        <w:t>n</w:t>
      </w:r>
      <w:r w:rsidR="009E4BD6">
        <w:rPr>
          <w:rFonts w:cs="Helvetica"/>
          <w:sz w:val="22"/>
          <w:szCs w:val="30"/>
        </w:rPr>
        <w:t>.</w:t>
      </w:r>
      <w:r w:rsidR="002648B9">
        <w:rPr>
          <w:rFonts w:cs="Helvetica"/>
          <w:sz w:val="22"/>
          <w:szCs w:val="30"/>
        </w:rPr>
        <w:t xml:space="preserve"> </w:t>
      </w:r>
      <w:r w:rsidR="009E4BD6">
        <w:rPr>
          <w:rFonts w:cs="Helvetica"/>
          <w:sz w:val="22"/>
          <w:szCs w:val="30"/>
        </w:rPr>
        <w:t xml:space="preserve">Diese sollte </w:t>
      </w:r>
      <w:r w:rsidR="00CE6074">
        <w:rPr>
          <w:rFonts w:cs="Helvetica"/>
          <w:sz w:val="22"/>
          <w:szCs w:val="30"/>
        </w:rPr>
        <w:t xml:space="preserve">demnach </w:t>
      </w:r>
      <w:r w:rsidR="009E4BD6">
        <w:rPr>
          <w:rFonts w:cs="Helvetica"/>
          <w:sz w:val="22"/>
          <w:szCs w:val="30"/>
        </w:rPr>
        <w:t xml:space="preserve">auch in der </w:t>
      </w:r>
      <w:r w:rsidR="002648B9">
        <w:rPr>
          <w:rFonts w:cs="Helvetica"/>
          <w:sz w:val="22"/>
          <w:szCs w:val="30"/>
        </w:rPr>
        <w:t>Web-</w:t>
      </w:r>
      <w:r w:rsidR="009E4BD6">
        <w:rPr>
          <w:rFonts w:cs="Helvetica"/>
          <w:sz w:val="22"/>
          <w:szCs w:val="30"/>
        </w:rPr>
        <w:t>Anwendung möglich sein</w:t>
      </w:r>
      <w:r w:rsidR="002648B9">
        <w:rPr>
          <w:rFonts w:cs="Helvetica"/>
          <w:sz w:val="22"/>
          <w:szCs w:val="30"/>
        </w:rPr>
        <w:t>.</w:t>
      </w:r>
      <w:ins w:id="234" w:author="Christoph Breser" w:date="2016-02-25T09:58:00Z">
        <w:r w:rsidR="00B74F01">
          <w:rPr>
            <w:rFonts w:cs="Helvetica"/>
            <w:sz w:val="22"/>
            <w:szCs w:val="30"/>
          </w:rPr>
          <w:t xml:space="preserve"> </w:t>
        </w:r>
      </w:ins>
      <w:r w:rsidR="009E4BD6">
        <w:rPr>
          <w:rFonts w:cs="Helvetica"/>
          <w:sz w:val="22"/>
          <w:szCs w:val="30"/>
        </w:rPr>
        <w:t>W</w:t>
      </w:r>
      <w:ins w:id="235" w:author="Christoph Breser" w:date="2016-02-25T09:58:00Z">
        <w:r w:rsidR="00FC5116">
          <w:rPr>
            <w:rFonts w:cs="Helvetica"/>
            <w:sz w:val="22"/>
            <w:szCs w:val="30"/>
          </w:rPr>
          <w:t xml:space="preserve">ir </w:t>
        </w:r>
      </w:ins>
      <w:r w:rsidR="00897BB6">
        <w:rPr>
          <w:rFonts w:cs="Helvetica"/>
          <w:sz w:val="22"/>
          <w:szCs w:val="30"/>
        </w:rPr>
        <w:t xml:space="preserve">haben </w:t>
      </w:r>
      <w:ins w:id="236" w:author="Christoph Breser" w:date="2016-02-25T09:58:00Z">
        <w:r w:rsidR="00FC5116">
          <w:rPr>
            <w:rFonts w:cs="Helvetica"/>
            <w:sz w:val="22"/>
            <w:szCs w:val="30"/>
          </w:rPr>
          <w:t xml:space="preserve">uns </w:t>
        </w:r>
      </w:ins>
      <w:r w:rsidR="009E4BD6">
        <w:rPr>
          <w:rFonts w:cs="Helvetica"/>
          <w:sz w:val="22"/>
          <w:szCs w:val="30"/>
        </w:rPr>
        <w:t xml:space="preserve">dazu </w:t>
      </w:r>
      <w:ins w:id="237" w:author="Christoph Breser" w:date="2016-02-25T09:58:00Z">
        <w:r w:rsidR="00FC5116">
          <w:rPr>
            <w:rFonts w:cs="Helvetica"/>
            <w:sz w:val="22"/>
            <w:szCs w:val="30"/>
          </w:rPr>
          <w:t xml:space="preserve">zwei </w:t>
        </w:r>
        <w:r w:rsidR="00B74F01">
          <w:rPr>
            <w:rFonts w:cs="Helvetica"/>
            <w:sz w:val="22"/>
            <w:szCs w:val="30"/>
          </w:rPr>
          <w:t>unterschiedliche Referenz-</w:t>
        </w:r>
        <w:r w:rsidR="00FC5116">
          <w:rPr>
            <w:rFonts w:cs="Helvetica"/>
            <w:sz w:val="22"/>
            <w:szCs w:val="30"/>
          </w:rPr>
          <w:t xml:space="preserve">Modelle </w:t>
        </w:r>
        <w:r w:rsidR="00B74F01">
          <w:rPr>
            <w:rFonts w:cs="Helvetica"/>
            <w:sz w:val="22"/>
            <w:szCs w:val="30"/>
          </w:rPr>
          <w:t xml:space="preserve">von </w:t>
        </w:r>
        <w:r w:rsidR="00B74F01">
          <w:rPr>
            <w:rFonts w:cs="Helvetica"/>
            <w:i/>
            <w:sz w:val="22"/>
            <w:szCs w:val="30"/>
          </w:rPr>
          <w:t xml:space="preserve">William James </w:t>
        </w:r>
        <w:r w:rsidR="00B74F01">
          <w:rPr>
            <w:rFonts w:cs="Helvetica"/>
            <w:sz w:val="22"/>
            <w:szCs w:val="30"/>
          </w:rPr>
          <w:t xml:space="preserve">und </w:t>
        </w:r>
        <w:r w:rsidR="00B74F01">
          <w:rPr>
            <w:rFonts w:cs="Helvetica"/>
            <w:i/>
            <w:sz w:val="22"/>
            <w:szCs w:val="30"/>
          </w:rPr>
          <w:t xml:space="preserve">Bruno Latour </w:t>
        </w:r>
        <w:r w:rsidR="00FC5116">
          <w:rPr>
            <w:rFonts w:cs="Helvetica"/>
            <w:sz w:val="22"/>
            <w:szCs w:val="30"/>
          </w:rPr>
          <w:t xml:space="preserve">angesehen, </w:t>
        </w:r>
        <w:r w:rsidR="00B74F01">
          <w:rPr>
            <w:rFonts w:cs="Helvetica"/>
            <w:sz w:val="22"/>
            <w:szCs w:val="30"/>
          </w:rPr>
          <w:t xml:space="preserve">welche </w:t>
        </w:r>
        <w:r w:rsidR="00FC5116">
          <w:rPr>
            <w:rFonts w:cs="Helvetica"/>
            <w:sz w:val="22"/>
            <w:szCs w:val="30"/>
          </w:rPr>
          <w:t xml:space="preserve">infolge </w:t>
        </w:r>
      </w:ins>
      <w:r w:rsidR="00897BB6">
        <w:rPr>
          <w:rFonts w:cs="Helvetica"/>
          <w:sz w:val="22"/>
          <w:szCs w:val="30"/>
        </w:rPr>
        <w:t xml:space="preserve">in </w:t>
      </w:r>
      <w:ins w:id="238" w:author="Christoph Breser" w:date="2016-02-25T09:58:00Z">
        <w:r w:rsidR="00B74F01">
          <w:rPr>
            <w:rFonts w:cs="Helvetica"/>
            <w:sz w:val="22"/>
            <w:szCs w:val="30"/>
          </w:rPr>
          <w:t>die Darstellungsweise</w:t>
        </w:r>
      </w:ins>
      <w:r w:rsidR="009E4BD6">
        <w:rPr>
          <w:rFonts w:cs="Helvetica"/>
          <w:sz w:val="22"/>
          <w:szCs w:val="30"/>
        </w:rPr>
        <w:t>n</w:t>
      </w:r>
      <w:ins w:id="239" w:author="Christoph Breser" w:date="2016-02-25T09:58:00Z">
        <w:r w:rsidR="00B74F01">
          <w:rPr>
            <w:rFonts w:cs="Helvetica"/>
            <w:sz w:val="22"/>
            <w:szCs w:val="30"/>
          </w:rPr>
          <w:t xml:space="preserve"> der Web-Anwendung</w:t>
        </w:r>
        <w:r w:rsidR="00FC5116">
          <w:rPr>
            <w:rFonts w:cs="Helvetica"/>
            <w:sz w:val="22"/>
            <w:szCs w:val="30"/>
          </w:rPr>
          <w:t xml:space="preserve"> </w:t>
        </w:r>
      </w:ins>
      <w:r w:rsidR="00897BB6">
        <w:rPr>
          <w:rFonts w:cs="Helvetica"/>
          <w:sz w:val="22"/>
          <w:szCs w:val="30"/>
        </w:rPr>
        <w:t>einfließen sollten</w:t>
      </w:r>
      <w:ins w:id="240" w:author="Christoph Breser" w:date="2016-02-25T09:58:00Z">
        <w:r w:rsidR="00B74F01">
          <w:rPr>
            <w:rFonts w:cs="Helvetica"/>
            <w:sz w:val="22"/>
            <w:szCs w:val="30"/>
          </w:rPr>
          <w:t xml:space="preserve">. </w:t>
        </w:r>
      </w:ins>
    </w:p>
    <w:p w14:paraId="490B3E0F" w14:textId="77777777" w:rsidR="00D12CC5" w:rsidRDefault="00A65864" w:rsidP="00490BF6">
      <w:pPr>
        <w:widowControl w:val="0"/>
        <w:autoSpaceDE w:val="0"/>
        <w:autoSpaceDN w:val="0"/>
        <w:adjustRightInd w:val="0"/>
        <w:spacing w:after="0"/>
        <w:jc w:val="both"/>
        <w:rPr>
          <w:rFonts w:cs="Helvetica"/>
          <w:sz w:val="22"/>
          <w:szCs w:val="30"/>
          <w:u w:color="386EFF"/>
        </w:rPr>
      </w:pPr>
      <w:ins w:id="241" w:author="Christoph Breser" w:date="2016-02-25T09:58:00Z">
        <w:r>
          <w:rPr>
            <w:rFonts w:cs="Helvetica"/>
            <w:sz w:val="22"/>
            <w:szCs w:val="30"/>
          </w:rPr>
          <w:t xml:space="preserve">Der Ansicht des </w:t>
        </w:r>
        <w:r w:rsidR="000C037F">
          <w:rPr>
            <w:rFonts w:cs="Helvetica"/>
            <w:sz w:val="22"/>
            <w:szCs w:val="30"/>
          </w:rPr>
          <w:t xml:space="preserve">amerikanischen </w:t>
        </w:r>
        <w:r w:rsidR="000C037F" w:rsidRPr="0042470D">
          <w:rPr>
            <w:rFonts w:cs="Helvetica"/>
            <w:sz w:val="22"/>
            <w:szCs w:val="30"/>
          </w:rPr>
          <w:t>Philosoph</w:t>
        </w:r>
        <w:r w:rsidR="000C037F">
          <w:rPr>
            <w:rFonts w:cs="Helvetica"/>
            <w:sz w:val="22"/>
            <w:szCs w:val="30"/>
          </w:rPr>
          <w:t>en</w:t>
        </w:r>
        <w:r w:rsidR="000C037F" w:rsidRPr="0042470D">
          <w:rPr>
            <w:rFonts w:cs="Helvetica"/>
            <w:sz w:val="22"/>
            <w:szCs w:val="30"/>
          </w:rPr>
          <w:t xml:space="preserve"> und Psychologe</w:t>
        </w:r>
        <w:r w:rsidR="000C037F">
          <w:rPr>
            <w:rFonts w:cs="Helvetica"/>
            <w:sz w:val="22"/>
            <w:szCs w:val="30"/>
          </w:rPr>
          <w:t>n</w:t>
        </w:r>
        <w:r w:rsidR="000C037F" w:rsidRPr="0042470D">
          <w:rPr>
            <w:rFonts w:cs="Helvetica"/>
            <w:sz w:val="22"/>
            <w:szCs w:val="30"/>
          </w:rPr>
          <w:t xml:space="preserve"> </w:t>
        </w:r>
        <w:r w:rsidR="000C037F">
          <w:rPr>
            <w:rFonts w:cs="Helvetica"/>
            <w:i/>
            <w:sz w:val="22"/>
            <w:szCs w:val="30"/>
          </w:rPr>
          <w:t xml:space="preserve">William </w:t>
        </w:r>
        <w:r w:rsidR="000C037F" w:rsidRPr="0042470D">
          <w:rPr>
            <w:rFonts w:cs="Helvetica"/>
            <w:i/>
            <w:iCs/>
            <w:sz w:val="22"/>
            <w:szCs w:val="30"/>
          </w:rPr>
          <w:t>James</w:t>
        </w:r>
        <w:r>
          <w:rPr>
            <w:rFonts w:cs="Helvetica"/>
            <w:i/>
            <w:iCs/>
            <w:sz w:val="22"/>
            <w:szCs w:val="30"/>
          </w:rPr>
          <w:t xml:space="preserve"> – </w:t>
        </w:r>
        <w:r w:rsidRPr="00B74F01">
          <w:rPr>
            <w:rFonts w:cs="Helvetica"/>
            <w:iCs/>
            <w:sz w:val="22"/>
            <w:szCs w:val="30"/>
          </w:rPr>
          <w:t xml:space="preserve">ein </w:t>
        </w:r>
        <w:r w:rsidR="000C037F">
          <w:rPr>
            <w:rFonts w:cs="Helvetica"/>
            <w:sz w:val="22"/>
            <w:szCs w:val="30"/>
          </w:rPr>
          <w:t xml:space="preserve">Zeitgenosse </w:t>
        </w:r>
        <w:r w:rsidR="000C037F">
          <w:rPr>
            <w:rFonts w:cs="Helvetica"/>
            <w:i/>
            <w:sz w:val="22"/>
            <w:szCs w:val="30"/>
          </w:rPr>
          <w:t>Geymüllers</w:t>
        </w:r>
        <w:r>
          <w:rPr>
            <w:rFonts w:cs="Helvetica"/>
            <w:sz w:val="22"/>
            <w:szCs w:val="30"/>
          </w:rPr>
          <w:t xml:space="preserve"> –</w:t>
        </w:r>
        <w:r w:rsidRPr="00A65864">
          <w:rPr>
            <w:rFonts w:cs="Helvetica"/>
            <w:sz w:val="22"/>
            <w:szCs w:val="30"/>
          </w:rPr>
          <w:t xml:space="preserve"> nach</w:t>
        </w:r>
        <w:r>
          <w:rPr>
            <w:rFonts w:cs="Helvetica"/>
            <w:sz w:val="22"/>
            <w:szCs w:val="30"/>
          </w:rPr>
          <w:t>,</w:t>
        </w:r>
        <w:r w:rsidR="000C037F">
          <w:rPr>
            <w:rFonts w:cs="Helvetica"/>
            <w:i/>
            <w:sz w:val="22"/>
            <w:szCs w:val="30"/>
          </w:rPr>
          <w:t xml:space="preserve"> </w:t>
        </w:r>
        <w:r w:rsidR="003B27F8">
          <w:rPr>
            <w:rFonts w:cs="Helvetica"/>
            <w:sz w:val="22"/>
            <w:szCs w:val="30"/>
          </w:rPr>
          <w:t xml:space="preserve">ist Referenz </w:t>
        </w:r>
      </w:ins>
      <w:r w:rsidR="009E4BD6">
        <w:rPr>
          <w:rFonts w:cs="Helvetica"/>
          <w:sz w:val="22"/>
          <w:szCs w:val="30"/>
        </w:rPr>
        <w:t xml:space="preserve">als </w:t>
      </w:r>
      <w:ins w:id="242" w:author="Christoph Breser" w:date="2016-02-25T09:58:00Z">
        <w:r w:rsidR="00490BF6">
          <w:rPr>
            <w:rFonts w:cs="Helvetica"/>
            <w:sz w:val="22"/>
            <w:szCs w:val="30"/>
          </w:rPr>
          <w:t>Vermittlung von Übereinstimmungen</w:t>
        </w:r>
      </w:ins>
      <w:r w:rsidR="009E4BD6">
        <w:rPr>
          <w:rFonts w:cs="Helvetica"/>
          <w:sz w:val="22"/>
          <w:szCs w:val="30"/>
        </w:rPr>
        <w:t xml:space="preserve"> zu sehen</w:t>
      </w:r>
      <w:ins w:id="243" w:author="Christoph Breser" w:date="2016-02-25T09:58:00Z">
        <w:r w:rsidR="00490BF6">
          <w:rPr>
            <w:rFonts w:cs="Helvetica"/>
            <w:sz w:val="22"/>
            <w:szCs w:val="30"/>
          </w:rPr>
          <w:t>, welche</w:t>
        </w:r>
        <w:r w:rsidR="003B27F8">
          <w:rPr>
            <w:rFonts w:cs="Helvetica"/>
            <w:sz w:val="22"/>
            <w:szCs w:val="30"/>
          </w:rPr>
          <w:t xml:space="preserve"> ab</w:t>
        </w:r>
        <w:r w:rsidR="00490BF6">
          <w:rPr>
            <w:rFonts w:cs="Helvetica"/>
            <w:sz w:val="22"/>
            <w:szCs w:val="30"/>
          </w:rPr>
          <w:t>häng</w:t>
        </w:r>
      </w:ins>
      <w:r w:rsidR="00D12CC5">
        <w:rPr>
          <w:rFonts w:cs="Helvetica"/>
          <w:sz w:val="22"/>
          <w:szCs w:val="30"/>
        </w:rPr>
        <w:t>ig</w:t>
      </w:r>
      <w:ins w:id="244" w:author="Christoph Breser" w:date="2016-02-25T09:58:00Z">
        <w:r w:rsidR="003B27F8">
          <w:rPr>
            <w:rFonts w:cs="Helvetica"/>
            <w:sz w:val="22"/>
            <w:szCs w:val="30"/>
          </w:rPr>
          <w:t xml:space="preserve"> </w:t>
        </w:r>
      </w:ins>
      <w:r w:rsidR="00D12CC5">
        <w:rPr>
          <w:rFonts w:cs="Helvetica"/>
          <w:sz w:val="22"/>
          <w:szCs w:val="30"/>
        </w:rPr>
        <w:t xml:space="preserve">ist </w:t>
      </w:r>
      <w:ins w:id="245" w:author="Christoph Breser" w:date="2016-02-25T09:58:00Z">
        <w:r w:rsidR="003B27F8">
          <w:rPr>
            <w:rFonts w:cs="Helvetica"/>
            <w:sz w:val="22"/>
            <w:szCs w:val="30"/>
          </w:rPr>
          <w:t xml:space="preserve">von </w:t>
        </w:r>
        <w:r w:rsidR="00534ED1">
          <w:rPr>
            <w:rFonts w:cs="Helvetica"/>
            <w:sz w:val="22"/>
            <w:szCs w:val="30"/>
            <w:u w:color="386EFF"/>
          </w:rPr>
          <w:t xml:space="preserve">a) </w:t>
        </w:r>
        <w:r w:rsidR="000C037F" w:rsidRPr="0042470D">
          <w:rPr>
            <w:rFonts w:cs="Helvetica"/>
            <w:sz w:val="22"/>
            <w:szCs w:val="30"/>
            <w:u w:color="386EFF"/>
          </w:rPr>
          <w:t>Tatsachen</w:t>
        </w:r>
        <w:r>
          <w:rPr>
            <w:rFonts w:cs="Helvetica"/>
            <w:sz w:val="22"/>
            <w:szCs w:val="30"/>
            <w:u w:color="386EFF"/>
          </w:rPr>
          <w:t>,</w:t>
        </w:r>
        <w:r w:rsidR="000C037F">
          <w:rPr>
            <w:rFonts w:cs="Helvetica"/>
            <w:sz w:val="22"/>
            <w:szCs w:val="30"/>
            <w:u w:color="386EFF"/>
          </w:rPr>
          <w:t xml:space="preserve"> </w:t>
        </w:r>
        <w:r w:rsidR="000C037F" w:rsidRPr="0042470D">
          <w:rPr>
            <w:rFonts w:cs="Helvetica"/>
            <w:sz w:val="22"/>
            <w:szCs w:val="30"/>
            <w:u w:color="386EFF"/>
          </w:rPr>
          <w:t xml:space="preserve">b) Beziehungen zu Ideen und c) </w:t>
        </w:r>
        <w:r w:rsidR="00534ED1">
          <w:rPr>
            <w:rFonts w:cs="Helvetica"/>
            <w:sz w:val="22"/>
            <w:szCs w:val="30"/>
            <w:u w:color="386EFF"/>
          </w:rPr>
          <w:t xml:space="preserve">Übereinstimmung mit </w:t>
        </w:r>
        <w:r w:rsidR="000C037F">
          <w:rPr>
            <w:rFonts w:cs="Helvetica"/>
            <w:sz w:val="22"/>
            <w:szCs w:val="30"/>
            <w:u w:color="386EFF"/>
          </w:rPr>
          <w:t>anderen</w:t>
        </w:r>
        <w:r w:rsidR="000C037F" w:rsidRPr="0042470D">
          <w:rPr>
            <w:rFonts w:cs="Helvetica"/>
            <w:sz w:val="22"/>
            <w:szCs w:val="30"/>
            <w:u w:color="386EFF"/>
          </w:rPr>
          <w:t xml:space="preserve"> Wahrheiten</w:t>
        </w:r>
        <w:r w:rsidR="000C037F">
          <w:rPr>
            <w:rFonts w:cs="Helvetica"/>
            <w:sz w:val="22"/>
            <w:szCs w:val="30"/>
            <w:u w:color="386EFF"/>
          </w:rPr>
          <w:t xml:space="preserve">, </w:t>
        </w:r>
        <w:r w:rsidR="003B27F8">
          <w:rPr>
            <w:rFonts w:cs="Helvetica"/>
            <w:sz w:val="22"/>
            <w:szCs w:val="30"/>
            <w:u w:color="386EFF"/>
          </w:rPr>
          <w:t xml:space="preserve">die </w:t>
        </w:r>
        <w:r w:rsidR="000C037F" w:rsidRPr="0042470D">
          <w:rPr>
            <w:rFonts w:cs="Helvetica"/>
            <w:sz w:val="22"/>
            <w:szCs w:val="30"/>
            <w:u w:color="386EFF"/>
          </w:rPr>
          <w:t xml:space="preserve">nach </w:t>
        </w:r>
        <w:r w:rsidR="003B27F8">
          <w:rPr>
            <w:rFonts w:cs="Helvetica"/>
            <w:sz w:val="22"/>
            <w:szCs w:val="30"/>
            <w:u w:color="386EFF"/>
          </w:rPr>
          <w:t xml:space="preserve">der </w:t>
        </w:r>
        <w:r w:rsidR="000C037F" w:rsidRPr="0042470D">
          <w:rPr>
            <w:rFonts w:cs="Helvetica"/>
            <w:sz w:val="22"/>
            <w:szCs w:val="30"/>
            <w:u w:color="386EFF"/>
          </w:rPr>
          <w:t>a</w:t>
        </w:r>
        <w:r w:rsidR="003B27F8">
          <w:rPr>
            <w:rFonts w:cs="Helvetica"/>
            <w:sz w:val="22"/>
            <w:szCs w:val="30"/>
            <w:u w:color="386EFF"/>
          </w:rPr>
          <w:t>ktuellen</w:t>
        </w:r>
        <w:r w:rsidR="000C037F">
          <w:rPr>
            <w:rFonts w:cs="Helvetica"/>
            <w:sz w:val="22"/>
            <w:szCs w:val="30"/>
            <w:u w:color="386EFF"/>
          </w:rPr>
          <w:t xml:space="preserve"> Nützlichkeit beurteil</w:t>
        </w:r>
        <w:r w:rsidR="00FC5116">
          <w:rPr>
            <w:rFonts w:cs="Helvetica"/>
            <w:sz w:val="22"/>
            <w:szCs w:val="30"/>
            <w:u w:color="386EFF"/>
          </w:rPr>
          <w:t>t</w:t>
        </w:r>
        <w:r w:rsidR="003B27F8">
          <w:rPr>
            <w:rFonts w:cs="Helvetica"/>
            <w:sz w:val="22"/>
            <w:szCs w:val="30"/>
            <w:u w:color="386EFF"/>
          </w:rPr>
          <w:t xml:space="preserve"> werden würde</w:t>
        </w:r>
        <w:r w:rsidR="00490BF6">
          <w:rPr>
            <w:rFonts w:cs="Helvetica"/>
            <w:sz w:val="22"/>
            <w:szCs w:val="30"/>
            <w:u w:color="386EFF"/>
          </w:rPr>
          <w:t>n</w:t>
        </w:r>
        <w:r w:rsidR="000C037F">
          <w:rPr>
            <w:rFonts w:cs="Helvetica"/>
            <w:sz w:val="22"/>
            <w:szCs w:val="30"/>
            <w:u w:color="386EFF"/>
          </w:rPr>
          <w:t xml:space="preserve"> </w:t>
        </w:r>
        <w:r w:rsidR="000C037F" w:rsidRPr="0042470D">
          <w:rPr>
            <w:rFonts w:cs="Helvetica"/>
            <w:sz w:val="22"/>
            <w:szCs w:val="30"/>
            <w:u w:color="386EFF"/>
          </w:rPr>
          <w:t>(William James 1907)</w:t>
        </w:r>
        <w:r w:rsidR="00F1736A">
          <w:rPr>
            <w:rStyle w:val="Funotenzeichen"/>
            <w:rFonts w:cs="Helvetica"/>
            <w:szCs w:val="30"/>
            <w:u w:color="386EFF"/>
          </w:rPr>
          <w:footnoteReference w:id="17"/>
        </w:r>
        <w:r w:rsidR="000C037F" w:rsidRPr="0042470D">
          <w:rPr>
            <w:rFonts w:cs="Helvetica"/>
            <w:sz w:val="22"/>
            <w:szCs w:val="30"/>
            <w:u w:color="386EFF"/>
          </w:rPr>
          <w:t>.</w:t>
        </w:r>
        <w:r w:rsidR="0078341C">
          <w:rPr>
            <w:rFonts w:cs="Helvetica"/>
            <w:sz w:val="22"/>
            <w:szCs w:val="30"/>
            <w:u w:color="386EFF"/>
          </w:rPr>
          <w:t xml:space="preserve"> </w:t>
        </w:r>
        <w:r w:rsidR="003B27F8">
          <w:rPr>
            <w:rFonts w:cs="Helvetica"/>
            <w:i/>
            <w:sz w:val="22"/>
            <w:szCs w:val="30"/>
            <w:u w:color="386EFF"/>
          </w:rPr>
          <w:t xml:space="preserve">Bruno Latour </w:t>
        </w:r>
        <w:r w:rsidR="003B27F8">
          <w:rPr>
            <w:rFonts w:cs="Helvetica"/>
            <w:sz w:val="22"/>
            <w:szCs w:val="30"/>
            <w:u w:color="386EFF"/>
          </w:rPr>
          <w:t xml:space="preserve">sieht Referenz </w:t>
        </w:r>
      </w:ins>
      <w:r w:rsidR="00D12CC5">
        <w:rPr>
          <w:rFonts w:cs="Helvetica"/>
          <w:sz w:val="22"/>
          <w:szCs w:val="30"/>
          <w:u w:color="386EFF"/>
        </w:rPr>
        <w:t xml:space="preserve">hingegen </w:t>
      </w:r>
      <w:ins w:id="251" w:author="Christoph Breser" w:date="2016-02-25T09:58:00Z">
        <w:r w:rsidR="003B27F8">
          <w:rPr>
            <w:rFonts w:cs="Helvetica"/>
            <w:sz w:val="22"/>
            <w:szCs w:val="30"/>
            <w:u w:color="386EFF"/>
          </w:rPr>
          <w:t xml:space="preserve">nicht als eine Korrespondenz zwischen </w:t>
        </w:r>
      </w:ins>
      <w:r w:rsidR="00D12CC5">
        <w:rPr>
          <w:rFonts w:cs="Helvetica"/>
          <w:sz w:val="22"/>
          <w:szCs w:val="30"/>
          <w:u w:color="386EFF"/>
        </w:rPr>
        <w:t xml:space="preserve">der </w:t>
      </w:r>
      <w:ins w:id="252" w:author="Christoph Breser" w:date="2016-02-25T09:58:00Z">
        <w:r w:rsidR="00490BF6">
          <w:rPr>
            <w:rFonts w:cs="Helvetica"/>
            <w:sz w:val="22"/>
            <w:szCs w:val="30"/>
            <w:u w:color="386EFF"/>
          </w:rPr>
          <w:t>Archivq</w:t>
        </w:r>
        <w:r w:rsidR="003B27F8">
          <w:rPr>
            <w:rFonts w:cs="Helvetica"/>
            <w:sz w:val="22"/>
            <w:szCs w:val="30"/>
            <w:u w:color="386EFF"/>
          </w:rPr>
          <w:t>uelle</w:t>
        </w:r>
      </w:ins>
      <w:r w:rsidR="00D12CC5">
        <w:rPr>
          <w:rFonts w:cs="Helvetica"/>
          <w:sz w:val="22"/>
          <w:szCs w:val="30"/>
          <w:u w:color="386EFF"/>
        </w:rPr>
        <w:t xml:space="preserve"> und </w:t>
      </w:r>
      <w:r w:rsidR="009E4BD6">
        <w:rPr>
          <w:rFonts w:cs="Helvetica"/>
          <w:sz w:val="22"/>
          <w:szCs w:val="30"/>
          <w:u w:color="386EFF"/>
        </w:rPr>
        <w:t xml:space="preserve">einem ihr </w:t>
      </w:r>
      <w:ins w:id="253" w:author="Christoph Breser" w:date="2016-02-25T09:58:00Z">
        <w:r w:rsidR="002648B9">
          <w:rPr>
            <w:rFonts w:cs="Helvetica"/>
            <w:sz w:val="22"/>
            <w:szCs w:val="30"/>
            <w:u w:color="386EFF"/>
          </w:rPr>
          <w:t xml:space="preserve">ontologisch unterschiedlichen </w:t>
        </w:r>
      </w:ins>
      <w:r w:rsidR="00D12CC5">
        <w:rPr>
          <w:rFonts w:cs="Helvetica"/>
          <w:sz w:val="22"/>
          <w:szCs w:val="30"/>
          <w:u w:color="386EFF"/>
        </w:rPr>
        <w:t>Referenten</w:t>
      </w:r>
      <w:ins w:id="254" w:author="Christoph Breser" w:date="2016-02-25T09:58:00Z">
        <w:r w:rsidR="003B27F8">
          <w:rPr>
            <w:rFonts w:cs="Helvetica"/>
            <w:sz w:val="22"/>
            <w:szCs w:val="30"/>
            <w:u w:color="386EFF"/>
          </w:rPr>
          <w:t xml:space="preserve">, </w:t>
        </w:r>
      </w:ins>
      <w:r w:rsidR="00BB0700">
        <w:rPr>
          <w:rFonts w:cs="Helvetica"/>
          <w:sz w:val="22"/>
          <w:szCs w:val="30"/>
          <w:u w:color="386EFF"/>
        </w:rPr>
        <w:t>sondern als eine Eigenschaft</w:t>
      </w:r>
      <w:r w:rsidR="00D12CC5">
        <w:rPr>
          <w:rFonts w:cs="Helvetica"/>
          <w:sz w:val="22"/>
          <w:szCs w:val="30"/>
          <w:u w:color="386EFF"/>
        </w:rPr>
        <w:t xml:space="preserve"> </w:t>
      </w:r>
      <w:ins w:id="255" w:author="Christoph Breser" w:date="2016-02-25T09:58:00Z">
        <w:r w:rsidR="00D12CC5">
          <w:rPr>
            <w:rFonts w:cs="Helvetica"/>
            <w:sz w:val="22"/>
            <w:szCs w:val="30"/>
            <w:u w:color="386EFF"/>
          </w:rPr>
          <w:t>einer Kette von mehreren Transformationsschritten</w:t>
        </w:r>
      </w:ins>
      <w:r w:rsidR="00BB0700">
        <w:rPr>
          <w:rFonts w:cs="Helvetica"/>
          <w:sz w:val="22"/>
          <w:szCs w:val="30"/>
          <w:u w:color="386EFF"/>
        </w:rPr>
        <w:t>, welche</w:t>
      </w:r>
      <w:r w:rsidR="00D12CC5">
        <w:rPr>
          <w:rFonts w:cs="Helvetica"/>
          <w:sz w:val="22"/>
          <w:szCs w:val="30"/>
          <w:u w:color="386EFF"/>
        </w:rPr>
        <w:t xml:space="preserve"> </w:t>
      </w:r>
      <w:r w:rsidR="00BB0700">
        <w:rPr>
          <w:rFonts w:cs="Helvetica"/>
          <w:sz w:val="22"/>
          <w:szCs w:val="30"/>
          <w:u w:color="386EFF"/>
        </w:rPr>
        <w:t xml:space="preserve">auf ihr </w:t>
      </w:r>
      <w:r w:rsidR="00D12CC5">
        <w:rPr>
          <w:rFonts w:cs="Helvetica"/>
          <w:sz w:val="22"/>
          <w:szCs w:val="30"/>
          <w:u w:color="386EFF"/>
        </w:rPr>
        <w:t xml:space="preserve">hin und her zirkuliere </w:t>
      </w:r>
      <w:ins w:id="256" w:author="Christoph Breser" w:date="2016-02-25T09:58:00Z">
        <w:r w:rsidR="00D12CC5">
          <w:rPr>
            <w:rFonts w:cs="Helvetica"/>
            <w:sz w:val="22"/>
            <w:szCs w:val="30"/>
            <w:u w:color="386EFF"/>
          </w:rPr>
          <w:t>(Bruno Latour 1999)</w:t>
        </w:r>
      </w:ins>
      <w:r w:rsidR="00D12CC5">
        <w:rPr>
          <w:rFonts w:cs="Helvetica"/>
          <w:sz w:val="22"/>
          <w:szCs w:val="30"/>
          <w:u w:color="386EFF"/>
        </w:rPr>
        <w:t>. Er versucht</w:t>
      </w:r>
      <w:r w:rsidR="00897BB6">
        <w:rPr>
          <w:rFonts w:cs="Helvetica"/>
          <w:sz w:val="22"/>
          <w:szCs w:val="30"/>
          <w:u w:color="386EFF"/>
        </w:rPr>
        <w:t>e</w:t>
      </w:r>
      <w:r w:rsidR="00D12CC5">
        <w:rPr>
          <w:rFonts w:cs="Helvetica"/>
          <w:sz w:val="22"/>
          <w:szCs w:val="30"/>
          <w:u w:color="386EFF"/>
        </w:rPr>
        <w:t xml:space="preserve"> demnach keine direkte Verbindung zwischen </w:t>
      </w:r>
      <w:r w:rsidR="00BB0700">
        <w:rPr>
          <w:rFonts w:cs="Helvetica"/>
          <w:sz w:val="22"/>
          <w:szCs w:val="30"/>
          <w:u w:color="386EFF"/>
        </w:rPr>
        <w:t xml:space="preserve">den ontologischen Bereichen ‚Sprache’ und ‚Gegenstand’ </w:t>
      </w:r>
      <w:r w:rsidR="00D12CC5">
        <w:rPr>
          <w:rFonts w:cs="Helvetica"/>
          <w:sz w:val="22"/>
          <w:szCs w:val="30"/>
          <w:u w:color="386EFF"/>
        </w:rPr>
        <w:t xml:space="preserve">herzustellen, </w:t>
      </w:r>
      <w:r w:rsidR="002648B9">
        <w:rPr>
          <w:rFonts w:cs="Helvetica"/>
          <w:sz w:val="22"/>
          <w:szCs w:val="30"/>
          <w:u w:color="386EFF"/>
        </w:rPr>
        <w:t xml:space="preserve">dafür aber </w:t>
      </w:r>
      <w:r w:rsidR="00D12CC5">
        <w:rPr>
          <w:rFonts w:cs="Helvetica"/>
          <w:sz w:val="22"/>
          <w:szCs w:val="30"/>
          <w:u w:color="386EFF"/>
        </w:rPr>
        <w:t xml:space="preserve">jene </w:t>
      </w:r>
      <w:ins w:id="257" w:author="Christoph Breser" w:date="2016-02-25T09:58:00Z">
        <w:r w:rsidR="00490BF6">
          <w:rPr>
            <w:rFonts w:cs="Helvetica"/>
            <w:sz w:val="22"/>
            <w:szCs w:val="30"/>
            <w:u w:color="386EFF"/>
          </w:rPr>
          <w:t>Transformation</w:t>
        </w:r>
      </w:ins>
      <w:r w:rsidR="00CE6074">
        <w:rPr>
          <w:rFonts w:cs="Helvetica"/>
          <w:sz w:val="22"/>
          <w:szCs w:val="30"/>
          <w:u w:color="386EFF"/>
        </w:rPr>
        <w:t>s</w:t>
      </w:r>
      <w:ins w:id="258" w:author="Christoph Breser" w:date="2016-02-25T09:58:00Z">
        <w:r w:rsidR="00490BF6">
          <w:rPr>
            <w:rFonts w:cs="Helvetica"/>
            <w:sz w:val="22"/>
            <w:szCs w:val="30"/>
            <w:u w:color="386EFF"/>
          </w:rPr>
          <w:t>schritte</w:t>
        </w:r>
        <w:r w:rsidR="003B27F8">
          <w:rPr>
            <w:rFonts w:cs="Helvetica"/>
            <w:sz w:val="22"/>
            <w:szCs w:val="30"/>
            <w:u w:color="386EFF"/>
          </w:rPr>
          <w:t xml:space="preserve"> </w:t>
        </w:r>
      </w:ins>
      <w:r w:rsidR="00D12CC5">
        <w:rPr>
          <w:rFonts w:cs="Helvetica"/>
          <w:sz w:val="22"/>
          <w:szCs w:val="30"/>
          <w:u w:color="386EFF"/>
        </w:rPr>
        <w:t>mit zu</w:t>
      </w:r>
      <w:r w:rsidR="002648B9">
        <w:rPr>
          <w:rFonts w:cs="Helvetica"/>
          <w:sz w:val="22"/>
          <w:szCs w:val="30"/>
          <w:u w:color="386EFF"/>
        </w:rPr>
        <w:t xml:space="preserve"> be</w:t>
      </w:r>
      <w:r w:rsidR="00D12CC5">
        <w:rPr>
          <w:rFonts w:cs="Helvetica"/>
          <w:sz w:val="22"/>
          <w:szCs w:val="30"/>
          <w:u w:color="386EFF"/>
        </w:rPr>
        <w:t xml:space="preserve">rücksichtigen, die </w:t>
      </w:r>
      <w:r w:rsidR="00D12CC5">
        <w:rPr>
          <w:rFonts w:cs="Helvetica"/>
          <w:i/>
          <w:sz w:val="22"/>
          <w:szCs w:val="30"/>
          <w:u w:color="386EFF"/>
        </w:rPr>
        <w:t xml:space="preserve">James </w:t>
      </w:r>
      <w:r w:rsidR="00D12CC5">
        <w:rPr>
          <w:rFonts w:cs="Helvetica"/>
          <w:sz w:val="22"/>
          <w:szCs w:val="30"/>
          <w:u w:color="386EFF"/>
        </w:rPr>
        <w:t>in seinem Modell vernachlässigt</w:t>
      </w:r>
      <w:r w:rsidR="002648B9">
        <w:rPr>
          <w:rFonts w:cs="Helvetica"/>
          <w:sz w:val="22"/>
          <w:szCs w:val="30"/>
          <w:u w:color="386EFF"/>
        </w:rPr>
        <w:t>e</w:t>
      </w:r>
      <w:r w:rsidR="00D12CC5">
        <w:rPr>
          <w:rFonts w:cs="Helvetica"/>
          <w:sz w:val="22"/>
          <w:szCs w:val="30"/>
          <w:u w:color="386EFF"/>
        </w:rPr>
        <w:t xml:space="preserve">, </w:t>
      </w:r>
      <w:r w:rsidR="00BB0700">
        <w:rPr>
          <w:rFonts w:cs="Helvetica"/>
          <w:sz w:val="22"/>
          <w:szCs w:val="30"/>
          <w:u w:color="386EFF"/>
        </w:rPr>
        <w:t xml:space="preserve">welche </w:t>
      </w:r>
      <w:r w:rsidR="00D12CC5">
        <w:rPr>
          <w:rFonts w:cs="Helvetica"/>
          <w:i/>
          <w:sz w:val="22"/>
          <w:szCs w:val="30"/>
          <w:u w:color="386EFF"/>
        </w:rPr>
        <w:t xml:space="preserve">Latours </w:t>
      </w:r>
      <w:r w:rsidR="00D12CC5">
        <w:rPr>
          <w:rFonts w:cs="Helvetica"/>
          <w:sz w:val="22"/>
          <w:szCs w:val="30"/>
          <w:u w:color="386EFF"/>
        </w:rPr>
        <w:t>Ansicht</w:t>
      </w:r>
      <w:r w:rsidR="00BB0700">
        <w:rPr>
          <w:rFonts w:cs="Helvetica"/>
          <w:sz w:val="22"/>
          <w:szCs w:val="30"/>
          <w:u w:color="386EFF"/>
        </w:rPr>
        <w:t>en</w:t>
      </w:r>
      <w:r w:rsidR="00D12CC5">
        <w:rPr>
          <w:rFonts w:cs="Helvetica"/>
          <w:sz w:val="22"/>
          <w:szCs w:val="30"/>
          <w:u w:color="386EFF"/>
        </w:rPr>
        <w:t xml:space="preserve"> </w:t>
      </w:r>
      <w:r w:rsidR="00897BB6">
        <w:rPr>
          <w:rFonts w:cs="Helvetica"/>
          <w:sz w:val="22"/>
          <w:szCs w:val="30"/>
          <w:u w:color="386EFF"/>
        </w:rPr>
        <w:t xml:space="preserve">nach </w:t>
      </w:r>
      <w:r w:rsidR="00BB0700">
        <w:rPr>
          <w:rFonts w:cs="Helvetica"/>
          <w:sz w:val="22"/>
          <w:szCs w:val="30"/>
          <w:u w:color="386EFF"/>
        </w:rPr>
        <w:t xml:space="preserve">jedoch </w:t>
      </w:r>
      <w:r w:rsidR="00D12CC5">
        <w:rPr>
          <w:rFonts w:cs="Helvetica"/>
          <w:sz w:val="22"/>
          <w:szCs w:val="30"/>
          <w:u w:color="386EFF"/>
        </w:rPr>
        <w:t xml:space="preserve">von Bedeutung sind, </w:t>
      </w:r>
      <w:r w:rsidR="00897BB6">
        <w:rPr>
          <w:rFonts w:cs="Helvetica"/>
          <w:sz w:val="22"/>
          <w:szCs w:val="30"/>
          <w:u w:color="386EFF"/>
        </w:rPr>
        <w:t xml:space="preserve">weil </w:t>
      </w:r>
      <w:r w:rsidR="00D12CC5">
        <w:rPr>
          <w:rFonts w:cs="Helvetica"/>
          <w:sz w:val="22"/>
          <w:szCs w:val="30"/>
          <w:u w:color="386EFF"/>
        </w:rPr>
        <w:t xml:space="preserve">es durch sie </w:t>
      </w:r>
      <w:r w:rsidR="00897BB6">
        <w:rPr>
          <w:rFonts w:cs="Helvetica"/>
          <w:sz w:val="22"/>
          <w:szCs w:val="30"/>
          <w:u w:color="386EFF"/>
        </w:rPr>
        <w:t xml:space="preserve">immer </w:t>
      </w:r>
      <w:r w:rsidR="00CE6074">
        <w:rPr>
          <w:rFonts w:cs="Helvetica"/>
          <w:sz w:val="22"/>
          <w:szCs w:val="30"/>
          <w:u w:color="386EFF"/>
        </w:rPr>
        <w:t xml:space="preserve">auch </w:t>
      </w:r>
      <w:r w:rsidR="002648B9">
        <w:rPr>
          <w:rFonts w:cs="Helvetica"/>
          <w:sz w:val="22"/>
          <w:szCs w:val="30"/>
          <w:u w:color="386EFF"/>
        </w:rPr>
        <w:t xml:space="preserve">zu Verlusten von </w:t>
      </w:r>
      <w:ins w:id="259" w:author="Christoph Breser" w:date="2016-02-25T09:58:00Z">
        <w:r w:rsidR="003B27F8">
          <w:rPr>
            <w:rFonts w:cs="Helvetica"/>
            <w:sz w:val="22"/>
            <w:szCs w:val="30"/>
            <w:u w:color="386EFF"/>
          </w:rPr>
          <w:t xml:space="preserve">Übereinstimmungen </w:t>
        </w:r>
        <w:r w:rsidR="00490BF6">
          <w:rPr>
            <w:rFonts w:cs="Helvetica"/>
            <w:sz w:val="22"/>
            <w:szCs w:val="30"/>
            <w:u w:color="386EFF"/>
          </w:rPr>
          <w:t>käme.</w:t>
        </w:r>
        <w:r w:rsidR="003B27F8">
          <w:rPr>
            <w:rFonts w:cs="Helvetica"/>
            <w:sz w:val="22"/>
            <w:szCs w:val="30"/>
            <w:u w:color="386EFF"/>
          </w:rPr>
          <w:t xml:space="preserve"> </w:t>
        </w:r>
      </w:ins>
    </w:p>
    <w:p w14:paraId="4F58B16C" w14:textId="77777777" w:rsidR="009E4BD6" w:rsidRDefault="009E4BD6" w:rsidP="00F946DD">
      <w:pPr>
        <w:widowControl w:val="0"/>
        <w:autoSpaceDE w:val="0"/>
        <w:autoSpaceDN w:val="0"/>
        <w:adjustRightInd w:val="0"/>
        <w:spacing w:after="0"/>
        <w:jc w:val="both"/>
        <w:rPr>
          <w:rFonts w:cs="Helvetica"/>
          <w:sz w:val="22"/>
          <w:szCs w:val="30"/>
          <w:u w:color="386EFF"/>
        </w:rPr>
      </w:pPr>
    </w:p>
    <w:p w14:paraId="189B4C43" w14:textId="77777777" w:rsidR="004365ED" w:rsidRDefault="003B27F8" w:rsidP="00BB0700">
      <w:pPr>
        <w:widowControl w:val="0"/>
        <w:autoSpaceDE w:val="0"/>
        <w:autoSpaceDN w:val="0"/>
        <w:adjustRightInd w:val="0"/>
        <w:spacing w:after="0"/>
        <w:ind w:left="708"/>
        <w:jc w:val="both"/>
        <w:rPr>
          <w:rFonts w:cs="Helvetica"/>
          <w:sz w:val="20"/>
          <w:szCs w:val="30"/>
        </w:rPr>
      </w:pPr>
      <w:ins w:id="260" w:author="Christoph Breser" w:date="2016-02-25T09:58:00Z">
        <w:r w:rsidRPr="00BB0700">
          <w:rPr>
            <w:rFonts w:cs="Helvetica"/>
            <w:sz w:val="20"/>
            <w:szCs w:val="30"/>
          </w:rPr>
          <w:t>Wie am Beispiel des Skizzen</w:t>
        </w:r>
        <w:r w:rsidR="00630A76" w:rsidRPr="00BB0700">
          <w:rPr>
            <w:rFonts w:cs="Helvetica"/>
            <w:sz w:val="20"/>
            <w:szCs w:val="30"/>
          </w:rPr>
          <w:t>blattes erkenntlich</w:t>
        </w:r>
      </w:ins>
      <w:r w:rsidR="00BB0700">
        <w:rPr>
          <w:rFonts w:cs="Helvetica"/>
          <w:sz w:val="20"/>
          <w:szCs w:val="30"/>
        </w:rPr>
        <w:t>,</w:t>
      </w:r>
      <w:ins w:id="261" w:author="Christoph Breser" w:date="2016-02-25T09:58:00Z">
        <w:r w:rsidR="00630A76" w:rsidRPr="00BB0700">
          <w:rPr>
            <w:rFonts w:cs="Helvetica"/>
            <w:sz w:val="20"/>
            <w:szCs w:val="30"/>
          </w:rPr>
          <w:t xml:space="preserve"> gingen</w:t>
        </w:r>
      </w:ins>
      <w:r w:rsidR="00BB0700">
        <w:rPr>
          <w:rFonts w:cs="Helvetica"/>
          <w:sz w:val="20"/>
          <w:szCs w:val="30"/>
        </w:rPr>
        <w:t xml:space="preserve"> –</w:t>
      </w:r>
      <w:ins w:id="262" w:author="Christoph Breser" w:date="2016-02-25T09:58:00Z">
        <w:r w:rsidRPr="00BB0700">
          <w:rPr>
            <w:rFonts w:cs="Helvetica"/>
            <w:sz w:val="20"/>
            <w:szCs w:val="30"/>
          </w:rPr>
          <w:t xml:space="preserve"> vom Ort seiner Entstehung bis hin zum Ort seiner heutigen Lagerung</w:t>
        </w:r>
      </w:ins>
      <w:r w:rsidR="00BB0700">
        <w:rPr>
          <w:rFonts w:cs="Helvetica"/>
          <w:sz w:val="20"/>
          <w:szCs w:val="30"/>
        </w:rPr>
        <w:t xml:space="preserve"> –</w:t>
      </w:r>
      <w:ins w:id="263" w:author="Christoph Breser" w:date="2016-02-25T09:58:00Z">
        <w:r w:rsidRPr="00BB0700">
          <w:rPr>
            <w:rFonts w:cs="Helvetica"/>
            <w:sz w:val="20"/>
            <w:szCs w:val="30"/>
          </w:rPr>
          <w:t xml:space="preserve"> </w:t>
        </w:r>
      </w:ins>
      <w:r w:rsidR="00D12CC5" w:rsidRPr="00BB0700">
        <w:rPr>
          <w:rFonts w:cs="Helvetica"/>
          <w:sz w:val="20"/>
          <w:szCs w:val="30"/>
        </w:rPr>
        <w:t xml:space="preserve">kontinuierlich </w:t>
      </w:r>
      <w:ins w:id="264" w:author="Christoph Breser" w:date="2016-02-25T09:58:00Z">
        <w:r w:rsidR="00630A76" w:rsidRPr="00BB0700">
          <w:rPr>
            <w:rFonts w:cs="Helvetica"/>
            <w:sz w:val="20"/>
            <w:szCs w:val="30"/>
          </w:rPr>
          <w:t xml:space="preserve">kontextuelle Veränderungen </w:t>
        </w:r>
        <w:r w:rsidRPr="00BB0700">
          <w:rPr>
            <w:rFonts w:cs="Helvetica"/>
            <w:sz w:val="20"/>
            <w:szCs w:val="30"/>
          </w:rPr>
          <w:t xml:space="preserve">einher, durch welche </w:t>
        </w:r>
        <w:r w:rsidR="00B25592" w:rsidRPr="00BB0700">
          <w:rPr>
            <w:rFonts w:cs="Helvetica"/>
            <w:sz w:val="20"/>
            <w:szCs w:val="30"/>
          </w:rPr>
          <w:t>sich Materie, Form und</w:t>
        </w:r>
      </w:ins>
      <w:r w:rsidR="00607082" w:rsidRPr="00BB0700">
        <w:rPr>
          <w:rFonts w:cs="Helvetica"/>
          <w:sz w:val="20"/>
          <w:szCs w:val="30"/>
        </w:rPr>
        <w:t>/oder</w:t>
      </w:r>
      <w:ins w:id="265" w:author="Christoph Breser" w:date="2016-02-25T09:58:00Z">
        <w:r w:rsidR="00B25592" w:rsidRPr="00BB0700">
          <w:rPr>
            <w:rFonts w:cs="Helvetica"/>
            <w:sz w:val="20"/>
            <w:szCs w:val="30"/>
          </w:rPr>
          <w:t xml:space="preserve"> Inhalt </w:t>
        </w:r>
      </w:ins>
      <w:r w:rsidR="00B566D3">
        <w:rPr>
          <w:rFonts w:cs="Helvetica"/>
          <w:sz w:val="20"/>
          <w:szCs w:val="30"/>
        </w:rPr>
        <w:t xml:space="preserve">der </w:t>
      </w:r>
      <w:r w:rsidR="00BB0700">
        <w:rPr>
          <w:rFonts w:cs="Helvetica"/>
          <w:sz w:val="20"/>
          <w:szCs w:val="30"/>
        </w:rPr>
        <w:t xml:space="preserve">von </w:t>
      </w:r>
      <w:ins w:id="266" w:author="Christoph Breser" w:date="2016-02-25T09:58:00Z">
        <w:r w:rsidRPr="00BB0700">
          <w:rPr>
            <w:rFonts w:cs="Helvetica"/>
            <w:i/>
            <w:sz w:val="20"/>
            <w:szCs w:val="30"/>
          </w:rPr>
          <w:t xml:space="preserve">Geymüller </w:t>
        </w:r>
      </w:ins>
      <w:r w:rsidR="002648B9" w:rsidRPr="00BB0700">
        <w:rPr>
          <w:rFonts w:cs="Helvetica"/>
          <w:sz w:val="20"/>
          <w:szCs w:val="30"/>
        </w:rPr>
        <w:t xml:space="preserve">ursprünglich </w:t>
      </w:r>
      <w:ins w:id="267" w:author="Christoph Breser" w:date="2016-02-25T09:58:00Z">
        <w:r w:rsidRPr="00BB0700">
          <w:rPr>
            <w:rFonts w:cs="Helvetica"/>
            <w:sz w:val="20"/>
            <w:szCs w:val="30"/>
          </w:rPr>
          <w:t>intendierte</w:t>
        </w:r>
      </w:ins>
      <w:r w:rsidR="00BB0700">
        <w:rPr>
          <w:rFonts w:cs="Helvetica"/>
          <w:sz w:val="20"/>
          <w:szCs w:val="30"/>
        </w:rPr>
        <w:t>n</w:t>
      </w:r>
      <w:ins w:id="268" w:author="Christoph Breser" w:date="2016-02-25T09:58:00Z">
        <w:r w:rsidRPr="00BB0700">
          <w:rPr>
            <w:rFonts w:cs="Helvetica"/>
            <w:sz w:val="20"/>
            <w:szCs w:val="30"/>
          </w:rPr>
          <w:t xml:space="preserve"> </w:t>
        </w:r>
      </w:ins>
      <w:r w:rsidR="00B566D3">
        <w:rPr>
          <w:rFonts w:cs="Helvetica"/>
          <w:sz w:val="20"/>
          <w:szCs w:val="30"/>
        </w:rPr>
        <w:t xml:space="preserve">Handlung </w:t>
      </w:r>
      <w:ins w:id="269" w:author="Christoph Breser" w:date="2016-02-25T09:58:00Z">
        <w:r w:rsidR="00BB0700" w:rsidRPr="00BB0700">
          <w:rPr>
            <w:rFonts w:cs="Helvetica"/>
            <w:sz w:val="20"/>
            <w:szCs w:val="30"/>
          </w:rPr>
          <w:t>mehrmals transformierten</w:t>
        </w:r>
        <w:r w:rsidR="00B25592" w:rsidRPr="00BB0700">
          <w:rPr>
            <w:rFonts w:cs="Helvetica"/>
            <w:sz w:val="20"/>
            <w:szCs w:val="30"/>
          </w:rPr>
          <w:t>.</w:t>
        </w:r>
      </w:ins>
      <w:r w:rsidR="00607082" w:rsidRPr="00BB0700">
        <w:rPr>
          <w:rStyle w:val="Funotenzeichen"/>
          <w:rFonts w:cs="Helvetica"/>
          <w:szCs w:val="30"/>
        </w:rPr>
        <w:footnoteReference w:id="18"/>
      </w:r>
      <w:ins w:id="270" w:author="Christoph Breser" w:date="2016-02-25T09:58:00Z">
        <w:r w:rsidR="00B25592" w:rsidRPr="00BB0700">
          <w:rPr>
            <w:rFonts w:cs="Helvetica"/>
            <w:sz w:val="20"/>
            <w:szCs w:val="30"/>
          </w:rPr>
          <w:t xml:space="preserve"> </w:t>
        </w:r>
      </w:ins>
    </w:p>
    <w:p w14:paraId="18C95985" w14:textId="77777777" w:rsidR="004365ED" w:rsidRDefault="004365ED" w:rsidP="00BB0700">
      <w:pPr>
        <w:widowControl w:val="0"/>
        <w:autoSpaceDE w:val="0"/>
        <w:autoSpaceDN w:val="0"/>
        <w:adjustRightInd w:val="0"/>
        <w:spacing w:after="0"/>
        <w:ind w:left="708"/>
        <w:jc w:val="both"/>
        <w:rPr>
          <w:rFonts w:cs="Helvetica"/>
          <w:sz w:val="20"/>
          <w:szCs w:val="30"/>
        </w:rPr>
      </w:pPr>
    </w:p>
    <w:p w14:paraId="7F7BF91D" w14:textId="77777777" w:rsidR="00DB2735" w:rsidRPr="004365ED" w:rsidRDefault="00B25592" w:rsidP="004365ED">
      <w:pPr>
        <w:widowControl w:val="0"/>
        <w:autoSpaceDE w:val="0"/>
        <w:autoSpaceDN w:val="0"/>
        <w:adjustRightInd w:val="0"/>
        <w:spacing w:after="0"/>
        <w:jc w:val="both"/>
        <w:rPr>
          <w:rFonts w:cs="Helvetica"/>
          <w:sz w:val="22"/>
          <w:szCs w:val="30"/>
        </w:rPr>
      </w:pPr>
      <w:ins w:id="271" w:author="Christoph Breser" w:date="2016-02-25T09:58:00Z">
        <w:r w:rsidRPr="004365ED">
          <w:rPr>
            <w:rFonts w:cs="Helvetica"/>
            <w:i/>
            <w:sz w:val="22"/>
            <w:szCs w:val="30"/>
          </w:rPr>
          <w:t xml:space="preserve">James </w:t>
        </w:r>
        <w:r w:rsidRPr="004365ED">
          <w:rPr>
            <w:rFonts w:cs="Helvetica"/>
            <w:sz w:val="22"/>
            <w:szCs w:val="30"/>
          </w:rPr>
          <w:t xml:space="preserve">nach </w:t>
        </w:r>
      </w:ins>
      <w:r w:rsidR="00607082" w:rsidRPr="004365ED">
        <w:rPr>
          <w:rFonts w:cs="Helvetica"/>
          <w:sz w:val="22"/>
          <w:szCs w:val="30"/>
        </w:rPr>
        <w:t xml:space="preserve">zeigt </w:t>
      </w:r>
      <w:ins w:id="272" w:author="Christoph Breser" w:date="2016-02-25T09:58:00Z">
        <w:r w:rsidRPr="004365ED">
          <w:rPr>
            <w:rFonts w:cs="Helvetica"/>
            <w:sz w:val="22"/>
            <w:szCs w:val="30"/>
          </w:rPr>
          <w:t xml:space="preserve">das Skizzenblatt </w:t>
        </w:r>
      </w:ins>
      <w:r w:rsidR="004365ED">
        <w:rPr>
          <w:rFonts w:cs="Helvetica"/>
          <w:sz w:val="22"/>
          <w:szCs w:val="30"/>
        </w:rPr>
        <w:t>inhaltlich</w:t>
      </w:r>
      <w:r w:rsidR="00607082" w:rsidRPr="004365ED">
        <w:rPr>
          <w:rFonts w:cs="Helvetica"/>
          <w:sz w:val="22"/>
          <w:szCs w:val="30"/>
        </w:rPr>
        <w:t xml:space="preserve"> </w:t>
      </w:r>
      <w:ins w:id="273" w:author="Christoph Breser" w:date="2016-02-25T09:58:00Z">
        <w:r w:rsidR="00630A76" w:rsidRPr="004365ED">
          <w:rPr>
            <w:rFonts w:cs="Helvetica"/>
            <w:sz w:val="22"/>
            <w:szCs w:val="30"/>
          </w:rPr>
          <w:t>Übereinstimmung</w:t>
        </w:r>
      </w:ins>
      <w:r w:rsidR="00607082" w:rsidRPr="004365ED">
        <w:rPr>
          <w:rFonts w:cs="Helvetica"/>
          <w:sz w:val="22"/>
          <w:szCs w:val="30"/>
        </w:rPr>
        <w:t>en</w:t>
      </w:r>
      <w:ins w:id="274" w:author="Christoph Breser" w:date="2016-02-25T09:58:00Z">
        <w:r w:rsidRPr="004365ED">
          <w:rPr>
            <w:rFonts w:cs="Helvetica"/>
            <w:sz w:val="22"/>
            <w:szCs w:val="30"/>
          </w:rPr>
          <w:t xml:space="preserve"> mit seinem Vorbild, </w:t>
        </w:r>
      </w:ins>
      <w:r w:rsidR="00DB2735" w:rsidRPr="004365ED">
        <w:rPr>
          <w:rFonts w:cs="Helvetica"/>
          <w:sz w:val="22"/>
          <w:szCs w:val="30"/>
        </w:rPr>
        <w:t xml:space="preserve">die eine </w:t>
      </w:r>
      <w:ins w:id="275" w:author="Christoph Breser" w:date="2016-02-25T09:58:00Z">
        <w:r w:rsidR="002246E9" w:rsidRPr="004365ED">
          <w:rPr>
            <w:rFonts w:cs="Helvetica"/>
            <w:sz w:val="22"/>
            <w:szCs w:val="30"/>
          </w:rPr>
          <w:t xml:space="preserve">Referenz zwischen </w:t>
        </w:r>
      </w:ins>
      <w:r w:rsidR="00DB2735" w:rsidRPr="004365ED">
        <w:rPr>
          <w:rFonts w:cs="Helvetica"/>
          <w:sz w:val="22"/>
          <w:szCs w:val="30"/>
        </w:rPr>
        <w:t xml:space="preserve">ihr </w:t>
      </w:r>
      <w:ins w:id="276" w:author="Christoph Breser" w:date="2016-02-25T09:58:00Z">
        <w:r w:rsidR="002246E9" w:rsidRPr="004365ED">
          <w:rPr>
            <w:rFonts w:cs="Helvetica"/>
            <w:sz w:val="22"/>
            <w:szCs w:val="30"/>
          </w:rPr>
          <w:t xml:space="preserve">und </w:t>
        </w:r>
      </w:ins>
      <w:r w:rsidR="00DB2735" w:rsidRPr="004365ED">
        <w:rPr>
          <w:rFonts w:cs="Helvetica"/>
          <w:sz w:val="22"/>
          <w:szCs w:val="30"/>
        </w:rPr>
        <w:t xml:space="preserve">der </w:t>
      </w:r>
      <w:ins w:id="277" w:author="Christoph Breser" w:date="2016-02-25T09:58:00Z">
        <w:r w:rsidR="002246E9" w:rsidRPr="004365ED">
          <w:rPr>
            <w:rFonts w:cs="Helvetica"/>
            <w:sz w:val="22"/>
            <w:szCs w:val="30"/>
          </w:rPr>
          <w:t xml:space="preserve">Idee </w:t>
        </w:r>
        <w:r w:rsidR="002246E9" w:rsidRPr="004365ED">
          <w:rPr>
            <w:rFonts w:cs="Helvetica"/>
            <w:i/>
            <w:sz w:val="22"/>
            <w:szCs w:val="30"/>
          </w:rPr>
          <w:t>Geymüllers</w:t>
        </w:r>
      </w:ins>
      <w:r w:rsidR="00DB2735" w:rsidRPr="004365ED">
        <w:rPr>
          <w:rFonts w:cs="Helvetica"/>
          <w:sz w:val="22"/>
          <w:szCs w:val="30"/>
        </w:rPr>
        <w:t xml:space="preserve"> </w:t>
      </w:r>
      <w:r w:rsidR="004365ED">
        <w:rPr>
          <w:rFonts w:cs="Helvetica"/>
          <w:sz w:val="22"/>
          <w:szCs w:val="30"/>
        </w:rPr>
        <w:t>bilden</w:t>
      </w:r>
      <w:r w:rsidR="00DB2735" w:rsidRPr="004365ED">
        <w:rPr>
          <w:rFonts w:cs="Helvetica"/>
          <w:sz w:val="22"/>
          <w:szCs w:val="30"/>
        </w:rPr>
        <w:t>.</w:t>
      </w:r>
      <w:ins w:id="278" w:author="Christoph Breser" w:date="2016-02-25T09:58:00Z">
        <w:r w:rsidR="002246E9" w:rsidRPr="004365ED">
          <w:rPr>
            <w:rFonts w:cs="Helvetica"/>
            <w:i/>
            <w:sz w:val="22"/>
            <w:szCs w:val="30"/>
          </w:rPr>
          <w:t xml:space="preserve"> </w:t>
        </w:r>
      </w:ins>
      <w:r w:rsidR="004365ED">
        <w:rPr>
          <w:rFonts w:cs="Helvetica"/>
          <w:sz w:val="22"/>
          <w:szCs w:val="30"/>
        </w:rPr>
        <w:t xml:space="preserve">Unter </w:t>
      </w:r>
      <w:ins w:id="279" w:author="Christoph Breser" w:date="2016-02-25T09:58:00Z">
        <w:r w:rsidRPr="004365ED">
          <w:rPr>
            <w:rFonts w:cs="Helvetica"/>
            <w:sz w:val="22"/>
            <w:szCs w:val="30"/>
          </w:rPr>
          <w:t>Berücksichtigung anderer</w:t>
        </w:r>
      </w:ins>
      <w:r w:rsidR="004365ED">
        <w:rPr>
          <w:rFonts w:cs="Helvetica"/>
          <w:sz w:val="22"/>
          <w:szCs w:val="30"/>
        </w:rPr>
        <w:t xml:space="preserve"> </w:t>
      </w:r>
      <w:ins w:id="280" w:author="Christoph Breser" w:date="2016-02-25T09:58:00Z">
        <w:r w:rsidR="00E50C6E" w:rsidRPr="004365ED">
          <w:rPr>
            <w:rFonts w:cs="Helvetica"/>
            <w:sz w:val="22"/>
            <w:szCs w:val="30"/>
          </w:rPr>
          <w:t>Archivquellen</w:t>
        </w:r>
      </w:ins>
      <w:r w:rsidR="00DB2735" w:rsidRPr="004365ED">
        <w:rPr>
          <w:rFonts w:cs="Helvetica"/>
          <w:sz w:val="22"/>
          <w:szCs w:val="30"/>
        </w:rPr>
        <w:t xml:space="preserve"> </w:t>
      </w:r>
      <w:r w:rsidR="00B566D3">
        <w:rPr>
          <w:rFonts w:cs="Helvetica"/>
          <w:sz w:val="22"/>
          <w:szCs w:val="30"/>
        </w:rPr>
        <w:t xml:space="preserve">und der Performanzen ihrer Einzelaussagen </w:t>
      </w:r>
      <w:r w:rsidR="004365ED">
        <w:rPr>
          <w:rFonts w:cs="Helvetica"/>
          <w:sz w:val="22"/>
          <w:szCs w:val="30"/>
        </w:rPr>
        <w:t>(</w:t>
      </w:r>
      <w:ins w:id="281" w:author="Christoph Breser" w:date="2016-02-25T09:58:00Z">
        <w:r w:rsidR="00627F7F" w:rsidRPr="004365ED">
          <w:rPr>
            <w:rFonts w:cs="Helvetica"/>
            <w:i/>
            <w:sz w:val="22"/>
            <w:szCs w:val="30"/>
          </w:rPr>
          <w:t>die dar</w:t>
        </w:r>
        <w:r w:rsidRPr="004365ED">
          <w:rPr>
            <w:rFonts w:cs="Helvetica"/>
            <w:i/>
            <w:sz w:val="22"/>
            <w:szCs w:val="30"/>
          </w:rPr>
          <w:t xml:space="preserve">auf angeführte Zahl </w:t>
        </w:r>
      </w:ins>
      <w:r w:rsidR="00DB2735" w:rsidRPr="004365ED">
        <w:rPr>
          <w:rFonts w:cs="Helvetica"/>
          <w:i/>
          <w:sz w:val="22"/>
          <w:szCs w:val="30"/>
        </w:rPr>
        <w:t xml:space="preserve">und das </w:t>
      </w:r>
      <w:ins w:id="282" w:author="Christoph Breser" w:date="2016-02-25T09:58:00Z">
        <w:r w:rsidR="00627F7F" w:rsidRPr="004365ED">
          <w:rPr>
            <w:rFonts w:cs="Helvetica"/>
            <w:i/>
            <w:sz w:val="22"/>
            <w:szCs w:val="30"/>
          </w:rPr>
          <w:t xml:space="preserve">Skizzenbuch </w:t>
        </w:r>
        <w:r w:rsidR="00E50C6E" w:rsidRPr="004365ED">
          <w:rPr>
            <w:rFonts w:cs="Helvetica"/>
            <w:i/>
            <w:sz w:val="22"/>
            <w:szCs w:val="30"/>
          </w:rPr>
          <w:t xml:space="preserve">mit </w:t>
        </w:r>
        <w:r w:rsidRPr="004365ED">
          <w:rPr>
            <w:rFonts w:cs="Helvetica"/>
            <w:i/>
            <w:sz w:val="22"/>
            <w:szCs w:val="30"/>
          </w:rPr>
          <w:t xml:space="preserve">der </w:t>
        </w:r>
        <w:r w:rsidR="00627F7F" w:rsidRPr="004365ED">
          <w:rPr>
            <w:rFonts w:cs="Helvetica"/>
            <w:i/>
            <w:sz w:val="22"/>
            <w:szCs w:val="30"/>
          </w:rPr>
          <w:t xml:space="preserve">eingelegten </w:t>
        </w:r>
        <w:r w:rsidRPr="004365ED">
          <w:rPr>
            <w:rFonts w:cs="Helvetica"/>
            <w:i/>
            <w:sz w:val="22"/>
            <w:szCs w:val="30"/>
          </w:rPr>
          <w:t>Liste</w:t>
        </w:r>
      </w:ins>
      <w:r w:rsidR="004365ED">
        <w:rPr>
          <w:rFonts w:cs="Helvetica"/>
          <w:sz w:val="22"/>
          <w:szCs w:val="30"/>
        </w:rPr>
        <w:t xml:space="preserve">) </w:t>
      </w:r>
      <w:ins w:id="283" w:author="Christoph Breser" w:date="2016-02-25T09:58:00Z">
        <w:r w:rsidRPr="004365ED">
          <w:rPr>
            <w:rFonts w:cs="Helvetica"/>
            <w:sz w:val="22"/>
            <w:szCs w:val="30"/>
          </w:rPr>
          <w:t xml:space="preserve">kann eine konkrete </w:t>
        </w:r>
      </w:ins>
      <w:r w:rsidR="00DB2735" w:rsidRPr="004365ED">
        <w:rPr>
          <w:rFonts w:cs="Helvetica"/>
          <w:sz w:val="22"/>
          <w:szCs w:val="30"/>
        </w:rPr>
        <w:t xml:space="preserve">inhaltliche </w:t>
      </w:r>
      <w:r w:rsidR="00607082" w:rsidRPr="004365ED">
        <w:rPr>
          <w:rFonts w:cs="Helvetica"/>
          <w:sz w:val="22"/>
          <w:szCs w:val="30"/>
        </w:rPr>
        <w:t xml:space="preserve">Übereinstimmung </w:t>
      </w:r>
      <w:r w:rsidR="00B566D3">
        <w:rPr>
          <w:rFonts w:cs="Helvetica"/>
          <w:sz w:val="22"/>
          <w:szCs w:val="30"/>
        </w:rPr>
        <w:t>mit einem</w:t>
      </w:r>
      <w:r w:rsidR="004365ED">
        <w:rPr>
          <w:rFonts w:cs="Helvetica"/>
          <w:sz w:val="22"/>
          <w:szCs w:val="30"/>
        </w:rPr>
        <w:t xml:space="preserve"> sich außerhalb des Archivs befindlichen Referenten </w:t>
      </w:r>
      <w:ins w:id="284" w:author="Christoph Breser" w:date="2016-02-25T09:58:00Z">
        <w:r w:rsidRPr="004365ED">
          <w:rPr>
            <w:rFonts w:cs="Helvetica"/>
            <w:sz w:val="22"/>
            <w:szCs w:val="30"/>
          </w:rPr>
          <w:t>getroffen werden</w:t>
        </w:r>
      </w:ins>
      <w:r w:rsidR="00607082" w:rsidRPr="004365ED">
        <w:rPr>
          <w:rFonts w:cs="Helvetica"/>
          <w:sz w:val="22"/>
          <w:szCs w:val="30"/>
        </w:rPr>
        <w:t>.</w:t>
      </w:r>
      <w:ins w:id="285" w:author="Christoph Breser" w:date="2016-02-25T09:58:00Z">
        <w:r w:rsidRPr="004365ED">
          <w:rPr>
            <w:rFonts w:cs="Helvetica"/>
            <w:sz w:val="22"/>
            <w:szCs w:val="30"/>
          </w:rPr>
          <w:t xml:space="preserve"> </w:t>
        </w:r>
      </w:ins>
      <w:r w:rsidR="00C86B66" w:rsidRPr="004365ED">
        <w:rPr>
          <w:rFonts w:cs="Helvetica"/>
          <w:sz w:val="22"/>
          <w:szCs w:val="30"/>
        </w:rPr>
        <w:t xml:space="preserve">Diese bedingt </w:t>
      </w:r>
      <w:r w:rsidR="00B566D3">
        <w:rPr>
          <w:rFonts w:cs="Helvetica"/>
          <w:sz w:val="22"/>
          <w:szCs w:val="30"/>
        </w:rPr>
        <w:t xml:space="preserve">jedoch </w:t>
      </w:r>
      <w:r w:rsidR="004365ED">
        <w:rPr>
          <w:rFonts w:cs="Helvetica"/>
          <w:sz w:val="22"/>
          <w:szCs w:val="30"/>
        </w:rPr>
        <w:t xml:space="preserve">eine </w:t>
      </w:r>
      <w:ins w:id="286" w:author="Christoph Breser" w:date="2016-02-25T09:58:00Z">
        <w:r w:rsidR="00E50C6E" w:rsidRPr="004365ED">
          <w:rPr>
            <w:rFonts w:cs="Helvetica"/>
            <w:sz w:val="22"/>
            <w:szCs w:val="30"/>
          </w:rPr>
          <w:t>komplexe Kognition</w:t>
        </w:r>
      </w:ins>
      <w:r w:rsidR="004365ED">
        <w:rPr>
          <w:rFonts w:cs="Helvetica"/>
          <w:sz w:val="22"/>
          <w:szCs w:val="30"/>
        </w:rPr>
        <w:t xml:space="preserve"> und ist </w:t>
      </w:r>
      <w:ins w:id="287" w:author="Christoph Breser" w:date="2016-02-25T09:58:00Z">
        <w:r w:rsidR="00627F7F" w:rsidRPr="004365ED">
          <w:rPr>
            <w:rFonts w:cs="Helvetica"/>
            <w:sz w:val="22"/>
            <w:szCs w:val="30"/>
          </w:rPr>
          <w:t>ohne der Kenntnis andere</w:t>
        </w:r>
      </w:ins>
      <w:r w:rsidR="00B566D3">
        <w:rPr>
          <w:rFonts w:cs="Helvetica"/>
          <w:sz w:val="22"/>
          <w:szCs w:val="30"/>
        </w:rPr>
        <w:t>r</w:t>
      </w:r>
      <w:ins w:id="288" w:author="Christoph Breser" w:date="2016-02-25T09:58:00Z">
        <w:r w:rsidR="00627F7F" w:rsidRPr="004365ED">
          <w:rPr>
            <w:rFonts w:cs="Helvetica"/>
            <w:sz w:val="22"/>
            <w:szCs w:val="30"/>
          </w:rPr>
          <w:t xml:space="preserve"> Archivquellen gar nicht möglich. </w:t>
        </w:r>
      </w:ins>
    </w:p>
    <w:p w14:paraId="5210B768" w14:textId="77777777" w:rsidR="00C86B66" w:rsidRPr="004365ED" w:rsidRDefault="00627F7F" w:rsidP="00C86B66">
      <w:pPr>
        <w:widowControl w:val="0"/>
        <w:autoSpaceDE w:val="0"/>
        <w:autoSpaceDN w:val="0"/>
        <w:adjustRightInd w:val="0"/>
        <w:spacing w:after="0"/>
        <w:jc w:val="both"/>
        <w:rPr>
          <w:rFonts w:cs="Helvetica"/>
          <w:i/>
          <w:sz w:val="22"/>
          <w:szCs w:val="30"/>
        </w:rPr>
      </w:pPr>
      <w:ins w:id="289" w:author="Christoph Breser" w:date="2016-02-25T09:58:00Z">
        <w:r>
          <w:rPr>
            <w:rFonts w:cs="Helvetica"/>
            <w:i/>
            <w:sz w:val="22"/>
            <w:szCs w:val="30"/>
          </w:rPr>
          <w:t xml:space="preserve">Latour </w:t>
        </w:r>
        <w:r>
          <w:rPr>
            <w:rFonts w:cs="Helvetica"/>
            <w:sz w:val="22"/>
            <w:szCs w:val="30"/>
          </w:rPr>
          <w:t xml:space="preserve">nach stellt das Skizzenblatt die Architektur </w:t>
        </w:r>
      </w:ins>
      <w:r w:rsidR="004365ED">
        <w:rPr>
          <w:rFonts w:cs="Helvetica"/>
          <w:sz w:val="22"/>
          <w:szCs w:val="30"/>
        </w:rPr>
        <w:t xml:space="preserve">hingegen </w:t>
      </w:r>
      <w:ins w:id="290" w:author="Christoph Breser" w:date="2016-02-25T09:58:00Z">
        <w:r>
          <w:rPr>
            <w:rFonts w:cs="Helvetica"/>
            <w:sz w:val="22"/>
            <w:szCs w:val="30"/>
          </w:rPr>
          <w:t xml:space="preserve">nicht dar, sondern </w:t>
        </w:r>
      </w:ins>
      <w:r w:rsidR="00C86B66">
        <w:rPr>
          <w:rFonts w:cs="Helvetica"/>
          <w:sz w:val="22"/>
          <w:szCs w:val="30"/>
        </w:rPr>
        <w:t xml:space="preserve">repräsentiert </w:t>
      </w:r>
      <w:ins w:id="291" w:author="Christoph Breser" w:date="2016-02-25T09:58:00Z">
        <w:r>
          <w:rPr>
            <w:rFonts w:cs="Helvetica"/>
            <w:sz w:val="22"/>
            <w:szCs w:val="30"/>
          </w:rPr>
          <w:t xml:space="preserve">lediglich </w:t>
        </w:r>
      </w:ins>
      <w:r w:rsidR="00C86B66">
        <w:rPr>
          <w:rFonts w:cs="Helvetica"/>
          <w:sz w:val="22"/>
          <w:szCs w:val="30"/>
        </w:rPr>
        <w:t xml:space="preserve">eine (oder auch mehrere) </w:t>
      </w:r>
      <w:ins w:id="292" w:author="Christoph Breser" w:date="2016-02-25T09:58:00Z">
        <w:r>
          <w:rPr>
            <w:rFonts w:cs="Helvetica"/>
            <w:sz w:val="22"/>
            <w:szCs w:val="30"/>
          </w:rPr>
          <w:t>Idee</w:t>
        </w:r>
      </w:ins>
      <w:r w:rsidR="00C86B66">
        <w:rPr>
          <w:rFonts w:cs="Helvetica"/>
          <w:sz w:val="22"/>
          <w:szCs w:val="30"/>
        </w:rPr>
        <w:t>n</w:t>
      </w:r>
      <w:ins w:id="293" w:author="Christoph Breser" w:date="2016-02-25T09:58:00Z">
        <w:r>
          <w:rPr>
            <w:rFonts w:cs="Helvetica"/>
            <w:sz w:val="22"/>
            <w:szCs w:val="30"/>
          </w:rPr>
          <w:t xml:space="preserve"> </w:t>
        </w:r>
        <w:r w:rsidR="00996398">
          <w:rPr>
            <w:rFonts w:cs="Helvetica"/>
            <w:i/>
            <w:sz w:val="22"/>
            <w:szCs w:val="30"/>
          </w:rPr>
          <w:t xml:space="preserve">Geymüllers </w:t>
        </w:r>
        <w:r w:rsidR="00630A76">
          <w:rPr>
            <w:rFonts w:cs="Helvetica"/>
            <w:sz w:val="22"/>
            <w:szCs w:val="30"/>
          </w:rPr>
          <w:t>über sie</w:t>
        </w:r>
      </w:ins>
      <w:r w:rsidR="00C86B66">
        <w:rPr>
          <w:rFonts w:cs="Helvetica"/>
          <w:sz w:val="22"/>
          <w:szCs w:val="30"/>
        </w:rPr>
        <w:t>.</w:t>
      </w:r>
      <w:ins w:id="294" w:author="Christoph Breser" w:date="2016-02-25T09:58:00Z">
        <w:r w:rsidR="00630A76">
          <w:rPr>
            <w:rFonts w:cs="Helvetica"/>
            <w:sz w:val="22"/>
            <w:szCs w:val="30"/>
          </w:rPr>
          <w:t xml:space="preserve"> </w:t>
        </w:r>
      </w:ins>
      <w:r w:rsidR="00C86B66">
        <w:rPr>
          <w:rFonts w:cs="Helvetica"/>
          <w:sz w:val="22"/>
          <w:szCs w:val="30"/>
        </w:rPr>
        <w:t xml:space="preserve">Das Skizzenblatt </w:t>
      </w:r>
      <w:r w:rsidR="00DB2735">
        <w:rPr>
          <w:rFonts w:cs="Helvetica"/>
          <w:sz w:val="22"/>
          <w:szCs w:val="30"/>
        </w:rPr>
        <w:t xml:space="preserve">ist </w:t>
      </w:r>
      <w:r w:rsidR="00C86B66">
        <w:rPr>
          <w:rFonts w:cs="Helvetica"/>
          <w:sz w:val="22"/>
          <w:szCs w:val="30"/>
        </w:rPr>
        <w:t xml:space="preserve">demnach nicht </w:t>
      </w:r>
      <w:r w:rsidR="00FA2CD3">
        <w:rPr>
          <w:rFonts w:cs="Helvetica"/>
          <w:sz w:val="22"/>
          <w:szCs w:val="30"/>
        </w:rPr>
        <w:t xml:space="preserve">ausschließlich </w:t>
      </w:r>
      <w:r w:rsidR="00DB2735">
        <w:rPr>
          <w:rFonts w:cs="Helvetica"/>
          <w:sz w:val="22"/>
          <w:szCs w:val="30"/>
        </w:rPr>
        <w:t xml:space="preserve">Architektur </w:t>
      </w:r>
      <w:r w:rsidR="00B566D3">
        <w:rPr>
          <w:rFonts w:cs="Helvetica"/>
          <w:sz w:val="22"/>
          <w:szCs w:val="30"/>
        </w:rPr>
        <w:t xml:space="preserve">bzw. </w:t>
      </w:r>
      <w:r w:rsidR="00C86B66">
        <w:rPr>
          <w:rFonts w:cs="Helvetica"/>
          <w:sz w:val="22"/>
          <w:szCs w:val="30"/>
        </w:rPr>
        <w:t xml:space="preserve">Idee </w:t>
      </w:r>
      <w:r w:rsidR="00C86B66" w:rsidRPr="004365ED">
        <w:rPr>
          <w:rFonts w:cs="Helvetica"/>
          <w:i/>
          <w:sz w:val="22"/>
          <w:szCs w:val="30"/>
        </w:rPr>
        <w:t>abbildend</w:t>
      </w:r>
      <w:r w:rsidR="00C86B66">
        <w:rPr>
          <w:rFonts w:cs="Helvetica"/>
          <w:sz w:val="22"/>
          <w:szCs w:val="30"/>
        </w:rPr>
        <w:t xml:space="preserve">, sondern beides. Es impliziert sowohl </w:t>
      </w:r>
      <w:r w:rsidR="00DB2735">
        <w:rPr>
          <w:rFonts w:cs="Helvetica"/>
          <w:sz w:val="22"/>
          <w:szCs w:val="30"/>
        </w:rPr>
        <w:t>die Architektur</w:t>
      </w:r>
      <w:r w:rsidR="004365ED">
        <w:rPr>
          <w:rFonts w:cs="Helvetica"/>
          <w:sz w:val="22"/>
          <w:szCs w:val="30"/>
        </w:rPr>
        <w:t xml:space="preserve"> als Gegenstand und</w:t>
      </w:r>
      <w:r w:rsidR="00DB2735">
        <w:rPr>
          <w:rFonts w:cs="Helvetica"/>
          <w:sz w:val="22"/>
          <w:szCs w:val="30"/>
        </w:rPr>
        <w:t xml:space="preserve"> </w:t>
      </w:r>
      <w:r w:rsidR="00C86B66">
        <w:rPr>
          <w:rFonts w:cs="Helvetica"/>
          <w:sz w:val="22"/>
          <w:szCs w:val="30"/>
        </w:rPr>
        <w:t xml:space="preserve">die geistige Welt </w:t>
      </w:r>
      <w:r w:rsidR="00C86B66" w:rsidRPr="00C86B66">
        <w:rPr>
          <w:rFonts w:cs="Helvetica"/>
          <w:i/>
          <w:sz w:val="22"/>
          <w:szCs w:val="30"/>
        </w:rPr>
        <w:t>Geymüllers</w:t>
      </w:r>
      <w:r w:rsidR="00C86B66">
        <w:rPr>
          <w:rFonts w:cs="Helvetica"/>
          <w:sz w:val="22"/>
          <w:szCs w:val="30"/>
        </w:rPr>
        <w:t xml:space="preserve"> </w:t>
      </w:r>
      <w:r w:rsidR="004365ED">
        <w:rPr>
          <w:rFonts w:cs="Helvetica"/>
          <w:sz w:val="22"/>
          <w:szCs w:val="30"/>
        </w:rPr>
        <w:t xml:space="preserve">damals, als </w:t>
      </w:r>
      <w:r w:rsidR="00DB2735">
        <w:rPr>
          <w:rFonts w:cs="Helvetica"/>
          <w:sz w:val="22"/>
          <w:szCs w:val="30"/>
        </w:rPr>
        <w:t xml:space="preserve">auch die </w:t>
      </w:r>
      <w:r w:rsidR="00C86B66">
        <w:rPr>
          <w:rFonts w:cs="Helvetica"/>
          <w:sz w:val="22"/>
          <w:szCs w:val="30"/>
        </w:rPr>
        <w:t xml:space="preserve">des/der Betrachter/in heute. </w:t>
      </w:r>
      <w:r w:rsidR="004365ED">
        <w:rPr>
          <w:rFonts w:cs="Helvetica"/>
          <w:sz w:val="22"/>
          <w:szCs w:val="30"/>
        </w:rPr>
        <w:t xml:space="preserve">Die Referenz </w:t>
      </w:r>
      <w:r w:rsidR="00C86B66">
        <w:rPr>
          <w:rFonts w:cs="Helvetica"/>
          <w:sz w:val="22"/>
          <w:szCs w:val="30"/>
        </w:rPr>
        <w:t xml:space="preserve">bewegt sich </w:t>
      </w:r>
      <w:r w:rsidR="004365ED">
        <w:rPr>
          <w:rFonts w:cs="Helvetica"/>
          <w:sz w:val="22"/>
          <w:szCs w:val="30"/>
        </w:rPr>
        <w:t xml:space="preserve">demnach </w:t>
      </w:r>
      <w:r w:rsidR="00C86B66">
        <w:rPr>
          <w:rFonts w:cs="Helvetica"/>
          <w:sz w:val="22"/>
          <w:szCs w:val="30"/>
        </w:rPr>
        <w:t>kontextuell auf einer</w:t>
      </w:r>
      <w:r w:rsidR="004365ED">
        <w:rPr>
          <w:rFonts w:cs="Helvetica"/>
          <w:sz w:val="22"/>
          <w:szCs w:val="30"/>
        </w:rPr>
        <w:t xml:space="preserve"> Kette an</w:t>
      </w:r>
      <w:r w:rsidR="00C86B66">
        <w:rPr>
          <w:rFonts w:cs="Helvetica"/>
          <w:sz w:val="22"/>
          <w:szCs w:val="30"/>
        </w:rPr>
        <w:t xml:space="preserve"> </w:t>
      </w:r>
      <w:ins w:id="295" w:author="Christoph Breser" w:date="2016-02-25T09:58:00Z">
        <w:r w:rsidR="00630A76">
          <w:rPr>
            <w:rFonts w:cs="Helvetica"/>
            <w:sz w:val="22"/>
            <w:szCs w:val="30"/>
          </w:rPr>
          <w:t>gleichzeitig reduzier</w:t>
        </w:r>
      </w:ins>
      <w:r w:rsidR="004365ED">
        <w:rPr>
          <w:rFonts w:cs="Helvetica"/>
          <w:sz w:val="22"/>
          <w:szCs w:val="30"/>
        </w:rPr>
        <w:t>enden</w:t>
      </w:r>
      <w:ins w:id="296" w:author="Christoph Breser" w:date="2016-02-25T09:58:00Z">
        <w:r w:rsidR="00630A76">
          <w:rPr>
            <w:rFonts w:cs="Helvetica"/>
            <w:sz w:val="22"/>
            <w:szCs w:val="30"/>
          </w:rPr>
          <w:t xml:space="preserve"> und amplifizi</w:t>
        </w:r>
      </w:ins>
      <w:r w:rsidR="004365ED">
        <w:rPr>
          <w:rFonts w:cs="Helvetica"/>
          <w:sz w:val="22"/>
          <w:szCs w:val="30"/>
        </w:rPr>
        <w:t>e</w:t>
      </w:r>
      <w:ins w:id="297" w:author="Christoph Breser" w:date="2016-02-25T09:58:00Z">
        <w:r w:rsidR="00630A76">
          <w:rPr>
            <w:rFonts w:cs="Helvetica"/>
            <w:sz w:val="22"/>
            <w:szCs w:val="30"/>
          </w:rPr>
          <w:t>r</w:t>
        </w:r>
      </w:ins>
      <w:r w:rsidR="004365ED">
        <w:rPr>
          <w:rFonts w:cs="Helvetica"/>
          <w:sz w:val="22"/>
          <w:szCs w:val="30"/>
        </w:rPr>
        <w:t>enden</w:t>
      </w:r>
      <w:ins w:id="298" w:author="Christoph Breser" w:date="2016-02-25T09:58:00Z">
        <w:r w:rsidR="00630A76">
          <w:rPr>
            <w:rFonts w:cs="Helvetica"/>
            <w:sz w:val="22"/>
            <w:szCs w:val="30"/>
          </w:rPr>
          <w:t xml:space="preserve"> </w:t>
        </w:r>
      </w:ins>
      <w:r w:rsidR="004365ED">
        <w:rPr>
          <w:rFonts w:cs="Helvetica"/>
          <w:sz w:val="22"/>
          <w:szCs w:val="30"/>
        </w:rPr>
        <w:t>Erkenntnisschritten (Bruno Latour 1999)</w:t>
      </w:r>
      <w:r w:rsidR="00C86B66">
        <w:rPr>
          <w:rFonts w:cs="Helvetica"/>
          <w:sz w:val="22"/>
          <w:szCs w:val="30"/>
        </w:rPr>
        <w:t xml:space="preserve">, die sich </w:t>
      </w:r>
      <w:r w:rsidR="004365ED">
        <w:rPr>
          <w:rFonts w:cs="Helvetica"/>
          <w:sz w:val="22"/>
          <w:szCs w:val="30"/>
        </w:rPr>
        <w:t xml:space="preserve">sowohl </w:t>
      </w:r>
      <w:ins w:id="299" w:author="Christoph Breser" w:date="2016-02-25T09:58:00Z">
        <w:r w:rsidR="00E50C6E">
          <w:rPr>
            <w:rFonts w:cs="Helvetica"/>
            <w:sz w:val="22"/>
            <w:szCs w:val="30"/>
          </w:rPr>
          <w:t xml:space="preserve">in Richtung des </w:t>
        </w:r>
        <w:r>
          <w:rPr>
            <w:rFonts w:cs="Helvetica"/>
            <w:sz w:val="22"/>
            <w:szCs w:val="30"/>
          </w:rPr>
          <w:t>Gedanken</w:t>
        </w:r>
        <w:r w:rsidR="00E50C6E">
          <w:rPr>
            <w:rFonts w:cs="Helvetica"/>
            <w:sz w:val="22"/>
            <w:szCs w:val="30"/>
          </w:rPr>
          <w:t>s</w:t>
        </w:r>
        <w:r>
          <w:rPr>
            <w:rFonts w:cs="Helvetica"/>
            <w:sz w:val="22"/>
            <w:szCs w:val="30"/>
          </w:rPr>
          <w:t xml:space="preserve"> </w:t>
        </w:r>
        <w:r w:rsidR="00E50C6E">
          <w:rPr>
            <w:rFonts w:cs="Helvetica"/>
            <w:i/>
            <w:sz w:val="22"/>
            <w:szCs w:val="30"/>
          </w:rPr>
          <w:t>Geymüller</w:t>
        </w:r>
        <w:r w:rsidR="00996398">
          <w:rPr>
            <w:rFonts w:cs="Helvetica"/>
            <w:i/>
            <w:sz w:val="22"/>
            <w:szCs w:val="30"/>
          </w:rPr>
          <w:t>s</w:t>
        </w:r>
        <w:r w:rsidRPr="00627F7F">
          <w:rPr>
            <w:rFonts w:cs="Helvetica"/>
            <w:i/>
            <w:sz w:val="22"/>
            <w:szCs w:val="30"/>
          </w:rPr>
          <w:t xml:space="preserve"> </w:t>
        </w:r>
        <w:r>
          <w:rPr>
            <w:rFonts w:cs="Helvetica"/>
            <w:sz w:val="22"/>
            <w:szCs w:val="30"/>
          </w:rPr>
          <w:t xml:space="preserve">auf </w:t>
        </w:r>
      </w:ins>
      <w:r w:rsidR="00C86B66">
        <w:rPr>
          <w:rFonts w:cs="Helvetica"/>
          <w:sz w:val="22"/>
          <w:szCs w:val="30"/>
        </w:rPr>
        <w:t xml:space="preserve">die </w:t>
      </w:r>
      <w:ins w:id="300" w:author="Christoph Breser" w:date="2016-02-25T09:58:00Z">
        <w:r>
          <w:rPr>
            <w:rFonts w:cs="Helvetica"/>
            <w:sz w:val="22"/>
            <w:szCs w:val="30"/>
          </w:rPr>
          <w:t>eine Seite</w:t>
        </w:r>
      </w:ins>
      <w:r w:rsidR="004365ED">
        <w:rPr>
          <w:rFonts w:cs="Helvetica"/>
          <w:sz w:val="22"/>
          <w:szCs w:val="30"/>
        </w:rPr>
        <w:t xml:space="preserve">, als auch </w:t>
      </w:r>
      <w:ins w:id="301" w:author="Christoph Breser" w:date="2016-02-25T09:58:00Z">
        <w:r w:rsidR="00E50C6E">
          <w:rPr>
            <w:rFonts w:cs="Helvetica"/>
            <w:sz w:val="22"/>
            <w:szCs w:val="30"/>
          </w:rPr>
          <w:t xml:space="preserve">in Richtung des </w:t>
        </w:r>
        <w:r>
          <w:rPr>
            <w:rFonts w:cs="Helvetica"/>
            <w:sz w:val="22"/>
            <w:szCs w:val="30"/>
          </w:rPr>
          <w:t>Gedanken</w:t>
        </w:r>
        <w:r w:rsidR="00E50C6E">
          <w:rPr>
            <w:rFonts w:cs="Helvetica"/>
            <w:sz w:val="22"/>
            <w:szCs w:val="30"/>
          </w:rPr>
          <w:t>s</w:t>
        </w:r>
        <w:r>
          <w:rPr>
            <w:rFonts w:cs="Helvetica"/>
            <w:sz w:val="22"/>
            <w:szCs w:val="30"/>
          </w:rPr>
          <w:t xml:space="preserve"> des/der Betrachter/in auf </w:t>
        </w:r>
      </w:ins>
      <w:r w:rsidR="00C86B66">
        <w:rPr>
          <w:rFonts w:cs="Helvetica"/>
          <w:sz w:val="22"/>
          <w:szCs w:val="30"/>
        </w:rPr>
        <w:t xml:space="preserve">die </w:t>
      </w:r>
      <w:ins w:id="302" w:author="Christoph Breser" w:date="2016-02-25T09:58:00Z">
        <w:r>
          <w:rPr>
            <w:rFonts w:cs="Helvetica"/>
            <w:sz w:val="22"/>
            <w:szCs w:val="30"/>
          </w:rPr>
          <w:t xml:space="preserve">andere Seite </w:t>
        </w:r>
        <w:r w:rsidR="00630A76">
          <w:rPr>
            <w:rFonts w:cs="Helvetica"/>
            <w:sz w:val="22"/>
            <w:szCs w:val="30"/>
          </w:rPr>
          <w:t>wende</w:t>
        </w:r>
      </w:ins>
      <w:r w:rsidR="00DB2735">
        <w:rPr>
          <w:rFonts w:cs="Helvetica"/>
          <w:sz w:val="22"/>
          <w:szCs w:val="30"/>
        </w:rPr>
        <w:t>n kann</w:t>
      </w:r>
      <w:ins w:id="303" w:author="Christoph Breser" w:date="2016-02-25T09:58:00Z">
        <w:r w:rsidR="00630A76">
          <w:rPr>
            <w:rFonts w:cs="Helvetica"/>
            <w:sz w:val="22"/>
            <w:szCs w:val="30"/>
          </w:rPr>
          <w:t xml:space="preserve">. Das Skizzenblatt </w:t>
        </w:r>
      </w:ins>
      <w:r w:rsidR="00C86B66">
        <w:rPr>
          <w:rFonts w:cs="Helvetica"/>
          <w:sz w:val="22"/>
          <w:szCs w:val="30"/>
        </w:rPr>
        <w:t xml:space="preserve">weist </w:t>
      </w:r>
      <w:r w:rsidR="00B566D3">
        <w:rPr>
          <w:rFonts w:cs="Helvetica"/>
          <w:sz w:val="22"/>
          <w:szCs w:val="30"/>
        </w:rPr>
        <w:t xml:space="preserve">daher </w:t>
      </w:r>
      <w:ins w:id="304" w:author="Christoph Breser" w:date="2016-02-25T09:58:00Z">
        <w:r w:rsidR="00996398">
          <w:rPr>
            <w:rFonts w:cs="Helvetica"/>
            <w:sz w:val="22"/>
            <w:szCs w:val="30"/>
          </w:rPr>
          <w:t xml:space="preserve">keine </w:t>
        </w:r>
      </w:ins>
      <w:r w:rsidR="00DB2735">
        <w:rPr>
          <w:rFonts w:cs="Helvetica"/>
          <w:sz w:val="22"/>
          <w:szCs w:val="30"/>
        </w:rPr>
        <w:t xml:space="preserve">eindeutige </w:t>
      </w:r>
      <w:ins w:id="305" w:author="Christoph Breser" w:date="2016-02-25T09:58:00Z">
        <w:r w:rsidR="00996398">
          <w:rPr>
            <w:rFonts w:cs="Helvetica"/>
            <w:sz w:val="22"/>
            <w:szCs w:val="30"/>
          </w:rPr>
          <w:t xml:space="preserve">Referenz </w:t>
        </w:r>
      </w:ins>
      <w:r w:rsidR="00C86B66">
        <w:rPr>
          <w:rFonts w:cs="Helvetica"/>
          <w:sz w:val="22"/>
          <w:szCs w:val="30"/>
        </w:rPr>
        <w:t>auf</w:t>
      </w:r>
      <w:r w:rsidR="00DB2735">
        <w:rPr>
          <w:rFonts w:cs="Helvetica"/>
          <w:sz w:val="22"/>
          <w:szCs w:val="30"/>
        </w:rPr>
        <w:t>,</w:t>
      </w:r>
      <w:r w:rsidR="00C86B66">
        <w:rPr>
          <w:rFonts w:cs="Helvetica"/>
          <w:sz w:val="22"/>
          <w:szCs w:val="30"/>
        </w:rPr>
        <w:t xml:space="preserve"> sondern ist </w:t>
      </w:r>
      <w:ins w:id="306" w:author="Christoph Breser" w:date="2016-02-25T09:58:00Z">
        <w:r w:rsidR="00630A76" w:rsidRPr="00630A76">
          <w:rPr>
            <w:rFonts w:cs="Helvetica"/>
            <w:i/>
            <w:sz w:val="22"/>
            <w:szCs w:val="30"/>
          </w:rPr>
          <w:t>„ein</w:t>
        </w:r>
        <w:r w:rsidR="00630A76">
          <w:rPr>
            <w:rFonts w:cs="Helvetica"/>
            <w:i/>
            <w:sz w:val="22"/>
            <w:szCs w:val="30"/>
          </w:rPr>
          <w:t xml:space="preserve"> Ausrichtungsoperator, der nur insoweit </w:t>
        </w:r>
        <w:r w:rsidR="00630A76" w:rsidRPr="00630A76">
          <w:rPr>
            <w:rFonts w:cs="Helvetica"/>
            <w:i/>
            <w:sz w:val="22"/>
            <w:szCs w:val="30"/>
          </w:rPr>
          <w:t>wahrheitsgetreu</w:t>
        </w:r>
        <w:r w:rsidR="00630A76">
          <w:rPr>
            <w:rFonts w:cs="Helvetica"/>
            <w:i/>
            <w:sz w:val="22"/>
            <w:szCs w:val="30"/>
          </w:rPr>
          <w:t xml:space="preserve"> ist</w:t>
        </w:r>
        <w:r w:rsidR="00630A76" w:rsidRPr="00630A76">
          <w:rPr>
            <w:rFonts w:cs="Helvetica"/>
            <w:i/>
            <w:sz w:val="22"/>
            <w:szCs w:val="30"/>
          </w:rPr>
          <w:t xml:space="preserve">, </w:t>
        </w:r>
        <w:r w:rsidR="00630A76">
          <w:rPr>
            <w:rFonts w:cs="Helvetica"/>
            <w:i/>
            <w:sz w:val="22"/>
            <w:szCs w:val="30"/>
          </w:rPr>
          <w:t>als [es</w:t>
        </w:r>
        <w:r w:rsidR="00630A76" w:rsidRPr="00630A76">
          <w:rPr>
            <w:rFonts w:cs="Helvetica"/>
            <w:i/>
            <w:sz w:val="22"/>
            <w:szCs w:val="30"/>
          </w:rPr>
          <w:t>] den Über</w:t>
        </w:r>
        <w:r w:rsidR="00630A76">
          <w:rPr>
            <w:rFonts w:cs="Helvetica"/>
            <w:i/>
            <w:sz w:val="22"/>
            <w:szCs w:val="30"/>
          </w:rPr>
          <w:t xml:space="preserve">gang zwischen dem erlaubt, was vorangeht, und dem, was folgt“ </w:t>
        </w:r>
        <w:r w:rsidR="00630A76">
          <w:rPr>
            <w:rFonts w:cs="Helvetica"/>
            <w:sz w:val="22"/>
            <w:szCs w:val="30"/>
          </w:rPr>
          <w:t>(Latour 2000, 82).</w:t>
        </w:r>
      </w:ins>
      <w:r w:rsidR="00C86B66">
        <w:rPr>
          <w:rFonts w:cs="Helvetica"/>
          <w:sz w:val="22"/>
          <w:szCs w:val="30"/>
        </w:rPr>
        <w:t xml:space="preserve"> </w:t>
      </w:r>
    </w:p>
    <w:p w14:paraId="665903F2" w14:textId="77777777" w:rsidR="00C86B66" w:rsidRDefault="00C86B66" w:rsidP="00C86B66">
      <w:pPr>
        <w:widowControl w:val="0"/>
        <w:autoSpaceDE w:val="0"/>
        <w:autoSpaceDN w:val="0"/>
        <w:adjustRightInd w:val="0"/>
        <w:spacing w:after="0"/>
        <w:jc w:val="both"/>
        <w:rPr>
          <w:rFonts w:cs="Helvetica"/>
          <w:sz w:val="22"/>
          <w:szCs w:val="30"/>
        </w:rPr>
      </w:pPr>
    </w:p>
    <w:p w14:paraId="7FF93BB8" w14:textId="77777777" w:rsidR="005A14BD" w:rsidRDefault="00C86B66" w:rsidP="005A14BD">
      <w:pPr>
        <w:widowControl w:val="0"/>
        <w:autoSpaceDE w:val="0"/>
        <w:autoSpaceDN w:val="0"/>
        <w:adjustRightInd w:val="0"/>
        <w:spacing w:after="0"/>
        <w:jc w:val="both"/>
        <w:rPr>
          <w:rFonts w:cs="Helvetica"/>
          <w:sz w:val="22"/>
          <w:szCs w:val="30"/>
        </w:rPr>
      </w:pPr>
      <w:r>
        <w:rPr>
          <w:rFonts w:cs="Helvetica"/>
          <w:sz w:val="22"/>
          <w:szCs w:val="30"/>
        </w:rPr>
        <w:t xml:space="preserve">Diese Überlegung brachte uns </w:t>
      </w:r>
      <w:r w:rsidR="004365ED">
        <w:rPr>
          <w:rFonts w:cs="Helvetica"/>
          <w:sz w:val="22"/>
          <w:szCs w:val="30"/>
        </w:rPr>
        <w:t xml:space="preserve">schließlich </w:t>
      </w:r>
      <w:r>
        <w:rPr>
          <w:rFonts w:cs="Helvetica"/>
          <w:sz w:val="22"/>
          <w:szCs w:val="30"/>
        </w:rPr>
        <w:t xml:space="preserve">zur </w:t>
      </w:r>
      <w:r w:rsidR="00DB2735">
        <w:rPr>
          <w:rFonts w:cs="Helvetica"/>
          <w:sz w:val="22"/>
          <w:szCs w:val="30"/>
        </w:rPr>
        <w:t>Frage</w:t>
      </w:r>
      <w:r w:rsidR="004365ED">
        <w:rPr>
          <w:rFonts w:cs="Helvetica"/>
          <w:sz w:val="22"/>
          <w:szCs w:val="30"/>
        </w:rPr>
        <w:t>,</w:t>
      </w:r>
      <w:r w:rsidR="00FA2CD3">
        <w:rPr>
          <w:rFonts w:cs="Helvetica"/>
          <w:sz w:val="22"/>
          <w:szCs w:val="30"/>
        </w:rPr>
        <w:t xml:space="preserve"> </w:t>
      </w:r>
      <w:r w:rsidR="004365ED">
        <w:rPr>
          <w:rFonts w:cs="Helvetica"/>
          <w:sz w:val="22"/>
          <w:szCs w:val="30"/>
        </w:rPr>
        <w:t xml:space="preserve">welcher </w:t>
      </w:r>
      <w:r w:rsidR="00DB2735">
        <w:rPr>
          <w:rFonts w:cs="Helvetica"/>
          <w:sz w:val="22"/>
          <w:szCs w:val="30"/>
        </w:rPr>
        <w:t>der unmittelbare Bezug des Skizzenblattes vorher sei und</w:t>
      </w:r>
      <w:r w:rsidR="00FA2CD3">
        <w:rPr>
          <w:rFonts w:cs="Helvetica"/>
          <w:sz w:val="22"/>
          <w:szCs w:val="30"/>
        </w:rPr>
        <w:t xml:space="preserve"> </w:t>
      </w:r>
      <w:r w:rsidR="004365ED">
        <w:rPr>
          <w:rFonts w:cs="Helvetica"/>
          <w:sz w:val="22"/>
          <w:szCs w:val="30"/>
        </w:rPr>
        <w:t xml:space="preserve">welcher </w:t>
      </w:r>
      <w:r w:rsidR="00DB2735">
        <w:rPr>
          <w:rFonts w:cs="Helvetica"/>
          <w:sz w:val="22"/>
          <w:szCs w:val="30"/>
        </w:rPr>
        <w:t>nachher?</w:t>
      </w:r>
      <w:r w:rsidR="00FA2CD3">
        <w:rPr>
          <w:rFonts w:cs="Helvetica"/>
          <w:sz w:val="22"/>
          <w:szCs w:val="30"/>
        </w:rPr>
        <w:t xml:space="preserve"> </w:t>
      </w:r>
      <w:r w:rsidR="00B566D3">
        <w:rPr>
          <w:rFonts w:cs="Helvetica"/>
          <w:sz w:val="22"/>
          <w:szCs w:val="30"/>
        </w:rPr>
        <w:t xml:space="preserve">Daraus </w:t>
      </w:r>
      <w:r w:rsidR="004365ED">
        <w:rPr>
          <w:rFonts w:cs="Helvetica"/>
          <w:sz w:val="22"/>
          <w:szCs w:val="30"/>
        </w:rPr>
        <w:t xml:space="preserve">ergab sich schließlich die </w:t>
      </w:r>
      <w:r>
        <w:rPr>
          <w:rFonts w:cs="Helvetica"/>
          <w:sz w:val="22"/>
          <w:szCs w:val="30"/>
        </w:rPr>
        <w:t xml:space="preserve">Annahme, dass im Falle </w:t>
      </w:r>
      <w:r w:rsidR="004365ED">
        <w:rPr>
          <w:rFonts w:cs="Helvetica"/>
          <w:sz w:val="22"/>
          <w:szCs w:val="30"/>
        </w:rPr>
        <w:t xml:space="preserve">von Architektur bezogenen </w:t>
      </w:r>
      <w:r>
        <w:rPr>
          <w:rFonts w:cs="Helvetica"/>
          <w:sz w:val="22"/>
          <w:szCs w:val="30"/>
        </w:rPr>
        <w:t xml:space="preserve">Archivquellen der dritte Wert </w:t>
      </w:r>
      <w:r w:rsidR="004365ED">
        <w:rPr>
          <w:rFonts w:cs="Helvetica"/>
          <w:sz w:val="22"/>
          <w:szCs w:val="30"/>
        </w:rPr>
        <w:t xml:space="preserve">der </w:t>
      </w:r>
      <w:r w:rsidR="005A14BD">
        <w:rPr>
          <w:rFonts w:cs="Helvetica"/>
          <w:sz w:val="22"/>
          <w:szCs w:val="30"/>
        </w:rPr>
        <w:t xml:space="preserve">Aussagequalität nicht kontextuell unabhängig erfolgen kann und es </w:t>
      </w:r>
      <w:r w:rsidR="00BE1414">
        <w:rPr>
          <w:rFonts w:cs="Helvetica"/>
          <w:sz w:val="22"/>
          <w:szCs w:val="30"/>
        </w:rPr>
        <w:t xml:space="preserve">– </w:t>
      </w:r>
      <w:r w:rsidR="005A14BD">
        <w:rPr>
          <w:rFonts w:cs="Helvetica"/>
          <w:sz w:val="22"/>
          <w:szCs w:val="30"/>
        </w:rPr>
        <w:t>im Falle ontologisch unterschiedlicher Bereiche</w:t>
      </w:r>
      <w:r w:rsidR="00BE1414">
        <w:rPr>
          <w:rFonts w:cs="Helvetica"/>
          <w:sz w:val="22"/>
          <w:szCs w:val="30"/>
        </w:rPr>
        <w:t xml:space="preserve"> – </w:t>
      </w:r>
      <w:r w:rsidR="005A14BD">
        <w:rPr>
          <w:rFonts w:cs="Helvetica"/>
          <w:sz w:val="22"/>
          <w:szCs w:val="30"/>
        </w:rPr>
        <w:t>sowohl zu Übereinstimmungen (</w:t>
      </w:r>
      <w:r w:rsidR="005A14BD">
        <w:rPr>
          <w:rFonts w:cs="Helvetica"/>
          <w:i/>
          <w:sz w:val="22"/>
          <w:szCs w:val="30"/>
        </w:rPr>
        <w:t>James</w:t>
      </w:r>
      <w:r w:rsidR="004365ED">
        <w:rPr>
          <w:rFonts w:cs="Helvetica"/>
          <w:sz w:val="22"/>
          <w:szCs w:val="30"/>
        </w:rPr>
        <w:t>)</w:t>
      </w:r>
      <w:r w:rsidR="005A14BD">
        <w:rPr>
          <w:rFonts w:cs="Helvetica"/>
          <w:sz w:val="22"/>
          <w:szCs w:val="30"/>
        </w:rPr>
        <w:t xml:space="preserve">, </w:t>
      </w:r>
      <w:r w:rsidR="00BE1414">
        <w:rPr>
          <w:rFonts w:cs="Helvetica"/>
          <w:sz w:val="22"/>
          <w:szCs w:val="30"/>
        </w:rPr>
        <w:t xml:space="preserve">aber </w:t>
      </w:r>
      <w:r w:rsidR="005A14BD">
        <w:rPr>
          <w:rFonts w:cs="Helvetica"/>
          <w:sz w:val="22"/>
          <w:szCs w:val="30"/>
        </w:rPr>
        <w:t>auch zu Brüchen (</w:t>
      </w:r>
      <w:r w:rsidR="00BE1414">
        <w:rPr>
          <w:rFonts w:cs="Helvetica"/>
          <w:i/>
          <w:sz w:val="22"/>
          <w:szCs w:val="30"/>
        </w:rPr>
        <w:t>La</w:t>
      </w:r>
      <w:r w:rsidR="005A14BD">
        <w:rPr>
          <w:rFonts w:cs="Helvetica"/>
          <w:i/>
          <w:sz w:val="22"/>
          <w:szCs w:val="30"/>
        </w:rPr>
        <w:t>t</w:t>
      </w:r>
      <w:r w:rsidR="00BE1414">
        <w:rPr>
          <w:rFonts w:cs="Helvetica"/>
          <w:i/>
          <w:sz w:val="22"/>
          <w:szCs w:val="30"/>
        </w:rPr>
        <w:t>o</w:t>
      </w:r>
      <w:r w:rsidR="005A14BD">
        <w:rPr>
          <w:rFonts w:cs="Helvetica"/>
          <w:i/>
          <w:sz w:val="22"/>
          <w:szCs w:val="30"/>
        </w:rPr>
        <w:t>ur</w:t>
      </w:r>
      <w:r w:rsidR="005A14BD">
        <w:rPr>
          <w:rFonts w:cs="Helvetica"/>
          <w:sz w:val="22"/>
          <w:szCs w:val="30"/>
        </w:rPr>
        <w:t>)</w:t>
      </w:r>
      <w:r w:rsidR="004365ED">
        <w:rPr>
          <w:rFonts w:cs="Helvetica"/>
          <w:sz w:val="22"/>
          <w:szCs w:val="30"/>
        </w:rPr>
        <w:t xml:space="preserve"> kommen kann</w:t>
      </w:r>
      <w:r w:rsidR="005A14BD">
        <w:rPr>
          <w:rFonts w:cs="Helvetica"/>
          <w:sz w:val="22"/>
          <w:szCs w:val="30"/>
        </w:rPr>
        <w:t xml:space="preserve">. </w:t>
      </w:r>
      <w:r w:rsidR="00B566D3">
        <w:rPr>
          <w:rFonts w:cs="Helvetica"/>
          <w:sz w:val="22"/>
          <w:szCs w:val="30"/>
        </w:rPr>
        <w:t>Was dabei überwiegt</w:t>
      </w:r>
      <w:r w:rsidR="005A14BD">
        <w:rPr>
          <w:rFonts w:cs="Helvetica"/>
          <w:sz w:val="22"/>
          <w:szCs w:val="30"/>
        </w:rPr>
        <w:t xml:space="preserve"> hängt demnach </w:t>
      </w:r>
      <w:r w:rsidR="00BE1414">
        <w:rPr>
          <w:rFonts w:cs="Helvetica"/>
          <w:sz w:val="22"/>
          <w:szCs w:val="30"/>
        </w:rPr>
        <w:t xml:space="preserve">immer </w:t>
      </w:r>
      <w:r w:rsidR="005A14BD">
        <w:rPr>
          <w:rFonts w:cs="Helvetica"/>
          <w:sz w:val="22"/>
          <w:szCs w:val="30"/>
        </w:rPr>
        <w:t xml:space="preserve">von </w:t>
      </w:r>
      <w:r w:rsidR="00B566D3">
        <w:rPr>
          <w:rFonts w:cs="Helvetica"/>
          <w:sz w:val="22"/>
          <w:szCs w:val="30"/>
        </w:rPr>
        <w:t xml:space="preserve">den unmittelbar örtlichen oder zeitlichen </w:t>
      </w:r>
      <w:r w:rsidR="005A14BD">
        <w:rPr>
          <w:rFonts w:cs="Helvetica"/>
          <w:sz w:val="22"/>
          <w:szCs w:val="30"/>
        </w:rPr>
        <w:t xml:space="preserve">Kontexten ab, </w:t>
      </w:r>
      <w:r w:rsidR="00B566D3">
        <w:rPr>
          <w:rFonts w:cs="Helvetica"/>
          <w:sz w:val="22"/>
          <w:szCs w:val="30"/>
        </w:rPr>
        <w:t xml:space="preserve">sowie von jenem </w:t>
      </w:r>
      <w:r w:rsidR="005A14BD">
        <w:rPr>
          <w:rFonts w:cs="Helvetica"/>
          <w:sz w:val="22"/>
          <w:szCs w:val="30"/>
        </w:rPr>
        <w:t>zwischen der Archivquelle und dem vorangegangenen bzw. dem nachfolgend</w:t>
      </w:r>
      <w:r w:rsidR="00BE1414">
        <w:rPr>
          <w:rFonts w:cs="Helvetica"/>
          <w:sz w:val="22"/>
          <w:szCs w:val="30"/>
        </w:rPr>
        <w:t xml:space="preserve">en </w:t>
      </w:r>
      <w:r w:rsidR="00B566D3">
        <w:rPr>
          <w:rFonts w:cs="Helvetica"/>
          <w:sz w:val="22"/>
          <w:szCs w:val="30"/>
        </w:rPr>
        <w:t xml:space="preserve">materiellen, formalen oder inhaltlichen </w:t>
      </w:r>
      <w:r w:rsidR="00BE1414">
        <w:rPr>
          <w:rFonts w:cs="Helvetica"/>
          <w:sz w:val="22"/>
          <w:szCs w:val="30"/>
        </w:rPr>
        <w:t>Transformat</w:t>
      </w:r>
      <w:r w:rsidR="00B566D3">
        <w:rPr>
          <w:rFonts w:cs="Helvetica"/>
          <w:sz w:val="22"/>
          <w:szCs w:val="30"/>
        </w:rPr>
        <w:t>ionsschritt</w:t>
      </w:r>
      <w:r w:rsidR="005A14BD">
        <w:rPr>
          <w:rFonts w:cs="Helvetica"/>
          <w:sz w:val="22"/>
          <w:szCs w:val="30"/>
        </w:rPr>
        <w:t xml:space="preserve">. </w:t>
      </w:r>
    </w:p>
    <w:p w14:paraId="1774F5C3" w14:textId="77777777" w:rsidR="00DB2735" w:rsidRDefault="00DB2735" w:rsidP="005A14BD">
      <w:pPr>
        <w:widowControl w:val="0"/>
        <w:autoSpaceDE w:val="0"/>
        <w:autoSpaceDN w:val="0"/>
        <w:adjustRightInd w:val="0"/>
        <w:spacing w:after="0"/>
        <w:jc w:val="both"/>
        <w:rPr>
          <w:rFonts w:cs="Helvetica"/>
          <w:sz w:val="22"/>
          <w:szCs w:val="30"/>
        </w:rPr>
      </w:pPr>
    </w:p>
    <w:p w14:paraId="7D04ED50" w14:textId="77777777" w:rsidR="00DB2735" w:rsidRPr="0056418D" w:rsidRDefault="00DB2735" w:rsidP="0056418D">
      <w:pPr>
        <w:widowControl w:val="0"/>
        <w:autoSpaceDE w:val="0"/>
        <w:autoSpaceDN w:val="0"/>
        <w:adjustRightInd w:val="0"/>
        <w:spacing w:after="0"/>
        <w:ind w:left="708"/>
        <w:jc w:val="both"/>
        <w:rPr>
          <w:rFonts w:cs="Helvetica"/>
          <w:sz w:val="20"/>
          <w:szCs w:val="30"/>
        </w:rPr>
      </w:pPr>
      <w:ins w:id="307" w:author="Christoph Breser" w:date="2016-02-25T09:58:00Z">
        <w:r w:rsidRPr="0056418D">
          <w:rPr>
            <w:rFonts w:cs="Helvetica"/>
            <w:sz w:val="20"/>
            <w:szCs w:val="30"/>
          </w:rPr>
          <w:t xml:space="preserve">Das Skizzenblatt alleine stellt </w:t>
        </w:r>
      </w:ins>
      <w:r w:rsidR="003E631A" w:rsidRPr="0056418D">
        <w:rPr>
          <w:rFonts w:cs="Helvetica"/>
          <w:sz w:val="20"/>
          <w:szCs w:val="30"/>
        </w:rPr>
        <w:t xml:space="preserve">demnach </w:t>
      </w:r>
      <w:r w:rsidR="0056418D">
        <w:rPr>
          <w:rFonts w:cs="Helvetica"/>
          <w:sz w:val="20"/>
          <w:szCs w:val="30"/>
        </w:rPr>
        <w:t xml:space="preserve">also </w:t>
      </w:r>
      <w:ins w:id="308" w:author="Christoph Breser" w:date="2016-02-25T09:58:00Z">
        <w:r w:rsidRPr="0056418D">
          <w:rPr>
            <w:rFonts w:cs="Helvetica"/>
            <w:sz w:val="20"/>
            <w:szCs w:val="30"/>
          </w:rPr>
          <w:t xml:space="preserve">noch keine </w:t>
        </w:r>
      </w:ins>
      <w:r w:rsidR="0056418D">
        <w:rPr>
          <w:rFonts w:cs="Helvetica"/>
          <w:sz w:val="20"/>
          <w:szCs w:val="30"/>
        </w:rPr>
        <w:t xml:space="preserve">semantisch </w:t>
      </w:r>
      <w:r w:rsidR="00B566D3">
        <w:rPr>
          <w:rFonts w:cs="Helvetica"/>
          <w:sz w:val="20"/>
          <w:szCs w:val="30"/>
        </w:rPr>
        <w:t xml:space="preserve">qualitative </w:t>
      </w:r>
      <w:ins w:id="309" w:author="Christoph Breser" w:date="2016-02-25T09:58:00Z">
        <w:r w:rsidRPr="0056418D">
          <w:rPr>
            <w:rFonts w:cs="Helvetica"/>
            <w:sz w:val="20"/>
            <w:szCs w:val="30"/>
          </w:rPr>
          <w:t xml:space="preserve">Aussage dar </w:t>
        </w:r>
        <w:r w:rsidRPr="0056418D">
          <w:rPr>
            <w:rFonts w:cs="Helvetica"/>
            <w:sz w:val="20"/>
            <w:szCs w:val="30"/>
            <w:u w:color="386EFF"/>
          </w:rPr>
          <w:t xml:space="preserve">und gilt </w:t>
        </w:r>
      </w:ins>
      <w:r w:rsidRPr="0056418D">
        <w:rPr>
          <w:rFonts w:cs="Helvetica"/>
          <w:sz w:val="20"/>
          <w:szCs w:val="30"/>
          <w:u w:color="386EFF"/>
        </w:rPr>
        <w:t xml:space="preserve">ohne Vernetzungen zu anderen Archivquellen bzw. externern Referenten </w:t>
      </w:r>
      <w:ins w:id="310" w:author="Christoph Breser" w:date="2016-02-25T09:58:00Z">
        <w:r w:rsidRPr="0056418D">
          <w:rPr>
            <w:rFonts w:cs="Helvetica"/>
            <w:sz w:val="20"/>
            <w:szCs w:val="30"/>
            <w:u w:color="386EFF"/>
          </w:rPr>
          <w:t xml:space="preserve">nur als ein </w:t>
        </w:r>
      </w:ins>
      <w:r w:rsidR="00B566D3">
        <w:rPr>
          <w:rFonts w:cs="Helvetica"/>
          <w:sz w:val="20"/>
          <w:szCs w:val="30"/>
          <w:u w:color="386EFF"/>
        </w:rPr>
        <w:t xml:space="preserve">rein </w:t>
      </w:r>
      <w:ins w:id="311" w:author="Christoph Breser" w:date="2016-02-25T09:58:00Z">
        <w:r w:rsidRPr="0056418D">
          <w:rPr>
            <w:rFonts w:cs="Helvetica"/>
            <w:sz w:val="20"/>
            <w:szCs w:val="30"/>
            <w:u w:color="386EFF"/>
          </w:rPr>
          <w:t>ästhetisches Artefakt</w:t>
        </w:r>
      </w:ins>
      <w:r w:rsidRPr="0056418D">
        <w:rPr>
          <w:rFonts w:cs="Helvetica"/>
          <w:sz w:val="20"/>
          <w:szCs w:val="30"/>
          <w:u w:color="386EFF"/>
        </w:rPr>
        <w:t>.</w:t>
      </w:r>
      <w:ins w:id="312" w:author="Christoph Breser" w:date="2016-02-25T09:58:00Z">
        <w:r w:rsidRPr="0056418D">
          <w:rPr>
            <w:rFonts w:cs="Helvetica"/>
            <w:sz w:val="20"/>
            <w:szCs w:val="30"/>
            <w:u w:color="386EFF"/>
          </w:rPr>
          <w:t xml:space="preserve"> Es ist eine</w:t>
        </w:r>
      </w:ins>
      <w:r w:rsidR="0056418D">
        <w:rPr>
          <w:rFonts w:cs="Helvetica"/>
          <w:sz w:val="20"/>
          <w:szCs w:val="30"/>
          <w:u w:color="386EFF"/>
        </w:rPr>
        <w:t>r</w:t>
      </w:r>
      <w:ins w:id="313" w:author="Christoph Breser" w:date="2016-02-25T09:58:00Z">
        <w:r w:rsidRPr="0056418D">
          <w:rPr>
            <w:rFonts w:cs="Helvetica"/>
            <w:sz w:val="20"/>
            <w:szCs w:val="30"/>
            <w:u w:color="386EFF"/>
          </w:rPr>
          <w:t xml:space="preserve"> von mehreren Operatoren</w:t>
        </w:r>
      </w:ins>
      <w:r w:rsidR="00BE1414" w:rsidRPr="0056418D">
        <w:rPr>
          <w:rFonts w:cs="Helvetica"/>
          <w:sz w:val="20"/>
          <w:szCs w:val="30"/>
          <w:u w:color="386EFF"/>
        </w:rPr>
        <w:t xml:space="preserve"> </w:t>
      </w:r>
      <w:r w:rsidR="00302D76">
        <w:rPr>
          <w:rFonts w:cs="Helvetica"/>
          <w:sz w:val="20"/>
          <w:szCs w:val="30"/>
          <w:u w:color="386EFF"/>
        </w:rPr>
        <w:t xml:space="preserve">einer </w:t>
      </w:r>
      <w:r w:rsidR="00BE1414" w:rsidRPr="0056418D">
        <w:rPr>
          <w:rFonts w:cs="Helvetica"/>
          <w:sz w:val="20"/>
          <w:szCs w:val="30"/>
          <w:u w:color="386EFF"/>
        </w:rPr>
        <w:t>Kette an Transformations</w:t>
      </w:r>
      <w:r w:rsidR="0056418D">
        <w:rPr>
          <w:rFonts w:cs="Helvetica"/>
          <w:sz w:val="20"/>
          <w:szCs w:val="30"/>
          <w:u w:color="386EFF"/>
        </w:rPr>
        <w:t>- bzw. Erkenntnis</w:t>
      </w:r>
      <w:r w:rsidR="00BE1414" w:rsidRPr="0056418D">
        <w:rPr>
          <w:rFonts w:cs="Helvetica"/>
          <w:sz w:val="20"/>
          <w:szCs w:val="30"/>
          <w:u w:color="386EFF"/>
        </w:rPr>
        <w:t xml:space="preserve">schritten, dessen Beginn </w:t>
      </w:r>
      <w:ins w:id="314" w:author="Christoph Breser" w:date="2016-02-25T09:58:00Z">
        <w:r w:rsidRPr="0056418D">
          <w:rPr>
            <w:rFonts w:cs="Helvetica"/>
            <w:sz w:val="20"/>
            <w:szCs w:val="30"/>
            <w:u w:color="386EFF"/>
          </w:rPr>
          <w:t xml:space="preserve">weder die vorbildhafte, </w:t>
        </w:r>
      </w:ins>
      <w:r w:rsidR="0056418D">
        <w:rPr>
          <w:rFonts w:cs="Helvetica"/>
          <w:sz w:val="20"/>
          <w:szCs w:val="30"/>
          <w:u w:color="386EFF"/>
        </w:rPr>
        <w:t xml:space="preserve">im Jahr </w:t>
      </w:r>
      <w:ins w:id="315" w:author="Christoph Breser" w:date="2016-02-25T09:58:00Z">
        <w:r w:rsidRPr="0056418D">
          <w:rPr>
            <w:rFonts w:cs="Helvetica"/>
            <w:sz w:val="20"/>
            <w:szCs w:val="30"/>
            <w:u w:color="386EFF"/>
          </w:rPr>
          <w:t>1865 abgezeichnete Architektur bildet</w:t>
        </w:r>
      </w:ins>
      <w:r w:rsidR="00BE1414" w:rsidRPr="0056418D">
        <w:rPr>
          <w:rFonts w:cs="Helvetica"/>
          <w:sz w:val="20"/>
          <w:szCs w:val="30"/>
          <w:u w:color="386EFF"/>
        </w:rPr>
        <w:t xml:space="preserve"> und dessen</w:t>
      </w:r>
      <w:ins w:id="316" w:author="Christoph Breser" w:date="2016-02-25T09:58:00Z">
        <w:r w:rsidRPr="0056418D">
          <w:rPr>
            <w:rFonts w:cs="Helvetica"/>
            <w:sz w:val="20"/>
            <w:szCs w:val="30"/>
            <w:u w:color="386EFF"/>
          </w:rPr>
          <w:t xml:space="preserve"> </w:t>
        </w:r>
      </w:ins>
      <w:r w:rsidR="00BE1414" w:rsidRPr="0056418D">
        <w:rPr>
          <w:rFonts w:cs="Helvetica"/>
          <w:sz w:val="20"/>
          <w:szCs w:val="30"/>
          <w:u w:color="386EFF"/>
        </w:rPr>
        <w:t xml:space="preserve">Ende </w:t>
      </w:r>
      <w:ins w:id="317" w:author="Christoph Breser" w:date="2016-02-25T09:58:00Z">
        <w:r w:rsidRPr="0056418D">
          <w:rPr>
            <w:rFonts w:cs="Helvetica"/>
            <w:sz w:val="20"/>
            <w:szCs w:val="30"/>
            <w:u w:color="386EFF"/>
          </w:rPr>
          <w:t xml:space="preserve">noch </w:t>
        </w:r>
      </w:ins>
      <w:r w:rsidR="00302D76">
        <w:rPr>
          <w:rFonts w:cs="Helvetica"/>
          <w:sz w:val="20"/>
          <w:szCs w:val="30"/>
          <w:u w:color="386EFF"/>
        </w:rPr>
        <w:t xml:space="preserve">eine </w:t>
      </w:r>
      <w:ins w:id="318" w:author="Christoph Breser" w:date="2016-02-25T09:58:00Z">
        <w:r w:rsidRPr="0056418D">
          <w:rPr>
            <w:rFonts w:cs="Helvetica"/>
            <w:sz w:val="20"/>
            <w:szCs w:val="30"/>
            <w:u w:color="386EFF"/>
          </w:rPr>
          <w:t xml:space="preserve">einordnende Interpretation heute </w:t>
        </w:r>
      </w:ins>
      <w:r w:rsidR="00BE1414" w:rsidRPr="0056418D">
        <w:rPr>
          <w:rFonts w:cs="Helvetica"/>
          <w:sz w:val="20"/>
          <w:szCs w:val="30"/>
          <w:u w:color="386EFF"/>
        </w:rPr>
        <w:t>ist</w:t>
      </w:r>
      <w:ins w:id="319" w:author="Christoph Breser" w:date="2016-02-25T09:58:00Z">
        <w:r w:rsidRPr="0056418D">
          <w:rPr>
            <w:rFonts w:cs="Helvetica"/>
            <w:sz w:val="20"/>
            <w:szCs w:val="30"/>
            <w:u w:color="386EFF"/>
          </w:rPr>
          <w:t xml:space="preserve">. Das Skizzenblatt </w:t>
        </w:r>
      </w:ins>
      <w:r w:rsidRPr="0056418D">
        <w:rPr>
          <w:rFonts w:cs="Helvetica"/>
          <w:sz w:val="20"/>
          <w:szCs w:val="30"/>
          <w:u w:color="386EFF"/>
        </w:rPr>
        <w:t xml:space="preserve">ist </w:t>
      </w:r>
      <w:ins w:id="320" w:author="Christoph Breser" w:date="2016-02-25T09:58:00Z">
        <w:r w:rsidRPr="0056418D">
          <w:rPr>
            <w:rFonts w:cs="Helvetica"/>
            <w:sz w:val="20"/>
            <w:szCs w:val="30"/>
            <w:u w:color="386EFF"/>
          </w:rPr>
          <w:t xml:space="preserve">Teil eines größeren Ganzen, </w:t>
        </w:r>
      </w:ins>
      <w:r w:rsidRPr="0056418D">
        <w:rPr>
          <w:rFonts w:cs="Helvetica"/>
          <w:sz w:val="20"/>
          <w:szCs w:val="30"/>
          <w:u w:color="386EFF"/>
        </w:rPr>
        <w:t>dessen Vernetzungen untereinander je nach Fragestellung zirkulieren [</w:t>
      </w:r>
      <w:r w:rsidRPr="0056418D">
        <w:rPr>
          <w:rFonts w:cs="Helvetica"/>
          <w:sz w:val="20"/>
          <w:szCs w:val="30"/>
          <w:highlight w:val="yellow"/>
          <w:u w:color="386EFF"/>
        </w:rPr>
        <w:t>vgl. Netzgrafik</w:t>
      </w:r>
      <w:r w:rsidRPr="0056418D">
        <w:rPr>
          <w:rFonts w:cs="Helvetica"/>
          <w:sz w:val="20"/>
          <w:szCs w:val="30"/>
          <w:u w:color="386EFF"/>
        </w:rPr>
        <w:t>].</w:t>
      </w:r>
      <w:r w:rsidRPr="0056418D">
        <w:rPr>
          <w:rStyle w:val="Funotenzeichen"/>
          <w:rFonts w:cs="Helvetica"/>
          <w:szCs w:val="30"/>
          <w:u w:color="386EFF"/>
        </w:rPr>
        <w:footnoteReference w:id="19"/>
      </w:r>
    </w:p>
    <w:p w14:paraId="41110E19" w14:textId="77777777" w:rsidR="00DB2735" w:rsidRDefault="00DB2735" w:rsidP="005A14BD">
      <w:pPr>
        <w:widowControl w:val="0"/>
        <w:autoSpaceDE w:val="0"/>
        <w:autoSpaceDN w:val="0"/>
        <w:adjustRightInd w:val="0"/>
        <w:spacing w:after="0"/>
        <w:jc w:val="both"/>
        <w:rPr>
          <w:rFonts w:cs="Helvetica"/>
          <w:sz w:val="22"/>
          <w:szCs w:val="30"/>
        </w:rPr>
      </w:pPr>
    </w:p>
    <w:p w14:paraId="4656AE9F" w14:textId="77777777" w:rsidR="005A14BD" w:rsidRDefault="00F35995" w:rsidP="005A14BD">
      <w:pPr>
        <w:widowControl w:val="0"/>
        <w:autoSpaceDE w:val="0"/>
        <w:autoSpaceDN w:val="0"/>
        <w:adjustRightInd w:val="0"/>
        <w:spacing w:after="0"/>
        <w:jc w:val="both"/>
        <w:rPr>
          <w:ins w:id="326" w:author="stefan zedlacher" w:date="2016-03-07T12:45:00Z"/>
          <w:rFonts w:cs="Helvetica"/>
          <w:sz w:val="22"/>
          <w:szCs w:val="30"/>
        </w:rPr>
      </w:pPr>
      <w:r>
        <w:rPr>
          <w:rFonts w:cs="Helvetica"/>
          <w:sz w:val="22"/>
          <w:szCs w:val="30"/>
        </w:rPr>
        <w:t xml:space="preserve">Bei Erstellung der </w:t>
      </w:r>
      <w:r w:rsidR="005A14BD">
        <w:rPr>
          <w:rFonts w:cs="Helvetica"/>
          <w:sz w:val="22"/>
          <w:szCs w:val="30"/>
        </w:rPr>
        <w:t xml:space="preserve">Web-Applikation </w:t>
      </w:r>
      <w:r>
        <w:rPr>
          <w:rFonts w:cs="Helvetica"/>
          <w:sz w:val="22"/>
          <w:szCs w:val="30"/>
        </w:rPr>
        <w:t xml:space="preserve">ergab sich demnach die Herausforderung, </w:t>
      </w:r>
      <w:r w:rsidR="007639C2">
        <w:rPr>
          <w:rFonts w:cs="Helvetica"/>
          <w:sz w:val="22"/>
          <w:szCs w:val="30"/>
        </w:rPr>
        <w:t xml:space="preserve">entlang dieser Kette </w:t>
      </w:r>
      <w:r w:rsidR="005A14BD">
        <w:rPr>
          <w:rFonts w:cs="Helvetica"/>
          <w:sz w:val="22"/>
          <w:szCs w:val="30"/>
        </w:rPr>
        <w:t xml:space="preserve">die Reihenfolge jener </w:t>
      </w:r>
      <w:r w:rsidR="007639C2">
        <w:rPr>
          <w:rFonts w:cs="Helvetica"/>
          <w:sz w:val="22"/>
          <w:szCs w:val="30"/>
        </w:rPr>
        <w:t xml:space="preserve">der Archivquelle im Archiv </w:t>
      </w:r>
      <w:r w:rsidR="005A14BD">
        <w:rPr>
          <w:rFonts w:cs="Helvetica"/>
          <w:sz w:val="22"/>
          <w:szCs w:val="30"/>
        </w:rPr>
        <w:t xml:space="preserve">zugeordneten Systematik </w:t>
      </w:r>
      <w:r w:rsidR="007639C2">
        <w:rPr>
          <w:rFonts w:cs="Helvetica"/>
          <w:sz w:val="22"/>
          <w:szCs w:val="30"/>
        </w:rPr>
        <w:t>verändern zu können und damit auch ihre jeweilig benachbarten Referenten zu bestimmen</w:t>
      </w:r>
      <w:r w:rsidR="005A14BD">
        <w:rPr>
          <w:rFonts w:cs="Helvetica"/>
          <w:sz w:val="22"/>
          <w:szCs w:val="30"/>
        </w:rPr>
        <w:t>, um</w:t>
      </w:r>
      <w:r w:rsidR="00FA2CD3">
        <w:rPr>
          <w:rFonts w:cs="Helvetica"/>
          <w:sz w:val="22"/>
          <w:szCs w:val="30"/>
        </w:rPr>
        <w:t xml:space="preserve"> </w:t>
      </w:r>
      <w:r w:rsidR="005A14BD">
        <w:rPr>
          <w:rFonts w:cs="Helvetica"/>
          <w:sz w:val="22"/>
          <w:szCs w:val="30"/>
        </w:rPr>
        <w:t xml:space="preserve">so </w:t>
      </w:r>
      <w:r w:rsidR="00FA2CD3">
        <w:rPr>
          <w:rFonts w:cs="Helvetica"/>
          <w:sz w:val="22"/>
          <w:szCs w:val="30"/>
        </w:rPr>
        <w:t xml:space="preserve">eine Unmittelbarkeit in der Beziehung zwischen ihm und anderen Archivquellen herstellen zu können, </w:t>
      </w:r>
      <w:r w:rsidR="007639C2">
        <w:rPr>
          <w:rFonts w:cs="Helvetica"/>
          <w:sz w:val="22"/>
          <w:szCs w:val="30"/>
        </w:rPr>
        <w:t xml:space="preserve">bzw. </w:t>
      </w:r>
      <w:r w:rsidR="00FA2CD3">
        <w:rPr>
          <w:rFonts w:cs="Helvetica"/>
          <w:sz w:val="22"/>
          <w:szCs w:val="30"/>
        </w:rPr>
        <w:t>auch zwischen ihm und einem externen materiellen oder immateriellen Referenten. Ziel dieser Funktion ist schließlich die Verdichtung von Einzelinformationen.</w:t>
      </w:r>
    </w:p>
    <w:p w14:paraId="0B483D87" w14:textId="77777777" w:rsidR="00A410FA" w:rsidRDefault="00A410FA" w:rsidP="005A14BD">
      <w:pPr>
        <w:widowControl w:val="0"/>
        <w:autoSpaceDE w:val="0"/>
        <w:autoSpaceDN w:val="0"/>
        <w:adjustRightInd w:val="0"/>
        <w:spacing w:after="0"/>
        <w:jc w:val="both"/>
        <w:rPr>
          <w:ins w:id="327" w:author="stefan zedlacher" w:date="2016-03-07T12:45:00Z"/>
          <w:rFonts w:cs="Helvetica"/>
          <w:sz w:val="22"/>
          <w:szCs w:val="30"/>
        </w:rPr>
      </w:pPr>
    </w:p>
    <w:p w14:paraId="6DFA16E2" w14:textId="77777777" w:rsidR="00A410FA" w:rsidRDefault="00A410FA" w:rsidP="005A14BD">
      <w:pPr>
        <w:widowControl w:val="0"/>
        <w:autoSpaceDE w:val="0"/>
        <w:autoSpaceDN w:val="0"/>
        <w:adjustRightInd w:val="0"/>
        <w:spacing w:after="0"/>
        <w:jc w:val="both"/>
        <w:rPr>
          <w:rFonts w:cs="Helvetica"/>
          <w:sz w:val="22"/>
          <w:szCs w:val="30"/>
        </w:rPr>
      </w:pPr>
    </w:p>
    <w:commentRangeEnd w:id="179"/>
    <w:p w14:paraId="0675E5ED" w14:textId="77777777" w:rsidR="00FA2CD3" w:rsidDel="00A410FA" w:rsidRDefault="00F040C4" w:rsidP="005B3FCB">
      <w:pPr>
        <w:widowControl w:val="0"/>
        <w:autoSpaceDE w:val="0"/>
        <w:autoSpaceDN w:val="0"/>
        <w:adjustRightInd w:val="0"/>
        <w:spacing w:after="0"/>
        <w:jc w:val="both"/>
        <w:rPr>
          <w:del w:id="328" w:author="stefan zedlacher" w:date="2016-03-07T12:45:00Z"/>
          <w:rFonts w:cs="Helvetica"/>
          <w:sz w:val="22"/>
          <w:szCs w:val="30"/>
        </w:rPr>
      </w:pPr>
      <w:r>
        <w:rPr>
          <w:rStyle w:val="Kommentarzeichen"/>
          <w:vanish/>
        </w:rPr>
        <w:commentReference w:id="179"/>
      </w:r>
    </w:p>
    <w:p w14:paraId="57226A18" w14:textId="77777777" w:rsidR="00A410FA" w:rsidRDefault="00A410FA" w:rsidP="00A410FA">
      <w:pPr>
        <w:rPr>
          <w:sz w:val="22"/>
          <w:szCs w:val="22"/>
        </w:rPr>
      </w:pPr>
      <w:moveToRangeStart w:id="329" w:author="stefan zedlacher" w:date="2016-03-07T12:45:00Z" w:name="move318974067"/>
      <w:moveTo w:id="330" w:author="stefan zedlacher" w:date="2016-03-07T12:45:00Z">
        <w:r>
          <w:rPr>
            <w:rFonts w:eastAsia="Arial Unicode MS" w:hAnsi="Arial Unicode MS" w:cs="Arial Unicode MS"/>
            <w:b/>
            <w:bCs/>
            <w:sz w:val="22"/>
            <w:szCs w:val="22"/>
          </w:rPr>
          <w:t>beispielhafte Web-Portale</w:t>
        </w:r>
      </w:moveTo>
    </w:p>
    <w:p w14:paraId="5E4CFBF9" w14:textId="77777777" w:rsidR="00A410FA" w:rsidRDefault="00A410FA" w:rsidP="00A410FA">
      <w:pPr>
        <w:rPr>
          <w:rFonts w:ascii="Arial Unicode MS" w:eastAsia="Arial Unicode MS" w:hAnsi="Arial Unicode MS" w:cs="Arial Unicode MS"/>
          <w:sz w:val="22"/>
          <w:szCs w:val="22"/>
        </w:rPr>
      </w:pPr>
      <w:moveTo w:id="331" w:author="stefan zedlacher" w:date="2016-03-07T12:45:00Z">
        <w:r>
          <w:rPr>
            <w:rFonts w:eastAsia="Arial Unicode MS" w:hAnsi="Arial Unicode MS" w:cs="Arial Unicode MS"/>
            <w:sz w:val="22"/>
            <w:szCs w:val="22"/>
          </w:rPr>
          <w:t>An einer beispielhaften Suchabfrage in derzeitig g</w:t>
        </w:r>
        <w:r>
          <w:rPr>
            <w:rFonts w:ascii="Arial Unicode MS" w:eastAsia="Arial Unicode MS" w:hAnsi="Arial Unicode MS" w:cs="Arial Unicode MS"/>
            <w:sz w:val="22"/>
            <w:szCs w:val="22"/>
          </w:rPr>
          <w:t>ä</w:t>
        </w:r>
        <w:r>
          <w:rPr>
            <w:rFonts w:eastAsia="Arial Unicode MS" w:hAnsi="Arial Unicode MS" w:cs="Arial Unicode MS"/>
            <w:sz w:val="22"/>
            <w:szCs w:val="22"/>
          </w:rPr>
          <w:t>ngigen Metadaten bzw. Volltextsuche von Online - Archiven m</w:t>
        </w:r>
        <w:r>
          <w:rPr>
            <w:rFonts w:ascii="Arial Unicode MS" w:eastAsia="Arial Unicode MS" w:hAnsi="Arial Unicode MS" w:cs="Arial Unicode MS"/>
            <w:sz w:val="22"/>
            <w:szCs w:val="22"/>
          </w:rPr>
          <w:t>ö</w:t>
        </w:r>
        <w:r>
          <w:rPr>
            <w:rFonts w:eastAsia="Arial Unicode MS" w:hAnsi="Arial Unicode MS" w:cs="Arial Unicode MS"/>
            <w:sz w:val="22"/>
            <w:szCs w:val="22"/>
          </w:rPr>
          <w:t>chten wir hier kurz die derzeitige Situation und die Abl</w:t>
        </w:r>
        <w:r>
          <w:rPr>
            <w:rFonts w:ascii="Arial Unicode MS" w:eastAsia="Arial Unicode MS" w:hAnsi="Arial Unicode MS" w:cs="Arial Unicode MS"/>
            <w:sz w:val="22"/>
            <w:szCs w:val="22"/>
          </w:rPr>
          <w:t>ä</w:t>
        </w:r>
        <w:r>
          <w:rPr>
            <w:rFonts w:eastAsia="Arial Unicode MS" w:hAnsi="Arial Unicode MS" w:cs="Arial Unicode MS"/>
            <w:sz w:val="22"/>
            <w:szCs w:val="22"/>
          </w:rPr>
          <w:t>ufe dieser darlegen.</w:t>
        </w:r>
      </w:moveTo>
    </w:p>
    <w:p w14:paraId="4A6B76D1" w14:textId="77777777" w:rsidR="00A410FA" w:rsidRDefault="00A410FA" w:rsidP="00A410FA">
      <w:pPr>
        <w:rPr>
          <w:rFonts w:ascii="Arial Unicode MS" w:eastAsia="Arial Unicode MS" w:hAnsi="Arial Unicode MS" w:cs="Arial Unicode MS"/>
          <w:sz w:val="22"/>
          <w:szCs w:val="22"/>
        </w:rPr>
      </w:pPr>
      <w:moveTo w:id="332" w:author="stefan zedlacher" w:date="2016-03-07T12:45:00Z">
        <w:r>
          <w:rPr>
            <w:rFonts w:ascii="Arial Unicode MS"/>
            <w:sz w:val="22"/>
            <w:szCs w:val="22"/>
          </w:rPr>
          <w:t>GND (Gemeinsame Normdatei) &gt; RDF &gt; VIAF</w:t>
        </w:r>
      </w:moveTo>
    </w:p>
    <w:p w14:paraId="17BA1754" w14:textId="77777777" w:rsidR="00A410FA" w:rsidRDefault="00A410FA" w:rsidP="00A410FA">
      <w:pPr>
        <w:rPr>
          <w:rFonts w:ascii="Arial Unicode MS" w:eastAsia="Arial Unicode MS" w:hAnsi="Arial Unicode MS" w:cs="Arial Unicode MS"/>
          <w:sz w:val="22"/>
          <w:szCs w:val="22"/>
        </w:rPr>
      </w:pPr>
      <w:moveTo w:id="333" w:author="stefan zedlacher" w:date="2016-03-07T12:45:00Z">
        <w:r>
          <w:rPr>
            <w:rFonts w:ascii="Arial Unicode MS"/>
            <w:sz w:val="22"/>
            <w:szCs w:val="22"/>
          </w:rPr>
          <w:t>Die Suchfunktion auf einer Website bietet dem Nutzer mehrere M</w:t>
        </w:r>
        <w:r>
          <w:rPr>
            <w:sz w:val="22"/>
            <w:szCs w:val="22"/>
          </w:rPr>
          <w:t>ö</w:t>
        </w:r>
        <w:r>
          <w:rPr>
            <w:rFonts w:ascii="Arial Unicode MS"/>
            <w:sz w:val="22"/>
            <w:szCs w:val="22"/>
          </w:rPr>
          <w:t>glichkeiten an, die gew</w:t>
        </w:r>
        <w:r>
          <w:rPr>
            <w:sz w:val="22"/>
            <w:szCs w:val="22"/>
          </w:rPr>
          <w:t>ü</w:t>
        </w:r>
        <w:r>
          <w:rPr>
            <w:rFonts w:ascii="Arial Unicode MS"/>
            <w:sz w:val="22"/>
            <w:szCs w:val="22"/>
          </w:rPr>
          <w:t>nschten Ergebnisse mittels vager oder konkreter Sucheingabe zu filtern. Durch die Eingabe eines oder auch mehrerer Recherche-Begriffe in ein Suchfeld kann eine erste Suche erfolgen, welche sp</w:t>
        </w:r>
        <w:r>
          <w:rPr>
            <w:sz w:val="22"/>
            <w:szCs w:val="22"/>
          </w:rPr>
          <w:t>ä</w:t>
        </w:r>
        <w:r>
          <w:rPr>
            <w:rFonts w:ascii="Arial Unicode MS"/>
            <w:sz w:val="22"/>
            <w:szCs w:val="22"/>
          </w:rPr>
          <w:t>ter noch weiter differenziert werden kann. Diese Differenzierung entsteht auf der einen Seite durch einf</w:t>
        </w:r>
        <w:r>
          <w:rPr>
            <w:sz w:val="22"/>
            <w:szCs w:val="22"/>
          </w:rPr>
          <w:t>ü</w:t>
        </w:r>
        <w:r>
          <w:rPr>
            <w:rFonts w:ascii="Arial Unicode MS"/>
            <w:sz w:val="22"/>
            <w:szCs w:val="22"/>
          </w:rPr>
          <w:t xml:space="preserve">gen der Optionen wie </w:t>
        </w:r>
        <w:r>
          <w:rPr>
            <w:sz w:val="22"/>
            <w:szCs w:val="22"/>
          </w:rPr>
          <w:t>„</w:t>
        </w:r>
        <w:r>
          <w:rPr>
            <w:rFonts w:ascii="Arial Unicode MS"/>
            <w:sz w:val="22"/>
            <w:szCs w:val="22"/>
          </w:rPr>
          <w:t>und</w:t>
        </w:r>
        <w:r>
          <w:rPr>
            <w:sz w:val="22"/>
            <w:szCs w:val="22"/>
          </w:rPr>
          <w:t>“</w:t>
        </w:r>
        <w:r>
          <w:rPr>
            <w:rFonts w:ascii="Arial Unicode MS"/>
            <w:sz w:val="22"/>
            <w:szCs w:val="22"/>
          </w:rPr>
          <w:t xml:space="preserve">, </w:t>
        </w:r>
        <w:r>
          <w:rPr>
            <w:sz w:val="22"/>
            <w:szCs w:val="22"/>
          </w:rPr>
          <w:t>„</w:t>
        </w:r>
        <w:r>
          <w:rPr>
            <w:rFonts w:ascii="Arial Unicode MS"/>
            <w:sz w:val="22"/>
            <w:szCs w:val="22"/>
          </w:rPr>
          <w:t>oder</w:t>
        </w:r>
        <w:r>
          <w:rPr>
            <w:sz w:val="22"/>
            <w:szCs w:val="22"/>
          </w:rPr>
          <w:t xml:space="preserve">“ </w:t>
        </w:r>
        <w:r>
          <w:rPr>
            <w:rFonts w:ascii="Arial Unicode MS"/>
            <w:sz w:val="22"/>
            <w:szCs w:val="22"/>
          </w:rPr>
          <w:t xml:space="preserve">und </w:t>
        </w:r>
        <w:r>
          <w:rPr>
            <w:sz w:val="22"/>
            <w:szCs w:val="22"/>
          </w:rPr>
          <w:t>„</w:t>
        </w:r>
        <w:r>
          <w:rPr>
            <w:rFonts w:ascii="Arial Unicode MS"/>
            <w:sz w:val="22"/>
            <w:szCs w:val="22"/>
          </w:rPr>
          <w:t>Index bl</w:t>
        </w:r>
        <w:r>
          <w:rPr>
            <w:sz w:val="22"/>
            <w:szCs w:val="22"/>
          </w:rPr>
          <w:t>ä</w:t>
        </w:r>
        <w:r>
          <w:rPr>
            <w:rFonts w:ascii="Arial Unicode MS"/>
            <w:sz w:val="22"/>
            <w:szCs w:val="22"/>
          </w:rPr>
          <w:t>ttern</w:t>
        </w:r>
        <w:r>
          <w:rPr>
            <w:sz w:val="22"/>
            <w:szCs w:val="22"/>
          </w:rPr>
          <w:t>“</w:t>
        </w:r>
        <w:r>
          <w:rPr>
            <w:rFonts w:ascii="Arial Unicode MS"/>
            <w:sz w:val="22"/>
            <w:szCs w:val="22"/>
          </w:rPr>
          <w:t>, auf der anderen Seite aber auch durch sogenannte Experten-Suchoptionen. Wenn also das Suchergebnis zu allgemein ist oder zu viele oder zu wenige Treffer erzielt, stehen dem User noch weitere Optionen zur Verf</w:t>
        </w:r>
        <w:r>
          <w:rPr>
            <w:sz w:val="22"/>
            <w:szCs w:val="22"/>
          </w:rPr>
          <w:t>ü</w:t>
        </w:r>
        <w:r>
          <w:rPr>
            <w:rFonts w:ascii="Arial Unicode MS"/>
            <w:sz w:val="22"/>
            <w:szCs w:val="22"/>
          </w:rPr>
          <w:t>gung, die zu einem besseren Suchergebnis f</w:t>
        </w:r>
        <w:r>
          <w:rPr>
            <w:sz w:val="22"/>
            <w:szCs w:val="22"/>
          </w:rPr>
          <w:t>ü</w:t>
        </w:r>
        <w:r>
          <w:rPr>
            <w:rFonts w:ascii="Arial Unicode MS"/>
            <w:sz w:val="22"/>
            <w:szCs w:val="22"/>
          </w:rPr>
          <w:t>hren. Die Wildcard-Option bringt noch eine weitere M</w:t>
        </w:r>
        <w:r>
          <w:rPr>
            <w:sz w:val="22"/>
            <w:szCs w:val="22"/>
          </w:rPr>
          <w:t>ö</w:t>
        </w:r>
        <w:r>
          <w:rPr>
            <w:rFonts w:ascii="Arial Unicode MS"/>
            <w:sz w:val="22"/>
            <w:szCs w:val="22"/>
          </w:rPr>
          <w:t>glichkeit mit sich und zwar werden hier Platzhalterzeichen (?, *, _, %, #, usw.) verwendet, um die Ergebnisliste besser steuern zu k</w:t>
        </w:r>
        <w:r>
          <w:rPr>
            <w:sz w:val="22"/>
            <w:szCs w:val="22"/>
          </w:rPr>
          <w:t>ö</w:t>
        </w:r>
        <w:r>
          <w:rPr>
            <w:rFonts w:ascii="Arial Unicode MS"/>
            <w:sz w:val="22"/>
            <w:szCs w:val="22"/>
          </w:rPr>
          <w:t>nnen. Wie diese Platzhalterzeichen allerdings zu verwenden oder einzusetzen sind bedarf eines gewissen Vorwissens des Users in der Bedienung der Suche.</w:t>
        </w:r>
      </w:moveTo>
    </w:p>
    <w:p w14:paraId="591DBE77" w14:textId="77777777" w:rsidR="00A410FA" w:rsidRDefault="00A410FA" w:rsidP="00A410FA">
      <w:pPr>
        <w:rPr>
          <w:rFonts w:ascii="Arial Unicode MS" w:eastAsia="Arial Unicode MS" w:hAnsi="Arial Unicode MS" w:cs="Arial Unicode MS"/>
          <w:sz w:val="22"/>
          <w:szCs w:val="22"/>
        </w:rPr>
      </w:pPr>
      <w:moveTo w:id="334" w:author="stefan zedlacher" w:date="2016-03-07T12:45:00Z">
        <w:r>
          <w:rPr>
            <w:rFonts w:ascii="Arial Unicode MS"/>
            <w:sz w:val="22"/>
            <w:szCs w:val="22"/>
          </w:rPr>
          <w:t>Manche Suchanfragen stellen die Kategorien der Suchergebnisse mit einem Icon auf dem Bildschirm das, das die Ergebnisse nach Entit</w:t>
        </w:r>
        <w:r>
          <w:rPr>
            <w:sz w:val="22"/>
            <w:szCs w:val="22"/>
          </w:rPr>
          <w:t>ä</w:t>
        </w:r>
        <w:r>
          <w:rPr>
            <w:rFonts w:ascii="Arial Unicode MS"/>
            <w:sz w:val="22"/>
            <w:szCs w:val="22"/>
          </w:rPr>
          <w:t>ten kategorisiert und ihnen definierte Symbole zuweist.  Anhand dieser Symbole kann ausgehend vom Suchauftrag bereits die Art des Normsatzes erkannt werden und der/die BenutzerIn erh</w:t>
        </w:r>
        <w:r>
          <w:rPr>
            <w:sz w:val="22"/>
            <w:szCs w:val="22"/>
          </w:rPr>
          <w:t>ä</w:t>
        </w:r>
        <w:r>
          <w:rPr>
            <w:rFonts w:ascii="Arial Unicode MS"/>
            <w:sz w:val="22"/>
            <w:szCs w:val="22"/>
          </w:rPr>
          <w:t xml:space="preserve">lt bereits vorab eine Information zum Ergebnis. Die gesamte  Suche erfolgt </w:t>
        </w:r>
        <w:r>
          <w:rPr>
            <w:sz w:val="22"/>
            <w:szCs w:val="22"/>
          </w:rPr>
          <w:t>ü</w:t>
        </w:r>
        <w:r>
          <w:rPr>
            <w:rFonts w:ascii="Arial Unicode MS"/>
            <w:sz w:val="22"/>
            <w:szCs w:val="22"/>
          </w:rPr>
          <w:t>ber Metadaten und der User muss vorab genau wissen, was er/sie sucht, um schlie</w:t>
        </w:r>
        <w:r>
          <w:rPr>
            <w:sz w:val="22"/>
            <w:szCs w:val="22"/>
          </w:rPr>
          <w:t>ß</w:t>
        </w:r>
        <w:r>
          <w:rPr>
            <w:rFonts w:ascii="Arial Unicode MS"/>
            <w:sz w:val="22"/>
            <w:szCs w:val="22"/>
          </w:rPr>
          <w:t>lich die richtige Abfrage zu starten und zum gew</w:t>
        </w:r>
        <w:r>
          <w:rPr>
            <w:sz w:val="22"/>
            <w:szCs w:val="22"/>
          </w:rPr>
          <w:t>ü</w:t>
        </w:r>
        <w:r>
          <w:rPr>
            <w:rFonts w:ascii="Arial Unicode MS"/>
            <w:sz w:val="22"/>
            <w:szCs w:val="22"/>
          </w:rPr>
          <w:t xml:space="preserve">nschten Ziel zu kommen. </w:t>
        </w:r>
        <w:r>
          <w:rPr>
            <w:rFonts w:ascii="Arial Unicode MS" w:eastAsia="Arial Unicode MS" w:hAnsi="Arial Unicode MS" w:cs="Arial Unicode MS"/>
            <w:sz w:val="22"/>
            <w:szCs w:val="22"/>
          </w:rPr>
          <w:cr/>
        </w:r>
        <w:r>
          <w:rPr>
            <w:rFonts w:ascii="Arial Unicode MS"/>
            <w:sz w:val="22"/>
            <w:szCs w:val="22"/>
          </w:rPr>
          <w:t>Die Gemeinsame Normdatei (GND) umfasst alle Entit</w:t>
        </w:r>
        <w:r>
          <w:rPr>
            <w:sz w:val="22"/>
            <w:szCs w:val="22"/>
          </w:rPr>
          <w:t>ä</w:t>
        </w:r>
        <w:r>
          <w:rPr>
            <w:rFonts w:ascii="Arial Unicode MS"/>
            <w:sz w:val="22"/>
            <w:szCs w:val="22"/>
          </w:rPr>
          <w:t>ten uns stellt ein eindeutiges Bezugssystem f</w:t>
        </w:r>
        <w:r>
          <w:rPr>
            <w:sz w:val="22"/>
            <w:szCs w:val="22"/>
          </w:rPr>
          <w:t>ü</w:t>
        </w:r>
        <w:r>
          <w:rPr>
            <w:rFonts w:ascii="Arial Unicode MS"/>
            <w:sz w:val="22"/>
            <w:szCs w:val="22"/>
          </w:rPr>
          <w:t>r bibliografische Daten von Bibliotheken, Archive, Museen und dergleichen dar. Mit Hilfe der GND ist es m</w:t>
        </w:r>
        <w:r>
          <w:rPr>
            <w:sz w:val="22"/>
            <w:szCs w:val="22"/>
          </w:rPr>
          <w:t>ö</w:t>
        </w:r>
        <w:r>
          <w:rPr>
            <w:rFonts w:ascii="Arial Unicode MS"/>
            <w:sz w:val="22"/>
            <w:szCs w:val="22"/>
          </w:rPr>
          <w:t>glich online Ressource und Informationen im deutschsprachigen Raum zu vernetzten und aus aller Welt erreichbar/lesbar zu machen. Diese normierten Daten erlauben es konsistente Suchabfragen zu stellen und verl</w:t>
        </w:r>
        <w:r>
          <w:rPr>
            <w:sz w:val="22"/>
            <w:szCs w:val="22"/>
          </w:rPr>
          <w:t>ä</w:t>
        </w:r>
        <w:r>
          <w:rPr>
            <w:rFonts w:ascii="Arial Unicode MS"/>
            <w:sz w:val="22"/>
            <w:szCs w:val="22"/>
          </w:rPr>
          <w:t>ssliche Ergebnisse zu erzielen. In naher Zukunft soll die im deutschsprachigen Raum verwendete GND in das internationale  RDA-System (Resource Description and Access)</w:t>
        </w:r>
        <w:r>
          <w:rPr>
            <w:rFonts w:ascii="Arial Unicode MS" w:eastAsia="Arial Unicode MS" w:hAnsi="Arial Unicode MS" w:cs="Arial Unicode MS"/>
            <w:sz w:val="22"/>
            <w:szCs w:val="22"/>
            <w:vertAlign w:val="superscript"/>
          </w:rPr>
          <w:footnoteReference w:id="20"/>
        </w:r>
        <w:r>
          <w:rPr>
            <w:rFonts w:ascii="Arial Unicode MS"/>
            <w:sz w:val="22"/>
            <w:szCs w:val="22"/>
          </w:rPr>
          <w:t xml:space="preserve"> implementiert werden. Diese xml</w:t>
        </w:r>
        <w:r>
          <w:rPr>
            <w:rFonts w:eastAsia="Arial Unicode MS" w:hAnsi="Arial Unicode MS" w:cs="Arial Unicode MS"/>
            <w:sz w:val="22"/>
            <w:szCs w:val="22"/>
          </w:rPr>
          <w:t>-Anwendung stellt Metadaten f</w:t>
        </w:r>
        <w:r>
          <w:rPr>
            <w:rFonts w:ascii="Arial Unicode MS" w:eastAsia="Arial Unicode MS" w:hAnsi="Arial Unicode MS" w:cs="Arial Unicode MS"/>
            <w:sz w:val="22"/>
            <w:szCs w:val="22"/>
          </w:rPr>
          <w:t>ü</w:t>
        </w:r>
        <w:r>
          <w:rPr>
            <w:rFonts w:eastAsia="Arial Unicode MS" w:hAnsi="Arial Unicode MS" w:cs="Arial Unicode MS"/>
            <w:sz w:val="22"/>
            <w:szCs w:val="22"/>
          </w:rPr>
          <w:t>r unterschiedliche Applikationen zur Verf</w:t>
        </w:r>
        <w:r>
          <w:rPr>
            <w:rFonts w:ascii="Arial Unicode MS" w:eastAsia="Arial Unicode MS" w:hAnsi="Arial Unicode MS" w:cs="Arial Unicode MS"/>
            <w:sz w:val="22"/>
            <w:szCs w:val="22"/>
          </w:rPr>
          <w:t>ü</w:t>
        </w:r>
        <w:r>
          <w:rPr>
            <w:rFonts w:eastAsia="Arial Unicode MS" w:hAnsi="Arial Unicode MS" w:cs="Arial Unicode MS"/>
            <w:sz w:val="22"/>
            <w:szCs w:val="22"/>
          </w:rPr>
          <w:t>gung und dient als textbasiertes Beschreibungsformat dem</w:t>
        </w:r>
        <w:r>
          <w:rPr>
            <w:rFonts w:ascii="Arial Unicode MS"/>
            <w:sz w:val="22"/>
            <w:szCs w:val="22"/>
          </w:rPr>
          <w:t xml:space="preserve"> Datenaustausch im World Wide Web. RDA ist ein Datenpaket  bestehend aus Elementen, Richtlinien und Anweisungen, eine Bibliothek zu schaffen und auch Metadaten aus dem kulturebnen Erbe zusammen zu fassen und dem Benutzer gezielt in Datenanwendungen zur Verf</w:t>
        </w:r>
        <w:r>
          <w:rPr>
            <w:sz w:val="22"/>
            <w:szCs w:val="22"/>
          </w:rPr>
          <w:t>ü</w:t>
        </w:r>
        <w:r>
          <w:rPr>
            <w:rFonts w:ascii="Arial Unicode MS"/>
            <w:sz w:val="22"/>
            <w:szCs w:val="22"/>
          </w:rPr>
          <w:t xml:space="preserve">gung zu stellen. Das hier besprochene RDF-Framework soll in Zukunft auch den Austausch von Anwendungen im Semantischen Web </w:t>
        </w:r>
        <w:r>
          <w:rPr>
            <w:sz w:val="22"/>
            <w:szCs w:val="22"/>
          </w:rPr>
          <w:t>ü</w:t>
        </w:r>
        <w:r>
          <w:rPr>
            <w:rFonts w:ascii="Arial Unicode MS"/>
            <w:sz w:val="22"/>
            <w:szCs w:val="22"/>
          </w:rPr>
          <w:t>bernehmen, obwohl diese Struktur sich rein auf die Titel (</w:t>
        </w:r>
        <w:r>
          <w:rPr>
            <w:sz w:val="22"/>
            <w:szCs w:val="22"/>
          </w:rPr>
          <w:t>Ü</w:t>
        </w:r>
        <w:r>
          <w:rPr>
            <w:rFonts w:ascii="Arial Unicode MS"/>
            <w:sz w:val="22"/>
            <w:szCs w:val="22"/>
          </w:rPr>
          <w:t>berschriften), die Zusammenfassungen und die URL von Webseiten beschr</w:t>
        </w:r>
        <w:r>
          <w:rPr>
            <w:sz w:val="22"/>
            <w:szCs w:val="22"/>
          </w:rPr>
          <w:t>ä</w:t>
        </w:r>
        <w:r>
          <w:rPr>
            <w:rFonts w:ascii="Arial Unicode MS"/>
            <w:sz w:val="22"/>
            <w:szCs w:val="22"/>
          </w:rPr>
          <w:t>nkt. Wichtig ist hier nur, dass die ausgegebenen Informationen maschinenlesbar und mit Tags versehen bzw. codiert sind, dann k</w:t>
        </w:r>
        <w:r>
          <w:rPr>
            <w:sz w:val="22"/>
            <w:szCs w:val="22"/>
          </w:rPr>
          <w:t>ö</w:t>
        </w:r>
        <w:r>
          <w:rPr>
            <w:rFonts w:ascii="Arial Unicode MS"/>
            <w:sz w:val="22"/>
            <w:szCs w:val="22"/>
          </w:rPr>
          <w:t>nnen in Folge Daten auch ausgetauscht und wiederverwendet werden.</w:t>
        </w:r>
      </w:moveTo>
    </w:p>
    <w:p w14:paraId="6520C9F9" w14:textId="77777777" w:rsidR="00A410FA" w:rsidRDefault="00A410FA" w:rsidP="00A410FA">
      <w:pPr>
        <w:rPr>
          <w:rFonts w:ascii="Arial Unicode MS" w:eastAsia="Arial Unicode MS" w:hAnsi="Arial Unicode MS" w:cs="Arial Unicode MS"/>
          <w:color w:val="FF2C21"/>
          <w:sz w:val="22"/>
          <w:szCs w:val="22"/>
        </w:rPr>
      </w:pPr>
      <w:moveTo w:id="338" w:author="stefan zedlacher" w:date="2016-03-07T12:45:00Z">
        <w:r>
          <w:rPr>
            <w:rFonts w:ascii="Arial Unicode MS"/>
            <w:color w:val="000000"/>
            <w:sz w:val="22"/>
            <w:szCs w:val="22"/>
          </w:rPr>
          <w:t>Als n</w:t>
        </w:r>
        <w:r>
          <w:rPr>
            <w:color w:val="000000"/>
            <w:sz w:val="22"/>
            <w:szCs w:val="22"/>
          </w:rPr>
          <w:t>ä</w:t>
        </w:r>
        <w:r>
          <w:rPr>
            <w:rFonts w:ascii="Arial Unicode MS"/>
            <w:color w:val="000000"/>
            <w:sz w:val="22"/>
            <w:szCs w:val="22"/>
          </w:rPr>
          <w:t xml:space="preserve">chster Schritt folgt dann die </w:t>
        </w:r>
        <w:r>
          <w:rPr>
            <w:color w:val="000000"/>
            <w:sz w:val="22"/>
            <w:szCs w:val="22"/>
          </w:rPr>
          <w:t>Ü</w:t>
        </w:r>
        <w:r>
          <w:rPr>
            <w:rFonts w:ascii="Arial Unicode MS"/>
            <w:color w:val="000000"/>
            <w:sz w:val="22"/>
            <w:szCs w:val="22"/>
          </w:rPr>
          <w:t>berf</w:t>
        </w:r>
        <w:r>
          <w:rPr>
            <w:color w:val="000000"/>
            <w:sz w:val="22"/>
            <w:szCs w:val="22"/>
          </w:rPr>
          <w:t>ü</w:t>
        </w:r>
        <w:r>
          <w:rPr>
            <w:rFonts w:ascii="Arial Unicode MS"/>
            <w:color w:val="000000"/>
            <w:sz w:val="22"/>
            <w:szCs w:val="22"/>
          </w:rPr>
          <w:t>hrung der virtuelle Normdaten mit internationalen Standards in das VIAF</w:t>
        </w:r>
        <w:r>
          <w:rPr>
            <w:color w:val="000000"/>
            <w:sz w:val="22"/>
            <w:szCs w:val="22"/>
          </w:rPr>
          <w:t xml:space="preserve">™ </w:t>
        </w:r>
        <w:r>
          <w:rPr>
            <w:rFonts w:ascii="Arial Unicode MS"/>
            <w:color w:val="000000"/>
            <w:sz w:val="22"/>
            <w:szCs w:val="22"/>
          </w:rPr>
          <w:t>(Virtual International Authority File) Modell, das mehrere Normdateien in einem von OCLC (Online Computer Library Center, eine weltweit t</w:t>
        </w:r>
        <w:r>
          <w:rPr>
            <w:color w:val="000000"/>
            <w:sz w:val="22"/>
            <w:szCs w:val="22"/>
          </w:rPr>
          <w:t>ä</w:t>
        </w:r>
        <w:r>
          <w:rPr>
            <w:rFonts w:ascii="Arial Unicode MS"/>
            <w:color w:val="000000"/>
            <w:sz w:val="22"/>
            <w:szCs w:val="22"/>
          </w:rPr>
          <w:t>tige Non-Profit-Organisation und ein Dienstleister f</w:t>
        </w:r>
        <w:r>
          <w:rPr>
            <w:color w:val="000000"/>
            <w:sz w:val="22"/>
            <w:szCs w:val="22"/>
          </w:rPr>
          <w:t>ü</w:t>
        </w:r>
        <w:r>
          <w:rPr>
            <w:rFonts w:ascii="Arial Unicode MS"/>
            <w:color w:val="000000"/>
            <w:sz w:val="22"/>
            <w:szCs w:val="22"/>
          </w:rPr>
          <w:t>r Bibliotheken aller Art, gehosteten Normdatendienst kombiniert. Das vorl</w:t>
        </w:r>
        <w:r>
          <w:rPr>
            <w:color w:val="000000"/>
            <w:sz w:val="22"/>
            <w:szCs w:val="22"/>
          </w:rPr>
          <w:t>ä</w:t>
        </w:r>
        <w:r>
          <w:rPr>
            <w:rFonts w:ascii="Arial Unicode MS"/>
            <w:color w:val="000000"/>
            <w:sz w:val="22"/>
            <w:szCs w:val="22"/>
          </w:rPr>
          <w:t xml:space="preserve">ufige Ziel dieser </w:t>
        </w:r>
        <w:r>
          <w:rPr>
            <w:color w:val="000000"/>
            <w:sz w:val="22"/>
            <w:szCs w:val="22"/>
          </w:rPr>
          <w:t>Ü</w:t>
        </w:r>
        <w:r>
          <w:rPr>
            <w:rFonts w:ascii="Arial Unicode MS"/>
            <w:color w:val="000000"/>
            <w:sz w:val="22"/>
            <w:szCs w:val="22"/>
          </w:rPr>
          <w:t>berf</w:t>
        </w:r>
        <w:r>
          <w:rPr>
            <w:color w:val="000000"/>
            <w:sz w:val="22"/>
            <w:szCs w:val="22"/>
          </w:rPr>
          <w:t>ü</w:t>
        </w:r>
        <w:r>
          <w:rPr>
            <w:rFonts w:ascii="Arial Unicode MS"/>
            <w:color w:val="000000"/>
            <w:sz w:val="22"/>
            <w:szCs w:val="22"/>
          </w:rPr>
          <w:t>hrung in einen internationalen Standard ist der einer bibliothekarischen Normdatei, in der gro</w:t>
        </w:r>
        <w:r>
          <w:rPr>
            <w:color w:val="000000"/>
            <w:sz w:val="22"/>
            <w:szCs w:val="22"/>
          </w:rPr>
          <w:t>ß</w:t>
        </w:r>
        <w:r>
          <w:rPr>
            <w:rFonts w:ascii="Arial Unicode MS"/>
            <w:color w:val="000000"/>
            <w:sz w:val="22"/>
            <w:szCs w:val="22"/>
          </w:rPr>
          <w:t>fl</w:t>
        </w:r>
        <w:r>
          <w:rPr>
            <w:color w:val="000000"/>
            <w:sz w:val="22"/>
            <w:szCs w:val="22"/>
          </w:rPr>
          <w:t>ä</w:t>
        </w:r>
        <w:r>
          <w:rPr>
            <w:rFonts w:ascii="Arial Unicode MS"/>
            <w:color w:val="000000"/>
            <w:sz w:val="22"/>
            <w:szCs w:val="22"/>
          </w:rPr>
          <w:t>chig und vor allem international Daten im Web sichtbar gemacht werden und vor allem verlinkt werden k</w:t>
        </w:r>
        <w:r>
          <w:rPr>
            <w:color w:val="000000"/>
            <w:sz w:val="22"/>
            <w:szCs w:val="22"/>
          </w:rPr>
          <w:t>ö</w:t>
        </w:r>
        <w:r>
          <w:rPr>
            <w:rFonts w:ascii="Arial Unicode MS"/>
            <w:color w:val="000000"/>
            <w:sz w:val="22"/>
            <w:szCs w:val="22"/>
          </w:rPr>
          <w:t>nnen.</w:t>
        </w:r>
      </w:moveTo>
    </w:p>
    <w:moveToRangeEnd w:id="329"/>
    <w:p w14:paraId="7402789B" w14:textId="2E4CC5E7" w:rsidR="00F1736A" w:rsidDel="00A410FA" w:rsidRDefault="00F1736A" w:rsidP="005B3FCB">
      <w:pPr>
        <w:widowControl w:val="0"/>
        <w:autoSpaceDE w:val="0"/>
        <w:autoSpaceDN w:val="0"/>
        <w:adjustRightInd w:val="0"/>
        <w:spacing w:after="0"/>
        <w:jc w:val="both"/>
        <w:rPr>
          <w:ins w:id="339" w:author="Christoph Breser" w:date="2016-02-25T09:58:00Z"/>
          <w:del w:id="340" w:author="stefan zedlacher" w:date="2016-03-07T12:45:00Z"/>
          <w:rFonts w:cs="Helvetica"/>
          <w:sz w:val="22"/>
          <w:szCs w:val="30"/>
        </w:rPr>
      </w:pPr>
    </w:p>
    <w:p w14:paraId="1DD9C567" w14:textId="77777777" w:rsidR="004F179C" w:rsidRDefault="004F179C" w:rsidP="005B3FCB">
      <w:pPr>
        <w:widowControl w:val="0"/>
        <w:autoSpaceDE w:val="0"/>
        <w:autoSpaceDN w:val="0"/>
        <w:adjustRightInd w:val="0"/>
        <w:spacing w:after="0"/>
        <w:jc w:val="both"/>
        <w:rPr>
          <w:rFonts w:cs="Helvetica"/>
          <w:sz w:val="22"/>
          <w:szCs w:val="30"/>
        </w:rPr>
      </w:pPr>
    </w:p>
    <w:p w14:paraId="4676B3E5" w14:textId="77777777" w:rsidR="00C97AB3" w:rsidRDefault="00C97AB3" w:rsidP="00C97AB3">
      <w:pPr>
        <w:widowControl w:val="0"/>
        <w:autoSpaceDE w:val="0"/>
        <w:autoSpaceDN w:val="0"/>
        <w:adjustRightInd w:val="0"/>
        <w:spacing w:after="0"/>
        <w:jc w:val="both"/>
        <w:rPr>
          <w:sz w:val="22"/>
          <w:szCs w:val="28"/>
          <w:highlight w:val="yellow"/>
          <w:lang w:eastAsia="de-DE"/>
        </w:rPr>
      </w:pPr>
      <w:r>
        <w:rPr>
          <w:sz w:val="22"/>
          <w:szCs w:val="28"/>
          <w:highlight w:val="yellow"/>
          <w:lang w:eastAsia="de-DE"/>
        </w:rPr>
        <w:t>[</w:t>
      </w:r>
      <w:r w:rsidRPr="00CC768B">
        <w:rPr>
          <w:sz w:val="22"/>
          <w:szCs w:val="28"/>
          <w:highlight w:val="yellow"/>
          <w:lang w:eastAsia="de-DE"/>
        </w:rPr>
        <w:t>PROBLEM ausarbeiten</w:t>
      </w:r>
      <w:r>
        <w:rPr>
          <w:sz w:val="22"/>
          <w:szCs w:val="28"/>
          <w:highlight w:val="yellow"/>
          <w:lang w:eastAsia="de-DE"/>
        </w:rPr>
        <w:t xml:space="preserve">] </w:t>
      </w:r>
    </w:p>
    <w:p w14:paraId="52E029DD" w14:textId="29147A19" w:rsidR="001F24FF" w:rsidDel="00815479" w:rsidRDefault="001F24FF" w:rsidP="001F24FF">
      <w:pPr>
        <w:widowControl w:val="0"/>
        <w:autoSpaceDE w:val="0"/>
        <w:autoSpaceDN w:val="0"/>
        <w:adjustRightInd w:val="0"/>
        <w:spacing w:after="0"/>
        <w:jc w:val="both"/>
        <w:rPr>
          <w:del w:id="341" w:author="stefan zedlacher" w:date="2016-03-07T13:24:00Z"/>
          <w:sz w:val="22"/>
          <w:szCs w:val="28"/>
          <w:highlight w:val="yellow"/>
          <w:lang w:eastAsia="de-DE"/>
        </w:rPr>
      </w:pPr>
      <w:bookmarkStart w:id="342" w:name="_GoBack"/>
    </w:p>
    <w:p w14:paraId="7CB2DCAC" w14:textId="1726D05D" w:rsidR="004F179C" w:rsidRPr="00731A62" w:rsidDel="00815479" w:rsidRDefault="004F179C" w:rsidP="004F179C">
      <w:pPr>
        <w:jc w:val="both"/>
        <w:rPr>
          <w:del w:id="343" w:author="stefan zedlacher" w:date="2016-03-07T13:24:00Z"/>
          <w:sz w:val="22"/>
          <w:szCs w:val="28"/>
          <w:lang w:eastAsia="de-DE"/>
        </w:rPr>
      </w:pPr>
      <w:del w:id="344" w:author="stefan zedlacher" w:date="2016-03-07T13:24:00Z">
        <w:r w:rsidRPr="00F44542" w:rsidDel="00815479">
          <w:rPr>
            <w:sz w:val="22"/>
            <w:szCs w:val="28"/>
            <w:highlight w:val="yellow"/>
            <w:lang w:eastAsia="de-DE"/>
          </w:rPr>
          <w:delText xml:space="preserve">Vernetzende Erkenntnisse... im Archiv </w:delText>
        </w:r>
        <w:r w:rsidR="007639C2" w:rsidDel="00815479">
          <w:rPr>
            <w:sz w:val="22"/>
            <w:szCs w:val="28"/>
            <w:highlight w:val="yellow"/>
            <w:lang w:eastAsia="de-DE"/>
          </w:rPr>
          <w:delText xml:space="preserve">kaum </w:delText>
        </w:r>
        <w:r w:rsidRPr="00F44542" w:rsidDel="00815479">
          <w:rPr>
            <w:sz w:val="22"/>
            <w:szCs w:val="28"/>
            <w:highlight w:val="yellow"/>
            <w:lang w:eastAsia="de-DE"/>
          </w:rPr>
          <w:delText xml:space="preserve">möglich – in Web-Applikation </w:delText>
        </w:r>
        <w:r w:rsidR="007639C2" w:rsidRPr="007639C2" w:rsidDel="00815479">
          <w:rPr>
            <w:sz w:val="22"/>
            <w:szCs w:val="28"/>
            <w:highlight w:val="yellow"/>
            <w:lang w:eastAsia="de-DE"/>
          </w:rPr>
          <w:delText>[wie?]</w:delText>
        </w:r>
        <w:r w:rsidR="00C97AB3" w:rsidDel="00815479">
          <w:rPr>
            <w:sz w:val="22"/>
            <w:szCs w:val="28"/>
            <w:lang w:eastAsia="de-DE"/>
          </w:rPr>
          <w:delText xml:space="preserve"> Herausforderungen für NETZWERKSTRUKTUR</w:delText>
        </w:r>
      </w:del>
    </w:p>
    <w:p w14:paraId="74C8A712" w14:textId="29D67FEE" w:rsidR="00C97AB3" w:rsidRPr="00C97AB3" w:rsidDel="00815479" w:rsidRDefault="004F179C" w:rsidP="00C97AB3">
      <w:pPr>
        <w:jc w:val="both"/>
        <w:rPr>
          <w:del w:id="345" w:author="stefan zedlacher" w:date="2016-03-07T13:24:00Z"/>
          <w:sz w:val="22"/>
          <w:szCs w:val="28"/>
          <w:lang w:eastAsia="de-DE"/>
        </w:rPr>
      </w:pPr>
      <w:del w:id="346" w:author="stefan zedlacher" w:date="2016-03-07T13:24:00Z">
        <w:r w:rsidRPr="007639C2" w:rsidDel="00815479">
          <w:rPr>
            <w:sz w:val="22"/>
            <w:szCs w:val="28"/>
            <w:highlight w:val="yellow"/>
            <w:lang w:eastAsia="de-DE"/>
          </w:rPr>
          <w:delText>Vergleich von Web-Repräsentationen hat gezeigt, dass zumeist ... Einzelinformationen standardisiert durch Textcodes vermittelt [...]. H</w:delText>
        </w:r>
        <w:r w:rsidR="007639C2" w:rsidDel="00815479">
          <w:rPr>
            <w:sz w:val="22"/>
            <w:szCs w:val="28"/>
            <w:highlight w:val="yellow"/>
            <w:lang w:eastAsia="de-DE"/>
          </w:rPr>
          <w:delText>ier besteht ein Mangel an [...]</w:delText>
        </w:r>
      </w:del>
    </w:p>
    <w:p w14:paraId="50BE4FA7" w14:textId="66F834C9" w:rsidR="007639C2" w:rsidRDefault="00B126EC" w:rsidP="005007B5">
      <w:pPr>
        <w:widowControl w:val="0"/>
        <w:autoSpaceDE w:val="0"/>
        <w:autoSpaceDN w:val="0"/>
        <w:adjustRightInd w:val="0"/>
        <w:spacing w:after="0"/>
        <w:jc w:val="both"/>
        <w:rPr>
          <w:ins w:id="347" w:author="stefan zedlacher" w:date="2016-03-07T13:24:00Z"/>
          <w:sz w:val="22"/>
          <w:szCs w:val="28"/>
          <w:lang w:eastAsia="de-DE"/>
        </w:rPr>
      </w:pPr>
      <w:del w:id="348" w:author="stefan zedlacher" w:date="2016-03-07T13:24:00Z">
        <w:r w:rsidRPr="0042470D" w:rsidDel="00815479">
          <w:rPr>
            <w:rFonts w:cs="Helvetica"/>
            <w:sz w:val="22"/>
            <w:szCs w:val="30"/>
            <w:highlight w:val="yellow"/>
          </w:rPr>
          <w:delText>[welche Möglichkeiten gibt es in der Web-Anwendung</w:delText>
        </w:r>
        <w:r w:rsidR="007639C2" w:rsidDel="00815479">
          <w:rPr>
            <w:rFonts w:cs="Helvetica"/>
            <w:sz w:val="22"/>
            <w:szCs w:val="30"/>
            <w:highlight w:val="yellow"/>
          </w:rPr>
          <w:delText xml:space="preserve"> um</w:delText>
        </w:r>
        <w:r w:rsidRPr="0042470D" w:rsidDel="00815479">
          <w:rPr>
            <w:rFonts w:cs="Helvetica"/>
            <w:sz w:val="22"/>
            <w:szCs w:val="30"/>
            <w:highlight w:val="yellow"/>
          </w:rPr>
          <w:delText xml:space="preserve"> Verknüpfungen nach „außen“ zu erstellen; was sind ihre Vo</w:delText>
        </w:r>
        <w:r w:rsidR="007639C2" w:rsidDel="00815479">
          <w:rPr>
            <w:rFonts w:cs="Helvetica"/>
            <w:sz w:val="22"/>
            <w:szCs w:val="30"/>
            <w:highlight w:val="yellow"/>
          </w:rPr>
          <w:delText xml:space="preserve">rteile, wo gibt es Nachteile, </w:delText>
        </w:r>
        <w:r w:rsidRPr="0042470D" w:rsidDel="00815479">
          <w:rPr>
            <w:rFonts w:cs="Helvetica"/>
            <w:sz w:val="22"/>
            <w:szCs w:val="30"/>
            <w:highlight w:val="yellow"/>
          </w:rPr>
          <w:delText>die womöglich durch die Verortung zu lösen wären]</w:delText>
        </w:r>
      </w:del>
      <w:ins w:id="349" w:author="stefan zedlacher" w:date="2016-03-07T13:24:00Z">
        <w:r w:rsidR="00815479">
          <w:rPr>
            <w:sz w:val="22"/>
            <w:szCs w:val="28"/>
            <w:lang w:eastAsia="de-DE"/>
          </w:rPr>
          <w:t xml:space="preserve">Die Erweiterung des Archivs um beliebige Quellmaterialien wirft mehrere Problemstellungen auf: </w:t>
        </w:r>
      </w:ins>
    </w:p>
    <w:p w14:paraId="39FE2C59" w14:textId="296537FB" w:rsidR="00815479" w:rsidRPr="00815479" w:rsidRDefault="00815479" w:rsidP="00815479">
      <w:pPr>
        <w:pStyle w:val="Listenabsatz"/>
        <w:widowControl w:val="0"/>
        <w:numPr>
          <w:ilvl w:val="0"/>
          <w:numId w:val="25"/>
        </w:numPr>
        <w:autoSpaceDE w:val="0"/>
        <w:autoSpaceDN w:val="0"/>
        <w:adjustRightInd w:val="0"/>
        <w:spacing w:after="0"/>
        <w:jc w:val="both"/>
        <w:rPr>
          <w:ins w:id="350" w:author="stefan zedlacher" w:date="2016-03-07T13:26:00Z"/>
          <w:sz w:val="22"/>
          <w:szCs w:val="28"/>
          <w:lang w:eastAsia="de-DE"/>
          <w:rPrChange w:id="351" w:author="stefan zedlacher" w:date="2016-03-07T13:26:00Z">
            <w:rPr>
              <w:ins w:id="352" w:author="stefan zedlacher" w:date="2016-03-07T13:26:00Z"/>
              <w:lang w:eastAsia="de-DE"/>
            </w:rPr>
          </w:rPrChange>
        </w:rPr>
        <w:pPrChange w:id="353" w:author="stefan zedlacher" w:date="2016-03-07T13:26:00Z">
          <w:pPr>
            <w:widowControl w:val="0"/>
            <w:autoSpaceDE w:val="0"/>
            <w:autoSpaceDN w:val="0"/>
            <w:adjustRightInd w:val="0"/>
            <w:spacing w:after="0"/>
            <w:jc w:val="both"/>
          </w:pPr>
        </w:pPrChange>
      </w:pPr>
      <w:ins w:id="354" w:author="stefan zedlacher" w:date="2016-03-07T13:25:00Z">
        <w:r w:rsidRPr="00815479">
          <w:rPr>
            <w:sz w:val="22"/>
            <w:szCs w:val="28"/>
            <w:lang w:eastAsia="de-DE"/>
            <w:rPrChange w:id="355" w:author="stefan zedlacher" w:date="2016-03-07T13:26:00Z">
              <w:rPr>
                <w:lang w:eastAsia="de-DE"/>
              </w:rPr>
            </w:rPrChange>
          </w:rPr>
          <w:t xml:space="preserve">Welche Software </w:t>
        </w:r>
      </w:ins>
      <w:ins w:id="356" w:author="stefan zedlacher" w:date="2016-03-07T13:26:00Z">
        <w:r w:rsidRPr="00815479">
          <w:rPr>
            <w:sz w:val="22"/>
            <w:szCs w:val="28"/>
            <w:lang w:eastAsia="de-DE"/>
            <w:rPrChange w:id="357" w:author="stefan zedlacher" w:date="2016-03-07T13:26:00Z">
              <w:rPr>
                <w:lang w:eastAsia="de-DE"/>
              </w:rPr>
            </w:rPrChange>
          </w:rPr>
          <w:t xml:space="preserve">bzw. welche Kombination aus Interface und Datenbank </w:t>
        </w:r>
      </w:ins>
      <w:ins w:id="358" w:author="stefan zedlacher" w:date="2016-03-07T13:25:00Z">
        <w:r w:rsidRPr="00815479">
          <w:rPr>
            <w:sz w:val="22"/>
            <w:szCs w:val="28"/>
            <w:lang w:eastAsia="de-DE"/>
            <w:rPrChange w:id="359" w:author="stefan zedlacher" w:date="2016-03-07T13:26:00Z">
              <w:rPr>
                <w:lang w:eastAsia="de-DE"/>
              </w:rPr>
            </w:rPrChange>
          </w:rPr>
          <w:t>kann die</w:t>
        </w:r>
      </w:ins>
      <w:ins w:id="360" w:author="stefan zedlacher" w:date="2016-03-07T13:26:00Z">
        <w:r w:rsidRPr="00815479">
          <w:rPr>
            <w:sz w:val="22"/>
            <w:szCs w:val="28"/>
            <w:lang w:eastAsia="de-DE"/>
            <w:rPrChange w:id="361" w:author="stefan zedlacher" w:date="2016-03-07T13:26:00Z">
              <w:rPr>
                <w:lang w:eastAsia="de-DE"/>
              </w:rPr>
            </w:rPrChange>
          </w:rPr>
          <w:t>se Anforderung erfüllen?</w:t>
        </w:r>
      </w:ins>
    </w:p>
    <w:p w14:paraId="2F147FC7" w14:textId="7BCC9EE0" w:rsidR="00815479" w:rsidRDefault="00815479" w:rsidP="00815479">
      <w:pPr>
        <w:pStyle w:val="Listenabsatz"/>
        <w:widowControl w:val="0"/>
        <w:numPr>
          <w:ilvl w:val="0"/>
          <w:numId w:val="25"/>
        </w:numPr>
        <w:autoSpaceDE w:val="0"/>
        <w:autoSpaceDN w:val="0"/>
        <w:adjustRightInd w:val="0"/>
        <w:spacing w:after="0"/>
        <w:jc w:val="both"/>
        <w:rPr>
          <w:ins w:id="362" w:author="stefan zedlacher" w:date="2016-03-07T13:26:00Z"/>
          <w:rFonts w:cs="Helvetica"/>
          <w:sz w:val="22"/>
          <w:szCs w:val="30"/>
        </w:rPr>
        <w:pPrChange w:id="363" w:author="stefan zedlacher" w:date="2016-03-07T13:26:00Z">
          <w:pPr>
            <w:widowControl w:val="0"/>
            <w:autoSpaceDE w:val="0"/>
            <w:autoSpaceDN w:val="0"/>
            <w:adjustRightInd w:val="0"/>
            <w:spacing w:after="0"/>
            <w:jc w:val="both"/>
          </w:pPr>
        </w:pPrChange>
      </w:pPr>
      <w:ins w:id="364" w:author="stefan zedlacher" w:date="2016-03-07T13:26:00Z">
        <w:r>
          <w:rPr>
            <w:rFonts w:cs="Helvetica"/>
            <w:sz w:val="22"/>
            <w:szCs w:val="30"/>
          </w:rPr>
          <w:t>Wie kann diese Software auf unterschiedlichsten, mobilen Geräten unabhängig von Betriebssystem, Größe und Bauart verwendet werden?</w:t>
        </w:r>
      </w:ins>
    </w:p>
    <w:p w14:paraId="2437628E" w14:textId="009FBB88" w:rsidR="00815479" w:rsidRDefault="00815479" w:rsidP="00815479">
      <w:pPr>
        <w:pStyle w:val="Listenabsatz"/>
        <w:widowControl w:val="0"/>
        <w:numPr>
          <w:ilvl w:val="0"/>
          <w:numId w:val="25"/>
        </w:numPr>
        <w:autoSpaceDE w:val="0"/>
        <w:autoSpaceDN w:val="0"/>
        <w:adjustRightInd w:val="0"/>
        <w:spacing w:after="0"/>
        <w:jc w:val="both"/>
        <w:rPr>
          <w:ins w:id="365" w:author="stefan zedlacher" w:date="2016-03-07T13:31:00Z"/>
          <w:rFonts w:cs="Helvetica"/>
          <w:sz w:val="22"/>
          <w:szCs w:val="30"/>
        </w:rPr>
        <w:pPrChange w:id="366" w:author="stefan zedlacher" w:date="2016-03-07T13:26:00Z">
          <w:pPr>
            <w:widowControl w:val="0"/>
            <w:autoSpaceDE w:val="0"/>
            <w:autoSpaceDN w:val="0"/>
            <w:adjustRightInd w:val="0"/>
            <w:spacing w:after="0"/>
            <w:jc w:val="both"/>
          </w:pPr>
        </w:pPrChange>
      </w:pPr>
      <w:ins w:id="367" w:author="stefan zedlacher" w:date="2016-03-07T13:27:00Z">
        <w:r>
          <w:rPr>
            <w:rFonts w:cs="Helvetica"/>
            <w:sz w:val="22"/>
            <w:szCs w:val="30"/>
          </w:rPr>
          <w:t xml:space="preserve">Wie kann </w:t>
        </w:r>
      </w:ins>
      <w:ins w:id="368" w:author="stefan zedlacher" w:date="2016-03-07T13:32:00Z">
        <w:r w:rsidR="00790122">
          <w:rPr>
            <w:rFonts w:cs="Helvetica"/>
            <w:sz w:val="22"/>
            <w:szCs w:val="30"/>
          </w:rPr>
          <w:t>die Flexibilität, Ästh</w:t>
        </w:r>
      </w:ins>
      <w:ins w:id="369" w:author="stefan zedlacher" w:date="2016-03-07T13:33:00Z">
        <w:r w:rsidR="00790122">
          <w:rPr>
            <w:rFonts w:cs="Helvetica"/>
            <w:sz w:val="22"/>
            <w:szCs w:val="30"/>
          </w:rPr>
          <w:t>e</w:t>
        </w:r>
      </w:ins>
      <w:ins w:id="370" w:author="stefan zedlacher" w:date="2016-03-07T13:32:00Z">
        <w:r w:rsidR="00790122">
          <w:rPr>
            <w:rFonts w:cs="Helvetica"/>
            <w:sz w:val="22"/>
            <w:szCs w:val="30"/>
          </w:rPr>
          <w:t>tik und</w:t>
        </w:r>
      </w:ins>
      <w:ins w:id="371" w:author="stefan zedlacher" w:date="2016-03-07T13:33:00Z">
        <w:r w:rsidR="00790122">
          <w:rPr>
            <w:rFonts w:cs="Helvetica"/>
            <w:sz w:val="22"/>
            <w:szCs w:val="30"/>
          </w:rPr>
          <w:t xml:space="preserve"> Nützlichkeit des</w:t>
        </w:r>
      </w:ins>
      <w:ins w:id="372" w:author="stefan zedlacher" w:date="2016-03-07T13:32:00Z">
        <w:r w:rsidR="00790122">
          <w:rPr>
            <w:rFonts w:cs="Helvetica"/>
            <w:sz w:val="22"/>
            <w:szCs w:val="30"/>
          </w:rPr>
          <w:t xml:space="preserve"> klassische Skizzenbuchs in eine dig</w:t>
        </w:r>
      </w:ins>
      <w:ins w:id="373" w:author="stefan zedlacher" w:date="2016-03-07T13:34:00Z">
        <w:r w:rsidR="00790122">
          <w:rPr>
            <w:rFonts w:cs="Helvetica"/>
            <w:sz w:val="22"/>
            <w:szCs w:val="30"/>
          </w:rPr>
          <w:t>i</w:t>
        </w:r>
      </w:ins>
      <w:ins w:id="374" w:author="stefan zedlacher" w:date="2016-03-07T13:32:00Z">
        <w:r w:rsidR="00790122">
          <w:rPr>
            <w:rFonts w:cs="Helvetica"/>
            <w:sz w:val="22"/>
            <w:szCs w:val="30"/>
          </w:rPr>
          <w:t xml:space="preserve">tiale Applikation </w:t>
        </w:r>
      </w:ins>
      <w:ins w:id="375" w:author="stefan zedlacher" w:date="2016-03-07T13:34:00Z">
        <w:r w:rsidR="00790122">
          <w:rPr>
            <w:rFonts w:cs="Helvetica"/>
            <w:sz w:val="22"/>
            <w:szCs w:val="30"/>
          </w:rPr>
          <w:t xml:space="preserve">verlustfrei </w:t>
        </w:r>
      </w:ins>
      <w:ins w:id="376" w:author="stefan zedlacher" w:date="2016-03-07T13:32:00Z">
        <w:r w:rsidR="00790122">
          <w:rPr>
            <w:rFonts w:cs="Helvetica"/>
            <w:sz w:val="22"/>
            <w:szCs w:val="30"/>
          </w:rPr>
          <w:t>überführt werden?</w:t>
        </w:r>
      </w:ins>
    </w:p>
    <w:p w14:paraId="142C7B5A" w14:textId="4CDD9B35" w:rsidR="00790122" w:rsidRPr="00815479" w:rsidRDefault="00790122" w:rsidP="00815479">
      <w:pPr>
        <w:pStyle w:val="Listenabsatz"/>
        <w:widowControl w:val="0"/>
        <w:numPr>
          <w:ilvl w:val="0"/>
          <w:numId w:val="25"/>
        </w:numPr>
        <w:autoSpaceDE w:val="0"/>
        <w:autoSpaceDN w:val="0"/>
        <w:adjustRightInd w:val="0"/>
        <w:spacing w:after="0"/>
        <w:jc w:val="both"/>
        <w:rPr>
          <w:ins w:id="377" w:author="stefan zedlacher" w:date="2016-03-07T13:22:00Z"/>
          <w:rFonts w:cs="Helvetica"/>
          <w:sz w:val="22"/>
          <w:szCs w:val="30"/>
          <w:rPrChange w:id="378" w:author="stefan zedlacher" w:date="2016-03-07T13:26:00Z">
            <w:rPr>
              <w:ins w:id="379" w:author="stefan zedlacher" w:date="2016-03-07T13:22:00Z"/>
            </w:rPr>
          </w:rPrChange>
        </w:rPr>
        <w:pPrChange w:id="380" w:author="stefan zedlacher" w:date="2016-03-07T13:26:00Z">
          <w:pPr>
            <w:widowControl w:val="0"/>
            <w:autoSpaceDE w:val="0"/>
            <w:autoSpaceDN w:val="0"/>
            <w:adjustRightInd w:val="0"/>
            <w:spacing w:after="0"/>
            <w:jc w:val="both"/>
          </w:pPr>
        </w:pPrChange>
      </w:pPr>
      <w:ins w:id="381" w:author="stefan zedlacher" w:date="2016-03-07T13:31:00Z">
        <w:r>
          <w:rPr>
            <w:rFonts w:cs="Helvetica"/>
            <w:sz w:val="22"/>
            <w:szCs w:val="30"/>
          </w:rPr>
          <w:t>Wie können modern</w:t>
        </w:r>
      </w:ins>
      <w:ins w:id="382" w:author="stefan zedlacher" w:date="2016-03-07T13:32:00Z">
        <w:r>
          <w:rPr>
            <w:rFonts w:cs="Helvetica"/>
            <w:sz w:val="22"/>
            <w:szCs w:val="30"/>
          </w:rPr>
          <w:t>e</w:t>
        </w:r>
      </w:ins>
      <w:ins w:id="383" w:author="stefan zedlacher" w:date="2016-03-07T13:31:00Z">
        <w:r>
          <w:rPr>
            <w:rFonts w:cs="Helvetica"/>
            <w:sz w:val="22"/>
            <w:szCs w:val="30"/>
          </w:rPr>
          <w:t xml:space="preserve">, ortsbasierte Technologien (location based services) </w:t>
        </w:r>
      </w:ins>
      <w:ins w:id="384" w:author="stefan zedlacher" w:date="2016-03-07T13:32:00Z">
        <w:r>
          <w:rPr>
            <w:rFonts w:cs="Helvetica"/>
            <w:sz w:val="22"/>
            <w:szCs w:val="30"/>
          </w:rPr>
          <w:t xml:space="preserve">die Entwicklung </w:t>
        </w:r>
      </w:ins>
      <w:ins w:id="385" w:author="stefan zedlacher" w:date="2016-03-07T13:34:00Z">
        <w:r>
          <w:rPr>
            <w:rFonts w:cs="Helvetica"/>
            <w:sz w:val="22"/>
            <w:szCs w:val="30"/>
          </w:rPr>
          <w:t xml:space="preserve">eines digitalen Skizzenbuchs </w:t>
        </w:r>
      </w:ins>
      <w:ins w:id="386" w:author="stefan zedlacher" w:date="2016-03-07T13:32:00Z">
        <w:r>
          <w:rPr>
            <w:rFonts w:cs="Helvetica"/>
            <w:sz w:val="22"/>
            <w:szCs w:val="30"/>
          </w:rPr>
          <w:t>unterstützen?</w:t>
        </w:r>
      </w:ins>
    </w:p>
    <w:bookmarkEnd w:id="342"/>
    <w:p w14:paraId="054FE55C" w14:textId="77777777" w:rsidR="00815479" w:rsidRDefault="00815479" w:rsidP="005007B5">
      <w:pPr>
        <w:widowControl w:val="0"/>
        <w:autoSpaceDE w:val="0"/>
        <w:autoSpaceDN w:val="0"/>
        <w:adjustRightInd w:val="0"/>
        <w:spacing w:after="0"/>
        <w:jc w:val="both"/>
        <w:rPr>
          <w:ins w:id="387" w:author="stefan zedlacher" w:date="2016-03-07T13:22:00Z"/>
          <w:rFonts w:cs="Helvetica"/>
          <w:sz w:val="22"/>
          <w:szCs w:val="30"/>
        </w:rPr>
      </w:pPr>
    </w:p>
    <w:p w14:paraId="651EB17E" w14:textId="77777777" w:rsidR="00815479" w:rsidRDefault="00815479" w:rsidP="005007B5">
      <w:pPr>
        <w:widowControl w:val="0"/>
        <w:autoSpaceDE w:val="0"/>
        <w:autoSpaceDN w:val="0"/>
        <w:adjustRightInd w:val="0"/>
        <w:spacing w:after="0"/>
        <w:jc w:val="both"/>
        <w:rPr>
          <w:rFonts w:cs="Helvetica"/>
          <w:sz w:val="22"/>
          <w:szCs w:val="30"/>
        </w:rPr>
      </w:pPr>
    </w:p>
    <w:p w14:paraId="3002AC16" w14:textId="77777777" w:rsidR="00C32512" w:rsidRDefault="00C32512" w:rsidP="005B3FCB">
      <w:pPr>
        <w:widowControl w:val="0"/>
        <w:autoSpaceDE w:val="0"/>
        <w:autoSpaceDN w:val="0"/>
        <w:adjustRightInd w:val="0"/>
        <w:spacing w:after="0"/>
        <w:jc w:val="both"/>
        <w:rPr>
          <w:ins w:id="388" w:author="stefan zedlacher" w:date="2016-03-07T12:46:00Z"/>
          <w:rFonts w:cs="Helvetica"/>
          <w:sz w:val="22"/>
          <w:szCs w:val="30"/>
        </w:rPr>
      </w:pPr>
    </w:p>
    <w:p w14:paraId="05501FD6" w14:textId="77777777" w:rsidR="00A410FA" w:rsidRDefault="00A410FA" w:rsidP="005B3FCB">
      <w:pPr>
        <w:widowControl w:val="0"/>
        <w:autoSpaceDE w:val="0"/>
        <w:autoSpaceDN w:val="0"/>
        <w:adjustRightInd w:val="0"/>
        <w:spacing w:after="0"/>
        <w:jc w:val="both"/>
        <w:rPr>
          <w:ins w:id="389" w:author="stefan zedlacher" w:date="2016-03-07T12:46:00Z"/>
          <w:rFonts w:cs="Helvetica"/>
          <w:sz w:val="22"/>
          <w:szCs w:val="30"/>
        </w:rPr>
      </w:pPr>
    </w:p>
    <w:p w14:paraId="147BD158" w14:textId="77777777" w:rsidR="00A410FA" w:rsidRDefault="00A410FA" w:rsidP="00A410FA">
      <w:pPr>
        <w:rPr>
          <w:b/>
          <w:bCs/>
          <w:sz w:val="22"/>
          <w:szCs w:val="22"/>
        </w:rPr>
      </w:pPr>
      <w:moveToRangeStart w:id="390" w:author="stefan zedlacher" w:date="2016-03-07T12:46:00Z" w:name="move318974128"/>
      <w:moveTo w:id="391" w:author="stefan zedlacher" w:date="2016-03-07T12:46:00Z">
        <w:r>
          <w:rPr>
            <w:b/>
            <w:bCs/>
            <w:sz w:val="22"/>
            <w:szCs w:val="22"/>
          </w:rPr>
          <w:t>Webanwendung (Webapplikation, Web-App)</w:t>
        </w:r>
      </w:moveTo>
    </w:p>
    <w:p w14:paraId="6D1AE220" w14:textId="77777777" w:rsidR="00A410FA" w:rsidRDefault="00A410FA" w:rsidP="00A410FA">
      <w:pPr>
        <w:rPr>
          <w:rFonts w:ascii="Arial Unicode MS" w:eastAsia="Arial Unicode MS" w:hAnsi="Arial Unicode MS" w:cs="Arial Unicode MS"/>
          <w:sz w:val="22"/>
          <w:szCs w:val="22"/>
        </w:rPr>
      </w:pPr>
      <w:moveTo w:id="392" w:author="stefan zedlacher" w:date="2016-03-07T12:46:00Z">
        <w:r>
          <w:rPr>
            <w:rFonts w:ascii="Arial Unicode MS"/>
            <w:sz w:val="22"/>
            <w:szCs w:val="22"/>
          </w:rPr>
          <w:t xml:space="preserve">Das Ziel unserer Forschungsarbeit ist die </w:t>
        </w:r>
        <w:r>
          <w:rPr>
            <w:sz w:val="22"/>
            <w:szCs w:val="22"/>
          </w:rPr>
          <w:t>Ü</w:t>
        </w:r>
        <w:r>
          <w:rPr>
            <w:rFonts w:ascii="Arial Unicode MS"/>
            <w:sz w:val="22"/>
            <w:szCs w:val="22"/>
          </w:rPr>
          <w:t>berf</w:t>
        </w:r>
        <w:r>
          <w:rPr>
            <w:sz w:val="22"/>
            <w:szCs w:val="22"/>
          </w:rPr>
          <w:t>ü</w:t>
        </w:r>
        <w:r>
          <w:rPr>
            <w:rFonts w:ascii="Arial Unicode MS"/>
            <w:sz w:val="22"/>
            <w:szCs w:val="22"/>
          </w:rPr>
          <w:t xml:space="preserve">hrung der vorliegenden Daten und Inhalte des Projekts </w:t>
        </w:r>
        <w:r>
          <w:rPr>
            <w:sz w:val="22"/>
            <w:szCs w:val="22"/>
          </w:rPr>
          <w:t>„</w:t>
        </w:r>
        <w:r>
          <w:rPr>
            <w:rFonts w:ascii="Arial Unicode MS"/>
            <w:sz w:val="22"/>
            <w:szCs w:val="22"/>
          </w:rPr>
          <w:t>Geym</w:t>
        </w:r>
        <w:r>
          <w:rPr>
            <w:sz w:val="22"/>
            <w:szCs w:val="22"/>
          </w:rPr>
          <w:t>ü</w:t>
        </w:r>
        <w:r>
          <w:rPr>
            <w:rFonts w:ascii="Arial Unicode MS"/>
            <w:sz w:val="22"/>
            <w:szCs w:val="22"/>
          </w:rPr>
          <w:t>ller</w:t>
        </w:r>
        <w:r>
          <w:rPr>
            <w:sz w:val="22"/>
            <w:szCs w:val="22"/>
          </w:rPr>
          <w:t xml:space="preserve">“ </w:t>
        </w:r>
        <w:r>
          <w:rPr>
            <w:rFonts w:ascii="Arial Unicode MS"/>
            <w:sz w:val="22"/>
            <w:szCs w:val="22"/>
          </w:rPr>
          <w:t xml:space="preserve">in eine Webanwendung, die </w:t>
        </w:r>
        <w:r>
          <w:rPr>
            <w:sz w:val="22"/>
            <w:szCs w:val="22"/>
          </w:rPr>
          <w:t>ü</w:t>
        </w:r>
        <w:r>
          <w:rPr>
            <w:rFonts w:ascii="Arial Unicode MS"/>
            <w:sz w:val="22"/>
            <w:szCs w:val="22"/>
          </w:rPr>
          <w:t>ber den Browser auf einem Smart-Device angezeigt wird. Einen besonderen Vorteil der Webanwendung stellt eben der Einsatz mobiler Ger</w:t>
        </w:r>
        <w:r>
          <w:rPr>
            <w:sz w:val="22"/>
            <w:szCs w:val="22"/>
          </w:rPr>
          <w:t>ä</w:t>
        </w:r>
        <w:r>
          <w:rPr>
            <w:rFonts w:ascii="Arial Unicode MS"/>
            <w:sz w:val="22"/>
            <w:szCs w:val="22"/>
          </w:rPr>
          <w:t>te dar. Smartphones und Tablets ales Endger</w:t>
        </w:r>
        <w:r>
          <w:rPr>
            <w:sz w:val="22"/>
            <w:szCs w:val="22"/>
          </w:rPr>
          <w:t>ä</w:t>
        </w:r>
        <w:r>
          <w:rPr>
            <w:rFonts w:ascii="Arial Unicode MS"/>
            <w:sz w:val="22"/>
            <w:szCs w:val="22"/>
          </w:rPr>
          <w:t>te f</w:t>
        </w:r>
        <w:r>
          <w:rPr>
            <w:sz w:val="22"/>
            <w:szCs w:val="22"/>
          </w:rPr>
          <w:t>ü</w:t>
        </w:r>
        <w:r>
          <w:rPr>
            <w:rFonts w:ascii="Arial Unicode MS"/>
            <w:sz w:val="22"/>
            <w:szCs w:val="22"/>
          </w:rPr>
          <w:t>r die Arbeit vor Ort hat man sehr gerne immer dabei und diese kosteng</w:t>
        </w:r>
        <w:r>
          <w:rPr>
            <w:sz w:val="22"/>
            <w:szCs w:val="22"/>
          </w:rPr>
          <w:t>ü</w:t>
        </w:r>
        <w:r>
          <w:rPr>
            <w:rFonts w:ascii="Arial Unicode MS"/>
            <w:sz w:val="22"/>
            <w:szCs w:val="22"/>
          </w:rPr>
          <w:t>nstige L</w:t>
        </w:r>
        <w:r>
          <w:rPr>
            <w:sz w:val="22"/>
            <w:szCs w:val="22"/>
          </w:rPr>
          <w:t>ö</w:t>
        </w:r>
        <w:r>
          <w:rPr>
            <w:rFonts w:ascii="Arial Unicode MS"/>
            <w:sz w:val="22"/>
            <w:szCs w:val="22"/>
          </w:rPr>
          <w:t>sung bei Datenerhebungen, helfen den Personalaufwand gering zu halten und die erhobenen Daten werden direkt digital erfasst.</w:t>
        </w:r>
      </w:moveTo>
    </w:p>
    <w:p w14:paraId="3B61D891" w14:textId="77777777" w:rsidR="00A410FA" w:rsidRDefault="00A410FA" w:rsidP="00A410FA">
      <w:pPr>
        <w:rPr>
          <w:rFonts w:ascii="Arial Unicode MS" w:eastAsia="Arial Unicode MS" w:hAnsi="Arial Unicode MS" w:cs="Arial Unicode MS"/>
          <w:sz w:val="22"/>
          <w:szCs w:val="22"/>
        </w:rPr>
      </w:pPr>
      <w:moveTo w:id="393" w:author="stefan zedlacher" w:date="2016-03-07T12:46:00Z">
        <w:r>
          <w:rPr>
            <w:rFonts w:ascii="Arial Unicode MS"/>
            <w:sz w:val="22"/>
            <w:szCs w:val="22"/>
          </w:rPr>
          <w:t xml:space="preserve">Somit gestaltet sich der Arbeitsprozess effektiver und die Daten sind von </w:t>
        </w:r>
        <w:r>
          <w:rPr>
            <w:sz w:val="22"/>
            <w:szCs w:val="22"/>
          </w:rPr>
          <w:t>ü</w:t>
        </w:r>
        <w:r>
          <w:rPr>
            <w:rFonts w:ascii="Arial Unicode MS"/>
            <w:sz w:val="22"/>
            <w:szCs w:val="22"/>
          </w:rPr>
          <w:t xml:space="preserve">berall aus abrufbar. Es ist mittlerweile </w:t>
        </w:r>
        <w:r>
          <w:rPr>
            <w:sz w:val="22"/>
            <w:szCs w:val="22"/>
          </w:rPr>
          <w:t>„</w:t>
        </w:r>
        <w:r>
          <w:rPr>
            <w:rFonts w:ascii="Arial Unicode MS"/>
            <w:sz w:val="22"/>
            <w:szCs w:val="22"/>
          </w:rPr>
          <w:t>state of the art</w:t>
        </w:r>
        <w:r>
          <w:rPr>
            <w:sz w:val="22"/>
            <w:szCs w:val="22"/>
          </w:rPr>
          <w:t xml:space="preserve">“ </w:t>
        </w:r>
        <w:r>
          <w:rPr>
            <w:rFonts w:ascii="Arial Unicode MS"/>
            <w:sz w:val="22"/>
            <w:szCs w:val="22"/>
          </w:rPr>
          <w:t>mit einem SmartDevice seinen Arbeitsalltag zu bestreiten und daher scheint es uns eine logische Konsequenz zu sein, den Fokus auf die Verwendung von Smartphones und Tablets zu legen. Je mehr Personen an der Aufnahme eines Projekts arbeiten, desto abstimmungsintensiver verl</w:t>
        </w:r>
        <w:r>
          <w:rPr>
            <w:sz w:val="22"/>
            <w:szCs w:val="22"/>
          </w:rPr>
          <w:t>ä</w:t>
        </w:r>
        <w:r>
          <w:rPr>
            <w:rFonts w:ascii="Arial Unicode MS"/>
            <w:sz w:val="22"/>
            <w:szCs w:val="22"/>
          </w:rPr>
          <w:t>uft die Zusammenarbeit, und schlie</w:t>
        </w:r>
        <w:r>
          <w:rPr>
            <w:sz w:val="22"/>
            <w:szCs w:val="22"/>
          </w:rPr>
          <w:t>ß</w:t>
        </w:r>
        <w:r>
          <w:rPr>
            <w:rFonts w:ascii="Arial Unicode MS"/>
            <w:sz w:val="22"/>
            <w:szCs w:val="22"/>
          </w:rPr>
          <w:t xml:space="preserve">lich ist auch die </w:t>
        </w:r>
        <w:r>
          <w:rPr>
            <w:sz w:val="22"/>
            <w:szCs w:val="22"/>
          </w:rPr>
          <w:t>Ü</w:t>
        </w:r>
        <w:r>
          <w:rPr>
            <w:rFonts w:ascii="Arial Unicode MS"/>
            <w:sz w:val="22"/>
            <w:szCs w:val="22"/>
          </w:rPr>
          <w:t>bersetzung der vorliegenden zu bearbeitenden Daten in ein allgemein g</w:t>
        </w:r>
        <w:r>
          <w:rPr>
            <w:sz w:val="22"/>
            <w:szCs w:val="22"/>
          </w:rPr>
          <w:t>ü</w:t>
        </w:r>
        <w:r>
          <w:rPr>
            <w:rFonts w:ascii="Arial Unicode MS"/>
            <w:sz w:val="22"/>
            <w:szCs w:val="22"/>
          </w:rPr>
          <w:t xml:space="preserve">ltiges System zu </w:t>
        </w:r>
        <w:r>
          <w:rPr>
            <w:sz w:val="22"/>
            <w:szCs w:val="22"/>
          </w:rPr>
          <w:t>ü</w:t>
        </w:r>
        <w:r>
          <w:rPr>
            <w:rFonts w:ascii="Arial Unicode MS"/>
            <w:sz w:val="22"/>
            <w:szCs w:val="22"/>
          </w:rPr>
          <w:t>bertragen ein notwendiger Schritt. Die Arbeit der Kategorisierung und Systematisierung mit Hilfe von Metadaten ist sehr komplex, bedingt eine inhaltliche und des weiteren eine gemeinschaftliche Auseinandersetzung mit den Daten. Die genaue Aufarbeitung dieser und das Erstellen bzw. Erweitern von Metadaten muss daher genau geplant werden und anschlie</w:t>
        </w:r>
        <w:r>
          <w:rPr>
            <w:sz w:val="22"/>
            <w:szCs w:val="22"/>
          </w:rPr>
          <w:t>ß</w:t>
        </w:r>
        <w:r>
          <w:rPr>
            <w:rFonts w:ascii="Arial Unicode MS"/>
            <w:sz w:val="22"/>
            <w:szCs w:val="22"/>
          </w:rPr>
          <w:t>ende Suchanfragen mit bestm</w:t>
        </w:r>
        <w:r>
          <w:rPr>
            <w:sz w:val="22"/>
            <w:szCs w:val="22"/>
          </w:rPr>
          <w:t>ö</w:t>
        </w:r>
        <w:r>
          <w:rPr>
            <w:rFonts w:ascii="Arial Unicode MS"/>
            <w:sz w:val="22"/>
            <w:szCs w:val="22"/>
          </w:rPr>
          <w:t xml:space="preserve">glichen Trefferquoten aufzubereiten. Vor allem wollen wir hiermit Fehlerquellen, wie zum Beispiel die </w:t>
        </w:r>
        <w:r>
          <w:rPr>
            <w:sz w:val="22"/>
            <w:szCs w:val="22"/>
          </w:rPr>
          <w:t>Ü</w:t>
        </w:r>
        <w:r>
          <w:rPr>
            <w:rFonts w:ascii="Arial Unicode MS"/>
            <w:sz w:val="22"/>
            <w:szCs w:val="22"/>
          </w:rPr>
          <w:t xml:space="preserve">bertragung von Papier in ein digitales Datenmodell im Zwischenschritt tunlichst vermeiden. Ebenfalls kann bei dieser Methode ausgeschlossen werden, dass mehrere Bearbeitungsversionen gleichzeitig existieren. </w:t>
        </w:r>
      </w:moveTo>
    </w:p>
    <w:moveToRangeEnd w:id="390"/>
    <w:p w14:paraId="6DE20F8F" w14:textId="77777777" w:rsidR="00A410FA" w:rsidRDefault="00A410FA" w:rsidP="005B3FCB">
      <w:pPr>
        <w:widowControl w:val="0"/>
        <w:autoSpaceDE w:val="0"/>
        <w:autoSpaceDN w:val="0"/>
        <w:adjustRightInd w:val="0"/>
        <w:spacing w:after="0"/>
        <w:jc w:val="both"/>
        <w:rPr>
          <w:ins w:id="394" w:author="stefan zedlacher" w:date="2016-03-07T12:46:00Z"/>
          <w:rFonts w:cs="Helvetica"/>
          <w:sz w:val="22"/>
          <w:szCs w:val="30"/>
        </w:rPr>
      </w:pPr>
    </w:p>
    <w:p w14:paraId="33BDFEBB" w14:textId="77777777" w:rsidR="00A410FA" w:rsidRDefault="00A410FA" w:rsidP="005B3FCB">
      <w:pPr>
        <w:widowControl w:val="0"/>
        <w:autoSpaceDE w:val="0"/>
        <w:autoSpaceDN w:val="0"/>
        <w:adjustRightInd w:val="0"/>
        <w:spacing w:after="0"/>
        <w:jc w:val="both"/>
        <w:rPr>
          <w:rFonts w:cs="Helvetica"/>
          <w:sz w:val="22"/>
          <w:szCs w:val="30"/>
        </w:rPr>
      </w:pPr>
    </w:p>
    <w:p w14:paraId="7190897A" w14:textId="77777777" w:rsidR="00C32512" w:rsidRDefault="00C32512" w:rsidP="005B3FCB">
      <w:pPr>
        <w:widowControl w:val="0"/>
        <w:autoSpaceDE w:val="0"/>
        <w:autoSpaceDN w:val="0"/>
        <w:adjustRightInd w:val="0"/>
        <w:spacing w:after="0"/>
        <w:jc w:val="both"/>
        <w:rPr>
          <w:sz w:val="22"/>
        </w:rPr>
      </w:pPr>
    </w:p>
    <w:p w14:paraId="50F70415" w14:textId="77777777" w:rsidR="0042470D" w:rsidRPr="00255E43" w:rsidRDefault="0042470D" w:rsidP="005B3FCB">
      <w:pPr>
        <w:widowControl w:val="0"/>
        <w:autoSpaceDE w:val="0"/>
        <w:autoSpaceDN w:val="0"/>
        <w:adjustRightInd w:val="0"/>
        <w:spacing w:after="0"/>
        <w:jc w:val="both"/>
        <w:rPr>
          <w:rFonts w:cs="Helvetica"/>
          <w:sz w:val="22"/>
          <w:szCs w:val="30"/>
        </w:rPr>
      </w:pPr>
    </w:p>
    <w:p w14:paraId="2F646FB9" w14:textId="77777777" w:rsidR="00C32512" w:rsidRDefault="00C32512" w:rsidP="00F700B7">
      <w:pPr>
        <w:widowControl w:val="0"/>
        <w:autoSpaceDE w:val="0"/>
        <w:autoSpaceDN w:val="0"/>
        <w:adjustRightInd w:val="0"/>
        <w:spacing w:after="0"/>
        <w:jc w:val="both"/>
        <w:rPr>
          <w:sz w:val="18"/>
        </w:rPr>
      </w:pPr>
    </w:p>
    <w:p w14:paraId="3B1EDABC" w14:textId="77777777" w:rsidR="00FA2CD3" w:rsidRDefault="00FA2CD3" w:rsidP="00FA2CD3">
      <w:pPr>
        <w:widowControl w:val="0"/>
        <w:autoSpaceDE w:val="0"/>
        <w:autoSpaceDN w:val="0"/>
        <w:adjustRightInd w:val="0"/>
        <w:spacing w:after="0"/>
        <w:jc w:val="both"/>
        <w:rPr>
          <w:rFonts w:cs="Helvetica"/>
          <w:sz w:val="22"/>
          <w:szCs w:val="30"/>
        </w:rPr>
      </w:pPr>
    </w:p>
    <w:p w14:paraId="29BA1F90" w14:textId="77777777" w:rsidR="004F179C" w:rsidRDefault="004F179C" w:rsidP="004F179C">
      <w:pPr>
        <w:jc w:val="both"/>
        <w:rPr>
          <w:sz w:val="22"/>
        </w:rPr>
      </w:pPr>
    </w:p>
    <w:p w14:paraId="645992CE" w14:textId="77777777" w:rsidR="00FD205C" w:rsidRDefault="00FD205C" w:rsidP="0005253A">
      <w:pPr>
        <w:jc w:val="both"/>
        <w:rPr>
          <w:sz w:val="22"/>
        </w:rPr>
      </w:pPr>
    </w:p>
    <w:p w14:paraId="5B61CB37" w14:textId="77777777" w:rsidR="002246E9" w:rsidRDefault="002246E9">
      <w:pPr>
        <w:rPr>
          <w:b/>
          <w:sz w:val="22"/>
          <w:szCs w:val="28"/>
          <w:u w:val="single"/>
          <w:lang w:eastAsia="de-DE"/>
        </w:rPr>
      </w:pPr>
    </w:p>
    <w:p w14:paraId="51BDE9C7" w14:textId="77777777" w:rsidR="00C97AB3" w:rsidRDefault="00C97AB3">
      <w:pPr>
        <w:rPr>
          <w:b/>
          <w:sz w:val="22"/>
          <w:szCs w:val="28"/>
          <w:u w:val="single"/>
          <w:lang w:eastAsia="de-DE"/>
        </w:rPr>
      </w:pPr>
      <w:r>
        <w:rPr>
          <w:b/>
          <w:sz w:val="22"/>
          <w:szCs w:val="28"/>
          <w:u w:val="single"/>
          <w:lang w:eastAsia="de-DE"/>
        </w:rPr>
        <w:br w:type="page"/>
      </w:r>
    </w:p>
    <w:p w14:paraId="7DBE473D" w14:textId="77777777" w:rsidR="009C62A7" w:rsidRPr="00CC768B" w:rsidRDefault="00672314" w:rsidP="009C62A7">
      <w:pPr>
        <w:jc w:val="both"/>
        <w:rPr>
          <w:b/>
          <w:sz w:val="22"/>
          <w:szCs w:val="28"/>
          <w:u w:val="single"/>
          <w:lang w:eastAsia="de-DE"/>
        </w:rPr>
      </w:pPr>
      <w:r>
        <w:rPr>
          <w:b/>
          <w:sz w:val="22"/>
          <w:szCs w:val="28"/>
          <w:u w:val="single"/>
          <w:lang w:eastAsia="de-DE"/>
        </w:rPr>
        <w:t>L</w:t>
      </w:r>
      <w:r w:rsidR="00CC768B" w:rsidRPr="00CC768B">
        <w:rPr>
          <w:b/>
          <w:sz w:val="22"/>
          <w:szCs w:val="28"/>
          <w:u w:val="single"/>
          <w:lang w:eastAsia="de-DE"/>
        </w:rPr>
        <w:t>ÖSUNGSVORSCHLÄGE</w:t>
      </w:r>
      <w:ins w:id="395" w:author="Christoph Breser" w:date="2016-02-25T09:58:00Z">
        <w:r>
          <w:rPr>
            <w:b/>
            <w:sz w:val="22"/>
            <w:szCs w:val="28"/>
            <w:u w:val="single"/>
            <w:lang w:eastAsia="de-DE"/>
          </w:rPr>
          <w:t xml:space="preserve"> </w:t>
        </w:r>
      </w:ins>
      <w:r w:rsidR="007342BC">
        <w:rPr>
          <w:b/>
          <w:sz w:val="22"/>
          <w:szCs w:val="28"/>
          <w:u w:val="single"/>
          <w:lang w:eastAsia="de-DE"/>
        </w:rPr>
        <w:t>/</w:t>
      </w:r>
      <w:ins w:id="396" w:author="Christoph Breser" w:date="2016-02-25T09:58:00Z">
        <w:r>
          <w:rPr>
            <w:b/>
            <w:sz w:val="22"/>
            <w:szCs w:val="28"/>
            <w:u w:val="single"/>
            <w:lang w:eastAsia="de-DE"/>
          </w:rPr>
          <w:t xml:space="preserve"> CASE STUDY</w:t>
        </w:r>
      </w:ins>
    </w:p>
    <w:p w14:paraId="07BFE819" w14:textId="77777777" w:rsidR="007A0B72" w:rsidRDefault="007A0B72" w:rsidP="00AA3F18">
      <w:pPr>
        <w:jc w:val="both"/>
        <w:rPr>
          <w:sz w:val="22"/>
          <w:szCs w:val="28"/>
          <w:lang w:eastAsia="de-DE"/>
        </w:rPr>
      </w:pPr>
    </w:p>
    <w:p w14:paraId="6837C126" w14:textId="50BEB27C" w:rsidR="004F52A0" w:rsidRPr="007A0B72" w:rsidDel="00A410FA" w:rsidRDefault="007A0B72" w:rsidP="00AA3F18">
      <w:pPr>
        <w:jc w:val="both"/>
        <w:rPr>
          <w:del w:id="397" w:author="stefan zedlacher" w:date="2016-03-07T12:39:00Z"/>
          <w:b/>
          <w:sz w:val="22"/>
          <w:szCs w:val="28"/>
          <w:lang w:eastAsia="de-DE"/>
        </w:rPr>
      </w:pPr>
      <w:del w:id="398" w:author="stefan zedlacher" w:date="2016-03-07T12:39:00Z">
        <w:r w:rsidDel="00A410FA">
          <w:rPr>
            <w:b/>
            <w:sz w:val="22"/>
            <w:szCs w:val="28"/>
            <w:lang w:eastAsia="de-DE"/>
          </w:rPr>
          <w:delText xml:space="preserve">1. </w:delText>
        </w:r>
        <w:r w:rsidRPr="007A0B72" w:rsidDel="00A410FA">
          <w:rPr>
            <w:b/>
            <w:sz w:val="22"/>
            <w:szCs w:val="28"/>
            <w:lang w:eastAsia="de-DE"/>
          </w:rPr>
          <w:delText>Das Referenz-Ebenen-Modell als semantische Dankenbank-Lösung</w:delText>
        </w:r>
      </w:del>
    </w:p>
    <w:p w14:paraId="0EA436D8" w14:textId="749CF4DE" w:rsidR="00A410FA" w:rsidRDefault="00A410FA" w:rsidP="00A410FA">
      <w:pPr>
        <w:rPr>
          <w:ins w:id="399" w:author="stefan zedlacher" w:date="2016-03-07T12:48:00Z"/>
          <w:sz w:val="22"/>
          <w:szCs w:val="22"/>
        </w:rPr>
      </w:pPr>
      <w:moveToRangeStart w:id="400" w:author="stefan zedlacher" w:date="2016-03-07T12:38:00Z" w:name="move318973649"/>
      <w:moveTo w:id="401" w:author="stefan zedlacher" w:date="2016-03-07T12:38:00Z">
        <w:r>
          <w:rPr>
            <w:sz w:val="22"/>
            <w:szCs w:val="22"/>
          </w:rPr>
          <w:t>An dieser Stelle wollen wir kurz das Semantische Web (Web 3.0) erklären und auch die für unsere Arbeit grundlegende Datenstruktur und Funktionsweise desselben aufzeigen. Beim Web 3.0 handelt es sich um eine W</w:t>
        </w:r>
      </w:moveTo>
      <w:ins w:id="402" w:author="stefan zedlacher" w:date="2016-03-07T12:47:00Z">
        <w:r w:rsidR="00E16D28">
          <w:rPr>
            <w:sz w:val="22"/>
            <w:szCs w:val="22"/>
          </w:rPr>
          <w:t>e</w:t>
        </w:r>
      </w:ins>
      <w:moveTo w:id="403" w:author="stefan zedlacher" w:date="2016-03-07T12:38:00Z">
        <w:del w:id="404" w:author="stefan zedlacher" w:date="2016-03-07T12:47:00Z">
          <w:r w:rsidDel="00E16D28">
            <w:rPr>
              <w:sz w:val="22"/>
              <w:szCs w:val="22"/>
            </w:rPr>
            <w:delText>E</w:delText>
          </w:r>
        </w:del>
        <w:r>
          <w:rPr>
            <w:sz w:val="22"/>
            <w:szCs w:val="22"/>
          </w:rPr>
          <w:t>b-Technologie, die bei einer Suchabfrage im Browser unterschiedliche Informationen zueinander in Verbindung setzen, diese auswerten und auch deren Bedeutung auslesen können. Ziel ist es Mensch und Computer besser miteinander kommunizieren zu lassen und auch qualitativ höhere bzw. aussagekräftigere Suchergebnisse zu erzielen.</w:t>
        </w:r>
      </w:moveTo>
    </w:p>
    <w:p w14:paraId="446AD691" w14:textId="77777777" w:rsidR="00E16D28" w:rsidRDefault="00E16D28" w:rsidP="00A410FA">
      <w:pPr>
        <w:rPr>
          <w:ins w:id="405" w:author="stefan zedlacher" w:date="2016-03-07T12:49:00Z"/>
          <w:sz w:val="22"/>
          <w:szCs w:val="22"/>
        </w:rPr>
      </w:pPr>
    </w:p>
    <w:p w14:paraId="0BE8AF97" w14:textId="6999160F" w:rsidR="00E16D28" w:rsidRDefault="00E16D28" w:rsidP="00E16D28">
      <w:pPr>
        <w:rPr>
          <w:ins w:id="406" w:author="stefan zedlacher" w:date="2016-03-07T12:49:00Z"/>
          <w:sz w:val="22"/>
          <w:szCs w:val="22"/>
        </w:rPr>
      </w:pPr>
      <w:ins w:id="407" w:author="stefan zedlacher" w:date="2016-03-07T12:49:00Z">
        <w:r>
          <w:rPr>
            <w:sz w:val="22"/>
            <w:szCs w:val="22"/>
          </w:rPr>
          <w:t>&gt;&gt;&gt;&gt;&gt;&gt;&gt;&gt;&gt; Als Zitat könnte der Text hier drinnen bleiben &lt;&lt;&lt;&lt;&lt;&lt;&lt;&lt;&lt;&lt;&lt;&lt;&lt;&lt;&lt;&lt;&lt;&lt;&lt;&lt;&lt;&lt;</w:t>
        </w:r>
      </w:ins>
    </w:p>
    <w:p w14:paraId="78A4E95A" w14:textId="77777777" w:rsidR="00E16D28" w:rsidDel="00E16D28" w:rsidRDefault="00E16D28" w:rsidP="00E16D28">
      <w:pPr>
        <w:rPr>
          <w:ins w:id="408" w:author="stefan zedlacher" w:date="2016-03-07T12:49:00Z"/>
          <w:del w:id="409" w:author="stefan zedlacher" w:date="2016-03-07T12:48:00Z"/>
          <w:strike/>
          <w:sz w:val="22"/>
          <w:szCs w:val="22"/>
        </w:rPr>
      </w:pPr>
      <w:ins w:id="410" w:author="stefan zedlacher" w:date="2016-03-07T12:49:00Z">
        <w:r>
          <w:rPr>
            <w:strike/>
            <w:sz w:val="22"/>
            <w:szCs w:val="22"/>
          </w:rPr>
          <w:t>„Die derzeitigen Web 1.0 und Web 2.0 sind Syntax-orientiert und arbeiten mit stichwortartiger Suche. Die Suchalgorithmen suchen nach dem oder den eingegebenen Suchbegriffen auf einer Website. Da aber viele Suchbegriffe mehrdeutig sind und in vollkommen unterschiedlichen Disziplinen benutzt werden, sind auch die Suchergebnisse vielfältig und bieten nicht unbedingt die Information, die sich der Suchende erhofft hat.“</w:t>
        </w:r>
      </w:ins>
    </w:p>
    <w:p w14:paraId="421071C0" w14:textId="77777777" w:rsidR="00E16D28" w:rsidRDefault="00E16D28" w:rsidP="00A410FA">
      <w:pPr>
        <w:rPr>
          <w:ins w:id="411" w:author="stefan zedlacher" w:date="2016-03-07T12:48:00Z"/>
          <w:sz w:val="22"/>
          <w:szCs w:val="22"/>
        </w:rPr>
      </w:pPr>
    </w:p>
    <w:p w14:paraId="063E7D9C" w14:textId="1D67E236" w:rsidR="00E16D28" w:rsidRDefault="00E16D28" w:rsidP="00E16D28">
      <w:pPr>
        <w:rPr>
          <w:ins w:id="412" w:author="stefan zedlacher" w:date="2016-03-07T12:49:00Z"/>
          <w:sz w:val="22"/>
          <w:szCs w:val="22"/>
        </w:rPr>
      </w:pPr>
      <w:ins w:id="413" w:author="stefan zedlacher" w:date="2016-03-07T12:49:00Z">
        <w:r>
          <w:rPr>
            <w:sz w:val="22"/>
            <w:szCs w:val="22"/>
          </w:rPr>
          <w:t>&gt;&gt;&gt;&gt;&gt;&gt;&gt;&gt;&gt; ENDE Zitat  &lt;&lt;&lt;&lt;&lt;&lt;&lt;&lt;&lt;&lt;&lt;&lt;&lt;&lt;&lt;&lt;&lt;&lt;&lt;&lt;&lt;&lt;&lt;&lt;&lt;&lt;&lt;&lt;&lt;&lt;&lt;&lt;&lt;&lt;&lt;&lt;&lt;&lt;&lt;&lt;&lt;&lt;&lt;&lt;&lt;&lt;&lt;</w:t>
        </w:r>
      </w:ins>
    </w:p>
    <w:p w14:paraId="51B6647F" w14:textId="77777777" w:rsidR="00E16D28" w:rsidRDefault="00E16D28" w:rsidP="00A410FA">
      <w:pPr>
        <w:rPr>
          <w:ins w:id="414" w:author="stefan zedlacher" w:date="2016-03-07T12:39:00Z"/>
          <w:sz w:val="22"/>
          <w:szCs w:val="22"/>
        </w:rPr>
      </w:pPr>
    </w:p>
    <w:p w14:paraId="18E16492" w14:textId="77777777" w:rsidR="00A410FA" w:rsidRDefault="00A410FA" w:rsidP="00A410FA">
      <w:pPr>
        <w:rPr>
          <w:ins w:id="415" w:author="stefan zedlacher" w:date="2016-03-07T12:59:00Z"/>
          <w:sz w:val="22"/>
          <w:szCs w:val="22"/>
        </w:rPr>
      </w:pPr>
      <w:ins w:id="416" w:author="stefan zedlacher" w:date="2016-03-07T12:39:00Z">
        <w:r>
          <w:rPr>
            <w:sz w:val="22"/>
            <w:szCs w:val="22"/>
          </w:rPr>
          <w:t>Dementsprechend widmen wir uns bei dieser Arbeit der Entwicklung einer Web-App für das Web 3.0. Wir wollen die vorliegenden Informationen in Beziehung zueinander stellen und auch verwalten. Beispielsweise kann der Internetuser hier eine genaue Suchabfrage formulieren und die Webstandards, die die Grundlage für die Sucher im Web bilden, lassen das gewünschte Suchergebnis zu. Die Personalisierung von Inhalten im Internet geht mit dieser neuen Entwicklung einher und neue personalisierte Services zeichnen gleichzeitig ein Bild des/der Nutzers/Nutzerin. Das www wird also erweitert und Daten sollen einfacher auswertbar und austauschbar werden mit Hilfe von maschinenlesbaren Daten.</w:t>
        </w:r>
      </w:ins>
    </w:p>
    <w:p w14:paraId="1BF6DD10" w14:textId="77777777" w:rsidR="004B324E" w:rsidRDefault="004B324E" w:rsidP="00A410FA">
      <w:pPr>
        <w:rPr>
          <w:ins w:id="417" w:author="stefan zedlacher" w:date="2016-03-07T12:39:00Z"/>
          <w:sz w:val="22"/>
          <w:szCs w:val="22"/>
        </w:rPr>
      </w:pPr>
    </w:p>
    <w:p w14:paraId="25FAD00A" w14:textId="77777777" w:rsidR="00A410FA" w:rsidRPr="007A0B72" w:rsidRDefault="00A410FA" w:rsidP="00A410FA">
      <w:pPr>
        <w:jc w:val="both"/>
        <w:rPr>
          <w:ins w:id="418" w:author="stefan zedlacher" w:date="2016-03-07T12:39:00Z"/>
          <w:b/>
          <w:sz w:val="22"/>
          <w:szCs w:val="28"/>
          <w:lang w:eastAsia="de-DE"/>
        </w:rPr>
      </w:pPr>
      <w:ins w:id="419" w:author="stefan zedlacher" w:date="2016-03-07T12:39:00Z">
        <w:r>
          <w:rPr>
            <w:b/>
            <w:sz w:val="22"/>
            <w:szCs w:val="28"/>
            <w:lang w:eastAsia="de-DE"/>
          </w:rPr>
          <w:t xml:space="preserve">1. </w:t>
        </w:r>
        <w:r w:rsidRPr="007A0B72">
          <w:rPr>
            <w:b/>
            <w:sz w:val="22"/>
            <w:szCs w:val="28"/>
            <w:lang w:eastAsia="de-DE"/>
          </w:rPr>
          <w:t>Das Referenz-Ebenen-Modell als semantische Dankenbank-Lösung</w:t>
        </w:r>
      </w:ins>
    </w:p>
    <w:p w14:paraId="63A901E5" w14:textId="220BD1A6" w:rsidR="00A410FA" w:rsidDel="00A410FA" w:rsidRDefault="00A410FA" w:rsidP="00A410FA">
      <w:pPr>
        <w:rPr>
          <w:del w:id="420" w:author="stefan zedlacher" w:date="2016-03-07T12:39:00Z"/>
          <w:sz w:val="22"/>
          <w:szCs w:val="22"/>
        </w:rPr>
      </w:pPr>
    </w:p>
    <w:moveToRangeEnd w:id="400"/>
    <w:p w14:paraId="744177F7" w14:textId="77777777" w:rsidR="00A410FA" w:rsidRDefault="00A410FA" w:rsidP="00141B54">
      <w:pPr>
        <w:widowControl w:val="0"/>
        <w:autoSpaceDE w:val="0"/>
        <w:autoSpaceDN w:val="0"/>
        <w:adjustRightInd w:val="0"/>
        <w:spacing w:after="0"/>
        <w:jc w:val="both"/>
        <w:rPr>
          <w:ins w:id="421" w:author="stefan zedlacher" w:date="2016-03-07T12:38:00Z"/>
          <w:rFonts w:cs="Helvetica"/>
          <w:sz w:val="22"/>
          <w:szCs w:val="30"/>
        </w:rPr>
      </w:pPr>
    </w:p>
    <w:p w14:paraId="3DF9C63E" w14:textId="77777777" w:rsidR="00931284" w:rsidRDefault="00141B54" w:rsidP="00141B54">
      <w:pPr>
        <w:widowControl w:val="0"/>
        <w:autoSpaceDE w:val="0"/>
        <w:autoSpaceDN w:val="0"/>
        <w:adjustRightInd w:val="0"/>
        <w:spacing w:after="0"/>
        <w:jc w:val="both"/>
        <w:rPr>
          <w:rFonts w:cs="Helvetica"/>
          <w:sz w:val="22"/>
          <w:szCs w:val="30"/>
          <w:u w:color="386EFF"/>
        </w:rPr>
      </w:pPr>
      <w:r w:rsidRPr="006330B3">
        <w:rPr>
          <w:rFonts w:cs="Helvetica"/>
          <w:sz w:val="22"/>
          <w:szCs w:val="30"/>
        </w:rPr>
        <w:t>In diesem Referenz-Ebenen-Modell wird nicht länger zwischen Bild- und Textquellen unterschiede</w:t>
      </w:r>
      <w:r w:rsidR="001C7186" w:rsidRPr="006330B3">
        <w:rPr>
          <w:rFonts w:cs="Helvetica"/>
          <w:sz w:val="22"/>
          <w:szCs w:val="30"/>
        </w:rPr>
        <w:t xml:space="preserve">n, sondern </w:t>
      </w:r>
      <w:r w:rsidR="007A0B72" w:rsidRPr="006330B3">
        <w:rPr>
          <w:rFonts w:cs="Helvetica"/>
          <w:sz w:val="22"/>
          <w:szCs w:val="30"/>
        </w:rPr>
        <w:t>auch hyb</w:t>
      </w:r>
      <w:r w:rsidR="001C7186" w:rsidRPr="006330B3">
        <w:rPr>
          <w:rFonts w:cs="Helvetica"/>
          <w:sz w:val="22"/>
          <w:szCs w:val="30"/>
        </w:rPr>
        <w:t>ride Quellen mit berücksichtigt.</w:t>
      </w:r>
      <w:r w:rsidR="007A0B72" w:rsidRPr="006330B3">
        <w:rPr>
          <w:rFonts w:cs="Helvetica"/>
          <w:sz w:val="22"/>
          <w:szCs w:val="30"/>
        </w:rPr>
        <w:t xml:space="preserve"> </w:t>
      </w:r>
      <w:r w:rsidR="001C7186" w:rsidRPr="006330B3">
        <w:rPr>
          <w:rFonts w:cs="Helvetica"/>
          <w:sz w:val="22"/>
          <w:szCs w:val="30"/>
        </w:rPr>
        <w:t>Ihre Zuordnung erfolgt u</w:t>
      </w:r>
      <w:r w:rsidRPr="006330B3">
        <w:rPr>
          <w:rFonts w:cs="Helvetica"/>
          <w:sz w:val="22"/>
          <w:szCs w:val="30"/>
        </w:rPr>
        <w:t xml:space="preserve">nabhängig </w:t>
      </w:r>
      <w:r w:rsidR="007342BC" w:rsidRPr="006330B3">
        <w:rPr>
          <w:rFonts w:cs="Helvetica"/>
          <w:sz w:val="22"/>
          <w:szCs w:val="30"/>
        </w:rPr>
        <w:t xml:space="preserve">ihrer </w:t>
      </w:r>
      <w:r w:rsidRPr="006330B3">
        <w:rPr>
          <w:rFonts w:cs="Helvetica"/>
          <w:sz w:val="22"/>
          <w:szCs w:val="30"/>
        </w:rPr>
        <w:t xml:space="preserve">Gattung </w:t>
      </w:r>
      <w:r w:rsidR="00931284" w:rsidRPr="006330B3">
        <w:rPr>
          <w:rFonts w:cs="Helvetica"/>
          <w:sz w:val="22"/>
          <w:szCs w:val="30"/>
        </w:rPr>
        <w:t xml:space="preserve">nicht </w:t>
      </w:r>
      <w:r w:rsidR="000E7170">
        <w:rPr>
          <w:rFonts w:cs="Helvetica"/>
          <w:sz w:val="22"/>
          <w:szCs w:val="30"/>
        </w:rPr>
        <w:t xml:space="preserve">nur </w:t>
      </w:r>
      <w:r w:rsidR="00931284" w:rsidRPr="006330B3">
        <w:rPr>
          <w:rFonts w:cs="Helvetica"/>
          <w:sz w:val="22"/>
          <w:szCs w:val="30"/>
        </w:rPr>
        <w:t>nach Form oder Materialität der Archivquelle</w:t>
      </w:r>
      <w:r w:rsidR="000E7170">
        <w:rPr>
          <w:rFonts w:cs="Helvetica"/>
          <w:sz w:val="22"/>
          <w:szCs w:val="30"/>
        </w:rPr>
        <w:t xml:space="preserve">, </w:t>
      </w:r>
      <w:r w:rsidR="00931284" w:rsidRPr="006330B3">
        <w:rPr>
          <w:rFonts w:cs="Helvetica"/>
          <w:sz w:val="22"/>
          <w:szCs w:val="30"/>
        </w:rPr>
        <w:t xml:space="preserve">sondern </w:t>
      </w:r>
      <w:r w:rsidR="001C7186" w:rsidRPr="006330B3">
        <w:rPr>
          <w:rFonts w:cs="Helvetica"/>
          <w:sz w:val="22"/>
          <w:szCs w:val="30"/>
        </w:rPr>
        <w:t xml:space="preserve">orientiert </w:t>
      </w:r>
      <w:r w:rsidR="000E7170">
        <w:rPr>
          <w:rFonts w:cs="Helvetica"/>
          <w:sz w:val="22"/>
          <w:szCs w:val="30"/>
        </w:rPr>
        <w:t>nach ihren</w:t>
      </w:r>
      <w:r w:rsidR="00931284" w:rsidRPr="006330B3">
        <w:rPr>
          <w:rFonts w:cs="Helvetica"/>
          <w:sz w:val="22"/>
          <w:szCs w:val="30"/>
        </w:rPr>
        <w:t xml:space="preserve"> </w:t>
      </w:r>
      <w:r w:rsidR="001C7186" w:rsidRPr="006330B3">
        <w:rPr>
          <w:rFonts w:cs="Helvetica"/>
          <w:sz w:val="22"/>
          <w:szCs w:val="30"/>
        </w:rPr>
        <w:t>Semantik</w:t>
      </w:r>
      <w:r w:rsidR="000E7170">
        <w:rPr>
          <w:rFonts w:cs="Helvetica"/>
          <w:sz w:val="22"/>
          <w:szCs w:val="30"/>
        </w:rPr>
        <w:t>en</w:t>
      </w:r>
      <w:r w:rsidR="001C7186" w:rsidRPr="006330B3">
        <w:rPr>
          <w:rFonts w:cs="Helvetica"/>
          <w:sz w:val="22"/>
          <w:szCs w:val="30"/>
        </w:rPr>
        <w:t xml:space="preserve"> und deren </w:t>
      </w:r>
      <w:r w:rsidR="007342BC" w:rsidRPr="006330B3">
        <w:rPr>
          <w:rFonts w:cs="Helvetica"/>
          <w:sz w:val="22"/>
          <w:szCs w:val="30"/>
        </w:rPr>
        <w:t>Performanz</w:t>
      </w:r>
      <w:r w:rsidR="000E7170">
        <w:rPr>
          <w:rFonts w:cs="Helvetica"/>
          <w:sz w:val="22"/>
          <w:szCs w:val="30"/>
        </w:rPr>
        <w:t>en</w:t>
      </w:r>
      <w:r w:rsidR="007342BC" w:rsidRPr="006330B3">
        <w:rPr>
          <w:rFonts w:cs="Helvetica"/>
          <w:sz w:val="22"/>
          <w:szCs w:val="30"/>
        </w:rPr>
        <w:t xml:space="preserve"> </w:t>
      </w:r>
      <w:r w:rsidR="00931284" w:rsidRPr="006330B3">
        <w:rPr>
          <w:rFonts w:cs="Helvetica"/>
          <w:sz w:val="22"/>
          <w:szCs w:val="30"/>
        </w:rPr>
        <w:t>zu anderen</w:t>
      </w:r>
      <w:r w:rsidR="007342BC" w:rsidRPr="006330B3">
        <w:rPr>
          <w:rFonts w:cs="Helvetica"/>
          <w:sz w:val="22"/>
          <w:szCs w:val="30"/>
        </w:rPr>
        <w:t xml:space="preserve"> Archivquellen </w:t>
      </w:r>
      <w:r w:rsidR="000E7170">
        <w:rPr>
          <w:rFonts w:cs="Helvetica"/>
          <w:sz w:val="22"/>
          <w:szCs w:val="30"/>
        </w:rPr>
        <w:t xml:space="preserve">sowie zu </w:t>
      </w:r>
      <w:r w:rsidR="007342BC" w:rsidRPr="006330B3">
        <w:rPr>
          <w:rFonts w:cs="Helvetica"/>
          <w:sz w:val="22"/>
          <w:szCs w:val="30"/>
        </w:rPr>
        <w:t>externern Referenten.</w:t>
      </w:r>
      <w:r w:rsidR="007A0B72" w:rsidRPr="006330B3">
        <w:rPr>
          <w:rFonts w:cs="Helvetica"/>
          <w:sz w:val="22"/>
          <w:szCs w:val="30"/>
        </w:rPr>
        <w:t xml:space="preserve"> </w:t>
      </w:r>
      <w:r w:rsidRPr="006330B3">
        <w:rPr>
          <w:rFonts w:cs="Helvetica"/>
          <w:sz w:val="22"/>
          <w:szCs w:val="30"/>
          <w:u w:color="386EFF"/>
        </w:rPr>
        <w:t>Die Unt</w:t>
      </w:r>
      <w:r w:rsidR="001C7186" w:rsidRPr="006330B3">
        <w:rPr>
          <w:rFonts w:cs="Helvetica"/>
          <w:sz w:val="22"/>
          <w:szCs w:val="30"/>
          <w:u w:color="386EFF"/>
        </w:rPr>
        <w:t>erscheidung zwischen materiellen und immateriellen</w:t>
      </w:r>
      <w:r w:rsidRPr="006330B3">
        <w:rPr>
          <w:rFonts w:cs="Helvetica"/>
          <w:sz w:val="22"/>
          <w:szCs w:val="30"/>
          <w:u w:color="386EFF"/>
        </w:rPr>
        <w:t xml:space="preserve"> </w:t>
      </w:r>
      <w:r w:rsidR="007A0B72" w:rsidRPr="006330B3">
        <w:rPr>
          <w:rFonts w:cs="Helvetica"/>
          <w:sz w:val="22"/>
          <w:szCs w:val="30"/>
          <w:u w:color="386EFF"/>
        </w:rPr>
        <w:t xml:space="preserve">Referenten </w:t>
      </w:r>
      <w:r w:rsidRPr="006330B3">
        <w:rPr>
          <w:rFonts w:cs="Helvetica"/>
          <w:sz w:val="22"/>
          <w:szCs w:val="30"/>
          <w:u w:color="386EFF"/>
        </w:rPr>
        <w:t xml:space="preserve">dient </w:t>
      </w:r>
      <w:r w:rsidR="007A0B72" w:rsidRPr="006330B3">
        <w:rPr>
          <w:rFonts w:cs="Helvetica"/>
          <w:sz w:val="22"/>
          <w:szCs w:val="30"/>
          <w:u w:color="386EFF"/>
        </w:rPr>
        <w:t xml:space="preserve">dabei </w:t>
      </w:r>
      <w:r w:rsidRPr="006330B3">
        <w:rPr>
          <w:rFonts w:cs="Helvetica"/>
          <w:sz w:val="22"/>
          <w:szCs w:val="30"/>
          <w:u w:color="386EFF"/>
        </w:rPr>
        <w:t xml:space="preserve">der Berücksichtigung von </w:t>
      </w:r>
      <w:r w:rsidR="001C7186" w:rsidRPr="006330B3">
        <w:rPr>
          <w:rFonts w:cs="Helvetica"/>
          <w:sz w:val="22"/>
          <w:szCs w:val="30"/>
          <w:u w:color="386EFF"/>
        </w:rPr>
        <w:t>Quellen</w:t>
      </w:r>
      <w:r w:rsidRPr="006330B3">
        <w:rPr>
          <w:rFonts w:cs="Helvetica"/>
          <w:sz w:val="22"/>
          <w:szCs w:val="30"/>
          <w:u w:color="386EFF"/>
        </w:rPr>
        <w:t xml:space="preserve">, </w:t>
      </w:r>
      <w:r w:rsidR="007A0B72" w:rsidRPr="006330B3">
        <w:rPr>
          <w:rFonts w:cs="Helvetica"/>
          <w:sz w:val="22"/>
          <w:szCs w:val="30"/>
          <w:u w:color="386EFF"/>
        </w:rPr>
        <w:t xml:space="preserve">die </w:t>
      </w:r>
      <w:r w:rsidRPr="006330B3">
        <w:rPr>
          <w:rFonts w:cs="Helvetica"/>
          <w:sz w:val="22"/>
          <w:szCs w:val="30"/>
          <w:u w:color="386EFF"/>
        </w:rPr>
        <w:t xml:space="preserve">sich auf kein realisiertes oder mediales Objekt </w:t>
      </w:r>
      <w:r w:rsidR="001C7186" w:rsidRPr="006330B3">
        <w:rPr>
          <w:rFonts w:cs="Helvetica"/>
          <w:sz w:val="22"/>
          <w:szCs w:val="30"/>
          <w:u w:color="386EFF"/>
        </w:rPr>
        <w:t xml:space="preserve">(Archivquelle in einem anderen Archiv) </w:t>
      </w:r>
      <w:r w:rsidRPr="006330B3">
        <w:rPr>
          <w:rFonts w:cs="Helvetica"/>
          <w:sz w:val="22"/>
          <w:szCs w:val="30"/>
          <w:u w:color="386EFF"/>
        </w:rPr>
        <w:t>beziehen</w:t>
      </w:r>
      <w:r w:rsidR="007A0B72" w:rsidRPr="006330B3">
        <w:rPr>
          <w:rFonts w:cs="Helvetica"/>
          <w:sz w:val="22"/>
          <w:szCs w:val="30"/>
          <w:u w:color="386EFF"/>
        </w:rPr>
        <w:t xml:space="preserve">, wie dies im </w:t>
      </w:r>
      <w:r w:rsidR="007A0B72" w:rsidRPr="006330B3">
        <w:rPr>
          <w:rFonts w:cs="Helvetica"/>
          <w:i/>
          <w:sz w:val="22"/>
          <w:szCs w:val="30"/>
          <w:u w:color="386EFF"/>
        </w:rPr>
        <w:t xml:space="preserve">Geymüller </w:t>
      </w:r>
      <w:r w:rsidR="007A0B72" w:rsidRPr="006330B3">
        <w:rPr>
          <w:rFonts w:cs="Helvetica"/>
          <w:sz w:val="22"/>
          <w:szCs w:val="30"/>
          <w:u w:color="386EFF"/>
        </w:rPr>
        <w:t xml:space="preserve">Nachlass-Bestand </w:t>
      </w:r>
      <w:r w:rsidR="00931284" w:rsidRPr="006330B3">
        <w:rPr>
          <w:rFonts w:cs="Helvetica"/>
          <w:sz w:val="22"/>
          <w:szCs w:val="30"/>
          <w:u w:color="386EFF"/>
        </w:rPr>
        <w:t xml:space="preserve">häufig </w:t>
      </w:r>
      <w:r w:rsidR="007A0B72" w:rsidRPr="006330B3">
        <w:rPr>
          <w:rFonts w:cs="Helvetica"/>
          <w:sz w:val="22"/>
          <w:szCs w:val="30"/>
          <w:u w:color="386EFF"/>
        </w:rPr>
        <w:t>der Fall ist</w:t>
      </w:r>
      <w:r w:rsidR="00931284" w:rsidRPr="006330B3">
        <w:rPr>
          <w:rFonts w:cs="Helvetica"/>
          <w:sz w:val="22"/>
          <w:szCs w:val="30"/>
          <w:u w:color="386EFF"/>
        </w:rPr>
        <w:t>.</w:t>
      </w:r>
      <w:r w:rsidR="007A0B72" w:rsidRPr="006330B3">
        <w:rPr>
          <w:rFonts w:cs="Helvetica"/>
          <w:sz w:val="22"/>
          <w:szCs w:val="30"/>
          <w:u w:color="386EFF"/>
        </w:rPr>
        <w:t xml:space="preserve"> </w:t>
      </w:r>
      <w:r w:rsidR="006330B3" w:rsidRPr="006330B3">
        <w:rPr>
          <w:sz w:val="22"/>
        </w:rPr>
        <w:t xml:space="preserve">Im Datenmodell </w:t>
      </w:r>
      <w:r w:rsidR="006330B3">
        <w:rPr>
          <w:sz w:val="22"/>
        </w:rPr>
        <w:t xml:space="preserve">nehmen immaterielle Referenten </w:t>
      </w:r>
      <w:r w:rsidR="006330B3" w:rsidRPr="006330B3">
        <w:rPr>
          <w:sz w:val="22"/>
        </w:rPr>
        <w:t xml:space="preserve">eine übergeordnete Ebene ein. </w:t>
      </w:r>
      <w:r w:rsidR="00931284">
        <w:rPr>
          <w:rFonts w:cs="Helvetica"/>
          <w:sz w:val="22"/>
          <w:szCs w:val="30"/>
          <w:u w:color="386EFF"/>
        </w:rPr>
        <w:t xml:space="preserve">Ziel der Datenbank ist </w:t>
      </w:r>
      <w:r w:rsidR="001C7186">
        <w:rPr>
          <w:rFonts w:cs="Helvetica"/>
          <w:sz w:val="22"/>
          <w:szCs w:val="30"/>
          <w:u w:color="386EFF"/>
        </w:rPr>
        <w:t xml:space="preserve">die </w:t>
      </w:r>
      <w:r w:rsidR="00931284">
        <w:rPr>
          <w:rFonts w:cs="Helvetica"/>
          <w:sz w:val="22"/>
          <w:szCs w:val="30"/>
          <w:u w:color="386EFF"/>
        </w:rPr>
        <w:t xml:space="preserve">parallele Referenzierung </w:t>
      </w:r>
      <w:r w:rsidR="001C7186">
        <w:rPr>
          <w:rFonts w:cs="Helvetica"/>
          <w:sz w:val="22"/>
          <w:szCs w:val="30"/>
          <w:u w:color="386EFF"/>
        </w:rPr>
        <w:t xml:space="preserve">von </w:t>
      </w:r>
      <w:r w:rsidR="00931284">
        <w:rPr>
          <w:rFonts w:cs="Helvetica"/>
          <w:sz w:val="22"/>
          <w:szCs w:val="30"/>
          <w:u w:color="386EFF"/>
        </w:rPr>
        <w:t>mindestens einem materiellem und einem immateriellen Referenten.</w:t>
      </w:r>
      <w:r w:rsidR="001C7186">
        <w:rPr>
          <w:rStyle w:val="Funotenzeichen"/>
          <w:rFonts w:cs="Helvetica"/>
          <w:szCs w:val="30"/>
          <w:u w:color="386EFF"/>
        </w:rPr>
        <w:footnoteReference w:id="21"/>
      </w:r>
      <w:r w:rsidR="00931284">
        <w:rPr>
          <w:rFonts w:cs="Helvetica"/>
          <w:sz w:val="22"/>
          <w:szCs w:val="30"/>
          <w:u w:color="386EFF"/>
        </w:rPr>
        <w:t xml:space="preserve"> </w:t>
      </w:r>
    </w:p>
    <w:p w14:paraId="32370088" w14:textId="77777777" w:rsidR="00141B54" w:rsidRDefault="00141B54" w:rsidP="00FA2CD3">
      <w:pPr>
        <w:widowControl w:val="0"/>
        <w:autoSpaceDE w:val="0"/>
        <w:autoSpaceDN w:val="0"/>
        <w:adjustRightInd w:val="0"/>
        <w:spacing w:after="0"/>
        <w:jc w:val="both"/>
        <w:rPr>
          <w:ins w:id="422" w:author="stefan zedlacher" w:date="2016-03-07T11:48:00Z"/>
          <w:rFonts w:cs="Helvetica"/>
          <w:sz w:val="22"/>
          <w:szCs w:val="30"/>
          <w:u w:color="386EFF"/>
        </w:rPr>
      </w:pPr>
      <w:r w:rsidRPr="00141B54">
        <w:rPr>
          <w:rFonts w:cs="Helvetica"/>
          <w:sz w:val="22"/>
          <w:szCs w:val="30"/>
          <w:u w:color="386EFF"/>
        </w:rPr>
        <w:t xml:space="preserve">Die Performanzen </w:t>
      </w:r>
      <w:r w:rsidR="006330B3">
        <w:rPr>
          <w:rFonts w:cs="Helvetica"/>
          <w:sz w:val="22"/>
          <w:szCs w:val="30"/>
          <w:u w:color="386EFF"/>
        </w:rPr>
        <w:t>semantischer Eigenschaften einer Archivquelle</w:t>
      </w:r>
      <w:r w:rsidRPr="00141B54">
        <w:rPr>
          <w:rFonts w:cs="Helvetica"/>
          <w:sz w:val="22"/>
          <w:szCs w:val="30"/>
          <w:u w:color="386EFF"/>
        </w:rPr>
        <w:t xml:space="preserve"> werden </w:t>
      </w:r>
      <w:r w:rsidR="000D3725">
        <w:rPr>
          <w:rFonts w:cs="Helvetica"/>
          <w:sz w:val="22"/>
          <w:szCs w:val="30"/>
          <w:u w:color="386EFF"/>
        </w:rPr>
        <w:t xml:space="preserve">dabei </w:t>
      </w:r>
      <w:r w:rsidRPr="00141B54">
        <w:rPr>
          <w:rFonts w:cs="Helvetica"/>
          <w:sz w:val="22"/>
          <w:szCs w:val="30"/>
          <w:u w:color="386EFF"/>
        </w:rPr>
        <w:t xml:space="preserve">– je nach Referenz – in </w:t>
      </w:r>
      <w:r w:rsidR="006330B3">
        <w:rPr>
          <w:rFonts w:cs="Helvetica"/>
          <w:i/>
          <w:iCs/>
          <w:sz w:val="22"/>
          <w:szCs w:val="30"/>
          <w:u w:color="386EFF"/>
        </w:rPr>
        <w:t>wiedergebend, rekonstruierend, darstellend</w:t>
      </w:r>
      <w:r w:rsidRPr="00141B54">
        <w:rPr>
          <w:rFonts w:cs="Helvetica"/>
          <w:i/>
          <w:iCs/>
          <w:sz w:val="22"/>
          <w:szCs w:val="30"/>
          <w:u w:color="386EFF"/>
        </w:rPr>
        <w:t xml:space="preserve"> </w:t>
      </w:r>
      <w:r w:rsidRPr="00141B54">
        <w:rPr>
          <w:rFonts w:cs="Helvetica"/>
          <w:sz w:val="22"/>
          <w:szCs w:val="30"/>
          <w:u w:color="386EFF"/>
        </w:rPr>
        <w:t xml:space="preserve">oder </w:t>
      </w:r>
      <w:r w:rsidR="006330B3">
        <w:rPr>
          <w:rFonts w:cs="Helvetica"/>
          <w:i/>
          <w:iCs/>
          <w:sz w:val="22"/>
          <w:szCs w:val="30"/>
          <w:u w:color="386EFF"/>
        </w:rPr>
        <w:t>abbildend</w:t>
      </w:r>
      <w:r w:rsidRPr="00141B54">
        <w:rPr>
          <w:rFonts w:cs="Helvetica"/>
          <w:i/>
          <w:iCs/>
          <w:sz w:val="22"/>
          <w:szCs w:val="30"/>
          <w:u w:color="386EFF"/>
        </w:rPr>
        <w:t xml:space="preserve"> </w:t>
      </w:r>
      <w:r w:rsidRPr="00141B54">
        <w:rPr>
          <w:rFonts w:cs="Helvetica"/>
          <w:sz w:val="22"/>
          <w:szCs w:val="30"/>
          <w:u w:color="386EFF"/>
        </w:rPr>
        <w:t>beschrieben. Die Interpretation</w:t>
      </w:r>
      <w:r w:rsidR="006330B3">
        <w:rPr>
          <w:rFonts w:cs="Helvetica"/>
          <w:sz w:val="22"/>
          <w:szCs w:val="30"/>
          <w:u w:color="386EFF"/>
        </w:rPr>
        <w:t xml:space="preserve"> der Darstellung bleibt</w:t>
      </w:r>
      <w:r w:rsidRPr="00141B54">
        <w:rPr>
          <w:rFonts w:cs="Helvetica"/>
          <w:sz w:val="22"/>
          <w:szCs w:val="30"/>
          <w:u w:color="386EFF"/>
        </w:rPr>
        <w:t xml:space="preserve"> da</w:t>
      </w:r>
      <w:r w:rsidR="006330B3">
        <w:rPr>
          <w:rFonts w:cs="Helvetica"/>
          <w:sz w:val="22"/>
          <w:szCs w:val="30"/>
          <w:u w:color="386EFF"/>
        </w:rPr>
        <w:t xml:space="preserve">bei vorläufig noch völlig offen. Sie bildet die untergeordnete Ebene und bezieht sich auf jene bereits über die Quelle publizierte Themen. </w:t>
      </w:r>
    </w:p>
    <w:p w14:paraId="79F901BF" w14:textId="77777777" w:rsidR="00DE3A2A" w:rsidRDefault="00DE3A2A" w:rsidP="00FA2CD3">
      <w:pPr>
        <w:widowControl w:val="0"/>
        <w:autoSpaceDE w:val="0"/>
        <w:autoSpaceDN w:val="0"/>
        <w:adjustRightInd w:val="0"/>
        <w:spacing w:after="0"/>
        <w:jc w:val="both"/>
        <w:rPr>
          <w:ins w:id="423" w:author="stefan zedlacher" w:date="2016-03-07T11:48:00Z"/>
          <w:rFonts w:cs="Helvetica"/>
          <w:sz w:val="22"/>
          <w:szCs w:val="30"/>
          <w:u w:color="386EFF"/>
        </w:rPr>
      </w:pPr>
    </w:p>
    <w:p w14:paraId="7C5DC9BD" w14:textId="77777777" w:rsidR="00DE3A2A" w:rsidRDefault="00DE3A2A" w:rsidP="00DE3A2A">
      <w:pPr>
        <w:jc w:val="both"/>
        <w:rPr>
          <w:sz w:val="22"/>
          <w:szCs w:val="28"/>
          <w:lang w:eastAsia="de-DE"/>
        </w:rPr>
      </w:pPr>
      <w:moveToRangeStart w:id="424" w:author="stefan zedlacher" w:date="2016-03-07T11:48:00Z" w:name="move318970644"/>
      <w:moveTo w:id="425" w:author="stefan zedlacher" w:date="2016-03-07T11:48:00Z">
        <w:r>
          <w:rPr>
            <w:sz w:val="22"/>
            <w:szCs w:val="28"/>
            <w:lang w:eastAsia="de-DE"/>
          </w:rPr>
          <w:t xml:space="preserve">Ausgehend von der Archivquelle (Bild-, Text- oder Hybridquelle) werden diese (traditionell) mit Metadaten (war Entitäten) und Thesauri / Glossaren verknüpft. Dies gewährleistet eine Verbindung zu anderen Datenbanken und eine Standardisierung. In unserem Datenmodell gehen wir davon aus, dass die Metadaten in Beziehung zu unterschiedlichen Referenzebenen stehen. </w:t>
        </w:r>
      </w:moveTo>
    </w:p>
    <w:p w14:paraId="35115C95" w14:textId="77777777" w:rsidR="00DE3A2A" w:rsidRDefault="00DE3A2A" w:rsidP="00DE3A2A">
      <w:pPr>
        <w:jc w:val="both"/>
        <w:rPr>
          <w:sz w:val="22"/>
          <w:szCs w:val="28"/>
          <w:lang w:eastAsia="de-DE"/>
        </w:rPr>
      </w:pPr>
      <w:moveTo w:id="426" w:author="stefan zedlacher" w:date="2016-03-07T11:48:00Z">
        <w:r>
          <w:rPr>
            <w:sz w:val="22"/>
            <w:szCs w:val="28"/>
            <w:lang w:eastAsia="de-DE"/>
          </w:rPr>
          <w:t xml:space="preserve">[Skizze Datenmodell – kommt noch] </w:t>
        </w:r>
      </w:moveTo>
    </w:p>
    <w:p w14:paraId="7619A2F5" w14:textId="77777777" w:rsidR="00DE3A2A" w:rsidRDefault="00DE3A2A" w:rsidP="00DE3A2A">
      <w:pPr>
        <w:jc w:val="both"/>
        <w:rPr>
          <w:sz w:val="22"/>
          <w:szCs w:val="28"/>
          <w:lang w:eastAsia="de-DE"/>
        </w:rPr>
      </w:pPr>
      <w:moveTo w:id="427" w:author="stefan zedlacher" w:date="2016-03-07T11:48:00Z">
        <w:r>
          <w:rPr>
            <w:sz w:val="22"/>
            <w:szCs w:val="28"/>
            <w:lang w:eastAsia="de-DE"/>
          </w:rPr>
          <w:t xml:space="preserve">Diese sind hirarchisch gegliedert und erweiterten die Metadaten um andere Quellen (Medialisierung und Idee bzw. Kommunikation und Interpretation) und um Beziehungen, die immaterielle Eigenschaften wie Prozesse und Handlungen abbilden.  </w:t>
        </w:r>
      </w:moveTo>
    </w:p>
    <w:moveToRangeEnd w:id="424"/>
    <w:p w14:paraId="60C4E3A3" w14:textId="77777777" w:rsidR="00DE3A2A" w:rsidRPr="006330B3" w:rsidRDefault="00DE3A2A" w:rsidP="00FA2CD3">
      <w:pPr>
        <w:widowControl w:val="0"/>
        <w:autoSpaceDE w:val="0"/>
        <w:autoSpaceDN w:val="0"/>
        <w:adjustRightInd w:val="0"/>
        <w:spacing w:after="0"/>
        <w:jc w:val="both"/>
        <w:rPr>
          <w:rFonts w:cs="Helvetica"/>
          <w:sz w:val="22"/>
          <w:szCs w:val="30"/>
          <w:u w:color="386EFF"/>
        </w:rPr>
      </w:pPr>
    </w:p>
    <w:p w14:paraId="031C2A3E" w14:textId="77777777" w:rsidR="00931284" w:rsidRDefault="00931284" w:rsidP="00FA2CD3">
      <w:pPr>
        <w:widowControl w:val="0"/>
        <w:autoSpaceDE w:val="0"/>
        <w:autoSpaceDN w:val="0"/>
        <w:adjustRightInd w:val="0"/>
        <w:spacing w:after="0"/>
        <w:jc w:val="both"/>
        <w:rPr>
          <w:b/>
          <w:sz w:val="22"/>
          <w:szCs w:val="28"/>
          <w:lang w:eastAsia="de-DE"/>
        </w:rPr>
      </w:pPr>
    </w:p>
    <w:p w14:paraId="6A8D2EEA" w14:textId="77777777" w:rsidR="00F0275B" w:rsidRDefault="00F0275B">
      <w:pPr>
        <w:rPr>
          <w:b/>
          <w:sz w:val="22"/>
          <w:szCs w:val="28"/>
          <w:lang w:eastAsia="de-DE"/>
        </w:rPr>
      </w:pPr>
      <w:r>
        <w:rPr>
          <w:b/>
          <w:sz w:val="22"/>
          <w:szCs w:val="28"/>
          <w:lang w:eastAsia="de-DE"/>
        </w:rPr>
        <w:br w:type="page"/>
      </w:r>
    </w:p>
    <w:p w14:paraId="454DAF29" w14:textId="77777777" w:rsidR="00931284" w:rsidRDefault="00931284" w:rsidP="00FA2CD3">
      <w:pPr>
        <w:widowControl w:val="0"/>
        <w:autoSpaceDE w:val="0"/>
        <w:autoSpaceDN w:val="0"/>
        <w:adjustRightInd w:val="0"/>
        <w:spacing w:after="0"/>
        <w:jc w:val="both"/>
        <w:rPr>
          <w:b/>
          <w:sz w:val="22"/>
          <w:szCs w:val="28"/>
          <w:lang w:eastAsia="de-DE"/>
        </w:rPr>
      </w:pPr>
      <w:r>
        <w:rPr>
          <w:b/>
          <w:sz w:val="22"/>
          <w:szCs w:val="28"/>
          <w:lang w:eastAsia="de-DE"/>
        </w:rPr>
        <w:t xml:space="preserve">2. Die </w:t>
      </w:r>
      <w:r w:rsidR="00730C15">
        <w:rPr>
          <w:b/>
          <w:sz w:val="22"/>
          <w:szCs w:val="28"/>
          <w:lang w:eastAsia="de-DE"/>
        </w:rPr>
        <w:t xml:space="preserve">Vernetzung der </w:t>
      </w:r>
      <w:r w:rsidR="000D3725">
        <w:rPr>
          <w:b/>
          <w:sz w:val="22"/>
          <w:szCs w:val="28"/>
          <w:lang w:eastAsia="de-DE"/>
        </w:rPr>
        <w:t xml:space="preserve">Archivquelle mit </w:t>
      </w:r>
      <w:r w:rsidR="00730C15">
        <w:rPr>
          <w:b/>
          <w:sz w:val="22"/>
          <w:szCs w:val="28"/>
          <w:lang w:eastAsia="de-DE"/>
        </w:rPr>
        <w:t>dem urbanen Raum und seinen Menschen</w:t>
      </w:r>
      <w:r w:rsidR="00B44D73">
        <w:rPr>
          <w:b/>
          <w:sz w:val="22"/>
          <w:szCs w:val="28"/>
          <w:lang w:eastAsia="de-DE"/>
        </w:rPr>
        <w:t xml:space="preserve"> (Case Study)</w:t>
      </w:r>
    </w:p>
    <w:p w14:paraId="504594CE" w14:textId="77777777" w:rsidR="00B44D73" w:rsidRDefault="00B44D73" w:rsidP="00FA2CD3">
      <w:pPr>
        <w:widowControl w:val="0"/>
        <w:autoSpaceDE w:val="0"/>
        <w:autoSpaceDN w:val="0"/>
        <w:adjustRightInd w:val="0"/>
        <w:spacing w:after="0"/>
        <w:jc w:val="both"/>
        <w:rPr>
          <w:rFonts w:cs="Helvetica"/>
          <w:sz w:val="22"/>
          <w:szCs w:val="30"/>
        </w:rPr>
      </w:pPr>
    </w:p>
    <w:p w14:paraId="186A85AB" w14:textId="77777777" w:rsidR="000338D3" w:rsidRDefault="0001111B" w:rsidP="00B44D73">
      <w:pPr>
        <w:jc w:val="both"/>
        <w:rPr>
          <w:ins w:id="428" w:author="stefan zedlacher" w:date="2016-03-07T11:28:00Z"/>
          <w:sz w:val="22"/>
          <w:szCs w:val="28"/>
          <w:lang w:eastAsia="de-DE"/>
        </w:rPr>
      </w:pPr>
      <w:ins w:id="429" w:author="stefan zedlacher" w:date="2016-03-07T11:25:00Z">
        <w:r>
          <w:rPr>
            <w:sz w:val="22"/>
            <w:szCs w:val="28"/>
            <w:lang w:eastAsia="de-DE"/>
          </w:rPr>
          <w:t xml:space="preserve">Welche Erweiterung kann nun diese ca. 150 Jahre alte Archiv, das </w:t>
        </w:r>
      </w:ins>
      <w:ins w:id="430" w:author="stefan zedlacher" w:date="2016-03-07T11:26:00Z">
        <w:r w:rsidR="000338D3">
          <w:rPr>
            <w:sz w:val="22"/>
            <w:szCs w:val="28"/>
            <w:lang w:eastAsia="de-DE"/>
          </w:rPr>
          <w:t xml:space="preserve">zu einem großen Teil </w:t>
        </w:r>
      </w:ins>
      <w:ins w:id="431" w:author="stefan zedlacher" w:date="2016-03-07T11:27:00Z">
        <w:r w:rsidR="000338D3">
          <w:rPr>
            <w:sz w:val="22"/>
            <w:szCs w:val="28"/>
            <w:lang w:eastAsia="de-DE"/>
          </w:rPr>
          <w:t>„vor Ort“ mit Hilfe von Skizzenbüchern und Recherche erarbeitet wurde, durch die mode</w:t>
        </w:r>
      </w:ins>
      <w:ins w:id="432" w:author="stefan zedlacher" w:date="2016-03-07T11:31:00Z">
        <w:r w:rsidR="000338D3">
          <w:rPr>
            <w:sz w:val="22"/>
            <w:szCs w:val="28"/>
            <w:lang w:eastAsia="de-DE"/>
          </w:rPr>
          <w:t>r</w:t>
        </w:r>
      </w:ins>
      <w:ins w:id="433" w:author="stefan zedlacher" w:date="2016-03-07T11:27:00Z">
        <w:r w:rsidR="000338D3">
          <w:rPr>
            <w:sz w:val="22"/>
            <w:szCs w:val="28"/>
            <w:lang w:eastAsia="de-DE"/>
          </w:rPr>
          <w:t>ne Informationstechnologie</w:t>
        </w:r>
      </w:ins>
      <w:ins w:id="434" w:author="stefan zedlacher" w:date="2016-03-07T11:31:00Z">
        <w:r w:rsidR="000338D3">
          <w:rPr>
            <w:sz w:val="22"/>
            <w:szCs w:val="28"/>
            <w:lang w:eastAsia="de-DE"/>
          </w:rPr>
          <w:t xml:space="preserve"> und im speziellen durch dieses Projekt </w:t>
        </w:r>
      </w:ins>
      <w:ins w:id="435" w:author="stefan zedlacher" w:date="2016-03-07T11:27:00Z">
        <w:r w:rsidR="000338D3">
          <w:rPr>
            <w:sz w:val="22"/>
            <w:szCs w:val="28"/>
            <w:lang w:eastAsia="de-DE"/>
          </w:rPr>
          <w:t>erfahren?</w:t>
        </w:r>
      </w:ins>
      <w:ins w:id="436" w:author="stefan zedlacher" w:date="2016-03-07T11:29:00Z">
        <w:r w:rsidR="000338D3">
          <w:rPr>
            <w:sz w:val="22"/>
            <w:szCs w:val="28"/>
            <w:lang w:eastAsia="de-DE"/>
          </w:rPr>
          <w:t xml:space="preserve"> Was sind die Verbesserungen und Unterschied, die wir in der case study darlegen?</w:t>
        </w:r>
      </w:ins>
      <w:ins w:id="437" w:author="stefan zedlacher" w:date="2016-03-07T11:27:00Z">
        <w:r w:rsidR="000338D3">
          <w:rPr>
            <w:sz w:val="22"/>
            <w:szCs w:val="28"/>
            <w:lang w:eastAsia="de-DE"/>
          </w:rPr>
          <w:t xml:space="preserve"> </w:t>
        </w:r>
      </w:ins>
    </w:p>
    <w:p w14:paraId="4996BB00" w14:textId="77777777" w:rsidR="000338D3" w:rsidRPr="000338D3" w:rsidRDefault="000338D3">
      <w:pPr>
        <w:pStyle w:val="Listenabsatz"/>
        <w:numPr>
          <w:ilvl w:val="0"/>
          <w:numId w:val="24"/>
        </w:numPr>
        <w:jc w:val="both"/>
        <w:rPr>
          <w:ins w:id="438" w:author="stefan zedlacher" w:date="2016-03-07T11:30:00Z"/>
          <w:sz w:val="22"/>
          <w:szCs w:val="28"/>
          <w:lang w:eastAsia="de-DE"/>
          <w:rPrChange w:id="439" w:author="stefan zedlacher" w:date="2016-03-07T11:30:00Z">
            <w:rPr>
              <w:ins w:id="440" w:author="stefan zedlacher" w:date="2016-03-07T11:30:00Z"/>
              <w:lang w:eastAsia="de-DE"/>
            </w:rPr>
          </w:rPrChange>
        </w:rPr>
        <w:pPrChange w:id="441" w:author="stefan zedlacher" w:date="2016-03-07T11:30:00Z">
          <w:pPr>
            <w:jc w:val="both"/>
          </w:pPr>
        </w:pPrChange>
      </w:pPr>
      <w:ins w:id="442" w:author="stefan zedlacher" w:date="2016-03-07T11:28:00Z">
        <w:r w:rsidRPr="000338D3">
          <w:rPr>
            <w:sz w:val="22"/>
            <w:szCs w:val="28"/>
            <w:lang w:eastAsia="de-DE"/>
            <w:rPrChange w:id="443" w:author="stefan zedlacher" w:date="2016-03-07T11:30:00Z">
              <w:rPr>
                <w:lang w:eastAsia="de-DE"/>
              </w:rPr>
            </w:rPrChange>
          </w:rPr>
          <w:t xml:space="preserve">Das Archiv </w:t>
        </w:r>
      </w:ins>
      <w:ins w:id="444" w:author="stefan zedlacher" w:date="2016-03-07T11:29:00Z">
        <w:r w:rsidRPr="000338D3">
          <w:rPr>
            <w:sz w:val="22"/>
            <w:szCs w:val="28"/>
            <w:lang w:eastAsia="de-DE"/>
            <w:rPrChange w:id="445" w:author="stefan zedlacher" w:date="2016-03-07T11:30:00Z">
              <w:rPr>
                <w:lang w:eastAsia="de-DE"/>
              </w:rPr>
            </w:rPrChange>
          </w:rPr>
          <w:t>kann</w:t>
        </w:r>
      </w:ins>
      <w:ins w:id="446" w:author="stefan zedlacher" w:date="2016-03-07T11:28:00Z">
        <w:r w:rsidRPr="000338D3">
          <w:rPr>
            <w:sz w:val="22"/>
            <w:szCs w:val="28"/>
            <w:lang w:eastAsia="de-DE"/>
            <w:rPrChange w:id="447" w:author="stefan zedlacher" w:date="2016-03-07T11:30:00Z">
              <w:rPr>
                <w:lang w:eastAsia="de-DE"/>
              </w:rPr>
            </w:rPrChange>
          </w:rPr>
          <w:t xml:space="preserve"> durch seine Digitalisierung </w:t>
        </w:r>
      </w:ins>
      <w:ins w:id="448" w:author="stefan zedlacher" w:date="2016-03-07T11:29:00Z">
        <w:r w:rsidRPr="000338D3">
          <w:rPr>
            <w:sz w:val="22"/>
            <w:szCs w:val="28"/>
            <w:lang w:eastAsia="de-DE"/>
            <w:rPrChange w:id="449" w:author="stefan zedlacher" w:date="2016-03-07T11:30:00Z">
              <w:rPr>
                <w:lang w:eastAsia="de-DE"/>
              </w:rPr>
            </w:rPrChange>
          </w:rPr>
          <w:t xml:space="preserve">zukünftig auf Reisen mit genommen werden. </w:t>
        </w:r>
      </w:ins>
      <w:ins w:id="450" w:author="stefan zedlacher" w:date="2016-03-07T11:30:00Z">
        <w:r w:rsidRPr="000338D3">
          <w:rPr>
            <w:sz w:val="22"/>
            <w:szCs w:val="28"/>
            <w:lang w:eastAsia="de-DE"/>
            <w:rPrChange w:id="451" w:author="stefan zedlacher" w:date="2016-03-07T11:30:00Z">
              <w:rPr>
                <w:lang w:eastAsia="de-DE"/>
              </w:rPr>
            </w:rPrChange>
          </w:rPr>
          <w:t>Wenngleich trivial, stellt dies jedenfalls eine Verbesserung für den Vergleich und die Suche dar.</w:t>
        </w:r>
      </w:ins>
    </w:p>
    <w:p w14:paraId="3690CC96" w14:textId="18D6FF2A" w:rsidR="000338D3" w:rsidRPr="000338D3" w:rsidRDefault="000338D3">
      <w:pPr>
        <w:pStyle w:val="Listenabsatz"/>
        <w:numPr>
          <w:ilvl w:val="0"/>
          <w:numId w:val="24"/>
        </w:numPr>
        <w:jc w:val="both"/>
        <w:rPr>
          <w:ins w:id="452" w:author="stefan zedlacher" w:date="2016-03-07T11:27:00Z"/>
          <w:sz w:val="22"/>
          <w:szCs w:val="28"/>
          <w:lang w:eastAsia="de-DE"/>
          <w:rPrChange w:id="453" w:author="stefan zedlacher" w:date="2016-03-07T11:30:00Z">
            <w:rPr>
              <w:ins w:id="454" w:author="stefan zedlacher" w:date="2016-03-07T11:27:00Z"/>
              <w:lang w:eastAsia="de-DE"/>
            </w:rPr>
          </w:rPrChange>
        </w:rPr>
        <w:pPrChange w:id="455" w:author="stefan zedlacher" w:date="2016-03-07T11:30:00Z">
          <w:pPr>
            <w:jc w:val="both"/>
          </w:pPr>
        </w:pPrChange>
      </w:pPr>
      <w:ins w:id="456" w:author="stefan zedlacher" w:date="2016-03-07T11:30:00Z">
        <w:r>
          <w:rPr>
            <w:sz w:val="22"/>
            <w:szCs w:val="28"/>
            <w:lang w:eastAsia="de-DE"/>
          </w:rPr>
          <w:t>Die Suche im gesamte Bestand wird nicht nur ermöglicht</w:t>
        </w:r>
      </w:ins>
      <w:ins w:id="457" w:author="stefan zedlacher" w:date="2016-03-07T11:31:00Z">
        <w:r>
          <w:rPr>
            <w:sz w:val="22"/>
            <w:szCs w:val="28"/>
            <w:lang w:eastAsia="de-DE"/>
          </w:rPr>
          <w:t xml:space="preserve"> (Metadaten und Beschreibungen) sondern </w:t>
        </w:r>
      </w:ins>
      <w:ins w:id="458" w:author="stefan zedlacher" w:date="2016-03-07T11:30:00Z">
        <w:r>
          <w:rPr>
            <w:sz w:val="22"/>
            <w:szCs w:val="28"/>
            <w:lang w:eastAsia="de-DE"/>
          </w:rPr>
          <w:t>speziell in diesem Projekt auf Bezi</w:t>
        </w:r>
      </w:ins>
      <w:ins w:id="459" w:author="stefan zedlacher" w:date="2016-03-07T11:32:00Z">
        <w:r>
          <w:rPr>
            <w:sz w:val="22"/>
            <w:szCs w:val="28"/>
            <w:lang w:eastAsia="de-DE"/>
          </w:rPr>
          <w:t>e</w:t>
        </w:r>
      </w:ins>
      <w:ins w:id="460" w:author="stefan zedlacher" w:date="2016-03-07T11:30:00Z">
        <w:r>
          <w:rPr>
            <w:sz w:val="22"/>
            <w:szCs w:val="28"/>
            <w:lang w:eastAsia="de-DE"/>
          </w:rPr>
          <w:t>hungen und Bedeutungen erweitert</w:t>
        </w:r>
      </w:ins>
      <w:ins w:id="461" w:author="stefan zedlacher" w:date="2016-03-07T11:55:00Z">
        <w:r w:rsidR="00DE3A2A">
          <w:rPr>
            <w:sz w:val="22"/>
            <w:szCs w:val="28"/>
            <w:lang w:eastAsia="de-DE"/>
          </w:rPr>
          <w:t>, was wir als eine Vorstufe zur semantischen Suche</w:t>
        </w:r>
      </w:ins>
      <w:ins w:id="462" w:author="stefan zedlacher" w:date="2016-03-07T11:56:00Z">
        <w:r w:rsidR="00DE3A2A">
          <w:rPr>
            <w:rStyle w:val="Funotenzeichen"/>
            <w:szCs w:val="28"/>
            <w:lang w:eastAsia="de-DE"/>
          </w:rPr>
          <w:footnoteReference w:id="22"/>
        </w:r>
      </w:ins>
      <w:ins w:id="465" w:author="stefan zedlacher" w:date="2016-03-07T11:55:00Z">
        <w:r w:rsidR="00DE3A2A">
          <w:rPr>
            <w:sz w:val="22"/>
            <w:szCs w:val="28"/>
            <w:lang w:eastAsia="de-DE"/>
          </w:rPr>
          <w:t xml:space="preserve"> definieren</w:t>
        </w:r>
      </w:ins>
      <w:ins w:id="466" w:author="stefan zedlacher" w:date="2016-03-07T11:30:00Z">
        <w:r>
          <w:rPr>
            <w:sz w:val="22"/>
            <w:szCs w:val="28"/>
            <w:lang w:eastAsia="de-DE"/>
          </w:rPr>
          <w:t xml:space="preserve">. </w:t>
        </w:r>
      </w:ins>
    </w:p>
    <w:p w14:paraId="6C056B4F" w14:textId="479C932A" w:rsidR="000338D3" w:rsidRDefault="004B324E" w:rsidP="00B44D73">
      <w:pPr>
        <w:jc w:val="both"/>
        <w:rPr>
          <w:ins w:id="467" w:author="stefan zedlacher" w:date="2016-03-07T11:34:00Z"/>
          <w:sz w:val="22"/>
          <w:szCs w:val="28"/>
          <w:lang w:eastAsia="de-DE"/>
        </w:rPr>
      </w:pPr>
      <w:ins w:id="468" w:author="stefan zedlacher" w:date="2016-03-07T11:32:00Z">
        <w:r>
          <w:rPr>
            <w:sz w:val="22"/>
            <w:szCs w:val="28"/>
            <w:lang w:eastAsia="de-DE"/>
          </w:rPr>
          <w:t>In einem</w:t>
        </w:r>
        <w:r w:rsidR="000338D3">
          <w:rPr>
            <w:sz w:val="22"/>
            <w:szCs w:val="28"/>
            <w:lang w:eastAsia="de-DE"/>
          </w:rPr>
          <w:t xml:space="preserve"> semi-digitalen Prototyp Version</w:t>
        </w:r>
      </w:ins>
      <w:ins w:id="469" w:author="stefan zedlacher" w:date="2016-03-07T11:33:00Z">
        <w:r w:rsidR="000338D3">
          <w:rPr>
            <w:sz w:val="22"/>
            <w:szCs w:val="28"/>
            <w:lang w:eastAsia="de-DE"/>
          </w:rPr>
          <w:t xml:space="preserve"> wurden auf diese Art neue Skizzenbücher aus den spezifischen Suchen generiert, die dem Forscher ein zum Teil vorausgefülltes Skizzenbuch liefern, mit / in dem er weiter Arbeiten kann. Das </w:t>
        </w:r>
      </w:ins>
      <w:ins w:id="470" w:author="stefan zedlacher" w:date="2016-03-07T11:34:00Z">
        <w:r w:rsidR="000338D3">
          <w:rPr>
            <w:sz w:val="22"/>
            <w:szCs w:val="28"/>
            <w:lang w:eastAsia="de-DE"/>
          </w:rPr>
          <w:t xml:space="preserve">Buch enthält demnach eine Zusammenstellung aus den Quellen und aus anderen Archiven, die als Ausgangspunkt für weitere Bearbeitungen dienen. </w:t>
        </w:r>
      </w:ins>
    </w:p>
    <w:p w14:paraId="26F2A738" w14:textId="77777777" w:rsidR="000338D3" w:rsidRPr="000719A6" w:rsidRDefault="000338D3">
      <w:pPr>
        <w:pStyle w:val="Listenabsatz"/>
        <w:numPr>
          <w:ilvl w:val="0"/>
          <w:numId w:val="24"/>
        </w:numPr>
        <w:jc w:val="both"/>
        <w:rPr>
          <w:ins w:id="471" w:author="stefan zedlacher" w:date="2016-03-07T11:37:00Z"/>
          <w:sz w:val="22"/>
          <w:szCs w:val="28"/>
          <w:lang w:eastAsia="de-DE"/>
          <w:rPrChange w:id="472" w:author="stefan zedlacher" w:date="2016-03-07T11:37:00Z">
            <w:rPr>
              <w:ins w:id="473" w:author="stefan zedlacher" w:date="2016-03-07T11:37:00Z"/>
              <w:lang w:eastAsia="de-DE"/>
            </w:rPr>
          </w:rPrChange>
        </w:rPr>
        <w:pPrChange w:id="474" w:author="stefan zedlacher" w:date="2016-03-07T11:37:00Z">
          <w:pPr>
            <w:jc w:val="both"/>
          </w:pPr>
        </w:pPrChange>
      </w:pPr>
      <w:ins w:id="475" w:author="stefan zedlacher" w:date="2016-03-07T11:35:00Z">
        <w:r w:rsidRPr="000719A6">
          <w:rPr>
            <w:sz w:val="22"/>
            <w:szCs w:val="28"/>
            <w:lang w:eastAsia="de-DE"/>
            <w:rPrChange w:id="476" w:author="stefan zedlacher" w:date="2016-03-07T11:37:00Z">
              <w:rPr>
                <w:lang w:eastAsia="de-DE"/>
              </w:rPr>
            </w:rPrChange>
          </w:rPr>
          <w:t>Ein semi-analoges Skizzenbuch hat den Nachteil, dass die Daten aus Quellen und Archiven nur zu einem bestimmten Zeitpunkt erstellt werden. Darüber hinaus können neue</w:t>
        </w:r>
        <w:r w:rsidR="000719A6" w:rsidRPr="000719A6">
          <w:rPr>
            <w:sz w:val="22"/>
            <w:szCs w:val="28"/>
            <w:lang w:eastAsia="de-DE"/>
            <w:rPrChange w:id="477" w:author="stefan zedlacher" w:date="2016-03-07T11:37:00Z">
              <w:rPr>
                <w:lang w:eastAsia="de-DE"/>
              </w:rPr>
            </w:rPrChange>
          </w:rPr>
          <w:t xml:space="preserve"> Informationen, die von Forschern erarbeitet werden, wieder nur durch Digitalisierung </w:t>
        </w:r>
      </w:ins>
      <w:ins w:id="478" w:author="stefan zedlacher" w:date="2016-03-07T11:32:00Z">
        <w:r w:rsidRPr="000719A6">
          <w:rPr>
            <w:sz w:val="22"/>
            <w:szCs w:val="28"/>
            <w:lang w:eastAsia="de-DE"/>
            <w:rPrChange w:id="479" w:author="stefan zedlacher" w:date="2016-03-07T11:37:00Z">
              <w:rPr>
                <w:lang w:eastAsia="de-DE"/>
              </w:rPr>
            </w:rPrChange>
          </w:rPr>
          <w:t xml:space="preserve"> </w:t>
        </w:r>
      </w:ins>
      <w:ins w:id="480" w:author="stefan zedlacher" w:date="2016-03-07T11:37:00Z">
        <w:r w:rsidR="000719A6" w:rsidRPr="000719A6">
          <w:rPr>
            <w:sz w:val="22"/>
            <w:szCs w:val="28"/>
            <w:lang w:eastAsia="de-DE"/>
            <w:rPrChange w:id="481" w:author="stefan zedlacher" w:date="2016-03-07T11:37:00Z">
              <w:rPr>
                <w:lang w:eastAsia="de-DE"/>
              </w:rPr>
            </w:rPrChange>
          </w:rPr>
          <w:t>in das Archiv eingegliedert werden.</w:t>
        </w:r>
      </w:ins>
    </w:p>
    <w:p w14:paraId="4605CA03" w14:textId="77777777" w:rsidR="000719A6" w:rsidRDefault="000719A6">
      <w:pPr>
        <w:pStyle w:val="Listenabsatz"/>
        <w:numPr>
          <w:ilvl w:val="0"/>
          <w:numId w:val="24"/>
        </w:numPr>
        <w:jc w:val="both"/>
        <w:rPr>
          <w:ins w:id="482" w:author="stefan zedlacher" w:date="2016-03-07T11:43:00Z"/>
          <w:sz w:val="22"/>
          <w:szCs w:val="28"/>
          <w:lang w:eastAsia="de-DE"/>
        </w:rPr>
        <w:pPrChange w:id="483" w:author="stefan zedlacher" w:date="2016-03-07T11:37:00Z">
          <w:pPr>
            <w:jc w:val="both"/>
          </w:pPr>
        </w:pPrChange>
      </w:pPr>
      <w:ins w:id="484" w:author="stefan zedlacher" w:date="2016-03-07T11:37:00Z">
        <w:r>
          <w:rPr>
            <w:sz w:val="22"/>
            <w:szCs w:val="28"/>
            <w:lang w:eastAsia="de-DE"/>
          </w:rPr>
          <w:t xml:space="preserve">Durch ein digitales Skizzenbuch (auf einem Tablet / Smartphone als Web-Applikation benutzbar) können Informationen, Skizzen, Fotos, </w:t>
        </w:r>
      </w:ins>
      <w:ins w:id="485" w:author="stefan zedlacher" w:date="2016-03-07T11:39:00Z">
        <w:r>
          <w:rPr>
            <w:sz w:val="22"/>
            <w:szCs w:val="28"/>
            <w:lang w:eastAsia="de-DE"/>
          </w:rPr>
          <w:t xml:space="preserve">Beschreibungen </w:t>
        </w:r>
      </w:ins>
      <w:ins w:id="486" w:author="stefan zedlacher" w:date="2016-03-07T11:37:00Z">
        <w:r>
          <w:rPr>
            <w:sz w:val="22"/>
            <w:szCs w:val="28"/>
            <w:lang w:eastAsia="de-DE"/>
          </w:rPr>
          <w:t>.... also sämtliche Formen von neuen Quellen (</w:t>
        </w:r>
      </w:ins>
      <w:ins w:id="487" w:author="stefan zedlacher" w:date="2016-03-07T11:39:00Z">
        <w:r>
          <w:rPr>
            <w:sz w:val="22"/>
            <w:szCs w:val="28"/>
            <w:lang w:eastAsia="de-DE"/>
          </w:rPr>
          <w:t>siehe Punkt 1.) dem Archiv bzw. den bestehenden Quelle zugeordnet werden. Dies wird in diesem Projekt auch für Beziehungen und Bedeutunge</w:t>
        </w:r>
      </w:ins>
      <w:ins w:id="488" w:author="stefan zedlacher" w:date="2016-03-07T11:40:00Z">
        <w:r>
          <w:rPr>
            <w:sz w:val="22"/>
            <w:szCs w:val="28"/>
            <w:lang w:eastAsia="de-DE"/>
          </w:rPr>
          <w:t>n</w:t>
        </w:r>
      </w:ins>
      <w:ins w:id="489" w:author="stefan zedlacher" w:date="2016-03-07T11:39:00Z">
        <w:r>
          <w:rPr>
            <w:sz w:val="22"/>
            <w:szCs w:val="28"/>
            <w:lang w:eastAsia="de-DE"/>
          </w:rPr>
          <w:t xml:space="preserve"> ermöglicht, da die technische Umsetzung (als Graphendaten mit RDF Triplets) dem keine Grenzen setzt</w:t>
        </w:r>
      </w:ins>
      <w:ins w:id="490" w:author="stefan zedlacher" w:date="2016-03-07T11:42:00Z">
        <w:r>
          <w:rPr>
            <w:sz w:val="22"/>
            <w:szCs w:val="28"/>
            <w:lang w:eastAsia="de-DE"/>
          </w:rPr>
          <w:t xml:space="preserve"> (wie etwa die Umsetzung in klassischen, relational modellierten Datenbanken)</w:t>
        </w:r>
      </w:ins>
      <w:ins w:id="491" w:author="stefan zedlacher" w:date="2016-03-07T11:39:00Z">
        <w:r>
          <w:rPr>
            <w:sz w:val="22"/>
            <w:szCs w:val="28"/>
            <w:lang w:eastAsia="de-DE"/>
          </w:rPr>
          <w:t xml:space="preserve">. </w:t>
        </w:r>
      </w:ins>
    </w:p>
    <w:p w14:paraId="7E465F93" w14:textId="76448959" w:rsidR="00DE3A2A" w:rsidRDefault="00CF7AF0">
      <w:pPr>
        <w:ind w:left="360"/>
        <w:jc w:val="both"/>
        <w:rPr>
          <w:ins w:id="492" w:author="stefan zedlacher" w:date="2016-03-07T11:50:00Z"/>
          <w:sz w:val="22"/>
          <w:szCs w:val="28"/>
          <w:lang w:eastAsia="de-DE"/>
        </w:rPr>
        <w:pPrChange w:id="493" w:author="stefan zedlacher" w:date="2016-03-07T11:43:00Z">
          <w:pPr>
            <w:jc w:val="both"/>
          </w:pPr>
        </w:pPrChange>
      </w:pPr>
      <w:ins w:id="494" w:author="stefan zedlacher" w:date="2016-03-07T11:43:00Z">
        <w:r>
          <w:rPr>
            <w:sz w:val="22"/>
            <w:szCs w:val="28"/>
            <w:lang w:eastAsia="de-DE"/>
          </w:rPr>
          <w:t>Das Archiv kann somit in Echtzeit erweitert werden. Zwei schöne Beispiele dafür sind ein Skizzenblatt, auf dem drei Besitzer des Archivs Geymüller ihre Notizen hin</w:t>
        </w:r>
        <w:r w:rsidR="008938A8">
          <w:rPr>
            <w:sz w:val="22"/>
            <w:szCs w:val="28"/>
            <w:lang w:eastAsia="de-DE"/>
          </w:rPr>
          <w:t>ter</w:t>
        </w:r>
        <w:r>
          <w:rPr>
            <w:sz w:val="22"/>
            <w:szCs w:val="28"/>
            <w:lang w:eastAsia="de-DE"/>
          </w:rPr>
          <w:t>ließen. Dies passierte damals mit unterschiedlichen Farben und lässt sich auch an der Handschrift nachvollziehen. Am Ende steht aber ein Skizzenblatt und nicht</w:t>
        </w:r>
      </w:ins>
      <w:ins w:id="495" w:author="stefan zedlacher" w:date="2016-03-07T11:45:00Z">
        <w:r>
          <w:rPr>
            <w:sz w:val="22"/>
            <w:szCs w:val="28"/>
            <w:lang w:eastAsia="de-DE"/>
          </w:rPr>
          <w:t>, wie von uns in der Webapplikation ermöglicht,</w:t>
        </w:r>
      </w:ins>
      <w:ins w:id="496" w:author="stefan zedlacher" w:date="2016-03-07T11:43:00Z">
        <w:r>
          <w:rPr>
            <w:sz w:val="22"/>
            <w:szCs w:val="28"/>
            <w:lang w:eastAsia="de-DE"/>
          </w:rPr>
          <w:t xml:space="preserve"> mehrer</w:t>
        </w:r>
      </w:ins>
      <w:ins w:id="497" w:author="stefan zedlacher" w:date="2016-03-07T11:46:00Z">
        <w:r>
          <w:rPr>
            <w:sz w:val="22"/>
            <w:szCs w:val="28"/>
            <w:lang w:eastAsia="de-DE"/>
          </w:rPr>
          <w:t>e</w:t>
        </w:r>
      </w:ins>
      <w:ins w:id="498" w:author="stefan zedlacher" w:date="2016-03-07T11:43:00Z">
        <w:r>
          <w:rPr>
            <w:sz w:val="22"/>
            <w:szCs w:val="28"/>
            <w:lang w:eastAsia="de-DE"/>
          </w:rPr>
          <w:t xml:space="preserve"> Ebenen in denen nicht nur </w:t>
        </w:r>
      </w:ins>
      <w:ins w:id="499" w:author="stefan zedlacher" w:date="2016-03-07T11:46:00Z">
        <w:r>
          <w:rPr>
            <w:sz w:val="22"/>
            <w:szCs w:val="28"/>
            <w:lang w:eastAsia="de-DE"/>
          </w:rPr>
          <w:t>die</w:t>
        </w:r>
      </w:ins>
      <w:ins w:id="500" w:author="stefan zedlacher" w:date="2016-03-07T11:43:00Z">
        <w:r>
          <w:rPr>
            <w:sz w:val="22"/>
            <w:szCs w:val="28"/>
            <w:lang w:eastAsia="de-DE"/>
          </w:rPr>
          <w:t xml:space="preserve"> </w:t>
        </w:r>
      </w:ins>
      <w:ins w:id="501" w:author="stefan zedlacher" w:date="2016-03-07T11:46:00Z">
        <w:r>
          <w:rPr>
            <w:sz w:val="22"/>
            <w:szCs w:val="28"/>
            <w:lang w:eastAsia="de-DE"/>
          </w:rPr>
          <w:t xml:space="preserve">Bearbeitung nachvollziehbar ist  sondern das Anfügen von Informationen nicht den Besitz </w:t>
        </w:r>
      </w:ins>
      <w:ins w:id="502" w:author="stefan zedlacher" w:date="2016-03-07T11:59:00Z">
        <w:r w:rsidR="008938A8">
          <w:rPr>
            <w:sz w:val="22"/>
            <w:szCs w:val="28"/>
            <w:lang w:eastAsia="de-DE"/>
          </w:rPr>
          <w:t xml:space="preserve">bzw. die Bearbeitung </w:t>
        </w:r>
      </w:ins>
      <w:ins w:id="503" w:author="stefan zedlacher" w:date="2016-03-07T11:46:00Z">
        <w:r>
          <w:rPr>
            <w:sz w:val="22"/>
            <w:szCs w:val="28"/>
            <w:lang w:eastAsia="de-DE"/>
          </w:rPr>
          <w:t xml:space="preserve">des Originals voraus setzt. </w:t>
        </w:r>
      </w:ins>
    </w:p>
    <w:p w14:paraId="6587FB9F" w14:textId="4AD5EA81" w:rsidR="00DE3A2A" w:rsidRDefault="00DE3A2A">
      <w:pPr>
        <w:ind w:left="360"/>
        <w:jc w:val="both"/>
        <w:rPr>
          <w:ins w:id="504" w:author="stefan zedlacher" w:date="2016-03-07T11:49:00Z"/>
          <w:sz w:val="22"/>
          <w:szCs w:val="28"/>
          <w:lang w:eastAsia="de-DE"/>
        </w:rPr>
        <w:pPrChange w:id="505" w:author="stefan zedlacher" w:date="2016-03-07T11:43:00Z">
          <w:pPr>
            <w:jc w:val="both"/>
          </w:pPr>
        </w:pPrChange>
      </w:pPr>
      <w:ins w:id="506" w:author="stefan zedlacher" w:date="2016-03-07T11:50:00Z">
        <w:r>
          <w:rPr>
            <w:sz w:val="22"/>
            <w:szCs w:val="28"/>
            <w:lang w:eastAsia="de-DE"/>
          </w:rPr>
          <w:t>[Bild von der Skizze, wo alle drei in unterschiedlichen Farben gearbeitet haben]</w:t>
        </w:r>
      </w:ins>
    </w:p>
    <w:p w14:paraId="193D4421" w14:textId="4E8C9420" w:rsidR="00CF7AF0" w:rsidRDefault="00DE3A2A">
      <w:pPr>
        <w:ind w:left="360"/>
        <w:jc w:val="both"/>
        <w:rPr>
          <w:ins w:id="507" w:author="stefan zedlacher" w:date="2016-03-07T11:58:00Z"/>
          <w:sz w:val="22"/>
          <w:szCs w:val="28"/>
          <w:lang w:eastAsia="de-DE"/>
        </w:rPr>
        <w:pPrChange w:id="508" w:author="stefan zedlacher" w:date="2016-03-07T11:43:00Z">
          <w:pPr>
            <w:jc w:val="both"/>
          </w:pPr>
        </w:pPrChange>
      </w:pPr>
      <w:ins w:id="509" w:author="stefan zedlacher" w:date="2016-03-07T11:49:00Z">
        <w:r>
          <w:rPr>
            <w:sz w:val="22"/>
            <w:szCs w:val="28"/>
            <w:lang w:eastAsia="de-DE"/>
          </w:rPr>
          <w:t xml:space="preserve">Ein zweites, sehr eindrückliches Beispiel ist eine Postkarte, die vom Projektleiter in Florenz gefunden wurde. </w:t>
        </w:r>
      </w:ins>
      <w:ins w:id="510" w:author="stefan zedlacher" w:date="2016-03-07T11:52:00Z">
        <w:r>
          <w:rPr>
            <w:sz w:val="22"/>
            <w:szCs w:val="28"/>
            <w:lang w:eastAsia="de-DE"/>
          </w:rPr>
          <w:t>Diese</w:t>
        </w:r>
      </w:ins>
      <w:ins w:id="511" w:author="stefan zedlacher" w:date="2016-03-07T11:49:00Z">
        <w:r>
          <w:rPr>
            <w:sz w:val="22"/>
            <w:szCs w:val="28"/>
            <w:lang w:eastAsia="de-DE"/>
          </w:rPr>
          <w:t xml:space="preserve"> </w:t>
        </w:r>
      </w:ins>
      <w:ins w:id="512" w:author="stefan zedlacher" w:date="2016-03-07T11:52:00Z">
        <w:r>
          <w:rPr>
            <w:sz w:val="22"/>
            <w:szCs w:val="28"/>
            <w:lang w:eastAsia="de-DE"/>
          </w:rPr>
          <w:t xml:space="preserve">kann als zeitgenössisches Artefakt behandelt werden und als solches in Echtzeit in das Archiv integriert werden. Es </w:t>
        </w:r>
      </w:ins>
      <w:ins w:id="513" w:author="stefan zedlacher" w:date="2016-03-07T11:53:00Z">
        <w:r>
          <w:rPr>
            <w:sz w:val="22"/>
            <w:szCs w:val="28"/>
            <w:lang w:eastAsia="de-DE"/>
          </w:rPr>
          <w:t xml:space="preserve">ist durch die Webapplikation nun möglich auch ohne den Erwerb solcher Artefakte (wie noch zur Zeit </w:t>
        </w:r>
      </w:ins>
      <w:ins w:id="514" w:author="stefan zedlacher" w:date="2016-03-07T11:54:00Z">
        <w:r>
          <w:rPr>
            <w:sz w:val="22"/>
            <w:szCs w:val="28"/>
            <w:lang w:eastAsia="de-DE"/>
          </w:rPr>
          <w:t xml:space="preserve">Geymüllers) diese Quellen vor Ort in das Archiv zu integrieren. </w:t>
        </w:r>
      </w:ins>
    </w:p>
    <w:p w14:paraId="1B71099C" w14:textId="0887F89C" w:rsidR="008938A8" w:rsidRDefault="008938A8">
      <w:pPr>
        <w:ind w:left="360"/>
        <w:jc w:val="both"/>
        <w:rPr>
          <w:ins w:id="515" w:author="stefan zedlacher" w:date="2016-03-07T11:49:00Z"/>
          <w:sz w:val="22"/>
          <w:szCs w:val="28"/>
          <w:lang w:eastAsia="de-DE"/>
        </w:rPr>
        <w:pPrChange w:id="516" w:author="stefan zedlacher" w:date="2016-03-07T11:43:00Z">
          <w:pPr>
            <w:jc w:val="both"/>
          </w:pPr>
        </w:pPrChange>
      </w:pPr>
      <w:ins w:id="517" w:author="stefan zedlacher" w:date="2016-03-07T11:58:00Z">
        <w:r>
          <w:rPr>
            <w:sz w:val="22"/>
            <w:szCs w:val="28"/>
            <w:lang w:eastAsia="de-DE"/>
          </w:rPr>
          <w:t>[Bild Foto Postkarte Flock]</w:t>
        </w:r>
      </w:ins>
    </w:p>
    <w:p w14:paraId="508D813F" w14:textId="64B2EB55" w:rsidR="00DE3A2A" w:rsidRDefault="00DE3A2A">
      <w:pPr>
        <w:pStyle w:val="Listenabsatz"/>
        <w:numPr>
          <w:ilvl w:val="0"/>
          <w:numId w:val="24"/>
        </w:numPr>
        <w:jc w:val="both"/>
        <w:rPr>
          <w:ins w:id="518" w:author="stefan zedlacher" w:date="2016-03-07T11:56:00Z"/>
          <w:sz w:val="22"/>
          <w:szCs w:val="28"/>
          <w:lang w:eastAsia="de-DE"/>
        </w:rPr>
        <w:pPrChange w:id="519" w:author="stefan zedlacher" w:date="2016-03-07T11:49:00Z">
          <w:pPr>
            <w:jc w:val="both"/>
          </w:pPr>
        </w:pPrChange>
      </w:pPr>
      <w:ins w:id="520" w:author="stefan zedlacher" w:date="2016-03-07T11:49:00Z">
        <w:r w:rsidRPr="00DE3A2A">
          <w:rPr>
            <w:sz w:val="22"/>
            <w:szCs w:val="28"/>
            <w:lang w:eastAsia="de-DE"/>
            <w:rPrChange w:id="521" w:author="stefan zedlacher" w:date="2016-03-07T11:49:00Z">
              <w:rPr>
                <w:lang w:eastAsia="de-DE"/>
              </w:rPr>
            </w:rPrChange>
          </w:rPr>
          <w:t>Browsen und Stöbern wird durch die Webapplikation auch vor Ort ermöglicht.</w:t>
        </w:r>
      </w:ins>
    </w:p>
    <w:p w14:paraId="60454342" w14:textId="7CF7D6F2" w:rsidR="006D23C9" w:rsidRPr="00DE3A2A" w:rsidDel="00E16D28" w:rsidRDefault="00B44D73" w:rsidP="00B44D73">
      <w:pPr>
        <w:jc w:val="both"/>
        <w:rPr>
          <w:del w:id="522" w:author="stefan zedlacher" w:date="2016-03-07T12:50:00Z"/>
          <w:strike/>
          <w:sz w:val="22"/>
          <w:szCs w:val="28"/>
          <w:lang w:eastAsia="de-DE"/>
          <w:rPrChange w:id="523" w:author="stefan zedlacher" w:date="2016-03-07T11:47:00Z">
            <w:rPr>
              <w:del w:id="524" w:author="stefan zedlacher" w:date="2016-03-07T12:50:00Z"/>
              <w:sz w:val="22"/>
              <w:szCs w:val="28"/>
              <w:lang w:eastAsia="de-DE"/>
            </w:rPr>
          </w:rPrChange>
        </w:rPr>
      </w:pPr>
      <w:del w:id="525" w:author="stefan zedlacher" w:date="2016-03-07T11:25:00Z">
        <w:r w:rsidRPr="00DE3A2A" w:rsidDel="0001111B">
          <w:rPr>
            <w:strike/>
            <w:sz w:val="22"/>
            <w:szCs w:val="28"/>
            <w:lang w:eastAsia="de-DE"/>
            <w:rPrChange w:id="526" w:author="stefan zedlacher" w:date="2016-03-07T11:47:00Z">
              <w:rPr>
                <w:sz w:val="22"/>
                <w:szCs w:val="28"/>
                <w:lang w:eastAsia="de-DE"/>
              </w:rPr>
            </w:rPrChange>
          </w:rPr>
          <w:delText xml:space="preserve">&gt;&gt; </w:delText>
        </w:r>
      </w:del>
      <w:del w:id="527" w:author="stefan zedlacher" w:date="2016-03-07T12:50:00Z">
        <w:r w:rsidRPr="00DE3A2A" w:rsidDel="00E16D28">
          <w:rPr>
            <w:strike/>
            <w:sz w:val="22"/>
            <w:szCs w:val="28"/>
            <w:lang w:eastAsia="de-DE"/>
            <w:rPrChange w:id="528" w:author="stefan zedlacher" w:date="2016-03-07T11:47:00Z">
              <w:rPr>
                <w:sz w:val="22"/>
                <w:szCs w:val="28"/>
                <w:lang w:eastAsia="de-DE"/>
              </w:rPr>
            </w:rPrChange>
          </w:rPr>
          <w:delText xml:space="preserve">Herstellung </w:delText>
        </w:r>
        <w:r w:rsidR="006D23C9" w:rsidRPr="00DE3A2A" w:rsidDel="00E16D28">
          <w:rPr>
            <w:strike/>
            <w:sz w:val="22"/>
            <w:szCs w:val="28"/>
            <w:lang w:eastAsia="de-DE"/>
            <w:rPrChange w:id="529" w:author="stefan zedlacher" w:date="2016-03-07T11:47:00Z">
              <w:rPr>
                <w:sz w:val="22"/>
                <w:szCs w:val="28"/>
                <w:lang w:eastAsia="de-DE"/>
              </w:rPr>
            </w:rPrChange>
          </w:rPr>
          <w:delText xml:space="preserve">von </w:delText>
        </w:r>
        <w:r w:rsidRPr="00DE3A2A" w:rsidDel="00E16D28">
          <w:rPr>
            <w:strike/>
            <w:sz w:val="22"/>
            <w:szCs w:val="28"/>
            <w:lang w:eastAsia="de-DE"/>
            <w:rPrChange w:id="530" w:author="stefan zedlacher" w:date="2016-03-07T11:47:00Z">
              <w:rPr>
                <w:sz w:val="22"/>
                <w:szCs w:val="28"/>
                <w:lang w:eastAsia="de-DE"/>
              </w:rPr>
            </w:rPrChange>
          </w:rPr>
          <w:delText>Bezüge</w:delText>
        </w:r>
        <w:r w:rsidR="006D23C9" w:rsidRPr="00DE3A2A" w:rsidDel="00E16D28">
          <w:rPr>
            <w:strike/>
            <w:sz w:val="22"/>
            <w:szCs w:val="28"/>
            <w:lang w:eastAsia="de-DE"/>
            <w:rPrChange w:id="531" w:author="stefan zedlacher" w:date="2016-03-07T11:47:00Z">
              <w:rPr>
                <w:sz w:val="22"/>
                <w:szCs w:val="28"/>
                <w:lang w:eastAsia="de-DE"/>
              </w:rPr>
            </w:rPrChange>
          </w:rPr>
          <w:delText xml:space="preserve">n </w:delText>
        </w:r>
        <w:r w:rsidR="006D23C9" w:rsidRPr="00DE3A2A" w:rsidDel="00E16D28">
          <w:rPr>
            <w:strike/>
            <w:sz w:val="22"/>
            <w:szCs w:val="28"/>
            <w:u w:val="single"/>
            <w:lang w:eastAsia="de-DE"/>
            <w:rPrChange w:id="532" w:author="stefan zedlacher" w:date="2016-03-07T11:47:00Z">
              <w:rPr>
                <w:sz w:val="22"/>
                <w:szCs w:val="28"/>
                <w:u w:val="single"/>
                <w:lang w:eastAsia="de-DE"/>
              </w:rPr>
            </w:rPrChange>
          </w:rPr>
          <w:delText>am Ort</w:delText>
        </w:r>
        <w:r w:rsidRPr="00DE3A2A" w:rsidDel="00E16D28">
          <w:rPr>
            <w:strike/>
            <w:sz w:val="22"/>
            <w:szCs w:val="28"/>
            <w:lang w:eastAsia="de-DE"/>
            <w:rPrChange w:id="533" w:author="stefan zedlacher" w:date="2016-03-07T11:47:00Z">
              <w:rPr>
                <w:sz w:val="22"/>
                <w:szCs w:val="28"/>
                <w:lang w:eastAsia="de-DE"/>
              </w:rPr>
            </w:rPrChange>
          </w:rPr>
          <w:delText>:</w:delText>
        </w:r>
        <w:r w:rsidR="006D23C9" w:rsidRPr="00DE3A2A" w:rsidDel="00E16D28">
          <w:rPr>
            <w:strike/>
            <w:sz w:val="22"/>
            <w:szCs w:val="28"/>
            <w:lang w:eastAsia="de-DE"/>
            <w:rPrChange w:id="534" w:author="stefan zedlacher" w:date="2016-03-07T11:47:00Z">
              <w:rPr>
                <w:sz w:val="22"/>
                <w:szCs w:val="28"/>
                <w:lang w:eastAsia="de-DE"/>
              </w:rPr>
            </w:rPrChange>
          </w:rPr>
          <w:delText xml:space="preserve"> durch Web-Applikation</w:delText>
        </w:r>
        <w:r w:rsidR="00DF502A" w:rsidRPr="00DE3A2A" w:rsidDel="00E16D28">
          <w:rPr>
            <w:strike/>
            <w:sz w:val="22"/>
            <w:szCs w:val="28"/>
            <w:lang w:eastAsia="de-DE"/>
            <w:rPrChange w:id="535" w:author="stefan zedlacher" w:date="2016-03-07T11:47:00Z">
              <w:rPr>
                <w:sz w:val="22"/>
                <w:szCs w:val="28"/>
                <w:lang w:eastAsia="de-DE"/>
              </w:rPr>
            </w:rPrChange>
          </w:rPr>
          <w:delText>,</w:delText>
        </w:r>
      </w:del>
    </w:p>
    <w:p w14:paraId="5C322D2A" w14:textId="0A0C3408" w:rsidR="00DF502A" w:rsidRPr="00DE3A2A" w:rsidDel="00E16D28" w:rsidRDefault="00DF502A" w:rsidP="00DF502A">
      <w:pPr>
        <w:widowControl w:val="0"/>
        <w:autoSpaceDE w:val="0"/>
        <w:autoSpaceDN w:val="0"/>
        <w:adjustRightInd w:val="0"/>
        <w:spacing w:after="0"/>
        <w:jc w:val="both"/>
        <w:rPr>
          <w:del w:id="536" w:author="stefan zedlacher" w:date="2016-03-07T12:50:00Z"/>
          <w:rFonts w:cs="Helvetica"/>
          <w:strike/>
          <w:sz w:val="22"/>
          <w:szCs w:val="30"/>
          <w:highlight w:val="yellow"/>
          <w:u w:color="386EFF"/>
          <w:rPrChange w:id="537" w:author="stefan zedlacher" w:date="2016-03-07T11:47:00Z">
            <w:rPr>
              <w:del w:id="538" w:author="stefan zedlacher" w:date="2016-03-07T12:50:00Z"/>
              <w:rFonts w:cs="Helvetica"/>
              <w:sz w:val="22"/>
              <w:szCs w:val="30"/>
              <w:highlight w:val="yellow"/>
              <w:u w:color="386EFF"/>
            </w:rPr>
          </w:rPrChange>
        </w:rPr>
      </w:pPr>
      <w:ins w:id="539" w:author="Christoph Breser" w:date="2016-02-25T09:58:00Z">
        <w:del w:id="540" w:author="stefan zedlacher" w:date="2016-03-07T12:50:00Z">
          <w:r w:rsidRPr="00DE3A2A" w:rsidDel="00E16D28">
            <w:rPr>
              <w:rFonts w:cs="Helvetica"/>
              <w:strike/>
              <w:sz w:val="22"/>
              <w:szCs w:val="30"/>
              <w:highlight w:val="yellow"/>
              <w:u w:color="386EFF"/>
              <w:rPrChange w:id="541" w:author="stefan zedlacher" w:date="2016-03-07T11:47:00Z">
                <w:rPr>
                  <w:rFonts w:cs="Helvetica"/>
                  <w:sz w:val="22"/>
                  <w:szCs w:val="30"/>
                  <w:highlight w:val="yellow"/>
                  <w:u w:color="386EFF"/>
                </w:rPr>
              </w:rPrChange>
            </w:rPr>
            <w:delText xml:space="preserve">Ansätze: </w:delText>
          </w:r>
        </w:del>
      </w:ins>
    </w:p>
    <w:p w14:paraId="0BFB9D92" w14:textId="14189909" w:rsidR="006D23C9" w:rsidRPr="00DE3A2A" w:rsidDel="00E16D28" w:rsidRDefault="00DF502A" w:rsidP="00DF502A">
      <w:pPr>
        <w:pStyle w:val="Listenabsatz"/>
        <w:widowControl w:val="0"/>
        <w:numPr>
          <w:ilvl w:val="0"/>
          <w:numId w:val="8"/>
        </w:numPr>
        <w:autoSpaceDE w:val="0"/>
        <w:autoSpaceDN w:val="0"/>
        <w:adjustRightInd w:val="0"/>
        <w:spacing w:after="0"/>
        <w:jc w:val="both"/>
        <w:rPr>
          <w:del w:id="542" w:author="stefan zedlacher" w:date="2016-03-07T12:50:00Z"/>
          <w:strike/>
          <w:sz w:val="22"/>
          <w:szCs w:val="28"/>
          <w:lang w:eastAsia="de-DE"/>
          <w:rPrChange w:id="543" w:author="stefan zedlacher" w:date="2016-03-07T11:47:00Z">
            <w:rPr>
              <w:del w:id="544" w:author="stefan zedlacher" w:date="2016-03-07T12:50:00Z"/>
              <w:sz w:val="22"/>
              <w:szCs w:val="28"/>
              <w:lang w:eastAsia="de-DE"/>
            </w:rPr>
          </w:rPrChange>
        </w:rPr>
      </w:pPr>
      <w:ins w:id="545" w:author="Christoph Breser" w:date="2016-02-25T09:58:00Z">
        <w:del w:id="546" w:author="stefan zedlacher" w:date="2016-03-07T12:50:00Z">
          <w:r w:rsidRPr="00DE3A2A" w:rsidDel="00E16D28">
            <w:rPr>
              <w:rFonts w:cs="Helvetica"/>
              <w:strike/>
              <w:sz w:val="22"/>
              <w:szCs w:val="30"/>
              <w:highlight w:val="yellow"/>
              <w:u w:color="386EFF"/>
              <w:rPrChange w:id="547" w:author="stefan zedlacher" w:date="2016-03-07T11:47:00Z">
                <w:rPr>
                  <w:rFonts w:cs="Helvetica"/>
                  <w:sz w:val="22"/>
                  <w:szCs w:val="30"/>
                  <w:highlight w:val="yellow"/>
                  <w:u w:color="386EFF"/>
                </w:rPr>
              </w:rPrChange>
            </w:rPr>
            <w:delText xml:space="preserve">Beziehung zwischen Referent und Quelle verdichten </w:delText>
          </w:r>
        </w:del>
      </w:ins>
      <w:del w:id="548" w:author="stefan zedlacher" w:date="2016-03-07T12:50:00Z">
        <w:r w:rsidRPr="00DE3A2A" w:rsidDel="00E16D28">
          <w:rPr>
            <w:rFonts w:cs="Helvetica"/>
            <w:strike/>
            <w:sz w:val="22"/>
            <w:szCs w:val="30"/>
            <w:highlight w:val="yellow"/>
            <w:u w:color="386EFF"/>
            <w:rPrChange w:id="549" w:author="stefan zedlacher" w:date="2016-03-07T11:47:00Z">
              <w:rPr>
                <w:rFonts w:cs="Helvetica"/>
                <w:sz w:val="22"/>
                <w:szCs w:val="30"/>
                <w:highlight w:val="yellow"/>
                <w:u w:color="386EFF"/>
              </w:rPr>
            </w:rPrChange>
          </w:rPr>
          <w:delText xml:space="preserve">indem </w:delText>
        </w:r>
        <w:r w:rsidR="006D23C9" w:rsidRPr="00DE3A2A" w:rsidDel="00E16D28">
          <w:rPr>
            <w:strike/>
            <w:sz w:val="22"/>
            <w:szCs w:val="28"/>
            <w:lang w:eastAsia="de-DE"/>
            <w:rPrChange w:id="550" w:author="stefan zedlacher" w:date="2016-03-07T11:47:00Z">
              <w:rPr>
                <w:sz w:val="22"/>
                <w:szCs w:val="28"/>
                <w:lang w:eastAsia="de-DE"/>
              </w:rPr>
            </w:rPrChange>
          </w:rPr>
          <w:delText xml:space="preserve">Suchmöglichkeiten </w:delText>
        </w:r>
        <w:r w:rsidRPr="00DE3A2A" w:rsidDel="00E16D28">
          <w:rPr>
            <w:strike/>
            <w:sz w:val="22"/>
            <w:szCs w:val="28"/>
            <w:lang w:eastAsia="de-DE"/>
            <w:rPrChange w:id="551" w:author="stefan zedlacher" w:date="2016-03-07T11:47:00Z">
              <w:rPr>
                <w:sz w:val="22"/>
                <w:szCs w:val="28"/>
                <w:lang w:eastAsia="de-DE"/>
              </w:rPr>
            </w:rPrChange>
          </w:rPr>
          <w:delText>ge</w:delText>
        </w:r>
        <w:r w:rsidR="006D23C9" w:rsidRPr="00DE3A2A" w:rsidDel="00E16D28">
          <w:rPr>
            <w:strike/>
            <w:sz w:val="22"/>
            <w:szCs w:val="28"/>
            <w:lang w:eastAsia="de-DE"/>
            <w:rPrChange w:id="552" w:author="stefan zedlacher" w:date="2016-03-07T11:47:00Z">
              <w:rPr>
                <w:sz w:val="22"/>
                <w:szCs w:val="28"/>
                <w:lang w:eastAsia="de-DE"/>
              </w:rPr>
            </w:rPrChange>
          </w:rPr>
          <w:delText>schaffen</w:delText>
        </w:r>
        <w:r w:rsidRPr="00DE3A2A" w:rsidDel="00E16D28">
          <w:rPr>
            <w:strike/>
            <w:sz w:val="22"/>
            <w:szCs w:val="28"/>
            <w:lang w:eastAsia="de-DE"/>
            <w:rPrChange w:id="553" w:author="stefan zedlacher" w:date="2016-03-07T11:47:00Z">
              <w:rPr>
                <w:sz w:val="22"/>
                <w:szCs w:val="28"/>
                <w:lang w:eastAsia="de-DE"/>
              </w:rPr>
            </w:rPrChange>
          </w:rPr>
          <w:delText xml:space="preserve"> werden</w:delText>
        </w:r>
        <w:r w:rsidR="006D23C9" w:rsidRPr="00DE3A2A" w:rsidDel="00E16D28">
          <w:rPr>
            <w:strike/>
            <w:sz w:val="22"/>
            <w:szCs w:val="28"/>
            <w:lang w:eastAsia="de-DE"/>
            <w:rPrChange w:id="554" w:author="stefan zedlacher" w:date="2016-03-07T11:47:00Z">
              <w:rPr>
                <w:sz w:val="22"/>
                <w:szCs w:val="28"/>
                <w:lang w:eastAsia="de-DE"/>
              </w:rPr>
            </w:rPrChange>
          </w:rPr>
          <w:delText>, welche Frageste</w:delText>
        </w:r>
        <w:r w:rsidRPr="00DE3A2A" w:rsidDel="00E16D28">
          <w:rPr>
            <w:strike/>
            <w:sz w:val="22"/>
            <w:szCs w:val="28"/>
            <w:lang w:eastAsia="de-DE"/>
            <w:rPrChange w:id="555" w:author="stefan zedlacher" w:date="2016-03-07T11:47:00Z">
              <w:rPr>
                <w:sz w:val="22"/>
                <w:szCs w:val="28"/>
                <w:lang w:eastAsia="de-DE"/>
              </w:rPr>
            </w:rPrChange>
          </w:rPr>
          <w:delText xml:space="preserve">llungen vor Ort mit einbeziehen </w:delText>
        </w:r>
        <w:r w:rsidR="00AC2DBC" w:rsidRPr="00DE3A2A" w:rsidDel="00E16D28">
          <w:rPr>
            <w:strike/>
            <w:sz w:val="22"/>
            <w:szCs w:val="28"/>
            <w:lang w:eastAsia="de-DE"/>
            <w:rPrChange w:id="556" w:author="stefan zedlacher" w:date="2016-03-07T11:47:00Z">
              <w:rPr>
                <w:sz w:val="22"/>
                <w:szCs w:val="28"/>
                <w:lang w:eastAsia="de-DE"/>
              </w:rPr>
            </w:rPrChange>
          </w:rPr>
          <w:delText xml:space="preserve">„Browsen statt suchen“ </w:delText>
        </w:r>
        <w:r w:rsidRPr="00DE3A2A" w:rsidDel="00E16D28">
          <w:rPr>
            <w:strike/>
            <w:sz w:val="22"/>
            <w:szCs w:val="28"/>
            <w:lang w:eastAsia="de-DE"/>
            <w:rPrChange w:id="557" w:author="stefan zedlacher" w:date="2016-03-07T11:47:00Z">
              <w:rPr>
                <w:sz w:val="22"/>
                <w:szCs w:val="28"/>
                <w:lang w:eastAsia="de-DE"/>
              </w:rPr>
            </w:rPrChange>
          </w:rPr>
          <w:delText>...</w:delText>
        </w:r>
      </w:del>
    </w:p>
    <w:p w14:paraId="4ED8A070" w14:textId="0C2200D5" w:rsidR="00B44D73" w:rsidRPr="00DE3A2A" w:rsidDel="00A410FA" w:rsidRDefault="00B44D73" w:rsidP="006D23C9">
      <w:pPr>
        <w:pStyle w:val="Listenabsatz"/>
        <w:numPr>
          <w:ilvl w:val="0"/>
          <w:numId w:val="8"/>
        </w:numPr>
        <w:jc w:val="both"/>
        <w:rPr>
          <w:del w:id="558" w:author="stefan zedlacher" w:date="2016-03-07T12:37:00Z"/>
          <w:strike/>
          <w:sz w:val="22"/>
          <w:szCs w:val="28"/>
          <w:lang w:eastAsia="de-DE"/>
          <w:rPrChange w:id="559" w:author="stefan zedlacher" w:date="2016-03-07T11:47:00Z">
            <w:rPr>
              <w:del w:id="560" w:author="stefan zedlacher" w:date="2016-03-07T12:37:00Z"/>
              <w:sz w:val="22"/>
              <w:szCs w:val="28"/>
              <w:lang w:eastAsia="de-DE"/>
            </w:rPr>
          </w:rPrChange>
        </w:rPr>
      </w:pPr>
      <w:del w:id="561" w:author="stefan zedlacher" w:date="2016-03-07T12:50:00Z">
        <w:r w:rsidRPr="00DE3A2A" w:rsidDel="00E16D28">
          <w:rPr>
            <w:strike/>
            <w:sz w:val="22"/>
            <w:szCs w:val="28"/>
            <w:lang w:eastAsia="de-DE"/>
            <w:rPrChange w:id="562" w:author="stefan zedlacher" w:date="2016-03-07T11:47:00Z">
              <w:rPr>
                <w:sz w:val="22"/>
                <w:szCs w:val="28"/>
                <w:lang w:eastAsia="de-DE"/>
              </w:rPr>
            </w:rPrChange>
          </w:rPr>
          <w:delText>Erweiterungsmöglichkeiten durch Ergänzung</w:delText>
        </w:r>
        <w:r w:rsidR="006D23C9" w:rsidRPr="00DE3A2A" w:rsidDel="00E16D28">
          <w:rPr>
            <w:strike/>
            <w:sz w:val="22"/>
            <w:szCs w:val="28"/>
            <w:lang w:eastAsia="de-DE"/>
            <w:rPrChange w:id="563" w:author="stefan zedlacher" w:date="2016-03-07T11:47:00Z">
              <w:rPr>
                <w:sz w:val="22"/>
                <w:szCs w:val="28"/>
                <w:lang w:eastAsia="de-DE"/>
              </w:rPr>
            </w:rPrChange>
          </w:rPr>
          <w:delText xml:space="preserve"> an der Quelle schaffen</w:delText>
        </w:r>
        <w:r w:rsidR="00DF502A" w:rsidRPr="00DE3A2A" w:rsidDel="00E16D28">
          <w:rPr>
            <w:strike/>
            <w:sz w:val="22"/>
            <w:szCs w:val="28"/>
            <w:lang w:eastAsia="de-DE"/>
            <w:rPrChange w:id="564" w:author="stefan zedlacher" w:date="2016-03-07T11:47:00Z">
              <w:rPr>
                <w:sz w:val="22"/>
                <w:szCs w:val="28"/>
                <w:lang w:eastAsia="de-DE"/>
              </w:rPr>
            </w:rPrChange>
          </w:rPr>
          <w:delText xml:space="preserve"> </w:delText>
        </w:r>
        <w:r w:rsidR="006D23C9" w:rsidRPr="00DE3A2A" w:rsidDel="00E16D28">
          <w:rPr>
            <w:strike/>
            <w:sz w:val="22"/>
            <w:szCs w:val="28"/>
            <w:lang w:eastAsia="de-DE"/>
            <w:rPrChange w:id="565" w:author="stefan zedlacher" w:date="2016-03-07T11:47:00Z">
              <w:rPr>
                <w:sz w:val="22"/>
                <w:szCs w:val="28"/>
                <w:lang w:eastAsia="de-DE"/>
              </w:rPr>
            </w:rPrChange>
          </w:rPr>
          <w:delText>...</w:delText>
        </w:r>
      </w:del>
    </w:p>
    <w:p w14:paraId="678FBD94" w14:textId="00ABEA74" w:rsidR="006D23C9" w:rsidRPr="00A410FA" w:rsidDel="00A410FA" w:rsidRDefault="006D23C9" w:rsidP="006D23C9">
      <w:pPr>
        <w:pStyle w:val="Listenabsatz"/>
        <w:numPr>
          <w:ilvl w:val="0"/>
          <w:numId w:val="8"/>
        </w:numPr>
        <w:jc w:val="both"/>
        <w:rPr>
          <w:del w:id="566" w:author="stefan zedlacher" w:date="2016-03-07T12:37:00Z"/>
          <w:sz w:val="22"/>
          <w:szCs w:val="28"/>
          <w:lang w:eastAsia="de-DE"/>
          <w:rPrChange w:id="567" w:author="stefan zedlacher" w:date="2016-03-07T12:37:00Z">
            <w:rPr>
              <w:del w:id="568" w:author="stefan zedlacher" w:date="2016-03-07T12:37:00Z"/>
              <w:lang w:eastAsia="de-DE"/>
            </w:rPr>
          </w:rPrChange>
        </w:rPr>
        <w:pPrChange w:id="569" w:author="stefan zedlacher" w:date="2016-03-07T12:37:00Z">
          <w:pPr>
            <w:jc w:val="both"/>
          </w:pPr>
        </w:pPrChange>
      </w:pPr>
      <w:moveFromRangeStart w:id="570" w:author="stefan zedlacher" w:date="2016-03-07T11:48:00Z" w:name="move318970644"/>
      <w:moveFrom w:id="571" w:author="stefan zedlacher" w:date="2016-03-07T11:48:00Z">
        <w:del w:id="572" w:author="stefan zedlacher" w:date="2016-03-07T12:37:00Z">
          <w:r w:rsidRPr="00A410FA" w:rsidDel="00A410FA">
            <w:rPr>
              <w:sz w:val="22"/>
              <w:szCs w:val="28"/>
              <w:lang w:eastAsia="de-DE"/>
              <w:rPrChange w:id="573" w:author="stefan zedlacher" w:date="2016-03-07T12:37:00Z">
                <w:rPr>
                  <w:lang w:eastAsia="de-DE"/>
                </w:rPr>
              </w:rPrChange>
            </w:rPr>
            <w:delText xml:space="preserve">Ausgehend von der Archivquelle (Bild-, Text- oder Hybridquelle) werden diese (traditionell) mit Metadaten (war Entitäten) und Thesauri / Glossaren verknüpft. Dies gewährleistet eine Verbindung zu anderen Datenbanken und eine Standardisierung. In unserem Datenmodell gehen wir davon aus, dass die Metadaten in Beziehung zu unterschiedlichen Referenzebenen stehen. </w:delText>
          </w:r>
        </w:del>
      </w:moveFrom>
    </w:p>
    <w:p w14:paraId="1068CF41" w14:textId="75DE4F35" w:rsidR="006D23C9" w:rsidDel="00A410FA" w:rsidRDefault="006D23C9" w:rsidP="00A410FA">
      <w:pPr>
        <w:pStyle w:val="Listenabsatz"/>
        <w:rPr>
          <w:del w:id="574" w:author="stefan zedlacher" w:date="2016-03-07T12:37:00Z"/>
          <w:lang w:eastAsia="de-DE"/>
        </w:rPr>
        <w:pPrChange w:id="575" w:author="stefan zedlacher" w:date="2016-03-07T12:37:00Z">
          <w:pPr>
            <w:jc w:val="both"/>
          </w:pPr>
        </w:pPrChange>
      </w:pPr>
      <w:moveFrom w:id="576" w:author="stefan zedlacher" w:date="2016-03-07T11:48:00Z">
        <w:del w:id="577" w:author="stefan zedlacher" w:date="2016-03-07T12:37:00Z">
          <w:r w:rsidDel="00A410FA">
            <w:rPr>
              <w:lang w:eastAsia="de-DE"/>
            </w:rPr>
            <w:delText xml:space="preserve">[Skizze Datenmodell – kommt noch] </w:delText>
          </w:r>
        </w:del>
      </w:moveFrom>
    </w:p>
    <w:p w14:paraId="1FE3A717" w14:textId="559B1FB3" w:rsidR="006D23C9" w:rsidDel="00E16D28" w:rsidRDefault="006D23C9" w:rsidP="00A410FA">
      <w:pPr>
        <w:pStyle w:val="Listenabsatz"/>
        <w:numPr>
          <w:ilvl w:val="0"/>
          <w:numId w:val="8"/>
        </w:numPr>
        <w:jc w:val="both"/>
        <w:rPr>
          <w:del w:id="578" w:author="stefan zedlacher" w:date="2016-03-07T12:50:00Z"/>
          <w:lang w:eastAsia="de-DE"/>
        </w:rPr>
        <w:pPrChange w:id="579" w:author="stefan zedlacher" w:date="2016-03-07T12:37:00Z">
          <w:pPr>
            <w:jc w:val="both"/>
          </w:pPr>
        </w:pPrChange>
      </w:pPr>
      <w:moveFrom w:id="580" w:author="stefan zedlacher" w:date="2016-03-07T11:48:00Z">
        <w:del w:id="581" w:author="stefan zedlacher" w:date="2016-03-07T12:50:00Z">
          <w:r w:rsidDel="00E16D28">
            <w:rPr>
              <w:lang w:eastAsia="de-DE"/>
            </w:rPr>
            <w:delText xml:space="preserve">Diese sind hirarchisch gegliedert und erweiterten die Metadaten um andere Quellen (Medialisierung und Idee bzw. Kommunikation und Interpretation) und um Beziehungen, die immaterielle Eigenschaften wie Prozesse und Handlungen abbilden.  </w:delText>
          </w:r>
        </w:del>
      </w:moveFrom>
    </w:p>
    <w:moveFromRangeEnd w:id="570"/>
    <w:p w14:paraId="7B8DD2DA" w14:textId="77777777" w:rsidR="006D23C9" w:rsidRDefault="006D23C9" w:rsidP="00FA2CD3">
      <w:pPr>
        <w:widowControl w:val="0"/>
        <w:autoSpaceDE w:val="0"/>
        <w:autoSpaceDN w:val="0"/>
        <w:adjustRightInd w:val="0"/>
        <w:spacing w:after="0"/>
        <w:jc w:val="both"/>
        <w:rPr>
          <w:rFonts w:cs="Helvetica"/>
          <w:sz w:val="22"/>
          <w:szCs w:val="30"/>
        </w:rPr>
      </w:pPr>
    </w:p>
    <w:p w14:paraId="0ADEE990" w14:textId="3A138F66" w:rsidR="006D23C9" w:rsidRDefault="006D23C9" w:rsidP="006D23C9">
      <w:pPr>
        <w:widowControl w:val="0"/>
        <w:autoSpaceDE w:val="0"/>
        <w:autoSpaceDN w:val="0"/>
        <w:adjustRightInd w:val="0"/>
        <w:spacing w:after="0"/>
        <w:jc w:val="both"/>
        <w:rPr>
          <w:sz w:val="22"/>
          <w:szCs w:val="28"/>
          <w:lang w:eastAsia="de-DE"/>
        </w:rPr>
      </w:pPr>
      <w:r>
        <w:rPr>
          <w:sz w:val="22"/>
          <w:szCs w:val="28"/>
          <w:lang w:eastAsia="de-DE"/>
        </w:rPr>
        <w:t>Mit der neuen ‚Bibliotheca Hertziana’</w:t>
      </w:r>
      <w:r>
        <w:rPr>
          <w:rStyle w:val="Funotenzeichen"/>
          <w:szCs w:val="28"/>
          <w:lang w:eastAsia="de-DE"/>
        </w:rPr>
        <w:footnoteReference w:id="23"/>
      </w:r>
      <w:r>
        <w:rPr>
          <w:sz w:val="22"/>
          <w:szCs w:val="28"/>
          <w:lang w:eastAsia="de-DE"/>
        </w:rPr>
        <w:t xml:space="preserve"> und der digitalen Sammlung des ‚Schloss Belvedere’ (</w:t>
      </w:r>
      <w:r w:rsidRPr="006D23C9">
        <w:rPr>
          <w:i/>
          <w:sz w:val="22"/>
          <w:szCs w:val="28"/>
          <w:lang w:eastAsia="de-DE"/>
        </w:rPr>
        <w:t>„stöbern und finden“</w:t>
      </w:r>
      <w:r>
        <w:rPr>
          <w:sz w:val="22"/>
          <w:szCs w:val="28"/>
          <w:lang w:eastAsia="de-DE"/>
        </w:rPr>
        <w:t>)</w:t>
      </w:r>
      <w:r>
        <w:rPr>
          <w:rStyle w:val="Funotenzeichen"/>
          <w:szCs w:val="28"/>
          <w:lang w:eastAsia="de-DE"/>
        </w:rPr>
        <w:footnoteReference w:id="24"/>
      </w:r>
      <w:r>
        <w:rPr>
          <w:sz w:val="22"/>
          <w:szCs w:val="28"/>
          <w:lang w:eastAsia="de-DE"/>
        </w:rPr>
        <w:t xml:space="preserve"> gibt es bereits zwei Archive, die jenen, von uns gewählten Ansatz verfolgen. Der Besucher wird über Kollektionen und Sammlungen an den Archivbestand heran geführt. Dies entspricht der Idee des ‚</w:t>
      </w:r>
      <w:ins w:id="587" w:author="stefan zedlacher" w:date="2016-03-07T11:56:00Z">
        <w:r w:rsidR="00DE3A2A">
          <w:rPr>
            <w:sz w:val="22"/>
            <w:szCs w:val="28"/>
            <w:lang w:eastAsia="de-DE"/>
          </w:rPr>
          <w:t xml:space="preserve">semi-digitalen, </w:t>
        </w:r>
      </w:ins>
      <w:r>
        <w:rPr>
          <w:sz w:val="22"/>
          <w:szCs w:val="28"/>
          <w:lang w:eastAsia="de-DE"/>
        </w:rPr>
        <w:t xml:space="preserve">generierten Skizzenbuchs’, welches als Ausgangspunkt für weitere Forschungen am Objekt dient. Während in der Sammlung des Belvedere die Zusammenstellungen noch von Archivaren/innen erzeugt werden, können </w:t>
      </w:r>
      <w:del w:id="588" w:author="stefan zedlacher" w:date="2016-03-07T11:58:00Z">
        <w:r w:rsidDel="008938A8">
          <w:rPr>
            <w:sz w:val="22"/>
            <w:szCs w:val="28"/>
            <w:lang w:eastAsia="de-DE"/>
          </w:rPr>
          <w:delText xml:space="preserve">damit </w:delText>
        </w:r>
      </w:del>
      <w:ins w:id="589" w:author="stefan zedlacher" w:date="2016-03-07T11:58:00Z">
        <w:r w:rsidR="008938A8">
          <w:rPr>
            <w:sz w:val="22"/>
            <w:szCs w:val="28"/>
            <w:lang w:eastAsia="de-DE"/>
          </w:rPr>
          <w:t xml:space="preserve">wir </w:t>
        </w:r>
      </w:ins>
      <w:r>
        <w:rPr>
          <w:sz w:val="22"/>
          <w:szCs w:val="28"/>
          <w:lang w:eastAsia="de-DE"/>
        </w:rPr>
        <w:t>Kollektionen mit Hilfe der Suchanfragen automatisiert generieren.</w:t>
      </w:r>
    </w:p>
    <w:p w14:paraId="24B2F03D" w14:textId="77777777" w:rsidR="00931284" w:rsidRDefault="00931284" w:rsidP="00FA2CD3">
      <w:pPr>
        <w:widowControl w:val="0"/>
        <w:autoSpaceDE w:val="0"/>
        <w:autoSpaceDN w:val="0"/>
        <w:adjustRightInd w:val="0"/>
        <w:spacing w:after="0"/>
        <w:jc w:val="both"/>
        <w:rPr>
          <w:ins w:id="590" w:author="stefan zedlacher" w:date="2016-03-07T11:20:00Z"/>
          <w:rFonts w:cs="Helvetica"/>
          <w:sz w:val="22"/>
          <w:szCs w:val="30"/>
        </w:rPr>
      </w:pPr>
    </w:p>
    <w:p w14:paraId="6BADAD11" w14:textId="095B8449" w:rsidR="0001111B" w:rsidRDefault="00E16D28" w:rsidP="00E16D28">
      <w:pPr>
        <w:pStyle w:val="Listenabsatz"/>
        <w:widowControl w:val="0"/>
        <w:numPr>
          <w:ilvl w:val="0"/>
          <w:numId w:val="24"/>
        </w:numPr>
        <w:autoSpaceDE w:val="0"/>
        <w:autoSpaceDN w:val="0"/>
        <w:adjustRightInd w:val="0"/>
        <w:spacing w:after="0"/>
        <w:jc w:val="both"/>
        <w:rPr>
          <w:ins w:id="591" w:author="stefan zedlacher" w:date="2016-03-07T12:51:00Z"/>
          <w:rFonts w:cs="Helvetica"/>
          <w:sz w:val="22"/>
          <w:szCs w:val="30"/>
        </w:rPr>
        <w:pPrChange w:id="592" w:author="stefan zedlacher" w:date="2016-03-07T12:50:00Z">
          <w:pPr>
            <w:widowControl w:val="0"/>
            <w:autoSpaceDE w:val="0"/>
            <w:autoSpaceDN w:val="0"/>
            <w:adjustRightInd w:val="0"/>
            <w:spacing w:after="0"/>
            <w:jc w:val="both"/>
          </w:pPr>
        </w:pPrChange>
      </w:pPr>
      <w:ins w:id="593" w:author="stefan zedlacher" w:date="2016-03-07T12:50:00Z">
        <w:r w:rsidRPr="00E16D28">
          <w:rPr>
            <w:rFonts w:cs="Helvetica"/>
            <w:sz w:val="22"/>
            <w:szCs w:val="30"/>
            <w:rPrChange w:id="594" w:author="stefan zedlacher" w:date="2016-03-07T12:50:00Z">
              <w:rPr/>
            </w:rPrChange>
          </w:rPr>
          <w:t>Geotagging</w:t>
        </w:r>
      </w:ins>
    </w:p>
    <w:p w14:paraId="4727C2E8" w14:textId="77777777" w:rsidR="00E16D28" w:rsidRDefault="00E16D28" w:rsidP="00E16D28">
      <w:pPr>
        <w:widowControl w:val="0"/>
        <w:autoSpaceDE w:val="0"/>
        <w:autoSpaceDN w:val="0"/>
        <w:adjustRightInd w:val="0"/>
        <w:spacing w:after="0"/>
        <w:jc w:val="both"/>
        <w:rPr>
          <w:ins w:id="595" w:author="stefan zedlacher" w:date="2016-03-07T12:51:00Z"/>
          <w:rFonts w:cs="Helvetica"/>
          <w:sz w:val="22"/>
          <w:szCs w:val="30"/>
        </w:rPr>
      </w:pPr>
    </w:p>
    <w:p w14:paraId="372FA6BF" w14:textId="77777777" w:rsidR="00E16D28" w:rsidRDefault="00E16D28" w:rsidP="00E16D28">
      <w:pPr>
        <w:rPr>
          <w:sz w:val="22"/>
          <w:szCs w:val="22"/>
        </w:rPr>
      </w:pPr>
      <w:moveToRangeStart w:id="596" w:author="stefan zedlacher" w:date="2016-03-07T12:51:00Z" w:name="move318974419"/>
      <w:moveTo w:id="597" w:author="stefan zedlacher" w:date="2016-03-07T12:51:00Z">
        <w:r>
          <w:rPr>
            <w:rFonts w:eastAsia="Arial Unicode MS" w:hAnsi="Arial Unicode MS" w:cs="Arial Unicode MS"/>
            <w:sz w:val="22"/>
            <w:szCs w:val="22"/>
          </w:rPr>
          <w:t>is a process in which geographical information in form of metadata is added to various kinds of media. The metadata information usually contains the information of longitude and latitude but can also be widened by altitude, bearing, distance and place names. A lot of specific information can be collected in using geotagging when taking pictures.</w:t>
        </w:r>
      </w:moveTo>
    </w:p>
    <w:p w14:paraId="3A1CD16B" w14:textId="77777777" w:rsidR="00E16D28" w:rsidRDefault="00E16D28" w:rsidP="00E16D28">
      <w:pPr>
        <w:rPr>
          <w:sz w:val="22"/>
          <w:szCs w:val="22"/>
        </w:rPr>
      </w:pPr>
      <w:moveTo w:id="598" w:author="stefan zedlacher" w:date="2016-03-07T12:51:00Z">
        <w:r>
          <w:rPr>
            <w:rFonts w:eastAsia="Arial Unicode MS" w:hAnsi="Arial Unicode MS" w:cs="Arial Unicode MS"/>
            <w:sz w:val="22"/>
            <w:szCs w:val="22"/>
          </w:rPr>
          <w:t xml:space="preserve">Via Geotagging recorded data is either collected directly at the location (via GPS - only outdoors) or added manually afterwards. The location based content is an efficient tool for broadening ones horizon in the field. Geotagging enables the user to find information on a place for example location based news, informations of an image or other resources. </w:t>
        </w:r>
      </w:moveTo>
    </w:p>
    <w:p w14:paraId="7E9ABC26" w14:textId="77777777" w:rsidR="00E16D28" w:rsidRDefault="00E16D28" w:rsidP="00E16D28">
      <w:pPr>
        <w:rPr>
          <w:sz w:val="22"/>
          <w:szCs w:val="22"/>
        </w:rPr>
      </w:pPr>
      <w:moveTo w:id="599" w:author="stefan zedlacher" w:date="2016-03-07T12:51:00Z">
        <w:r>
          <w:rPr>
            <w:rFonts w:eastAsia="Arial Unicode MS" w:hAnsi="Arial Unicode MS" w:cs="Arial Unicode MS"/>
            <w:sz w:val="22"/>
            <w:szCs w:val="22"/>
          </w:rPr>
          <w:t>Bilddaten sind das wohl bekannteste Beispiel f</w:t>
        </w:r>
        <w:r>
          <w:rPr>
            <w:rFonts w:ascii="Arial Unicode MS" w:eastAsia="Arial Unicode MS" w:hAnsi="Arial Unicode MS" w:cs="Arial Unicode MS"/>
            <w:sz w:val="22"/>
            <w:szCs w:val="22"/>
          </w:rPr>
          <w:t>ü</w:t>
        </w:r>
        <w:r>
          <w:rPr>
            <w:rFonts w:eastAsia="Arial Unicode MS" w:hAnsi="Arial Unicode MS" w:cs="Arial Unicode MS"/>
            <w:sz w:val="22"/>
            <w:szCs w:val="22"/>
          </w:rPr>
          <w:t>r die Anwendung von Geotagging. Diese Art der Datengenerierung stellt eine sehr effiziente Form f</w:t>
        </w:r>
        <w:r>
          <w:rPr>
            <w:rFonts w:ascii="Arial Unicode MS" w:eastAsia="Arial Unicode MS" w:hAnsi="Arial Unicode MS" w:cs="Arial Unicode MS"/>
            <w:sz w:val="22"/>
            <w:szCs w:val="22"/>
          </w:rPr>
          <w:t>ü</w:t>
        </w:r>
        <w:r>
          <w:rPr>
            <w:rFonts w:eastAsia="Arial Unicode MS" w:hAnsi="Arial Unicode MS" w:cs="Arial Unicode MS"/>
            <w:sz w:val="22"/>
            <w:szCs w:val="22"/>
          </w:rPr>
          <w:t>r die Einbindung von ortsspezifischen Daten dar. Da wie bereits angesprochen nicht nur Fotos, sondern auch alle anderen Daten mit Geotagging verortet werden k</w:t>
        </w:r>
        <w:r>
          <w:rPr>
            <w:rFonts w:ascii="Arial Unicode MS" w:eastAsia="Arial Unicode MS" w:hAnsi="Arial Unicode MS" w:cs="Arial Unicode MS"/>
            <w:sz w:val="22"/>
            <w:szCs w:val="22"/>
          </w:rPr>
          <w:t>ö</w:t>
        </w:r>
        <w:r>
          <w:rPr>
            <w:rFonts w:eastAsia="Arial Unicode MS" w:hAnsi="Arial Unicode MS" w:cs="Arial Unicode MS"/>
            <w:sz w:val="22"/>
            <w:szCs w:val="22"/>
          </w:rPr>
          <w:t>nnen bietet diese M</w:t>
        </w:r>
        <w:r>
          <w:rPr>
            <w:rFonts w:ascii="Arial Unicode MS" w:eastAsia="Arial Unicode MS" w:hAnsi="Arial Unicode MS" w:cs="Arial Unicode MS"/>
            <w:sz w:val="22"/>
            <w:szCs w:val="22"/>
          </w:rPr>
          <w:t>ö</w:t>
        </w:r>
        <w:r>
          <w:rPr>
            <w:rFonts w:eastAsia="Arial Unicode MS" w:hAnsi="Arial Unicode MS" w:cs="Arial Unicode MS"/>
            <w:sz w:val="22"/>
            <w:szCs w:val="22"/>
          </w:rPr>
          <w:t>glichkeit der ortsspezifischen Datenverwaltung einen besonderen Mehrwert f</w:t>
        </w:r>
        <w:r>
          <w:rPr>
            <w:rFonts w:ascii="Arial Unicode MS" w:eastAsia="Arial Unicode MS" w:hAnsi="Arial Unicode MS" w:cs="Arial Unicode MS"/>
            <w:sz w:val="22"/>
            <w:szCs w:val="22"/>
          </w:rPr>
          <w:t>ü</w:t>
        </w:r>
        <w:r>
          <w:rPr>
            <w:rFonts w:eastAsia="Arial Unicode MS" w:hAnsi="Arial Unicode MS" w:cs="Arial Unicode MS"/>
            <w:sz w:val="22"/>
            <w:szCs w:val="22"/>
          </w:rPr>
          <w:t>r uns. Das Geospatial Semantic Web der Zukunft wird genau wie f</w:t>
        </w:r>
        <w:r>
          <w:rPr>
            <w:rFonts w:ascii="Arial Unicode MS" w:eastAsia="Arial Unicode MS" w:hAnsi="Arial Unicode MS" w:cs="Arial Unicode MS"/>
            <w:sz w:val="22"/>
            <w:szCs w:val="22"/>
          </w:rPr>
          <w:t>ü</w:t>
        </w:r>
        <w:r>
          <w:rPr>
            <w:rFonts w:eastAsia="Arial Unicode MS" w:hAnsi="Arial Unicode MS" w:cs="Arial Unicode MS"/>
            <w:sz w:val="22"/>
            <w:szCs w:val="22"/>
          </w:rPr>
          <w:t>r unser Projekt geplant, die lockere Dateistruktur der bereitgestellten Datenmodelle zeigen, und eine flexible Umgebung f</w:t>
        </w:r>
        <w:r>
          <w:rPr>
            <w:rFonts w:ascii="Arial Unicode MS" w:eastAsia="Arial Unicode MS" w:hAnsi="Arial Unicode MS" w:cs="Arial Unicode MS"/>
            <w:sz w:val="22"/>
            <w:szCs w:val="22"/>
          </w:rPr>
          <w:t>ü</w:t>
        </w:r>
        <w:r>
          <w:rPr>
            <w:rFonts w:eastAsia="Arial Unicode MS" w:hAnsi="Arial Unicode MS" w:cs="Arial Unicode MS"/>
            <w:sz w:val="22"/>
            <w:szCs w:val="22"/>
          </w:rPr>
          <w:t>r Anwendungen au</w:t>
        </w:r>
        <w:r>
          <w:rPr>
            <w:rFonts w:ascii="Arial Unicode MS" w:eastAsia="Arial Unicode MS" w:hAnsi="Arial Unicode MS" w:cs="Arial Unicode MS"/>
            <w:sz w:val="22"/>
            <w:szCs w:val="22"/>
          </w:rPr>
          <w:t>ß</w:t>
        </w:r>
        <w:r>
          <w:rPr>
            <w:rFonts w:eastAsia="Arial Unicode MS" w:hAnsi="Arial Unicode MS" w:cs="Arial Unicode MS"/>
            <w:sz w:val="22"/>
            <w:szCs w:val="22"/>
          </w:rPr>
          <w:t>erhalb eines reinen ortsspezifischen Modells bereitstellen, in dem Geodaten mit nativen Daten durchmischt/erg</w:t>
        </w:r>
        <w:r>
          <w:rPr>
            <w:rFonts w:ascii="Arial Unicode MS" w:eastAsia="Arial Unicode MS" w:hAnsi="Arial Unicode MS" w:cs="Arial Unicode MS"/>
            <w:sz w:val="22"/>
            <w:szCs w:val="22"/>
          </w:rPr>
          <w:t>ä</w:t>
        </w:r>
        <w:r>
          <w:rPr>
            <w:rFonts w:eastAsia="Arial Unicode MS" w:hAnsi="Arial Unicode MS" w:cs="Arial Unicode MS"/>
            <w:sz w:val="22"/>
            <w:szCs w:val="22"/>
          </w:rPr>
          <w:t>nzt werden k</w:t>
        </w:r>
        <w:r>
          <w:rPr>
            <w:rFonts w:ascii="Arial Unicode MS" w:eastAsia="Arial Unicode MS" w:hAnsi="Arial Unicode MS" w:cs="Arial Unicode MS"/>
            <w:sz w:val="22"/>
            <w:szCs w:val="22"/>
          </w:rPr>
          <w:t>ö</w:t>
        </w:r>
        <w:r>
          <w:rPr>
            <w:rFonts w:eastAsia="Arial Unicode MS" w:hAnsi="Arial Unicode MS" w:cs="Arial Unicode MS"/>
            <w:sz w:val="22"/>
            <w:szCs w:val="22"/>
          </w:rPr>
          <w:t>nnen.</w:t>
        </w:r>
      </w:moveTo>
    </w:p>
    <w:moveToRangeEnd w:id="596"/>
    <w:p w14:paraId="455C8190" w14:textId="77777777" w:rsidR="00E16D28" w:rsidRDefault="00E16D28" w:rsidP="00E16D28">
      <w:pPr>
        <w:widowControl w:val="0"/>
        <w:autoSpaceDE w:val="0"/>
        <w:autoSpaceDN w:val="0"/>
        <w:adjustRightInd w:val="0"/>
        <w:spacing w:after="0"/>
        <w:jc w:val="both"/>
        <w:rPr>
          <w:ins w:id="600" w:author="stefan zedlacher" w:date="2016-03-07T12:51:00Z"/>
          <w:rFonts w:cs="Helvetica"/>
          <w:sz w:val="22"/>
          <w:szCs w:val="30"/>
        </w:rPr>
      </w:pPr>
    </w:p>
    <w:p w14:paraId="08E345EA" w14:textId="77777777" w:rsidR="00E16D28" w:rsidRPr="00E16D28" w:rsidRDefault="00E16D28" w:rsidP="00E16D28">
      <w:pPr>
        <w:widowControl w:val="0"/>
        <w:autoSpaceDE w:val="0"/>
        <w:autoSpaceDN w:val="0"/>
        <w:adjustRightInd w:val="0"/>
        <w:spacing w:after="0"/>
        <w:jc w:val="both"/>
        <w:rPr>
          <w:ins w:id="601" w:author="stefan zedlacher" w:date="2016-03-07T12:50:00Z"/>
          <w:rFonts w:cs="Helvetica"/>
          <w:sz w:val="22"/>
          <w:szCs w:val="30"/>
          <w:rPrChange w:id="602" w:author="stefan zedlacher" w:date="2016-03-07T12:51:00Z">
            <w:rPr>
              <w:ins w:id="603" w:author="stefan zedlacher" w:date="2016-03-07T12:50:00Z"/>
            </w:rPr>
          </w:rPrChange>
        </w:rPr>
      </w:pPr>
    </w:p>
    <w:p w14:paraId="3B353928" w14:textId="304F0E11" w:rsidR="00E16D28" w:rsidRPr="00E16D28" w:rsidDel="00E16D28" w:rsidRDefault="00E16D28" w:rsidP="00E16D28">
      <w:pPr>
        <w:pStyle w:val="Listenabsatz"/>
        <w:widowControl w:val="0"/>
        <w:numPr>
          <w:ilvl w:val="0"/>
          <w:numId w:val="24"/>
        </w:numPr>
        <w:autoSpaceDE w:val="0"/>
        <w:autoSpaceDN w:val="0"/>
        <w:adjustRightInd w:val="0"/>
        <w:spacing w:after="0"/>
        <w:jc w:val="both"/>
        <w:rPr>
          <w:del w:id="604" w:author="stefan zedlacher" w:date="2016-03-07T12:51:00Z"/>
          <w:rFonts w:cs="Helvetica"/>
          <w:sz w:val="22"/>
          <w:szCs w:val="30"/>
          <w:rPrChange w:id="605" w:author="stefan zedlacher" w:date="2016-03-07T12:50:00Z">
            <w:rPr>
              <w:del w:id="606" w:author="stefan zedlacher" w:date="2016-03-07T12:51:00Z"/>
            </w:rPr>
          </w:rPrChange>
        </w:rPr>
        <w:pPrChange w:id="607" w:author="stefan zedlacher" w:date="2016-03-07T12:50:00Z">
          <w:pPr>
            <w:widowControl w:val="0"/>
            <w:autoSpaceDE w:val="0"/>
            <w:autoSpaceDN w:val="0"/>
            <w:adjustRightInd w:val="0"/>
            <w:spacing w:after="0"/>
            <w:jc w:val="both"/>
          </w:pPr>
        </w:pPrChange>
      </w:pPr>
    </w:p>
    <w:p w14:paraId="00D56156" w14:textId="77777777" w:rsidR="00F0275B" w:rsidRPr="00E16D28" w:rsidDel="00E16D28" w:rsidRDefault="00F0275B" w:rsidP="00FA2CD3">
      <w:pPr>
        <w:pStyle w:val="Listenabsatz"/>
        <w:widowControl w:val="0"/>
        <w:numPr>
          <w:ilvl w:val="0"/>
          <w:numId w:val="24"/>
        </w:numPr>
        <w:autoSpaceDE w:val="0"/>
        <w:autoSpaceDN w:val="0"/>
        <w:adjustRightInd w:val="0"/>
        <w:spacing w:after="0"/>
        <w:jc w:val="both"/>
        <w:rPr>
          <w:del w:id="608" w:author="stefan zedlacher" w:date="2016-03-07T12:51:00Z"/>
          <w:rFonts w:cs="Arial"/>
          <w:sz w:val="22"/>
          <w:szCs w:val="30"/>
          <w:rPrChange w:id="609" w:author="stefan zedlacher" w:date="2016-03-07T12:51:00Z">
            <w:rPr>
              <w:del w:id="610" w:author="stefan zedlacher" w:date="2016-03-07T12:51:00Z"/>
              <w:rFonts w:cs="Arial"/>
              <w:szCs w:val="30"/>
            </w:rPr>
          </w:rPrChange>
        </w:rPr>
        <w:pPrChange w:id="611" w:author="stefan zedlacher" w:date="2016-03-07T12:51:00Z">
          <w:pPr>
            <w:widowControl w:val="0"/>
            <w:autoSpaceDE w:val="0"/>
            <w:autoSpaceDN w:val="0"/>
            <w:adjustRightInd w:val="0"/>
            <w:spacing w:after="0"/>
            <w:jc w:val="both"/>
          </w:pPr>
        </w:pPrChange>
      </w:pPr>
    </w:p>
    <w:p w14:paraId="010344E5" w14:textId="77777777" w:rsidR="00E16D28" w:rsidRDefault="00E16D28" w:rsidP="00E16D28">
      <w:pPr>
        <w:pStyle w:val="Listenabsatz"/>
        <w:widowControl w:val="0"/>
        <w:numPr>
          <w:ilvl w:val="0"/>
          <w:numId w:val="24"/>
        </w:numPr>
        <w:autoSpaceDE w:val="0"/>
        <w:autoSpaceDN w:val="0"/>
        <w:adjustRightInd w:val="0"/>
        <w:spacing w:after="0"/>
        <w:jc w:val="both"/>
        <w:rPr>
          <w:ins w:id="612" w:author="stefan zedlacher" w:date="2016-03-07T12:52:00Z"/>
        </w:rPr>
        <w:pPrChange w:id="613" w:author="stefan zedlacher" w:date="2016-03-07T12:51:00Z">
          <w:pPr/>
        </w:pPrChange>
      </w:pPr>
      <w:moveToRangeStart w:id="614" w:author="stefan zedlacher" w:date="2016-03-07T12:51:00Z" w:name="move318974436"/>
      <w:moveTo w:id="615" w:author="stefan zedlacher" w:date="2016-03-07T12:51:00Z">
        <w:r>
          <w:t>Augmented Reality</w:t>
        </w:r>
        <w:r>
          <w:rPr>
            <w:rFonts w:eastAsia="Helvetica Neue" w:cs="Helvetica Neue"/>
            <w:vertAlign w:val="superscript"/>
          </w:rPr>
          <w:footnoteReference w:id="25"/>
        </w:r>
        <w:r>
          <w:t xml:space="preserve"> </w:t>
        </w:r>
      </w:moveTo>
    </w:p>
    <w:p w14:paraId="48F584E3" w14:textId="77777777" w:rsidR="00E16D28" w:rsidRDefault="00E16D28" w:rsidP="00E16D28">
      <w:pPr>
        <w:pStyle w:val="Listenabsatz"/>
        <w:widowControl w:val="0"/>
        <w:autoSpaceDE w:val="0"/>
        <w:autoSpaceDN w:val="0"/>
        <w:adjustRightInd w:val="0"/>
        <w:spacing w:after="0"/>
        <w:jc w:val="both"/>
        <w:pPrChange w:id="619" w:author="stefan zedlacher" w:date="2016-03-07T12:52:00Z">
          <w:pPr/>
        </w:pPrChange>
      </w:pPr>
    </w:p>
    <w:p w14:paraId="7576B152" w14:textId="77777777" w:rsidR="00E16D28" w:rsidRDefault="00E16D28" w:rsidP="00E16D28">
      <w:pPr>
        <w:rPr>
          <w:sz w:val="22"/>
          <w:szCs w:val="22"/>
        </w:rPr>
      </w:pPr>
      <w:moveTo w:id="620" w:author="stefan zedlacher" w:date="2016-03-07T12:51:00Z">
        <w:r>
          <w:rPr>
            <w:rFonts w:eastAsia="Arial Unicode MS" w:hAnsi="Arial Unicode MS" w:cs="Arial Unicode MS"/>
            <w:sz w:val="22"/>
            <w:szCs w:val="22"/>
          </w:rPr>
          <w:t>Mit der Verortung der Daten im Projekt Geym</w:t>
        </w:r>
        <w:r>
          <w:rPr>
            <w:rFonts w:ascii="Arial Unicode MS" w:eastAsia="Arial Unicode MS" w:hAnsi="Arial Unicode MS" w:cs="Arial Unicode MS"/>
            <w:sz w:val="22"/>
            <w:szCs w:val="22"/>
          </w:rPr>
          <w:t>ü</w:t>
        </w:r>
        <w:r>
          <w:rPr>
            <w:rFonts w:eastAsia="Arial Unicode MS" w:hAnsi="Arial Unicode MS" w:cs="Arial Unicode MS"/>
            <w:sz w:val="22"/>
            <w:szCs w:val="22"/>
          </w:rPr>
          <w:t>ller und auch der Web-App als geeignetes Werkzeug f</w:t>
        </w:r>
        <w:r>
          <w:rPr>
            <w:rFonts w:ascii="Arial Unicode MS" w:eastAsia="Arial Unicode MS" w:hAnsi="Arial Unicode MS" w:cs="Arial Unicode MS"/>
            <w:sz w:val="22"/>
            <w:szCs w:val="22"/>
          </w:rPr>
          <w:t>ü</w:t>
        </w:r>
        <w:r>
          <w:rPr>
            <w:rFonts w:eastAsia="Arial Unicode MS" w:hAnsi="Arial Unicode MS" w:cs="Arial Unicode MS"/>
            <w:sz w:val="22"/>
            <w:szCs w:val="22"/>
          </w:rPr>
          <w:t>r das Vorhaben der verrotteten Daten, kann der User vor Ort Informationen abrufen und verkn</w:t>
        </w:r>
        <w:r>
          <w:rPr>
            <w:rFonts w:ascii="Arial Unicode MS" w:eastAsia="Arial Unicode MS" w:hAnsi="Arial Unicode MS" w:cs="Arial Unicode MS"/>
            <w:sz w:val="22"/>
            <w:szCs w:val="22"/>
          </w:rPr>
          <w:t>ü</w:t>
        </w:r>
        <w:r>
          <w:rPr>
            <w:rFonts w:eastAsia="Arial Unicode MS" w:hAnsi="Arial Unicode MS" w:cs="Arial Unicode MS"/>
            <w:sz w:val="22"/>
            <w:szCs w:val="22"/>
          </w:rPr>
          <w:t>pfen. Er/Sie erh</w:t>
        </w:r>
        <w:r>
          <w:rPr>
            <w:rFonts w:ascii="Arial Unicode MS" w:eastAsia="Arial Unicode MS" w:hAnsi="Arial Unicode MS" w:cs="Arial Unicode MS"/>
            <w:sz w:val="22"/>
            <w:szCs w:val="22"/>
          </w:rPr>
          <w:t>ä</w:t>
        </w:r>
        <w:r>
          <w:rPr>
            <w:rFonts w:eastAsia="Arial Unicode MS" w:hAnsi="Arial Unicode MS" w:cs="Arial Unicode MS"/>
            <w:sz w:val="22"/>
            <w:szCs w:val="22"/>
          </w:rPr>
          <w:t>lt weiterf</w:t>
        </w:r>
        <w:r>
          <w:rPr>
            <w:rFonts w:ascii="Arial Unicode MS" w:eastAsia="Arial Unicode MS" w:hAnsi="Arial Unicode MS" w:cs="Arial Unicode MS"/>
            <w:sz w:val="22"/>
            <w:szCs w:val="22"/>
          </w:rPr>
          <w:t>ü</w:t>
        </w:r>
        <w:r>
          <w:rPr>
            <w:rFonts w:eastAsia="Arial Unicode MS" w:hAnsi="Arial Unicode MS" w:cs="Arial Unicode MS"/>
            <w:sz w:val="22"/>
            <w:szCs w:val="22"/>
          </w:rPr>
          <w:t>hrende Informationen ganz im Sinne der Augmented Reality, bei der in Echtzeit digitale Informationen eingeblendet werden k</w:t>
        </w:r>
        <w:r>
          <w:rPr>
            <w:rFonts w:ascii="Arial Unicode MS" w:eastAsia="Arial Unicode MS" w:hAnsi="Arial Unicode MS" w:cs="Arial Unicode MS"/>
            <w:sz w:val="22"/>
            <w:szCs w:val="22"/>
          </w:rPr>
          <w:t>ö</w:t>
        </w:r>
        <w:r>
          <w:rPr>
            <w:rFonts w:eastAsia="Arial Unicode MS" w:hAnsi="Arial Unicode MS" w:cs="Arial Unicode MS"/>
            <w:sz w:val="22"/>
            <w:szCs w:val="22"/>
          </w:rPr>
          <w:t xml:space="preserve">nnen. Der aktuelle Wissensstand wird folglich mit verwandten Themen, </w:t>
        </w:r>
        <w:r>
          <w:rPr>
            <w:rFonts w:ascii="Arial Unicode MS" w:eastAsia="Arial Unicode MS" w:hAnsi="Arial Unicode MS" w:cs="Arial Unicode MS"/>
            <w:sz w:val="22"/>
            <w:szCs w:val="22"/>
          </w:rPr>
          <w:t>ä</w:t>
        </w:r>
        <w:r>
          <w:rPr>
            <w:rFonts w:eastAsia="Arial Unicode MS" w:hAnsi="Arial Unicode MS" w:cs="Arial Unicode MS"/>
            <w:sz w:val="22"/>
            <w:szCs w:val="22"/>
          </w:rPr>
          <w:t xml:space="preserve">hnlichen Informationen und konsekutiven Aspekten </w:t>
        </w:r>
        <w:r>
          <w:rPr>
            <w:rFonts w:ascii="Arial Unicode MS" w:eastAsia="Arial Unicode MS" w:hAnsi="Arial Unicode MS" w:cs="Arial Unicode MS"/>
            <w:sz w:val="22"/>
            <w:szCs w:val="22"/>
          </w:rPr>
          <w:t>ü</w:t>
        </w:r>
        <w:r>
          <w:rPr>
            <w:rFonts w:eastAsia="Arial Unicode MS" w:hAnsi="Arial Unicode MS" w:cs="Arial Unicode MS"/>
            <w:sz w:val="22"/>
            <w:szCs w:val="22"/>
          </w:rPr>
          <w:t xml:space="preserve">berlagert. </w:t>
        </w:r>
      </w:moveTo>
    </w:p>
    <w:p w14:paraId="1503D2F9" w14:textId="657D9677" w:rsidR="00F0275B" w:rsidDel="00A410FA" w:rsidRDefault="00E16D28" w:rsidP="00E16D28">
      <w:pPr>
        <w:rPr>
          <w:del w:id="621" w:author="stefan zedlacher" w:date="2016-03-07T12:42:00Z"/>
          <w:sz w:val="22"/>
          <w:szCs w:val="22"/>
          <w:shd w:val="clear" w:color="auto" w:fill="9CE159"/>
        </w:rPr>
      </w:pPr>
      <w:moveTo w:id="622" w:author="stefan zedlacher" w:date="2016-03-07T12:51:00Z">
        <w:r>
          <w:rPr>
            <w:rFonts w:eastAsia="Arial Unicode MS" w:hAnsi="Arial Unicode MS" w:cs="Arial Unicode MS"/>
            <w:sz w:val="22"/>
            <w:szCs w:val="22"/>
          </w:rPr>
          <w:t xml:space="preserve">Die </w:t>
        </w:r>
        <w:r>
          <w:rPr>
            <w:rFonts w:ascii="Arial Unicode MS" w:eastAsia="Arial Unicode MS" w:hAnsi="Arial Unicode MS" w:cs="Arial Unicode MS"/>
            <w:sz w:val="22"/>
            <w:szCs w:val="22"/>
          </w:rPr>
          <w:t>Ö</w:t>
        </w:r>
        <w:r>
          <w:rPr>
            <w:rFonts w:eastAsia="Arial Unicode MS" w:hAnsi="Arial Unicode MS" w:cs="Arial Unicode MS"/>
            <w:sz w:val="22"/>
            <w:szCs w:val="22"/>
          </w:rPr>
          <w:t>sterreichische Akademie der Wissenschaften arbeitet genauso wie viele andere Einrichtungen daran, Infrastrukturen und Methoden zur Verkn</w:t>
        </w:r>
        <w:r>
          <w:rPr>
            <w:rFonts w:ascii="Arial Unicode MS" w:eastAsia="Arial Unicode MS" w:hAnsi="Arial Unicode MS" w:cs="Arial Unicode MS"/>
            <w:sz w:val="22"/>
            <w:szCs w:val="22"/>
          </w:rPr>
          <w:t>ü</w:t>
        </w:r>
        <w:r>
          <w:rPr>
            <w:rFonts w:eastAsia="Arial Unicode MS" w:hAnsi="Arial Unicode MS" w:cs="Arial Unicode MS"/>
            <w:sz w:val="22"/>
            <w:szCs w:val="22"/>
          </w:rPr>
          <w:t>pfung geistes-, sozial- und kulturwissenschaftlicher Forschung aufzubauen und die daraus gewonnenen Erkenntnisse sowohl inhaltlicher als auch methodologischer Natur der Wissenschaft zur Verf</w:t>
        </w:r>
        <w:r>
          <w:rPr>
            <w:rFonts w:ascii="Arial Unicode MS" w:eastAsia="Arial Unicode MS" w:hAnsi="Arial Unicode MS" w:cs="Arial Unicode MS"/>
            <w:sz w:val="22"/>
            <w:szCs w:val="22"/>
          </w:rPr>
          <w:t>ü</w:t>
        </w:r>
        <w:r>
          <w:rPr>
            <w:rFonts w:eastAsia="Arial Unicode MS" w:hAnsi="Arial Unicode MS" w:cs="Arial Unicode MS"/>
            <w:sz w:val="22"/>
            <w:szCs w:val="22"/>
          </w:rPr>
          <w:t>gung stellen. Eine Erhebung, Erschlie</w:t>
        </w:r>
        <w:r>
          <w:rPr>
            <w:rFonts w:ascii="Arial Unicode MS" w:eastAsia="Arial Unicode MS" w:hAnsi="Arial Unicode MS" w:cs="Arial Unicode MS"/>
            <w:sz w:val="22"/>
            <w:szCs w:val="22"/>
          </w:rPr>
          <w:t>ß</w:t>
        </w:r>
        <w:r>
          <w:rPr>
            <w:rFonts w:eastAsia="Arial Unicode MS" w:hAnsi="Arial Unicode MS" w:cs="Arial Unicode MS"/>
            <w:sz w:val="22"/>
            <w:szCs w:val="22"/>
          </w:rPr>
          <w:t>ung und Sicherung von Datenbest</w:t>
        </w:r>
        <w:r>
          <w:rPr>
            <w:rFonts w:ascii="Arial Unicode MS" w:eastAsia="Arial Unicode MS" w:hAnsi="Arial Unicode MS" w:cs="Arial Unicode MS"/>
            <w:sz w:val="22"/>
            <w:szCs w:val="22"/>
          </w:rPr>
          <w:t>ä</w:t>
        </w:r>
        <w:r>
          <w:rPr>
            <w:rFonts w:eastAsia="Arial Unicode MS" w:hAnsi="Arial Unicode MS" w:cs="Arial Unicode MS"/>
            <w:sz w:val="22"/>
            <w:szCs w:val="22"/>
          </w:rPr>
          <w:t>nden des kulturellen Erbes sowie deren forschungsgeleitete Aufbereitung und Analyse z</w:t>
        </w:r>
        <w:r>
          <w:rPr>
            <w:rFonts w:ascii="Arial Unicode MS" w:eastAsia="Arial Unicode MS" w:hAnsi="Arial Unicode MS" w:cs="Arial Unicode MS"/>
            <w:sz w:val="22"/>
            <w:szCs w:val="22"/>
          </w:rPr>
          <w:t>ä</w:t>
        </w:r>
        <w:r>
          <w:rPr>
            <w:rFonts w:eastAsia="Arial Unicode MS" w:hAnsi="Arial Unicode MS" w:cs="Arial Unicode MS"/>
            <w:sz w:val="22"/>
            <w:szCs w:val="22"/>
          </w:rPr>
          <w:t>hlen zu den wichtigsten Aufgaben und vor allem die zur Verf</w:t>
        </w:r>
        <w:r>
          <w:rPr>
            <w:rFonts w:ascii="Arial Unicode MS" w:eastAsia="Arial Unicode MS" w:hAnsi="Arial Unicode MS" w:cs="Arial Unicode MS"/>
            <w:sz w:val="22"/>
            <w:szCs w:val="22"/>
          </w:rPr>
          <w:t>ü</w:t>
        </w:r>
        <w:r>
          <w:rPr>
            <w:rFonts w:eastAsia="Arial Unicode MS" w:hAnsi="Arial Unicode MS" w:cs="Arial Unicode MS"/>
            <w:sz w:val="22"/>
            <w:szCs w:val="22"/>
          </w:rPr>
          <w:t>gung stehenden digitalen M</w:t>
        </w:r>
        <w:r>
          <w:rPr>
            <w:rFonts w:ascii="Arial Unicode MS" w:eastAsia="Arial Unicode MS" w:hAnsi="Arial Unicode MS" w:cs="Arial Unicode MS"/>
            <w:sz w:val="22"/>
            <w:szCs w:val="22"/>
          </w:rPr>
          <w:t>ö</w:t>
        </w:r>
        <w:r>
          <w:rPr>
            <w:rFonts w:eastAsia="Arial Unicode MS" w:hAnsi="Arial Unicode MS" w:cs="Arial Unicode MS"/>
            <w:sz w:val="22"/>
            <w:szCs w:val="22"/>
          </w:rPr>
          <w:t>glichkeiten lassen v</w:t>
        </w:r>
        <w:r>
          <w:rPr>
            <w:rFonts w:ascii="Arial Unicode MS" w:eastAsia="Arial Unicode MS" w:hAnsi="Arial Unicode MS" w:cs="Arial Unicode MS"/>
            <w:sz w:val="22"/>
            <w:szCs w:val="22"/>
          </w:rPr>
          <w:t>ö</w:t>
        </w:r>
        <w:r>
          <w:rPr>
            <w:rFonts w:eastAsia="Arial Unicode MS" w:hAnsi="Arial Unicode MS" w:cs="Arial Unicode MS"/>
            <w:sz w:val="22"/>
            <w:szCs w:val="22"/>
          </w:rPr>
          <w:t xml:space="preserve">llig neue Perspektiven in diesem Feld zu. </w:t>
        </w:r>
        <w:r>
          <w:rPr>
            <w:rFonts w:eastAsia="Helvetica Neue" w:cs="Helvetica Neue"/>
            <w:sz w:val="22"/>
            <w:szCs w:val="22"/>
            <w:vertAlign w:val="superscript"/>
          </w:rPr>
          <w:footnoteReference w:id="26"/>
        </w:r>
        <w:r>
          <w:rPr>
            <w:sz w:val="22"/>
            <w:szCs w:val="22"/>
          </w:rPr>
          <w:br/>
        </w:r>
      </w:moveTo>
      <w:moveToRangeEnd w:id="614"/>
      <w:del w:id="626" w:author="stefan zedlacher" w:date="2016-03-07T12:42:00Z">
        <w:r w:rsidR="00F0275B" w:rsidDel="00A410FA">
          <w:rPr>
            <w:rFonts w:eastAsia="Arial Unicode MS" w:hAnsi="Arial Unicode MS" w:cs="Arial Unicode MS"/>
            <w:sz w:val="22"/>
            <w:szCs w:val="22"/>
            <w:shd w:val="clear" w:color="auto" w:fill="9CE159"/>
          </w:rPr>
          <w:delText xml:space="preserve">MONA: </w:delText>
        </w:r>
      </w:del>
    </w:p>
    <w:p w14:paraId="4EC14CCF" w14:textId="3430F97D" w:rsidR="00F0275B" w:rsidDel="00A410FA" w:rsidRDefault="00F0275B" w:rsidP="00F0275B">
      <w:pPr>
        <w:rPr>
          <w:del w:id="627" w:author="stefan zedlacher" w:date="2016-03-07T12:42:00Z"/>
          <w:sz w:val="22"/>
          <w:szCs w:val="22"/>
          <w:shd w:val="clear" w:color="auto" w:fill="9CE159"/>
        </w:rPr>
      </w:pPr>
    </w:p>
    <w:p w14:paraId="68AC88EF" w14:textId="7A978465" w:rsidR="00F0275B" w:rsidDel="00A410FA" w:rsidRDefault="00F0275B" w:rsidP="00F0275B">
      <w:pPr>
        <w:rPr>
          <w:del w:id="628" w:author="stefan zedlacher" w:date="2016-03-07T12:42:00Z"/>
          <w:sz w:val="22"/>
          <w:szCs w:val="22"/>
          <w:shd w:val="clear" w:color="auto" w:fill="9CE159"/>
        </w:rPr>
      </w:pPr>
      <w:del w:id="629" w:author="stefan zedlacher" w:date="2016-03-07T12:42:00Z">
        <w:r w:rsidDel="00A410FA">
          <w:rPr>
            <w:rFonts w:eastAsia="Arial Unicode MS" w:hAnsi="Arial Unicode MS" w:cs="Arial Unicode MS"/>
            <w:sz w:val="22"/>
            <w:szCs w:val="22"/>
          </w:rPr>
          <w:delText>Die traditionelle, analoge Archivarbeit erf</w:delText>
        </w:r>
        <w:r w:rsidDel="00A410FA">
          <w:rPr>
            <w:rFonts w:ascii="Arial Unicode MS" w:eastAsia="Arial Unicode MS" w:hAnsi="Arial Unicode MS" w:cs="Arial Unicode MS"/>
            <w:sz w:val="22"/>
            <w:szCs w:val="22"/>
          </w:rPr>
          <w:delText>ä</w:delText>
        </w:r>
        <w:r w:rsidDel="00A410FA">
          <w:rPr>
            <w:rFonts w:eastAsia="Arial Unicode MS" w:hAnsi="Arial Unicode MS" w:cs="Arial Unicode MS"/>
            <w:sz w:val="22"/>
            <w:szCs w:val="22"/>
          </w:rPr>
          <w:delText xml:space="preserve">hrt seit einigen Jahren Neuerungen im Bezug auf die Digitalisierung von Archivalien. Mit dem Einzug der Informationstechnologien in den Archiven </w:delText>
        </w:r>
        <w:r w:rsidDel="00A410FA">
          <w:rPr>
            <w:rFonts w:ascii="Arial Unicode MS" w:eastAsia="Arial Unicode MS" w:hAnsi="Arial Unicode MS" w:cs="Arial Unicode MS"/>
            <w:sz w:val="22"/>
            <w:szCs w:val="22"/>
          </w:rPr>
          <w:delText>ä</w:delText>
        </w:r>
        <w:r w:rsidDel="00A410FA">
          <w:rPr>
            <w:rFonts w:eastAsia="Arial Unicode MS" w:hAnsi="Arial Unicode MS" w:cs="Arial Unicode MS"/>
            <w:sz w:val="22"/>
            <w:szCs w:val="22"/>
          </w:rPr>
          <w:delText>ndert sich die Aufarbeitung, Speicherung und Ordnung dieser ma</w:delText>
        </w:r>
        <w:r w:rsidDel="00A410FA">
          <w:rPr>
            <w:rFonts w:ascii="Arial Unicode MS" w:eastAsia="Arial Unicode MS" w:hAnsi="Arial Unicode MS" w:cs="Arial Unicode MS"/>
            <w:sz w:val="22"/>
            <w:szCs w:val="22"/>
          </w:rPr>
          <w:delText>ß</w:delText>
        </w:r>
        <w:r w:rsidDel="00A410FA">
          <w:rPr>
            <w:rFonts w:eastAsia="Arial Unicode MS" w:hAnsi="Arial Unicode MS" w:cs="Arial Unicode MS"/>
            <w:sz w:val="22"/>
            <w:szCs w:val="22"/>
          </w:rPr>
          <w:delText xml:space="preserve">geblich. Die im Archiv aufgenommenen und systematisierten Daten werden in Datenbanken </w:delText>
        </w:r>
        <w:r w:rsidDel="00A410FA">
          <w:rPr>
            <w:rFonts w:ascii="Arial Unicode MS" w:eastAsia="Arial Unicode MS" w:hAnsi="Arial Unicode MS" w:cs="Arial Unicode MS"/>
            <w:sz w:val="22"/>
            <w:szCs w:val="22"/>
          </w:rPr>
          <w:delText>ü</w:delText>
        </w:r>
        <w:r w:rsidDel="00A410FA">
          <w:rPr>
            <w:rFonts w:eastAsia="Arial Unicode MS" w:hAnsi="Arial Unicode MS" w:cs="Arial Unicode MS"/>
            <w:sz w:val="22"/>
            <w:szCs w:val="22"/>
          </w:rPr>
          <w:delText>bertragen, abgespeichert und dadurch unabh</w:delText>
        </w:r>
        <w:r w:rsidDel="00A410FA">
          <w:rPr>
            <w:rFonts w:ascii="Arial Unicode MS" w:eastAsia="Arial Unicode MS" w:hAnsi="Arial Unicode MS" w:cs="Arial Unicode MS"/>
            <w:sz w:val="22"/>
            <w:szCs w:val="22"/>
          </w:rPr>
          <w:delText>ä</w:delText>
        </w:r>
        <w:r w:rsidDel="00A410FA">
          <w:rPr>
            <w:rFonts w:eastAsia="Arial Unicode MS" w:hAnsi="Arial Unicode MS" w:cs="Arial Unicode MS"/>
            <w:sz w:val="22"/>
            <w:szCs w:val="22"/>
          </w:rPr>
          <w:delText>ngig von Raum und Zeit im World Wide Web den BenutzerInnen zur Verf</w:delText>
        </w:r>
        <w:r w:rsidDel="00A410FA">
          <w:rPr>
            <w:rFonts w:ascii="Arial Unicode MS" w:eastAsia="Arial Unicode MS" w:hAnsi="Arial Unicode MS" w:cs="Arial Unicode MS"/>
            <w:sz w:val="22"/>
            <w:szCs w:val="22"/>
          </w:rPr>
          <w:delText>ü</w:delText>
        </w:r>
        <w:r w:rsidDel="00A410FA">
          <w:rPr>
            <w:rFonts w:eastAsia="Arial Unicode MS" w:hAnsi="Arial Unicode MS" w:cs="Arial Unicode MS"/>
            <w:sz w:val="22"/>
            <w:szCs w:val="22"/>
          </w:rPr>
          <w:delText>gung gestellt. Die urspr</w:delText>
        </w:r>
        <w:r w:rsidDel="00A410FA">
          <w:rPr>
            <w:rFonts w:ascii="Arial Unicode MS" w:eastAsia="Arial Unicode MS" w:hAnsi="Arial Unicode MS" w:cs="Arial Unicode MS"/>
            <w:sz w:val="22"/>
            <w:szCs w:val="22"/>
          </w:rPr>
          <w:delText>ü</w:delText>
        </w:r>
        <w:r w:rsidDel="00A410FA">
          <w:rPr>
            <w:rFonts w:eastAsia="Arial Unicode MS" w:hAnsi="Arial Unicode MS" w:cs="Arial Unicode MS"/>
            <w:sz w:val="22"/>
            <w:szCs w:val="22"/>
          </w:rPr>
          <w:delText>nglich sehr zeitintensive Recherche vor Ort und vor allem oftmals in unterschiedlichen Archiven wird nun auf ein Minimum reduziert und durch vor-sondieren der Informationen und Best</w:delText>
        </w:r>
        <w:r w:rsidDel="00A410FA">
          <w:rPr>
            <w:rFonts w:ascii="Arial Unicode MS" w:eastAsia="Arial Unicode MS" w:hAnsi="Arial Unicode MS" w:cs="Arial Unicode MS"/>
            <w:sz w:val="22"/>
            <w:szCs w:val="22"/>
          </w:rPr>
          <w:delText>ä</w:delText>
        </w:r>
        <w:r w:rsidDel="00A410FA">
          <w:rPr>
            <w:rFonts w:eastAsia="Arial Unicode MS" w:hAnsi="Arial Unicode MS" w:cs="Arial Unicode MS"/>
            <w:sz w:val="22"/>
            <w:szCs w:val="22"/>
          </w:rPr>
          <w:delText>nde k</w:delText>
        </w:r>
        <w:r w:rsidDel="00A410FA">
          <w:rPr>
            <w:rFonts w:ascii="Arial Unicode MS" w:eastAsia="Arial Unicode MS" w:hAnsi="Arial Unicode MS" w:cs="Arial Unicode MS"/>
            <w:sz w:val="22"/>
            <w:szCs w:val="22"/>
          </w:rPr>
          <w:delText>ö</w:delText>
        </w:r>
        <w:r w:rsidDel="00A410FA">
          <w:rPr>
            <w:rFonts w:eastAsia="Arial Unicode MS" w:hAnsi="Arial Unicode MS" w:cs="Arial Unicode MS"/>
            <w:sz w:val="22"/>
            <w:szCs w:val="22"/>
          </w:rPr>
          <w:delText>nnen Internetuser die gew</w:delText>
        </w:r>
        <w:r w:rsidDel="00A410FA">
          <w:rPr>
            <w:rFonts w:ascii="Arial Unicode MS" w:eastAsia="Arial Unicode MS" w:hAnsi="Arial Unicode MS" w:cs="Arial Unicode MS"/>
            <w:sz w:val="22"/>
            <w:szCs w:val="22"/>
          </w:rPr>
          <w:delText>ü</w:delText>
        </w:r>
        <w:r w:rsidDel="00A410FA">
          <w:rPr>
            <w:rFonts w:eastAsia="Arial Unicode MS" w:hAnsi="Arial Unicode MS" w:cs="Arial Unicode MS"/>
            <w:sz w:val="22"/>
            <w:szCs w:val="22"/>
          </w:rPr>
          <w:delText>nschten Informationen vorab online finden. Die Suche in den Archiven erfordert eine gewisse historische und hilfswissenschaftliche Grundkenntnisse beziehungsweise eine Vertrautheit mit archivwissenschaftlichen Grundbegriffen, welche  auch im Word Wide Web unabdingbar sind, um schlie</w:delText>
        </w:r>
        <w:r w:rsidDel="00A410FA">
          <w:rPr>
            <w:rFonts w:ascii="Arial Unicode MS" w:eastAsia="Arial Unicode MS" w:hAnsi="Arial Unicode MS" w:cs="Arial Unicode MS"/>
            <w:sz w:val="22"/>
            <w:szCs w:val="22"/>
          </w:rPr>
          <w:delText>ß</w:delText>
        </w:r>
        <w:r w:rsidDel="00A410FA">
          <w:rPr>
            <w:rFonts w:eastAsia="Arial Unicode MS" w:hAnsi="Arial Unicode MS" w:cs="Arial Unicode MS"/>
            <w:sz w:val="22"/>
            <w:szCs w:val="22"/>
          </w:rPr>
          <w:delText>lich die gew</w:delText>
        </w:r>
        <w:r w:rsidDel="00A410FA">
          <w:rPr>
            <w:rFonts w:ascii="Arial Unicode MS" w:eastAsia="Arial Unicode MS" w:hAnsi="Arial Unicode MS" w:cs="Arial Unicode MS"/>
            <w:sz w:val="22"/>
            <w:szCs w:val="22"/>
          </w:rPr>
          <w:delText>ü</w:delText>
        </w:r>
        <w:r w:rsidDel="00A410FA">
          <w:rPr>
            <w:rFonts w:eastAsia="Arial Unicode MS" w:hAnsi="Arial Unicode MS" w:cs="Arial Unicode MS"/>
            <w:sz w:val="22"/>
            <w:szCs w:val="22"/>
          </w:rPr>
          <w:delText>nschten Suchergebnisse zu erhalten</w:delText>
        </w:r>
      </w:del>
      <w:del w:id="630" w:author="stefan zedlacher" w:date="2016-03-07T12:17:00Z">
        <w:r w:rsidDel="006511D6">
          <w:rPr>
            <w:rFonts w:eastAsia="Arial Unicode MS" w:hAnsi="Arial Unicode MS" w:cs="Arial Unicode MS"/>
            <w:sz w:val="22"/>
            <w:szCs w:val="22"/>
          </w:rPr>
          <w:delText>.</w:delText>
        </w:r>
      </w:del>
    </w:p>
    <w:p w14:paraId="67968AD6" w14:textId="62666D07" w:rsidR="006511D6" w:rsidDel="00A410FA" w:rsidRDefault="00F0275B" w:rsidP="00F0275B">
      <w:pPr>
        <w:rPr>
          <w:del w:id="631" w:author="stefan zedlacher" w:date="2016-03-07T12:42:00Z"/>
          <w:sz w:val="22"/>
          <w:szCs w:val="22"/>
        </w:rPr>
      </w:pPr>
      <w:del w:id="632" w:author="stefan zedlacher" w:date="2016-03-07T12:42:00Z">
        <w:r w:rsidDel="00A410FA">
          <w:rPr>
            <w:sz w:val="22"/>
            <w:szCs w:val="22"/>
          </w:rPr>
          <w:delText>Es gibt sehr viele Online-Archive, die das kulturelle Erbe unserer Gesellschaft im Internet verwalten. Archive sind sehr komplexe Institutionen, die in ihren Beständen Archivalien verwalten, die vor allem Unikate und somit Bild, Schrift- und Tongut einer Zeit verwahren. Wir unterscheiden hier Bundes-, Landes-, Kommunal-, Museums- und Privatarchive, deren Bestände und teilweise oder gänzlich für den Online-User zur Verfügung gestellt werden. Einige Archive beschäftigen sich mit genau einer Art von Medien, wie zum Beispiel Bildarchive oder Zeitschriftenarchive und es gibt weitere Archive, die die unterschiedlichen Medien in ihrem Bestand online abzeichnen und durchsuchbar machen. Bei der Digitalisierung von Daten können Fehler auftreten und durch den Einsatz unterschiedlicher Browser bzw. Software-Einstellungen könne oftmals bei der Darstellung der Daten Abweichungen entstehen. Die Online-Archive erleichtern dem User allerdings die Arbeit im Archiv, ermöglichen ein vor-sondieren zu den gesuchten Inhalten imArchiv und vernetzen unterschiedliche Archive über Themenbereiche und der User erhält einen übergreifenden Zugang zu deren Beständen über sogenannte Archiv-Plattformen</w:delText>
        </w:r>
      </w:del>
      <w:del w:id="633" w:author="stefan zedlacher" w:date="2016-03-07T12:18:00Z">
        <w:r w:rsidDel="006511D6">
          <w:rPr>
            <w:sz w:val="22"/>
            <w:szCs w:val="22"/>
          </w:rPr>
          <w:delText>.</w:delText>
        </w:r>
      </w:del>
    </w:p>
    <w:p w14:paraId="4294B461" w14:textId="0B3A79F3" w:rsidR="00F0275B" w:rsidDel="00A410FA" w:rsidRDefault="00F0275B" w:rsidP="00F0275B">
      <w:pPr>
        <w:rPr>
          <w:del w:id="634" w:author="stefan zedlacher" w:date="2016-03-07T12:42:00Z"/>
          <w:sz w:val="22"/>
          <w:szCs w:val="22"/>
        </w:rPr>
      </w:pPr>
      <w:del w:id="635" w:author="stefan zedlacher" w:date="2016-03-07T12:42:00Z">
        <w:r w:rsidDel="00A410FA">
          <w:rPr>
            <w:sz w:val="22"/>
            <w:szCs w:val="22"/>
          </w:rPr>
          <w:delText>Seit dem Jahr 2000 gibt es für Archive einen Standard, den ISAD-G (General International Standard Archival Description</w:delText>
        </w:r>
        <w:r w:rsidDel="00A410FA">
          <w:rPr>
            <w:rFonts w:ascii="Times New Roman" w:eastAsia="Times New Roman" w:hAnsi="Times New Roman" w:cs="Times New Roman"/>
            <w:sz w:val="22"/>
            <w:szCs w:val="22"/>
            <w:vertAlign w:val="superscript"/>
          </w:rPr>
          <w:footnoteReference w:id="27"/>
        </w:r>
        <w:r w:rsidDel="00A410FA">
          <w:rPr>
            <w:sz w:val="22"/>
            <w:szCs w:val="22"/>
          </w:rPr>
          <w:delText>), der die Darstellung von Daten im Word Wide Web vereinheitlicht und standardisiert aufgenommene Daten in Datenbanken einfügt. Dadurch entsteht eine homogene, vergleichbare Struktur jener und …  Die verfügbaren Datenbanken sind allerdings zumeist noch im Aufbau und erhaben daher zum aktuellen Zeitpunkt noch keinen Anspruch auf Vollständigkeit.</w:delText>
        </w:r>
      </w:del>
    </w:p>
    <w:p w14:paraId="575281F6" w14:textId="6F454FCF" w:rsidR="006511D6" w:rsidDel="00E16D28" w:rsidRDefault="00F0275B" w:rsidP="00F0275B">
      <w:pPr>
        <w:rPr>
          <w:del w:id="642" w:author="stefan zedlacher" w:date="2016-03-07T12:48:00Z"/>
          <w:sz w:val="22"/>
          <w:szCs w:val="22"/>
        </w:rPr>
      </w:pPr>
      <w:del w:id="643" w:author="stefan zedlacher" w:date="2016-03-07T12:42:00Z">
        <w:r w:rsidDel="00A410FA">
          <w:rPr>
            <w:sz w:val="22"/>
            <w:szCs w:val="22"/>
          </w:rPr>
          <w:delText xml:space="preserve">Ein Großteil der Archive arbeitet mit durchsuchbaren Metadaten, die vorab eingesammelt wurden und später sehr schnell zu Suchergebnissen führen. Diese Metadaten sind einfach aufzunehmen und flexibel verwertbar, allerdings führt diese Aufnahme oftmals zu inkonsistenten Daten, je nachdem wie viele Informationen in den Metadaten enthalten sind variieren die Suchergebnisse. Metadaten sind Daten, die Daten beschreiben. Diese enthalten Zusatzinformationen und beschreiben zum Beispiel in Papierarchiven Indizes, Detaillisten, Register und andere Suchhilfen. Für die Verwaltung und Archivierung von Archivalien sind diese Daten unerlässlich und enthalten daher auch weitere Informationen wie z.B. Struktur, Größe, das Format, das Medium, den Lagerort und vieles mehr. Diese Art der Speicherung dient hauptsächlich dem Zweck der internen Ordnungsstruktur und Wiederauffindbarkeit der Objekte im Archiv, allerdings ist diese Suchabfrage für das World Wide Web nur eingeschränkt von Interesse, da wesentliche Informationen wie zum Beispiel Verknüpfungen zu ähnlichen Inhalten vollkommen außen vor gelassen werden bzw. nicht möglich sind. </w:delText>
        </w:r>
      </w:del>
    </w:p>
    <w:p w14:paraId="6017FEE9" w14:textId="4F32C7AB" w:rsidR="00F0275B" w:rsidDel="00E16D28" w:rsidRDefault="00F0275B" w:rsidP="00F0275B">
      <w:pPr>
        <w:rPr>
          <w:del w:id="644" w:author="stefan zedlacher" w:date="2016-03-07T12:48:00Z"/>
          <w:sz w:val="22"/>
          <w:szCs w:val="22"/>
        </w:rPr>
      </w:pPr>
      <w:moveFromRangeStart w:id="645" w:author="stefan zedlacher" w:date="2016-03-07T12:38:00Z" w:name="move318973649"/>
      <w:moveFrom w:id="646" w:author="stefan zedlacher" w:date="2016-03-07T12:38:00Z">
        <w:del w:id="647" w:author="stefan zedlacher" w:date="2016-03-07T12:48:00Z">
          <w:r w:rsidDel="00E16D28">
            <w:rPr>
              <w:sz w:val="22"/>
              <w:szCs w:val="22"/>
            </w:rPr>
            <w:delText>An dieser Stelle wollen wir kurz das Semantische Web (Web 3.0) erklären und auch die für unsere Arbeit grundlegende Datenstruktur und Funktionsweise desselben aufzeigen. Beim Web 3.0 handelt es sich um eine WEb-Technologie, die bei einer Suchabfrage im Browser unterschiedliche Informationen zueinander in Verbindung setzen, diese auswerten und auch deren Bedeutung auslesen können. Ziel ist es Mensch und Computer besser miteinander kommunizieren zu lassen und auch qualitativ höhere bzw. aussagekräftigere Suchergebnisse zu erzielen.</w:delText>
          </w:r>
        </w:del>
      </w:moveFrom>
    </w:p>
    <w:moveFromRangeEnd w:id="645"/>
    <w:p w14:paraId="139B1C18" w14:textId="76C6C214" w:rsidR="00F0275B" w:rsidDel="00E16D28" w:rsidRDefault="00F0275B" w:rsidP="00F0275B">
      <w:pPr>
        <w:rPr>
          <w:del w:id="648" w:author="stefan zedlacher" w:date="2016-03-07T12:48:00Z"/>
          <w:strike/>
          <w:sz w:val="22"/>
          <w:szCs w:val="22"/>
        </w:rPr>
      </w:pPr>
      <w:del w:id="649" w:author="stefan zedlacher" w:date="2016-03-07T12:48:00Z">
        <w:r w:rsidDel="00E16D28">
          <w:rPr>
            <w:strike/>
            <w:sz w:val="22"/>
            <w:szCs w:val="22"/>
          </w:rPr>
          <w:delText>„Die derzeitigen Web 1.0 und Web 2.0 sind Syntax-orientiert und arbeiten mit stichwortartiger Suche. Die Suchalgorithmen suchen nach dem oder den eingegebenen Suchbegriffen auf einer Website. Da aber viele Suchbegriffe mehrdeutig sind und in vollkommen unterschiedlichen Disziplinen benutzt werden, sind auch die Suchergebnisse vielfältig und bieten nicht unbedingt die Information, die sich der Suchende erhofft hat.“</w:delText>
        </w:r>
      </w:del>
    </w:p>
    <w:p w14:paraId="40918A54" w14:textId="3BB47C35" w:rsidR="00F0275B" w:rsidDel="00E16D28" w:rsidRDefault="00F0275B" w:rsidP="00F0275B">
      <w:pPr>
        <w:rPr>
          <w:del w:id="650" w:author="stefan zedlacher" w:date="2016-03-07T12:48:00Z"/>
          <w:sz w:val="22"/>
          <w:szCs w:val="22"/>
          <w:shd w:val="clear" w:color="auto" w:fill="FFE061"/>
        </w:rPr>
      </w:pPr>
      <w:del w:id="651" w:author="stefan zedlacher" w:date="2016-03-07T12:48:00Z">
        <w:r w:rsidDel="00E16D28">
          <w:rPr>
            <w:sz w:val="22"/>
            <w:szCs w:val="22"/>
            <w:shd w:val="clear" w:color="auto" w:fill="FFE061"/>
          </w:rPr>
          <w:delText>INFOGRAFIK SEMANTIK WEB ???</w:delText>
        </w:r>
      </w:del>
    </w:p>
    <w:p w14:paraId="2A74888A" w14:textId="0FD7C4E3" w:rsidR="00F0275B" w:rsidDel="00A410FA" w:rsidRDefault="00F0275B" w:rsidP="00F0275B">
      <w:pPr>
        <w:rPr>
          <w:del w:id="652" w:author="stefan zedlacher" w:date="2016-03-07T12:39:00Z"/>
          <w:sz w:val="22"/>
          <w:szCs w:val="22"/>
        </w:rPr>
      </w:pPr>
      <w:del w:id="653" w:author="stefan zedlacher" w:date="2016-03-07T12:39:00Z">
        <w:r w:rsidDel="00A410FA">
          <w:rPr>
            <w:sz w:val="22"/>
            <w:szCs w:val="22"/>
          </w:rPr>
          <w:delText>Dementsprechend widmen wir uns bei dieser Arbeit der Entwicklung einer Web-App für das Web 3.0. Wir wollen die vorliegenden Informationen in Beziehung zueinander stellen und auch verwalten. Beispielsweise kann der Internetuser hier eine genaue Suchabfrage formulieren und die Webstandards, die die Grundlage für die Sucher im Web bilden, lassen das gewünschte Suchergebnis zu. Die Personalisierung von Inhalten im Internet geht mit dieser neuen Entwicklung einher und neue personalisierte Services zeichnen gleichzeitig ein Bild des/der Nutzers/Nutzerin. Das www wird also erweitert und Daten sollen einfacher auswertbar und austauschbar werden mit Hilfe von maschinenlesbaren Daten.</w:delText>
        </w:r>
      </w:del>
    </w:p>
    <w:p w14:paraId="53A6EFAC" w14:textId="5B3040AE" w:rsidR="00F0275B" w:rsidDel="00A410FA" w:rsidRDefault="00F0275B" w:rsidP="00F0275B">
      <w:pPr>
        <w:rPr>
          <w:sz w:val="22"/>
          <w:szCs w:val="22"/>
        </w:rPr>
      </w:pPr>
      <w:moveFromRangeStart w:id="654" w:author="stefan zedlacher" w:date="2016-03-07T12:45:00Z" w:name="move318974067"/>
      <w:moveFrom w:id="655" w:author="stefan zedlacher" w:date="2016-03-07T12:45:00Z">
        <w:r w:rsidDel="00A410FA">
          <w:rPr>
            <w:rFonts w:eastAsia="Arial Unicode MS" w:hAnsi="Arial Unicode MS" w:cs="Arial Unicode MS"/>
            <w:b/>
            <w:bCs/>
            <w:sz w:val="22"/>
            <w:szCs w:val="22"/>
          </w:rPr>
          <w:t>beispielhafte Web-Portale</w:t>
        </w:r>
      </w:moveFrom>
    </w:p>
    <w:p w14:paraId="464575A5" w14:textId="1B9A404F" w:rsidR="00F0275B" w:rsidDel="00A410FA" w:rsidRDefault="00F0275B" w:rsidP="00F0275B">
      <w:pPr>
        <w:rPr>
          <w:rFonts w:ascii="Arial Unicode MS" w:eastAsia="Arial Unicode MS" w:hAnsi="Arial Unicode MS" w:cs="Arial Unicode MS"/>
          <w:sz w:val="22"/>
          <w:szCs w:val="22"/>
        </w:rPr>
      </w:pPr>
      <w:moveFrom w:id="656" w:author="stefan zedlacher" w:date="2016-03-07T12:45:00Z">
        <w:r w:rsidDel="00A410FA">
          <w:rPr>
            <w:rFonts w:eastAsia="Arial Unicode MS" w:hAnsi="Arial Unicode MS" w:cs="Arial Unicode MS"/>
            <w:sz w:val="22"/>
            <w:szCs w:val="22"/>
          </w:rPr>
          <w:t>An einer beispielhaften Suchabfrage in derzeitig g</w:t>
        </w:r>
        <w:r w:rsidDel="00A410FA">
          <w:rPr>
            <w:rFonts w:ascii="Arial Unicode MS" w:eastAsia="Arial Unicode MS" w:hAnsi="Arial Unicode MS" w:cs="Arial Unicode MS"/>
            <w:sz w:val="22"/>
            <w:szCs w:val="22"/>
          </w:rPr>
          <w:t>ä</w:t>
        </w:r>
        <w:r w:rsidDel="00A410FA">
          <w:rPr>
            <w:rFonts w:eastAsia="Arial Unicode MS" w:hAnsi="Arial Unicode MS" w:cs="Arial Unicode MS"/>
            <w:sz w:val="22"/>
            <w:szCs w:val="22"/>
          </w:rPr>
          <w:t>ngigen Metadaten bzw. Volltextsuche von Online - Archiven m</w:t>
        </w:r>
        <w:r w:rsidDel="00A410FA">
          <w:rPr>
            <w:rFonts w:ascii="Arial Unicode MS" w:eastAsia="Arial Unicode MS" w:hAnsi="Arial Unicode MS" w:cs="Arial Unicode MS"/>
            <w:sz w:val="22"/>
            <w:szCs w:val="22"/>
          </w:rPr>
          <w:t>ö</w:t>
        </w:r>
        <w:r w:rsidDel="00A410FA">
          <w:rPr>
            <w:rFonts w:eastAsia="Arial Unicode MS" w:hAnsi="Arial Unicode MS" w:cs="Arial Unicode MS"/>
            <w:sz w:val="22"/>
            <w:szCs w:val="22"/>
          </w:rPr>
          <w:t>chten wir hier kurz die derzeitige Situation und die Abl</w:t>
        </w:r>
        <w:r w:rsidDel="00A410FA">
          <w:rPr>
            <w:rFonts w:ascii="Arial Unicode MS" w:eastAsia="Arial Unicode MS" w:hAnsi="Arial Unicode MS" w:cs="Arial Unicode MS"/>
            <w:sz w:val="22"/>
            <w:szCs w:val="22"/>
          </w:rPr>
          <w:t>ä</w:t>
        </w:r>
        <w:r w:rsidDel="00A410FA">
          <w:rPr>
            <w:rFonts w:eastAsia="Arial Unicode MS" w:hAnsi="Arial Unicode MS" w:cs="Arial Unicode MS"/>
            <w:sz w:val="22"/>
            <w:szCs w:val="22"/>
          </w:rPr>
          <w:t>ufe dieser darlegen.</w:t>
        </w:r>
      </w:moveFrom>
    </w:p>
    <w:p w14:paraId="71BF24D0" w14:textId="68230BFF" w:rsidR="00F0275B" w:rsidDel="00A410FA" w:rsidRDefault="00F0275B" w:rsidP="00F0275B">
      <w:pPr>
        <w:rPr>
          <w:rFonts w:ascii="Arial Unicode MS" w:eastAsia="Arial Unicode MS" w:hAnsi="Arial Unicode MS" w:cs="Arial Unicode MS"/>
          <w:sz w:val="22"/>
          <w:szCs w:val="22"/>
        </w:rPr>
      </w:pPr>
      <w:moveFrom w:id="657" w:author="stefan zedlacher" w:date="2016-03-07T12:45:00Z">
        <w:r w:rsidDel="00A410FA">
          <w:rPr>
            <w:rFonts w:ascii="Arial Unicode MS"/>
            <w:sz w:val="22"/>
            <w:szCs w:val="22"/>
          </w:rPr>
          <w:t>GND (Gemeinsame Normdatei) &gt; RDF &gt; VIAF</w:t>
        </w:r>
      </w:moveFrom>
    </w:p>
    <w:p w14:paraId="4CF432A7" w14:textId="5B070529" w:rsidR="00F0275B" w:rsidDel="00A410FA" w:rsidRDefault="00F0275B" w:rsidP="00F0275B">
      <w:pPr>
        <w:rPr>
          <w:rFonts w:ascii="Arial Unicode MS" w:eastAsia="Arial Unicode MS" w:hAnsi="Arial Unicode MS" w:cs="Arial Unicode MS"/>
          <w:sz w:val="22"/>
          <w:szCs w:val="22"/>
        </w:rPr>
      </w:pPr>
      <w:moveFrom w:id="658" w:author="stefan zedlacher" w:date="2016-03-07T12:45:00Z">
        <w:r w:rsidDel="00A410FA">
          <w:rPr>
            <w:rFonts w:ascii="Arial Unicode MS"/>
            <w:sz w:val="22"/>
            <w:szCs w:val="22"/>
          </w:rPr>
          <w:t>Die Suchfunktion auf einer Website bietet dem Nutzer mehrere M</w:t>
        </w:r>
        <w:r w:rsidDel="00A410FA">
          <w:rPr>
            <w:sz w:val="22"/>
            <w:szCs w:val="22"/>
          </w:rPr>
          <w:t>ö</w:t>
        </w:r>
        <w:r w:rsidDel="00A410FA">
          <w:rPr>
            <w:rFonts w:ascii="Arial Unicode MS"/>
            <w:sz w:val="22"/>
            <w:szCs w:val="22"/>
          </w:rPr>
          <w:t>glichkeiten an, die gew</w:t>
        </w:r>
        <w:r w:rsidDel="00A410FA">
          <w:rPr>
            <w:sz w:val="22"/>
            <w:szCs w:val="22"/>
          </w:rPr>
          <w:t>ü</w:t>
        </w:r>
        <w:r w:rsidDel="00A410FA">
          <w:rPr>
            <w:rFonts w:ascii="Arial Unicode MS"/>
            <w:sz w:val="22"/>
            <w:szCs w:val="22"/>
          </w:rPr>
          <w:t>nschten Ergebnisse mittels vager oder konkreter Sucheingabe zu filtern. Durch die Eingabe eines oder auch mehrerer Recherche-Begriffe in ein Suchfeld kann eine erste Suche erfolgen, welche sp</w:t>
        </w:r>
        <w:r w:rsidDel="00A410FA">
          <w:rPr>
            <w:sz w:val="22"/>
            <w:szCs w:val="22"/>
          </w:rPr>
          <w:t>ä</w:t>
        </w:r>
        <w:r w:rsidDel="00A410FA">
          <w:rPr>
            <w:rFonts w:ascii="Arial Unicode MS"/>
            <w:sz w:val="22"/>
            <w:szCs w:val="22"/>
          </w:rPr>
          <w:t>ter noch weiter differenziert werden kann. Diese Differenzierung entsteht auf der einen Seite durch einf</w:t>
        </w:r>
        <w:r w:rsidDel="00A410FA">
          <w:rPr>
            <w:sz w:val="22"/>
            <w:szCs w:val="22"/>
          </w:rPr>
          <w:t>ü</w:t>
        </w:r>
        <w:r w:rsidDel="00A410FA">
          <w:rPr>
            <w:rFonts w:ascii="Arial Unicode MS"/>
            <w:sz w:val="22"/>
            <w:szCs w:val="22"/>
          </w:rPr>
          <w:t xml:space="preserve">gen der Optionen wie </w:t>
        </w:r>
        <w:r w:rsidDel="00A410FA">
          <w:rPr>
            <w:sz w:val="22"/>
            <w:szCs w:val="22"/>
          </w:rPr>
          <w:t>„</w:t>
        </w:r>
        <w:r w:rsidDel="00A410FA">
          <w:rPr>
            <w:rFonts w:ascii="Arial Unicode MS"/>
            <w:sz w:val="22"/>
            <w:szCs w:val="22"/>
          </w:rPr>
          <w:t>und</w:t>
        </w:r>
        <w:r w:rsidDel="00A410FA">
          <w:rPr>
            <w:sz w:val="22"/>
            <w:szCs w:val="22"/>
          </w:rPr>
          <w:t>“</w:t>
        </w:r>
        <w:r w:rsidDel="00A410FA">
          <w:rPr>
            <w:rFonts w:ascii="Arial Unicode MS"/>
            <w:sz w:val="22"/>
            <w:szCs w:val="22"/>
          </w:rPr>
          <w:t xml:space="preserve">, </w:t>
        </w:r>
        <w:r w:rsidDel="00A410FA">
          <w:rPr>
            <w:sz w:val="22"/>
            <w:szCs w:val="22"/>
          </w:rPr>
          <w:t>„</w:t>
        </w:r>
        <w:r w:rsidDel="00A410FA">
          <w:rPr>
            <w:rFonts w:ascii="Arial Unicode MS"/>
            <w:sz w:val="22"/>
            <w:szCs w:val="22"/>
          </w:rPr>
          <w:t>oder</w:t>
        </w:r>
        <w:r w:rsidDel="00A410FA">
          <w:rPr>
            <w:sz w:val="22"/>
            <w:szCs w:val="22"/>
          </w:rPr>
          <w:t xml:space="preserve">“ </w:t>
        </w:r>
        <w:r w:rsidDel="00A410FA">
          <w:rPr>
            <w:rFonts w:ascii="Arial Unicode MS"/>
            <w:sz w:val="22"/>
            <w:szCs w:val="22"/>
          </w:rPr>
          <w:t xml:space="preserve">und </w:t>
        </w:r>
        <w:r w:rsidDel="00A410FA">
          <w:rPr>
            <w:sz w:val="22"/>
            <w:szCs w:val="22"/>
          </w:rPr>
          <w:t>„</w:t>
        </w:r>
        <w:r w:rsidDel="00A410FA">
          <w:rPr>
            <w:rFonts w:ascii="Arial Unicode MS"/>
            <w:sz w:val="22"/>
            <w:szCs w:val="22"/>
          </w:rPr>
          <w:t>Index bl</w:t>
        </w:r>
        <w:r w:rsidDel="00A410FA">
          <w:rPr>
            <w:sz w:val="22"/>
            <w:szCs w:val="22"/>
          </w:rPr>
          <w:t>ä</w:t>
        </w:r>
        <w:r w:rsidDel="00A410FA">
          <w:rPr>
            <w:rFonts w:ascii="Arial Unicode MS"/>
            <w:sz w:val="22"/>
            <w:szCs w:val="22"/>
          </w:rPr>
          <w:t>ttern</w:t>
        </w:r>
        <w:r w:rsidDel="00A410FA">
          <w:rPr>
            <w:sz w:val="22"/>
            <w:szCs w:val="22"/>
          </w:rPr>
          <w:t>“</w:t>
        </w:r>
        <w:r w:rsidDel="00A410FA">
          <w:rPr>
            <w:rFonts w:ascii="Arial Unicode MS"/>
            <w:sz w:val="22"/>
            <w:szCs w:val="22"/>
          </w:rPr>
          <w:t>, auf der anderen Seite aber auch durch sogenannte Experten-Suchoptionen. Wenn also das Suchergebnis zu allgemein ist oder zu viele oder zu wenige Treffer erzielt, stehen dem User noch weitere Optionen zur Verf</w:t>
        </w:r>
        <w:r w:rsidDel="00A410FA">
          <w:rPr>
            <w:sz w:val="22"/>
            <w:szCs w:val="22"/>
          </w:rPr>
          <w:t>ü</w:t>
        </w:r>
        <w:r w:rsidDel="00A410FA">
          <w:rPr>
            <w:rFonts w:ascii="Arial Unicode MS"/>
            <w:sz w:val="22"/>
            <w:szCs w:val="22"/>
          </w:rPr>
          <w:t>gung, die zu einem besseren Suchergebnis f</w:t>
        </w:r>
        <w:r w:rsidDel="00A410FA">
          <w:rPr>
            <w:sz w:val="22"/>
            <w:szCs w:val="22"/>
          </w:rPr>
          <w:t>ü</w:t>
        </w:r>
        <w:r w:rsidDel="00A410FA">
          <w:rPr>
            <w:rFonts w:ascii="Arial Unicode MS"/>
            <w:sz w:val="22"/>
            <w:szCs w:val="22"/>
          </w:rPr>
          <w:t>hren. Die Wildcard-Option bringt noch eine weitere M</w:t>
        </w:r>
        <w:r w:rsidDel="00A410FA">
          <w:rPr>
            <w:sz w:val="22"/>
            <w:szCs w:val="22"/>
          </w:rPr>
          <w:t>ö</w:t>
        </w:r>
        <w:r w:rsidDel="00A410FA">
          <w:rPr>
            <w:rFonts w:ascii="Arial Unicode MS"/>
            <w:sz w:val="22"/>
            <w:szCs w:val="22"/>
          </w:rPr>
          <w:t>glichkeit mit sich und zwar werden hier Platzhalterzeichen (?, *, _, %, #, usw.) verwendet, um die Ergebnisliste besser steuern zu k</w:t>
        </w:r>
        <w:r w:rsidDel="00A410FA">
          <w:rPr>
            <w:sz w:val="22"/>
            <w:szCs w:val="22"/>
          </w:rPr>
          <w:t>ö</w:t>
        </w:r>
        <w:r w:rsidDel="00A410FA">
          <w:rPr>
            <w:rFonts w:ascii="Arial Unicode MS"/>
            <w:sz w:val="22"/>
            <w:szCs w:val="22"/>
          </w:rPr>
          <w:t>nnen. Wie diese Platzhalterzeichen allerdings zu verwenden oder einzusetzen sind bedarf eines gewissen Vorwissens des Users in der Bedienung der Suche.</w:t>
        </w:r>
      </w:moveFrom>
    </w:p>
    <w:p w14:paraId="4F480A82" w14:textId="2BDEE2ED" w:rsidR="00F0275B" w:rsidDel="00A410FA" w:rsidRDefault="00F0275B" w:rsidP="00F0275B">
      <w:pPr>
        <w:rPr>
          <w:rFonts w:ascii="Arial Unicode MS" w:eastAsia="Arial Unicode MS" w:hAnsi="Arial Unicode MS" w:cs="Arial Unicode MS"/>
          <w:sz w:val="22"/>
          <w:szCs w:val="22"/>
        </w:rPr>
      </w:pPr>
      <w:moveFrom w:id="659" w:author="stefan zedlacher" w:date="2016-03-07T12:45:00Z">
        <w:r w:rsidDel="00A410FA">
          <w:rPr>
            <w:rFonts w:ascii="Arial Unicode MS"/>
            <w:sz w:val="22"/>
            <w:szCs w:val="22"/>
          </w:rPr>
          <w:t>Manche Suchanfragen stellen die Kategorien der Suchergebnisse mit einem Icon auf dem Bildschirm das, das die Ergebnisse nach Entit</w:t>
        </w:r>
        <w:r w:rsidDel="00A410FA">
          <w:rPr>
            <w:sz w:val="22"/>
            <w:szCs w:val="22"/>
          </w:rPr>
          <w:t>ä</w:t>
        </w:r>
        <w:r w:rsidDel="00A410FA">
          <w:rPr>
            <w:rFonts w:ascii="Arial Unicode MS"/>
            <w:sz w:val="22"/>
            <w:szCs w:val="22"/>
          </w:rPr>
          <w:t>ten kategorisiert und ihnen definierte Symbole zuweist.  Anhand dieser Symbole kann ausgehend vom Suchauftrag bereits die Art des Normsatzes erkannt werden und der/die BenutzerIn erh</w:t>
        </w:r>
        <w:r w:rsidDel="00A410FA">
          <w:rPr>
            <w:sz w:val="22"/>
            <w:szCs w:val="22"/>
          </w:rPr>
          <w:t>ä</w:t>
        </w:r>
        <w:r w:rsidDel="00A410FA">
          <w:rPr>
            <w:rFonts w:ascii="Arial Unicode MS"/>
            <w:sz w:val="22"/>
            <w:szCs w:val="22"/>
          </w:rPr>
          <w:t xml:space="preserve">lt bereits vorab eine Information zum Ergebnis. Die gesamte  Suche erfolgt </w:t>
        </w:r>
        <w:r w:rsidDel="00A410FA">
          <w:rPr>
            <w:sz w:val="22"/>
            <w:szCs w:val="22"/>
          </w:rPr>
          <w:t>ü</w:t>
        </w:r>
        <w:r w:rsidDel="00A410FA">
          <w:rPr>
            <w:rFonts w:ascii="Arial Unicode MS"/>
            <w:sz w:val="22"/>
            <w:szCs w:val="22"/>
          </w:rPr>
          <w:t>ber Metadaten und der User muss vorab genau wissen, was er/sie sucht, um schlie</w:t>
        </w:r>
        <w:r w:rsidDel="00A410FA">
          <w:rPr>
            <w:sz w:val="22"/>
            <w:szCs w:val="22"/>
          </w:rPr>
          <w:t>ß</w:t>
        </w:r>
        <w:r w:rsidDel="00A410FA">
          <w:rPr>
            <w:rFonts w:ascii="Arial Unicode MS"/>
            <w:sz w:val="22"/>
            <w:szCs w:val="22"/>
          </w:rPr>
          <w:t>lich die richtige Abfrage zu starten und zum gew</w:t>
        </w:r>
        <w:r w:rsidDel="00A410FA">
          <w:rPr>
            <w:sz w:val="22"/>
            <w:szCs w:val="22"/>
          </w:rPr>
          <w:t>ü</w:t>
        </w:r>
        <w:r w:rsidDel="00A410FA">
          <w:rPr>
            <w:rFonts w:ascii="Arial Unicode MS"/>
            <w:sz w:val="22"/>
            <w:szCs w:val="22"/>
          </w:rPr>
          <w:t xml:space="preserve">nschten Ziel zu kommen. </w:t>
        </w:r>
        <w:r w:rsidDel="00A410FA">
          <w:rPr>
            <w:rFonts w:ascii="Arial Unicode MS" w:eastAsia="Arial Unicode MS" w:hAnsi="Arial Unicode MS" w:cs="Arial Unicode MS"/>
            <w:sz w:val="22"/>
            <w:szCs w:val="22"/>
          </w:rPr>
          <w:cr/>
        </w:r>
        <w:r w:rsidDel="00A410FA">
          <w:rPr>
            <w:rFonts w:ascii="Arial Unicode MS"/>
            <w:sz w:val="22"/>
            <w:szCs w:val="22"/>
          </w:rPr>
          <w:t>Die Gemeinsame Normdatei (GND) umfasst alle Entit</w:t>
        </w:r>
        <w:r w:rsidDel="00A410FA">
          <w:rPr>
            <w:sz w:val="22"/>
            <w:szCs w:val="22"/>
          </w:rPr>
          <w:t>ä</w:t>
        </w:r>
        <w:r w:rsidDel="00A410FA">
          <w:rPr>
            <w:rFonts w:ascii="Arial Unicode MS"/>
            <w:sz w:val="22"/>
            <w:szCs w:val="22"/>
          </w:rPr>
          <w:t>ten uns stellt ein eindeutiges Bezugssystem f</w:t>
        </w:r>
        <w:r w:rsidDel="00A410FA">
          <w:rPr>
            <w:sz w:val="22"/>
            <w:szCs w:val="22"/>
          </w:rPr>
          <w:t>ü</w:t>
        </w:r>
        <w:r w:rsidDel="00A410FA">
          <w:rPr>
            <w:rFonts w:ascii="Arial Unicode MS"/>
            <w:sz w:val="22"/>
            <w:szCs w:val="22"/>
          </w:rPr>
          <w:t>r bibliografische Daten von Bibliotheken, Archive, Museen und dergleichen dar. Mit Hilfe der GND ist es m</w:t>
        </w:r>
        <w:r w:rsidDel="00A410FA">
          <w:rPr>
            <w:sz w:val="22"/>
            <w:szCs w:val="22"/>
          </w:rPr>
          <w:t>ö</w:t>
        </w:r>
        <w:r w:rsidDel="00A410FA">
          <w:rPr>
            <w:rFonts w:ascii="Arial Unicode MS"/>
            <w:sz w:val="22"/>
            <w:szCs w:val="22"/>
          </w:rPr>
          <w:t>glich online Ressource und Informationen im deutschsprachigen Raum zu vernetzten und aus aller Welt erreichbar/lesbar zu machen. Diese normierten Daten erlauben es konsistente Suchabfragen zu stellen und verl</w:t>
        </w:r>
        <w:r w:rsidDel="00A410FA">
          <w:rPr>
            <w:sz w:val="22"/>
            <w:szCs w:val="22"/>
          </w:rPr>
          <w:t>ä</w:t>
        </w:r>
        <w:r w:rsidDel="00A410FA">
          <w:rPr>
            <w:rFonts w:ascii="Arial Unicode MS"/>
            <w:sz w:val="22"/>
            <w:szCs w:val="22"/>
          </w:rPr>
          <w:t>ssliche Ergebnisse zu erzielen. In naher Zukunft soll die im deutschsprachigen Raum verwendete GND in das internationale  RDA-System (Resource Description and Access)</w:t>
        </w:r>
        <w:r w:rsidDel="00A410FA">
          <w:rPr>
            <w:rFonts w:ascii="Arial Unicode MS" w:eastAsia="Arial Unicode MS" w:hAnsi="Arial Unicode MS" w:cs="Arial Unicode MS"/>
            <w:sz w:val="22"/>
            <w:szCs w:val="22"/>
            <w:vertAlign w:val="superscript"/>
          </w:rPr>
          <w:footnoteReference w:id="28"/>
        </w:r>
        <w:r w:rsidDel="00A410FA">
          <w:rPr>
            <w:rFonts w:ascii="Arial Unicode MS"/>
            <w:sz w:val="22"/>
            <w:szCs w:val="22"/>
          </w:rPr>
          <w:t xml:space="preserve"> implementiert werden. Diese xml</w:t>
        </w:r>
        <w:r w:rsidDel="00A410FA">
          <w:rPr>
            <w:rFonts w:eastAsia="Arial Unicode MS" w:hAnsi="Arial Unicode MS" w:cs="Arial Unicode MS"/>
            <w:sz w:val="22"/>
            <w:szCs w:val="22"/>
          </w:rPr>
          <w:t>-Anwendung stellt Metadaten f</w:t>
        </w:r>
        <w:r w:rsidDel="00A410FA">
          <w:rPr>
            <w:rFonts w:ascii="Arial Unicode MS" w:eastAsia="Arial Unicode MS" w:hAnsi="Arial Unicode MS" w:cs="Arial Unicode MS"/>
            <w:sz w:val="22"/>
            <w:szCs w:val="22"/>
          </w:rPr>
          <w:t>ü</w:t>
        </w:r>
        <w:r w:rsidDel="00A410FA">
          <w:rPr>
            <w:rFonts w:eastAsia="Arial Unicode MS" w:hAnsi="Arial Unicode MS" w:cs="Arial Unicode MS"/>
            <w:sz w:val="22"/>
            <w:szCs w:val="22"/>
          </w:rPr>
          <w:t>r unterschiedliche Applikationen zur Verf</w:t>
        </w:r>
        <w:r w:rsidDel="00A410FA">
          <w:rPr>
            <w:rFonts w:ascii="Arial Unicode MS" w:eastAsia="Arial Unicode MS" w:hAnsi="Arial Unicode MS" w:cs="Arial Unicode MS"/>
            <w:sz w:val="22"/>
            <w:szCs w:val="22"/>
          </w:rPr>
          <w:t>ü</w:t>
        </w:r>
        <w:r w:rsidDel="00A410FA">
          <w:rPr>
            <w:rFonts w:eastAsia="Arial Unicode MS" w:hAnsi="Arial Unicode MS" w:cs="Arial Unicode MS"/>
            <w:sz w:val="22"/>
            <w:szCs w:val="22"/>
          </w:rPr>
          <w:t>gung und dient als textbasiertes Beschreibungsformat dem</w:t>
        </w:r>
        <w:r w:rsidDel="00A410FA">
          <w:rPr>
            <w:rFonts w:ascii="Arial Unicode MS"/>
            <w:sz w:val="22"/>
            <w:szCs w:val="22"/>
          </w:rPr>
          <w:t xml:space="preserve"> Datenaustausch im World Wide Web. RDA ist ein Datenpaket  bestehend aus Elementen, Richtlinien und Anweisungen, eine Bibliothek zu schaffen und auch Metadaten aus dem kulturebnen Erbe zusammen zu fassen und dem Benutzer gezielt in Datenanwendungen zur Verf</w:t>
        </w:r>
        <w:r w:rsidDel="00A410FA">
          <w:rPr>
            <w:sz w:val="22"/>
            <w:szCs w:val="22"/>
          </w:rPr>
          <w:t>ü</w:t>
        </w:r>
        <w:r w:rsidDel="00A410FA">
          <w:rPr>
            <w:rFonts w:ascii="Arial Unicode MS"/>
            <w:sz w:val="22"/>
            <w:szCs w:val="22"/>
          </w:rPr>
          <w:t xml:space="preserve">gung zu stellen. Das hier besprochene RDF-Framework soll in Zukunft auch den Austausch von Anwendungen im Semantischen Web </w:t>
        </w:r>
        <w:r w:rsidDel="00A410FA">
          <w:rPr>
            <w:sz w:val="22"/>
            <w:szCs w:val="22"/>
          </w:rPr>
          <w:t>ü</w:t>
        </w:r>
        <w:r w:rsidDel="00A410FA">
          <w:rPr>
            <w:rFonts w:ascii="Arial Unicode MS"/>
            <w:sz w:val="22"/>
            <w:szCs w:val="22"/>
          </w:rPr>
          <w:t>bernehmen, obwohl diese Struktur sich rein auf die Titel (</w:t>
        </w:r>
        <w:r w:rsidDel="00A410FA">
          <w:rPr>
            <w:sz w:val="22"/>
            <w:szCs w:val="22"/>
          </w:rPr>
          <w:t>Ü</w:t>
        </w:r>
        <w:r w:rsidDel="00A410FA">
          <w:rPr>
            <w:rFonts w:ascii="Arial Unicode MS"/>
            <w:sz w:val="22"/>
            <w:szCs w:val="22"/>
          </w:rPr>
          <w:t>berschriften), die Zusammenfassungen und die URL von Webseiten beschr</w:t>
        </w:r>
        <w:r w:rsidDel="00A410FA">
          <w:rPr>
            <w:sz w:val="22"/>
            <w:szCs w:val="22"/>
          </w:rPr>
          <w:t>ä</w:t>
        </w:r>
        <w:r w:rsidDel="00A410FA">
          <w:rPr>
            <w:rFonts w:ascii="Arial Unicode MS"/>
            <w:sz w:val="22"/>
            <w:szCs w:val="22"/>
          </w:rPr>
          <w:t>nkt. Wichtig ist hier nur, dass die ausgegebenen Informationen maschinenlesbar und mit Tags versehen bzw. codiert sind, dann k</w:t>
        </w:r>
        <w:r w:rsidDel="00A410FA">
          <w:rPr>
            <w:sz w:val="22"/>
            <w:szCs w:val="22"/>
          </w:rPr>
          <w:t>ö</w:t>
        </w:r>
        <w:r w:rsidDel="00A410FA">
          <w:rPr>
            <w:rFonts w:ascii="Arial Unicode MS"/>
            <w:sz w:val="22"/>
            <w:szCs w:val="22"/>
          </w:rPr>
          <w:t>nnen in Folge Daten auch ausgetauscht und wiederverwendet werden.</w:t>
        </w:r>
      </w:moveFrom>
    </w:p>
    <w:p w14:paraId="19C7EEE7" w14:textId="27800341" w:rsidR="00F0275B" w:rsidDel="00A410FA" w:rsidRDefault="00F0275B" w:rsidP="00F0275B">
      <w:pPr>
        <w:rPr>
          <w:rFonts w:ascii="Arial Unicode MS" w:eastAsia="Arial Unicode MS" w:hAnsi="Arial Unicode MS" w:cs="Arial Unicode MS"/>
          <w:color w:val="FF2C21"/>
          <w:sz w:val="22"/>
          <w:szCs w:val="22"/>
        </w:rPr>
      </w:pPr>
      <w:moveFrom w:id="666" w:author="stefan zedlacher" w:date="2016-03-07T12:45:00Z">
        <w:r w:rsidDel="00A410FA">
          <w:rPr>
            <w:rFonts w:ascii="Arial Unicode MS"/>
            <w:color w:val="000000"/>
            <w:sz w:val="22"/>
            <w:szCs w:val="22"/>
          </w:rPr>
          <w:t>Als n</w:t>
        </w:r>
        <w:r w:rsidDel="00A410FA">
          <w:rPr>
            <w:color w:val="000000"/>
            <w:sz w:val="22"/>
            <w:szCs w:val="22"/>
          </w:rPr>
          <w:t>ä</w:t>
        </w:r>
        <w:r w:rsidDel="00A410FA">
          <w:rPr>
            <w:rFonts w:ascii="Arial Unicode MS"/>
            <w:color w:val="000000"/>
            <w:sz w:val="22"/>
            <w:szCs w:val="22"/>
          </w:rPr>
          <w:t xml:space="preserve">chster Schritt folgt dann die </w:t>
        </w:r>
        <w:r w:rsidDel="00A410FA">
          <w:rPr>
            <w:color w:val="000000"/>
            <w:sz w:val="22"/>
            <w:szCs w:val="22"/>
          </w:rPr>
          <w:t>Ü</w:t>
        </w:r>
        <w:r w:rsidDel="00A410FA">
          <w:rPr>
            <w:rFonts w:ascii="Arial Unicode MS"/>
            <w:color w:val="000000"/>
            <w:sz w:val="22"/>
            <w:szCs w:val="22"/>
          </w:rPr>
          <w:t>berf</w:t>
        </w:r>
        <w:r w:rsidDel="00A410FA">
          <w:rPr>
            <w:color w:val="000000"/>
            <w:sz w:val="22"/>
            <w:szCs w:val="22"/>
          </w:rPr>
          <w:t>ü</w:t>
        </w:r>
        <w:r w:rsidDel="00A410FA">
          <w:rPr>
            <w:rFonts w:ascii="Arial Unicode MS"/>
            <w:color w:val="000000"/>
            <w:sz w:val="22"/>
            <w:szCs w:val="22"/>
          </w:rPr>
          <w:t>hrung der virtuelle Normdaten mit internationalen Standards in das VIAF</w:t>
        </w:r>
        <w:r w:rsidDel="00A410FA">
          <w:rPr>
            <w:color w:val="000000"/>
            <w:sz w:val="22"/>
            <w:szCs w:val="22"/>
          </w:rPr>
          <w:t xml:space="preserve">™ </w:t>
        </w:r>
        <w:r w:rsidDel="00A410FA">
          <w:rPr>
            <w:rFonts w:ascii="Arial Unicode MS"/>
            <w:color w:val="000000"/>
            <w:sz w:val="22"/>
            <w:szCs w:val="22"/>
          </w:rPr>
          <w:t>(Virtual International Authority File) Modell, das mehrere Normdateien in einem von OCLC (Online Computer Library Center, eine weltweit t</w:t>
        </w:r>
        <w:r w:rsidDel="00A410FA">
          <w:rPr>
            <w:color w:val="000000"/>
            <w:sz w:val="22"/>
            <w:szCs w:val="22"/>
          </w:rPr>
          <w:t>ä</w:t>
        </w:r>
        <w:r w:rsidDel="00A410FA">
          <w:rPr>
            <w:rFonts w:ascii="Arial Unicode MS"/>
            <w:color w:val="000000"/>
            <w:sz w:val="22"/>
            <w:szCs w:val="22"/>
          </w:rPr>
          <w:t>tige Non-Profit-Organisation und ein Dienstleister f</w:t>
        </w:r>
        <w:r w:rsidDel="00A410FA">
          <w:rPr>
            <w:color w:val="000000"/>
            <w:sz w:val="22"/>
            <w:szCs w:val="22"/>
          </w:rPr>
          <w:t>ü</w:t>
        </w:r>
        <w:r w:rsidDel="00A410FA">
          <w:rPr>
            <w:rFonts w:ascii="Arial Unicode MS"/>
            <w:color w:val="000000"/>
            <w:sz w:val="22"/>
            <w:szCs w:val="22"/>
          </w:rPr>
          <w:t>r Bibliotheken aller Art, gehosteten Normdatendienst kombiniert. Das vorl</w:t>
        </w:r>
        <w:r w:rsidDel="00A410FA">
          <w:rPr>
            <w:color w:val="000000"/>
            <w:sz w:val="22"/>
            <w:szCs w:val="22"/>
          </w:rPr>
          <w:t>ä</w:t>
        </w:r>
        <w:r w:rsidDel="00A410FA">
          <w:rPr>
            <w:rFonts w:ascii="Arial Unicode MS"/>
            <w:color w:val="000000"/>
            <w:sz w:val="22"/>
            <w:szCs w:val="22"/>
          </w:rPr>
          <w:t xml:space="preserve">ufige Ziel dieser </w:t>
        </w:r>
        <w:r w:rsidDel="00A410FA">
          <w:rPr>
            <w:color w:val="000000"/>
            <w:sz w:val="22"/>
            <w:szCs w:val="22"/>
          </w:rPr>
          <w:t>Ü</w:t>
        </w:r>
        <w:r w:rsidDel="00A410FA">
          <w:rPr>
            <w:rFonts w:ascii="Arial Unicode MS"/>
            <w:color w:val="000000"/>
            <w:sz w:val="22"/>
            <w:szCs w:val="22"/>
          </w:rPr>
          <w:t>berf</w:t>
        </w:r>
        <w:r w:rsidDel="00A410FA">
          <w:rPr>
            <w:color w:val="000000"/>
            <w:sz w:val="22"/>
            <w:szCs w:val="22"/>
          </w:rPr>
          <w:t>ü</w:t>
        </w:r>
        <w:r w:rsidDel="00A410FA">
          <w:rPr>
            <w:rFonts w:ascii="Arial Unicode MS"/>
            <w:color w:val="000000"/>
            <w:sz w:val="22"/>
            <w:szCs w:val="22"/>
          </w:rPr>
          <w:t>hrung in einen internationalen Standard ist der einer bibliothekarischen Normdatei, in der gro</w:t>
        </w:r>
        <w:r w:rsidDel="00A410FA">
          <w:rPr>
            <w:color w:val="000000"/>
            <w:sz w:val="22"/>
            <w:szCs w:val="22"/>
          </w:rPr>
          <w:t>ß</w:t>
        </w:r>
        <w:r w:rsidDel="00A410FA">
          <w:rPr>
            <w:rFonts w:ascii="Arial Unicode MS"/>
            <w:color w:val="000000"/>
            <w:sz w:val="22"/>
            <w:szCs w:val="22"/>
          </w:rPr>
          <w:t>fl</w:t>
        </w:r>
        <w:r w:rsidDel="00A410FA">
          <w:rPr>
            <w:color w:val="000000"/>
            <w:sz w:val="22"/>
            <w:szCs w:val="22"/>
          </w:rPr>
          <w:t>ä</w:t>
        </w:r>
        <w:r w:rsidDel="00A410FA">
          <w:rPr>
            <w:rFonts w:ascii="Arial Unicode MS"/>
            <w:color w:val="000000"/>
            <w:sz w:val="22"/>
            <w:szCs w:val="22"/>
          </w:rPr>
          <w:t>chig und vor allem international Daten im Web sichtbar gemacht werden und vor allem verlinkt werden k</w:t>
        </w:r>
        <w:r w:rsidDel="00A410FA">
          <w:rPr>
            <w:color w:val="000000"/>
            <w:sz w:val="22"/>
            <w:szCs w:val="22"/>
          </w:rPr>
          <w:t>ö</w:t>
        </w:r>
        <w:r w:rsidDel="00A410FA">
          <w:rPr>
            <w:rFonts w:ascii="Arial Unicode MS"/>
            <w:color w:val="000000"/>
            <w:sz w:val="22"/>
            <w:szCs w:val="22"/>
          </w:rPr>
          <w:t>nnen.</w:t>
        </w:r>
      </w:moveFrom>
    </w:p>
    <w:moveFromRangeEnd w:id="654"/>
    <w:p w14:paraId="2624C6F2" w14:textId="77777777" w:rsidR="00F0275B" w:rsidRDefault="00F0275B" w:rsidP="00F0275B">
      <w:pPr>
        <w:rPr>
          <w:strike/>
          <w:sz w:val="22"/>
          <w:szCs w:val="22"/>
          <w:shd w:val="clear" w:color="auto" w:fill="FF5F5D"/>
        </w:rPr>
      </w:pPr>
    </w:p>
    <w:p w14:paraId="6BF10023" w14:textId="0DF7CF9C" w:rsidR="00F0275B" w:rsidDel="00E16D28" w:rsidRDefault="00F0275B" w:rsidP="00F0275B">
      <w:pPr>
        <w:rPr>
          <w:del w:id="667" w:author="stefan zedlacher" w:date="2016-03-07T12:52:00Z"/>
          <w:b/>
          <w:bCs/>
          <w:sz w:val="22"/>
          <w:szCs w:val="22"/>
        </w:rPr>
      </w:pPr>
    </w:p>
    <w:p w14:paraId="179F30D5" w14:textId="76E450A9" w:rsidR="00F0275B" w:rsidDel="00E16D28" w:rsidRDefault="00F0275B" w:rsidP="00F0275B">
      <w:pPr>
        <w:rPr>
          <w:del w:id="668" w:author="stefan zedlacher" w:date="2016-03-07T12:52:00Z"/>
          <w:b/>
          <w:bCs/>
          <w:sz w:val="22"/>
          <w:szCs w:val="22"/>
        </w:rPr>
      </w:pPr>
      <w:moveFromRangeStart w:id="669" w:author="stefan zedlacher" w:date="2016-03-07T12:46:00Z" w:name="move318974128"/>
      <w:moveFrom w:id="670" w:author="stefan zedlacher" w:date="2016-03-07T12:46:00Z">
        <w:del w:id="671" w:author="stefan zedlacher" w:date="2016-03-07T12:52:00Z">
          <w:r w:rsidDel="00E16D28">
            <w:rPr>
              <w:b/>
              <w:bCs/>
              <w:sz w:val="22"/>
              <w:szCs w:val="22"/>
            </w:rPr>
            <w:delText>Webanwendung (Webapplikation, Web-App)</w:delText>
          </w:r>
        </w:del>
      </w:moveFrom>
    </w:p>
    <w:p w14:paraId="5121276E" w14:textId="2B1C84D5" w:rsidR="00F0275B" w:rsidDel="00E16D28" w:rsidRDefault="00F0275B" w:rsidP="00F0275B">
      <w:pPr>
        <w:rPr>
          <w:del w:id="672" w:author="stefan zedlacher" w:date="2016-03-07T12:52:00Z"/>
          <w:rFonts w:ascii="Arial Unicode MS" w:eastAsia="Arial Unicode MS" w:hAnsi="Arial Unicode MS" w:cs="Arial Unicode MS"/>
          <w:sz w:val="22"/>
          <w:szCs w:val="22"/>
        </w:rPr>
      </w:pPr>
      <w:moveFrom w:id="673" w:author="stefan zedlacher" w:date="2016-03-07T12:46:00Z">
        <w:del w:id="674" w:author="stefan zedlacher" w:date="2016-03-07T12:52:00Z">
          <w:r w:rsidDel="00E16D28">
            <w:rPr>
              <w:rFonts w:ascii="Arial Unicode MS"/>
              <w:sz w:val="22"/>
              <w:szCs w:val="22"/>
            </w:rPr>
            <w:delText xml:space="preserve">Das Ziel unserer Forschungsarbeit ist die </w:delText>
          </w:r>
          <w:r w:rsidDel="00E16D28">
            <w:rPr>
              <w:sz w:val="22"/>
              <w:szCs w:val="22"/>
            </w:rPr>
            <w:delText>Ü</w:delText>
          </w:r>
          <w:r w:rsidDel="00E16D28">
            <w:rPr>
              <w:rFonts w:ascii="Arial Unicode MS"/>
              <w:sz w:val="22"/>
              <w:szCs w:val="22"/>
            </w:rPr>
            <w:delText>berf</w:delText>
          </w:r>
          <w:r w:rsidDel="00E16D28">
            <w:rPr>
              <w:sz w:val="22"/>
              <w:szCs w:val="22"/>
            </w:rPr>
            <w:delText>ü</w:delText>
          </w:r>
          <w:r w:rsidDel="00E16D28">
            <w:rPr>
              <w:rFonts w:ascii="Arial Unicode MS"/>
              <w:sz w:val="22"/>
              <w:szCs w:val="22"/>
            </w:rPr>
            <w:delText xml:space="preserve">hrung der vorliegenden Daten und Inhalte des Projekts </w:delText>
          </w:r>
          <w:r w:rsidDel="00E16D28">
            <w:rPr>
              <w:sz w:val="22"/>
              <w:szCs w:val="22"/>
            </w:rPr>
            <w:delText>„</w:delText>
          </w:r>
          <w:r w:rsidDel="00E16D28">
            <w:rPr>
              <w:rFonts w:ascii="Arial Unicode MS"/>
              <w:sz w:val="22"/>
              <w:szCs w:val="22"/>
            </w:rPr>
            <w:delText>Geym</w:delText>
          </w:r>
          <w:r w:rsidDel="00E16D28">
            <w:rPr>
              <w:sz w:val="22"/>
              <w:szCs w:val="22"/>
            </w:rPr>
            <w:delText>ü</w:delText>
          </w:r>
          <w:r w:rsidDel="00E16D28">
            <w:rPr>
              <w:rFonts w:ascii="Arial Unicode MS"/>
              <w:sz w:val="22"/>
              <w:szCs w:val="22"/>
            </w:rPr>
            <w:delText>ller</w:delText>
          </w:r>
          <w:r w:rsidDel="00E16D28">
            <w:rPr>
              <w:sz w:val="22"/>
              <w:szCs w:val="22"/>
            </w:rPr>
            <w:delText xml:space="preserve">“ </w:delText>
          </w:r>
          <w:r w:rsidDel="00E16D28">
            <w:rPr>
              <w:rFonts w:ascii="Arial Unicode MS"/>
              <w:sz w:val="22"/>
              <w:szCs w:val="22"/>
            </w:rPr>
            <w:delText xml:space="preserve">in eine Webanwendung, die </w:delText>
          </w:r>
          <w:r w:rsidDel="00E16D28">
            <w:rPr>
              <w:sz w:val="22"/>
              <w:szCs w:val="22"/>
            </w:rPr>
            <w:delText>ü</w:delText>
          </w:r>
          <w:r w:rsidDel="00E16D28">
            <w:rPr>
              <w:rFonts w:ascii="Arial Unicode MS"/>
              <w:sz w:val="22"/>
              <w:szCs w:val="22"/>
            </w:rPr>
            <w:delText>ber den Browser auf einem Smart-Device angezeigt wird. Einen besonderen Vorteil der Webanwendung stellt eben der Einsatz mobiler Ger</w:delText>
          </w:r>
          <w:r w:rsidDel="00E16D28">
            <w:rPr>
              <w:sz w:val="22"/>
              <w:szCs w:val="22"/>
            </w:rPr>
            <w:delText>ä</w:delText>
          </w:r>
          <w:r w:rsidDel="00E16D28">
            <w:rPr>
              <w:rFonts w:ascii="Arial Unicode MS"/>
              <w:sz w:val="22"/>
              <w:szCs w:val="22"/>
            </w:rPr>
            <w:delText>te dar. Smartphones und Tablets ales Endger</w:delText>
          </w:r>
          <w:r w:rsidDel="00E16D28">
            <w:rPr>
              <w:sz w:val="22"/>
              <w:szCs w:val="22"/>
            </w:rPr>
            <w:delText>ä</w:delText>
          </w:r>
          <w:r w:rsidDel="00E16D28">
            <w:rPr>
              <w:rFonts w:ascii="Arial Unicode MS"/>
              <w:sz w:val="22"/>
              <w:szCs w:val="22"/>
            </w:rPr>
            <w:delText>te f</w:delText>
          </w:r>
          <w:r w:rsidDel="00E16D28">
            <w:rPr>
              <w:sz w:val="22"/>
              <w:szCs w:val="22"/>
            </w:rPr>
            <w:delText>ü</w:delText>
          </w:r>
          <w:r w:rsidDel="00E16D28">
            <w:rPr>
              <w:rFonts w:ascii="Arial Unicode MS"/>
              <w:sz w:val="22"/>
              <w:szCs w:val="22"/>
            </w:rPr>
            <w:delText>r die Arbeit vor Ort hat man sehr gerne immer dabei und diese kosteng</w:delText>
          </w:r>
          <w:r w:rsidDel="00E16D28">
            <w:rPr>
              <w:sz w:val="22"/>
              <w:szCs w:val="22"/>
            </w:rPr>
            <w:delText>ü</w:delText>
          </w:r>
          <w:r w:rsidDel="00E16D28">
            <w:rPr>
              <w:rFonts w:ascii="Arial Unicode MS"/>
              <w:sz w:val="22"/>
              <w:szCs w:val="22"/>
            </w:rPr>
            <w:delText>nstige L</w:delText>
          </w:r>
          <w:r w:rsidDel="00E16D28">
            <w:rPr>
              <w:sz w:val="22"/>
              <w:szCs w:val="22"/>
            </w:rPr>
            <w:delText>ö</w:delText>
          </w:r>
          <w:r w:rsidDel="00E16D28">
            <w:rPr>
              <w:rFonts w:ascii="Arial Unicode MS"/>
              <w:sz w:val="22"/>
              <w:szCs w:val="22"/>
            </w:rPr>
            <w:delText>sung bei Datenerhebungen, helfen den Personalaufwand gering zu halten und die erhobenen Daten werden direkt digital erfasst.</w:delText>
          </w:r>
        </w:del>
      </w:moveFrom>
    </w:p>
    <w:p w14:paraId="7FF28ECF" w14:textId="5635437A" w:rsidR="00F0275B" w:rsidDel="00E16D28" w:rsidRDefault="00F0275B" w:rsidP="00F0275B">
      <w:pPr>
        <w:rPr>
          <w:del w:id="675" w:author="stefan zedlacher" w:date="2016-03-07T12:52:00Z"/>
          <w:rFonts w:ascii="Arial Unicode MS" w:eastAsia="Arial Unicode MS" w:hAnsi="Arial Unicode MS" w:cs="Arial Unicode MS"/>
          <w:sz w:val="22"/>
          <w:szCs w:val="22"/>
        </w:rPr>
      </w:pPr>
      <w:moveFrom w:id="676" w:author="stefan zedlacher" w:date="2016-03-07T12:46:00Z">
        <w:del w:id="677" w:author="stefan zedlacher" w:date="2016-03-07T12:52:00Z">
          <w:r w:rsidDel="00E16D28">
            <w:rPr>
              <w:rFonts w:ascii="Arial Unicode MS"/>
              <w:sz w:val="22"/>
              <w:szCs w:val="22"/>
            </w:rPr>
            <w:delText xml:space="preserve">Somit gestaltet sich der Arbeitsprozess effektiver und die Daten sind von </w:delText>
          </w:r>
          <w:r w:rsidDel="00E16D28">
            <w:rPr>
              <w:sz w:val="22"/>
              <w:szCs w:val="22"/>
            </w:rPr>
            <w:delText>ü</w:delText>
          </w:r>
          <w:r w:rsidDel="00E16D28">
            <w:rPr>
              <w:rFonts w:ascii="Arial Unicode MS"/>
              <w:sz w:val="22"/>
              <w:szCs w:val="22"/>
            </w:rPr>
            <w:delText xml:space="preserve">berall aus abrufbar. Es ist mittlerweile </w:delText>
          </w:r>
          <w:r w:rsidDel="00E16D28">
            <w:rPr>
              <w:sz w:val="22"/>
              <w:szCs w:val="22"/>
            </w:rPr>
            <w:delText>„</w:delText>
          </w:r>
          <w:r w:rsidDel="00E16D28">
            <w:rPr>
              <w:rFonts w:ascii="Arial Unicode MS"/>
              <w:sz w:val="22"/>
              <w:szCs w:val="22"/>
            </w:rPr>
            <w:delText>state of the art</w:delText>
          </w:r>
          <w:r w:rsidDel="00E16D28">
            <w:rPr>
              <w:sz w:val="22"/>
              <w:szCs w:val="22"/>
            </w:rPr>
            <w:delText xml:space="preserve">“ </w:delText>
          </w:r>
          <w:r w:rsidDel="00E16D28">
            <w:rPr>
              <w:rFonts w:ascii="Arial Unicode MS"/>
              <w:sz w:val="22"/>
              <w:szCs w:val="22"/>
            </w:rPr>
            <w:delText>mit einem SmartDevice seinen Arbeitsalltag zu bestreiten und daher scheint es uns eine logische Konsequenz zu sein, den Fokus auf die Verwendung von Smartphones und Tablets zu legen. Je mehr Personen an der Aufnahme eines Projekts arbeiten, desto abstimmungsintensiver verl</w:delText>
          </w:r>
          <w:r w:rsidDel="00E16D28">
            <w:rPr>
              <w:sz w:val="22"/>
              <w:szCs w:val="22"/>
            </w:rPr>
            <w:delText>ä</w:delText>
          </w:r>
          <w:r w:rsidDel="00E16D28">
            <w:rPr>
              <w:rFonts w:ascii="Arial Unicode MS"/>
              <w:sz w:val="22"/>
              <w:szCs w:val="22"/>
            </w:rPr>
            <w:delText>uft die Zusammenarbeit, und schlie</w:delText>
          </w:r>
          <w:r w:rsidDel="00E16D28">
            <w:rPr>
              <w:sz w:val="22"/>
              <w:szCs w:val="22"/>
            </w:rPr>
            <w:delText>ß</w:delText>
          </w:r>
          <w:r w:rsidDel="00E16D28">
            <w:rPr>
              <w:rFonts w:ascii="Arial Unicode MS"/>
              <w:sz w:val="22"/>
              <w:szCs w:val="22"/>
            </w:rPr>
            <w:delText xml:space="preserve">lich ist auch die </w:delText>
          </w:r>
          <w:r w:rsidDel="00E16D28">
            <w:rPr>
              <w:sz w:val="22"/>
              <w:szCs w:val="22"/>
            </w:rPr>
            <w:delText>Ü</w:delText>
          </w:r>
          <w:r w:rsidDel="00E16D28">
            <w:rPr>
              <w:rFonts w:ascii="Arial Unicode MS"/>
              <w:sz w:val="22"/>
              <w:szCs w:val="22"/>
            </w:rPr>
            <w:delText>bersetzung der vorliegenden zu bearbeitenden Daten in ein allgemein g</w:delText>
          </w:r>
          <w:r w:rsidDel="00E16D28">
            <w:rPr>
              <w:sz w:val="22"/>
              <w:szCs w:val="22"/>
            </w:rPr>
            <w:delText>ü</w:delText>
          </w:r>
          <w:r w:rsidDel="00E16D28">
            <w:rPr>
              <w:rFonts w:ascii="Arial Unicode MS"/>
              <w:sz w:val="22"/>
              <w:szCs w:val="22"/>
            </w:rPr>
            <w:delText xml:space="preserve">ltiges System zu </w:delText>
          </w:r>
          <w:r w:rsidDel="00E16D28">
            <w:rPr>
              <w:sz w:val="22"/>
              <w:szCs w:val="22"/>
            </w:rPr>
            <w:delText>ü</w:delText>
          </w:r>
          <w:r w:rsidDel="00E16D28">
            <w:rPr>
              <w:rFonts w:ascii="Arial Unicode MS"/>
              <w:sz w:val="22"/>
              <w:szCs w:val="22"/>
            </w:rPr>
            <w:delText>bertragen ein notwendiger Schritt. Die Arbeit der Kategorisierung und Systematisierung mit Hilfe von Metadaten ist sehr komplex, bedingt eine inhaltliche und des weiteren eine gemeinschaftliche Auseinandersetzung mit den Daten. Die genaue Aufarbeitung dieser und das Erstellen bzw. Erweitern von Metadaten muss daher genau geplant werden und anschlie</w:delText>
          </w:r>
          <w:r w:rsidDel="00E16D28">
            <w:rPr>
              <w:sz w:val="22"/>
              <w:szCs w:val="22"/>
            </w:rPr>
            <w:delText>ß</w:delText>
          </w:r>
          <w:r w:rsidDel="00E16D28">
            <w:rPr>
              <w:rFonts w:ascii="Arial Unicode MS"/>
              <w:sz w:val="22"/>
              <w:szCs w:val="22"/>
            </w:rPr>
            <w:delText>ende Suchanfragen mit bestm</w:delText>
          </w:r>
          <w:r w:rsidDel="00E16D28">
            <w:rPr>
              <w:sz w:val="22"/>
              <w:szCs w:val="22"/>
            </w:rPr>
            <w:delText>ö</w:delText>
          </w:r>
          <w:r w:rsidDel="00E16D28">
            <w:rPr>
              <w:rFonts w:ascii="Arial Unicode MS"/>
              <w:sz w:val="22"/>
              <w:szCs w:val="22"/>
            </w:rPr>
            <w:delText xml:space="preserve">glichen Trefferquoten aufzubereiten. Vor allem wollen wir hiermit Fehlerquellen, wie zum Beispiel die </w:delText>
          </w:r>
          <w:r w:rsidDel="00E16D28">
            <w:rPr>
              <w:sz w:val="22"/>
              <w:szCs w:val="22"/>
            </w:rPr>
            <w:delText>Ü</w:delText>
          </w:r>
          <w:r w:rsidDel="00E16D28">
            <w:rPr>
              <w:rFonts w:ascii="Arial Unicode MS"/>
              <w:sz w:val="22"/>
              <w:szCs w:val="22"/>
            </w:rPr>
            <w:delText xml:space="preserve">bertragung von Papier in ein digitales Datenmodell im Zwischenschritt tunlichst vermeiden. Ebenfalls kann bei dieser Methode ausgeschlossen werden, dass mehrere Bearbeitungsversionen gleichzeitig existieren. </w:delText>
          </w:r>
        </w:del>
      </w:moveFrom>
    </w:p>
    <w:moveFromRangeEnd w:id="669"/>
    <w:p w14:paraId="175D91F7" w14:textId="1FEA06C1" w:rsidR="00F0275B" w:rsidDel="00E16D28" w:rsidRDefault="00F0275B" w:rsidP="00F0275B">
      <w:pPr>
        <w:rPr>
          <w:del w:id="678" w:author="stefan zedlacher" w:date="2016-03-07T12:52:00Z"/>
          <w:color w:val="1F497D"/>
          <w:sz w:val="22"/>
          <w:szCs w:val="22"/>
          <w:u w:color="1F497D"/>
          <w:shd w:val="clear" w:color="auto" w:fill="9CE159"/>
          <w:lang w:val="en-US"/>
        </w:rPr>
      </w:pPr>
      <w:del w:id="679" w:author="stefan zedlacher" w:date="2016-03-07T12:52:00Z">
        <w:r w:rsidDel="00E16D28">
          <w:rPr>
            <w:b/>
            <w:bCs/>
            <w:sz w:val="22"/>
            <w:szCs w:val="22"/>
          </w:rPr>
          <w:delText xml:space="preserve">&gt;&gt;&gt; </w:delText>
        </w:r>
        <w:r w:rsidDel="00E16D28">
          <w:rPr>
            <w:rFonts w:eastAsia="Arial Unicode MS" w:hAnsi="Arial Unicode MS" w:cs="Arial Unicode MS"/>
            <w:sz w:val="22"/>
            <w:szCs w:val="22"/>
          </w:rPr>
          <w:delText>Geotagging &amp; Augmented Reality</w:delText>
        </w:r>
      </w:del>
    </w:p>
    <w:p w14:paraId="7BB56075" w14:textId="7011DFDE" w:rsidR="00F0275B" w:rsidDel="00E16D28" w:rsidRDefault="00F0275B" w:rsidP="00F0275B">
      <w:pPr>
        <w:widowControl w:val="0"/>
        <w:spacing w:after="0"/>
        <w:jc w:val="both"/>
        <w:rPr>
          <w:del w:id="680" w:author="stefan zedlacher" w:date="2016-03-07T12:52:00Z"/>
          <w:color w:val="1F497D"/>
          <w:sz w:val="22"/>
          <w:szCs w:val="22"/>
          <w:u w:color="1F497D"/>
          <w:shd w:val="clear" w:color="auto" w:fill="9CE159"/>
          <w:lang w:val="en-US"/>
        </w:rPr>
      </w:pPr>
    </w:p>
    <w:p w14:paraId="78425D64" w14:textId="6A5D60E7" w:rsidR="00F0275B" w:rsidDel="00E16D28" w:rsidRDefault="00F0275B" w:rsidP="00F0275B">
      <w:pPr>
        <w:rPr>
          <w:del w:id="681" w:author="stefan zedlacher" w:date="2016-03-07T12:52:00Z"/>
          <w:b/>
          <w:bCs/>
          <w:sz w:val="22"/>
          <w:szCs w:val="22"/>
        </w:rPr>
      </w:pPr>
      <w:del w:id="682" w:author="stefan zedlacher" w:date="2016-03-07T12:52:00Z">
        <w:r w:rsidDel="00E16D28">
          <w:rPr>
            <w:rFonts w:eastAsia="Arial Unicode MS" w:hAnsi="Arial Unicode MS" w:cs="Arial Unicode MS"/>
            <w:b/>
            <w:bCs/>
            <w:sz w:val="22"/>
            <w:szCs w:val="22"/>
          </w:rPr>
          <w:delText>Geotagging</w:delText>
        </w:r>
      </w:del>
    </w:p>
    <w:p w14:paraId="2505ACF5" w14:textId="3ACAFD44" w:rsidR="00F0275B" w:rsidDel="00E16D28" w:rsidRDefault="00F0275B" w:rsidP="00F0275B">
      <w:pPr>
        <w:rPr>
          <w:del w:id="683" w:author="stefan zedlacher" w:date="2016-03-07T12:52:00Z"/>
          <w:sz w:val="22"/>
          <w:szCs w:val="22"/>
        </w:rPr>
      </w:pPr>
      <w:moveFromRangeStart w:id="684" w:author="stefan zedlacher" w:date="2016-03-07T12:51:00Z" w:name="move318974419"/>
      <w:moveFrom w:id="685" w:author="stefan zedlacher" w:date="2016-03-07T12:51:00Z">
        <w:del w:id="686" w:author="stefan zedlacher" w:date="2016-03-07T12:52:00Z">
          <w:r w:rsidDel="00E16D28">
            <w:rPr>
              <w:rFonts w:eastAsia="Arial Unicode MS" w:hAnsi="Arial Unicode MS" w:cs="Arial Unicode MS"/>
              <w:sz w:val="22"/>
              <w:szCs w:val="22"/>
            </w:rPr>
            <w:delText>is a process in which geographical information in form of metadata is added to various kinds of media. The metadata information usually contains the information of longitude and latitude but can also be widened by altitude, bearing, distance and place names. A lot of specific information can be collected in using geotagging when taking pictures.</w:delText>
          </w:r>
        </w:del>
      </w:moveFrom>
    </w:p>
    <w:p w14:paraId="65C8EE92" w14:textId="5D515D68" w:rsidR="00F0275B" w:rsidDel="00E16D28" w:rsidRDefault="00F0275B" w:rsidP="00F0275B">
      <w:pPr>
        <w:rPr>
          <w:del w:id="687" w:author="stefan zedlacher" w:date="2016-03-07T12:52:00Z"/>
          <w:sz w:val="22"/>
          <w:szCs w:val="22"/>
        </w:rPr>
      </w:pPr>
      <w:moveFrom w:id="688" w:author="stefan zedlacher" w:date="2016-03-07T12:51:00Z">
        <w:del w:id="689" w:author="stefan zedlacher" w:date="2016-03-07T12:52:00Z">
          <w:r w:rsidDel="00E16D28">
            <w:rPr>
              <w:rFonts w:eastAsia="Arial Unicode MS" w:hAnsi="Arial Unicode MS" w:cs="Arial Unicode MS"/>
              <w:sz w:val="22"/>
              <w:szCs w:val="22"/>
            </w:rPr>
            <w:delText xml:space="preserve">Via Geotagging recorded data is either collected directly at the location (via GPS - only outdoors) or added manually afterwards. The location based content is an efficient tool for broadening ones horizon in the field. Geotagging enables the user to find information on a place for example location based news, informations of an image or other resources. </w:delText>
          </w:r>
        </w:del>
      </w:moveFrom>
    </w:p>
    <w:p w14:paraId="68754063" w14:textId="68BB9118" w:rsidR="00F0275B" w:rsidDel="00E16D28" w:rsidRDefault="00F0275B" w:rsidP="00F0275B">
      <w:pPr>
        <w:rPr>
          <w:del w:id="690" w:author="stefan zedlacher" w:date="2016-03-07T12:52:00Z"/>
          <w:sz w:val="22"/>
          <w:szCs w:val="22"/>
        </w:rPr>
      </w:pPr>
      <w:moveFrom w:id="691" w:author="stefan zedlacher" w:date="2016-03-07T12:51:00Z">
        <w:del w:id="692" w:author="stefan zedlacher" w:date="2016-03-07T12:52:00Z">
          <w:r w:rsidDel="00E16D28">
            <w:rPr>
              <w:rFonts w:eastAsia="Arial Unicode MS" w:hAnsi="Arial Unicode MS" w:cs="Arial Unicode MS"/>
              <w:sz w:val="22"/>
              <w:szCs w:val="22"/>
            </w:rPr>
            <w:delText>Bilddaten sind das wohl bekannteste Beispiel f</w:delText>
          </w:r>
          <w:r w:rsidDel="00E16D28">
            <w:rPr>
              <w:rFonts w:ascii="Arial Unicode MS" w:eastAsia="Arial Unicode MS" w:hAnsi="Arial Unicode MS" w:cs="Arial Unicode MS"/>
              <w:sz w:val="22"/>
              <w:szCs w:val="22"/>
            </w:rPr>
            <w:delText>ü</w:delText>
          </w:r>
          <w:r w:rsidDel="00E16D28">
            <w:rPr>
              <w:rFonts w:eastAsia="Arial Unicode MS" w:hAnsi="Arial Unicode MS" w:cs="Arial Unicode MS"/>
              <w:sz w:val="22"/>
              <w:szCs w:val="22"/>
            </w:rPr>
            <w:delText>r die Anwendung von Geotagging. Diese Art der Datengenerierung stellt eine sehr effiziente Form f</w:delText>
          </w:r>
          <w:r w:rsidDel="00E16D28">
            <w:rPr>
              <w:rFonts w:ascii="Arial Unicode MS" w:eastAsia="Arial Unicode MS" w:hAnsi="Arial Unicode MS" w:cs="Arial Unicode MS"/>
              <w:sz w:val="22"/>
              <w:szCs w:val="22"/>
            </w:rPr>
            <w:delText>ü</w:delText>
          </w:r>
          <w:r w:rsidDel="00E16D28">
            <w:rPr>
              <w:rFonts w:eastAsia="Arial Unicode MS" w:hAnsi="Arial Unicode MS" w:cs="Arial Unicode MS"/>
              <w:sz w:val="22"/>
              <w:szCs w:val="22"/>
            </w:rPr>
            <w:delText>r die Einbindung von ortsspezifischen Daten dar. Da wie bereits angesprochen nicht nur Fotos, sondern auch alle anderen Daten mit Geotagging verortet werden k</w:delText>
          </w:r>
          <w:r w:rsidDel="00E16D28">
            <w:rPr>
              <w:rFonts w:ascii="Arial Unicode MS" w:eastAsia="Arial Unicode MS" w:hAnsi="Arial Unicode MS" w:cs="Arial Unicode MS"/>
              <w:sz w:val="22"/>
              <w:szCs w:val="22"/>
            </w:rPr>
            <w:delText>ö</w:delText>
          </w:r>
          <w:r w:rsidDel="00E16D28">
            <w:rPr>
              <w:rFonts w:eastAsia="Arial Unicode MS" w:hAnsi="Arial Unicode MS" w:cs="Arial Unicode MS"/>
              <w:sz w:val="22"/>
              <w:szCs w:val="22"/>
            </w:rPr>
            <w:delText>nnen bietet diese M</w:delText>
          </w:r>
          <w:r w:rsidDel="00E16D28">
            <w:rPr>
              <w:rFonts w:ascii="Arial Unicode MS" w:eastAsia="Arial Unicode MS" w:hAnsi="Arial Unicode MS" w:cs="Arial Unicode MS"/>
              <w:sz w:val="22"/>
              <w:szCs w:val="22"/>
            </w:rPr>
            <w:delText>ö</w:delText>
          </w:r>
          <w:r w:rsidDel="00E16D28">
            <w:rPr>
              <w:rFonts w:eastAsia="Arial Unicode MS" w:hAnsi="Arial Unicode MS" w:cs="Arial Unicode MS"/>
              <w:sz w:val="22"/>
              <w:szCs w:val="22"/>
            </w:rPr>
            <w:delText>glichkeit der ortsspezifischen Datenverwaltung einen besonderen Mehrwert f</w:delText>
          </w:r>
          <w:r w:rsidDel="00E16D28">
            <w:rPr>
              <w:rFonts w:ascii="Arial Unicode MS" w:eastAsia="Arial Unicode MS" w:hAnsi="Arial Unicode MS" w:cs="Arial Unicode MS"/>
              <w:sz w:val="22"/>
              <w:szCs w:val="22"/>
            </w:rPr>
            <w:delText>ü</w:delText>
          </w:r>
          <w:r w:rsidDel="00E16D28">
            <w:rPr>
              <w:rFonts w:eastAsia="Arial Unicode MS" w:hAnsi="Arial Unicode MS" w:cs="Arial Unicode MS"/>
              <w:sz w:val="22"/>
              <w:szCs w:val="22"/>
            </w:rPr>
            <w:delText>r uns. Das Geospatial Semantic Web der Zukunft wird genau wie f</w:delText>
          </w:r>
          <w:r w:rsidDel="00E16D28">
            <w:rPr>
              <w:rFonts w:ascii="Arial Unicode MS" w:eastAsia="Arial Unicode MS" w:hAnsi="Arial Unicode MS" w:cs="Arial Unicode MS"/>
              <w:sz w:val="22"/>
              <w:szCs w:val="22"/>
            </w:rPr>
            <w:delText>ü</w:delText>
          </w:r>
          <w:r w:rsidDel="00E16D28">
            <w:rPr>
              <w:rFonts w:eastAsia="Arial Unicode MS" w:hAnsi="Arial Unicode MS" w:cs="Arial Unicode MS"/>
              <w:sz w:val="22"/>
              <w:szCs w:val="22"/>
            </w:rPr>
            <w:delText>r unser Projekt geplant, die lockere Dateistruktur der bereitgestellten Datenmodelle zeigen, und eine flexible Umgebung f</w:delText>
          </w:r>
          <w:r w:rsidDel="00E16D28">
            <w:rPr>
              <w:rFonts w:ascii="Arial Unicode MS" w:eastAsia="Arial Unicode MS" w:hAnsi="Arial Unicode MS" w:cs="Arial Unicode MS"/>
              <w:sz w:val="22"/>
              <w:szCs w:val="22"/>
            </w:rPr>
            <w:delText>ü</w:delText>
          </w:r>
          <w:r w:rsidDel="00E16D28">
            <w:rPr>
              <w:rFonts w:eastAsia="Arial Unicode MS" w:hAnsi="Arial Unicode MS" w:cs="Arial Unicode MS"/>
              <w:sz w:val="22"/>
              <w:szCs w:val="22"/>
            </w:rPr>
            <w:delText>r Anwendungen au</w:delText>
          </w:r>
          <w:r w:rsidDel="00E16D28">
            <w:rPr>
              <w:rFonts w:ascii="Arial Unicode MS" w:eastAsia="Arial Unicode MS" w:hAnsi="Arial Unicode MS" w:cs="Arial Unicode MS"/>
              <w:sz w:val="22"/>
              <w:szCs w:val="22"/>
            </w:rPr>
            <w:delText>ß</w:delText>
          </w:r>
          <w:r w:rsidDel="00E16D28">
            <w:rPr>
              <w:rFonts w:eastAsia="Arial Unicode MS" w:hAnsi="Arial Unicode MS" w:cs="Arial Unicode MS"/>
              <w:sz w:val="22"/>
              <w:szCs w:val="22"/>
            </w:rPr>
            <w:delText>erhalb eines reinen ortsspezifischen Modells bereitstellen, in dem Geodaten mit nativen Daten durchmischt/erg</w:delText>
          </w:r>
          <w:r w:rsidDel="00E16D28">
            <w:rPr>
              <w:rFonts w:ascii="Arial Unicode MS" w:eastAsia="Arial Unicode MS" w:hAnsi="Arial Unicode MS" w:cs="Arial Unicode MS"/>
              <w:sz w:val="22"/>
              <w:szCs w:val="22"/>
            </w:rPr>
            <w:delText>ä</w:delText>
          </w:r>
          <w:r w:rsidDel="00E16D28">
            <w:rPr>
              <w:rFonts w:eastAsia="Arial Unicode MS" w:hAnsi="Arial Unicode MS" w:cs="Arial Unicode MS"/>
              <w:sz w:val="22"/>
              <w:szCs w:val="22"/>
            </w:rPr>
            <w:delText>nzt werden k</w:delText>
          </w:r>
          <w:r w:rsidDel="00E16D28">
            <w:rPr>
              <w:rFonts w:ascii="Arial Unicode MS" w:eastAsia="Arial Unicode MS" w:hAnsi="Arial Unicode MS" w:cs="Arial Unicode MS"/>
              <w:sz w:val="22"/>
              <w:szCs w:val="22"/>
            </w:rPr>
            <w:delText>ö</w:delText>
          </w:r>
          <w:r w:rsidDel="00E16D28">
            <w:rPr>
              <w:rFonts w:eastAsia="Arial Unicode MS" w:hAnsi="Arial Unicode MS" w:cs="Arial Unicode MS"/>
              <w:sz w:val="22"/>
              <w:szCs w:val="22"/>
            </w:rPr>
            <w:delText>nnen.</w:delText>
          </w:r>
        </w:del>
      </w:moveFrom>
    </w:p>
    <w:p w14:paraId="7533FEA3" w14:textId="399BC4C9" w:rsidR="00F0275B" w:rsidDel="00E16D28" w:rsidRDefault="00F0275B" w:rsidP="00F0275B">
      <w:pPr>
        <w:rPr>
          <w:del w:id="693" w:author="stefan zedlacher" w:date="2016-03-07T12:52:00Z"/>
          <w:sz w:val="22"/>
          <w:szCs w:val="22"/>
        </w:rPr>
      </w:pPr>
      <w:moveFromRangeStart w:id="694" w:author="stefan zedlacher" w:date="2016-03-07T12:51:00Z" w:name="move318974436"/>
      <w:moveFromRangeEnd w:id="684"/>
      <w:moveFrom w:id="695" w:author="stefan zedlacher" w:date="2016-03-07T12:51:00Z">
        <w:del w:id="696" w:author="stefan zedlacher" w:date="2016-03-07T12:52:00Z">
          <w:r w:rsidDel="00E16D28">
            <w:rPr>
              <w:rFonts w:eastAsia="Arial Unicode MS" w:hAnsi="Arial Unicode MS" w:cs="Arial Unicode MS"/>
              <w:b/>
              <w:bCs/>
              <w:sz w:val="22"/>
              <w:szCs w:val="22"/>
            </w:rPr>
            <w:delText>Augmented Reality</w:delText>
          </w:r>
          <w:r w:rsidDel="00E16D28">
            <w:rPr>
              <w:rFonts w:eastAsia="Helvetica Neue" w:cs="Helvetica Neue"/>
              <w:sz w:val="22"/>
              <w:szCs w:val="22"/>
              <w:vertAlign w:val="superscript"/>
            </w:rPr>
            <w:footnoteReference w:id="29"/>
          </w:r>
          <w:r w:rsidDel="00E16D28">
            <w:rPr>
              <w:rFonts w:eastAsia="Arial Unicode MS" w:hAnsi="Arial Unicode MS" w:cs="Arial Unicode MS"/>
              <w:sz w:val="22"/>
              <w:szCs w:val="22"/>
            </w:rPr>
            <w:delText xml:space="preserve"> </w:delText>
          </w:r>
        </w:del>
      </w:moveFrom>
    </w:p>
    <w:p w14:paraId="66BCA9E6" w14:textId="121E8F51" w:rsidR="00F0275B" w:rsidDel="00E16D28" w:rsidRDefault="00F0275B" w:rsidP="00F0275B">
      <w:pPr>
        <w:rPr>
          <w:del w:id="703" w:author="stefan zedlacher" w:date="2016-03-07T12:52:00Z"/>
          <w:sz w:val="22"/>
          <w:szCs w:val="22"/>
        </w:rPr>
      </w:pPr>
      <w:moveFrom w:id="704" w:author="stefan zedlacher" w:date="2016-03-07T12:51:00Z">
        <w:del w:id="705" w:author="stefan zedlacher" w:date="2016-03-07T12:52:00Z">
          <w:r w:rsidDel="00E16D28">
            <w:rPr>
              <w:rFonts w:eastAsia="Arial Unicode MS" w:hAnsi="Arial Unicode MS" w:cs="Arial Unicode MS"/>
              <w:sz w:val="22"/>
              <w:szCs w:val="22"/>
            </w:rPr>
            <w:delText>Mit der Verortung der Daten im Projekt Geym</w:delText>
          </w:r>
          <w:r w:rsidDel="00E16D28">
            <w:rPr>
              <w:rFonts w:ascii="Arial Unicode MS" w:eastAsia="Arial Unicode MS" w:hAnsi="Arial Unicode MS" w:cs="Arial Unicode MS"/>
              <w:sz w:val="22"/>
              <w:szCs w:val="22"/>
            </w:rPr>
            <w:delText>ü</w:delText>
          </w:r>
          <w:r w:rsidDel="00E16D28">
            <w:rPr>
              <w:rFonts w:eastAsia="Arial Unicode MS" w:hAnsi="Arial Unicode MS" w:cs="Arial Unicode MS"/>
              <w:sz w:val="22"/>
              <w:szCs w:val="22"/>
            </w:rPr>
            <w:delText>ller und auch der Web-App als geeignetes Werkzeug f</w:delText>
          </w:r>
          <w:r w:rsidDel="00E16D28">
            <w:rPr>
              <w:rFonts w:ascii="Arial Unicode MS" w:eastAsia="Arial Unicode MS" w:hAnsi="Arial Unicode MS" w:cs="Arial Unicode MS"/>
              <w:sz w:val="22"/>
              <w:szCs w:val="22"/>
            </w:rPr>
            <w:delText>ü</w:delText>
          </w:r>
          <w:r w:rsidDel="00E16D28">
            <w:rPr>
              <w:rFonts w:eastAsia="Arial Unicode MS" w:hAnsi="Arial Unicode MS" w:cs="Arial Unicode MS"/>
              <w:sz w:val="22"/>
              <w:szCs w:val="22"/>
            </w:rPr>
            <w:delText>r das Vorhaben der verrotteten Daten, kann der User vor Ort Informationen abrufen und verkn</w:delText>
          </w:r>
          <w:r w:rsidDel="00E16D28">
            <w:rPr>
              <w:rFonts w:ascii="Arial Unicode MS" w:eastAsia="Arial Unicode MS" w:hAnsi="Arial Unicode MS" w:cs="Arial Unicode MS"/>
              <w:sz w:val="22"/>
              <w:szCs w:val="22"/>
            </w:rPr>
            <w:delText>ü</w:delText>
          </w:r>
          <w:r w:rsidDel="00E16D28">
            <w:rPr>
              <w:rFonts w:eastAsia="Arial Unicode MS" w:hAnsi="Arial Unicode MS" w:cs="Arial Unicode MS"/>
              <w:sz w:val="22"/>
              <w:szCs w:val="22"/>
            </w:rPr>
            <w:delText>pfen. Er/Sie erh</w:delText>
          </w:r>
          <w:r w:rsidDel="00E16D28">
            <w:rPr>
              <w:rFonts w:ascii="Arial Unicode MS" w:eastAsia="Arial Unicode MS" w:hAnsi="Arial Unicode MS" w:cs="Arial Unicode MS"/>
              <w:sz w:val="22"/>
              <w:szCs w:val="22"/>
            </w:rPr>
            <w:delText>ä</w:delText>
          </w:r>
          <w:r w:rsidDel="00E16D28">
            <w:rPr>
              <w:rFonts w:eastAsia="Arial Unicode MS" w:hAnsi="Arial Unicode MS" w:cs="Arial Unicode MS"/>
              <w:sz w:val="22"/>
              <w:szCs w:val="22"/>
            </w:rPr>
            <w:delText>lt weiterf</w:delText>
          </w:r>
          <w:r w:rsidDel="00E16D28">
            <w:rPr>
              <w:rFonts w:ascii="Arial Unicode MS" w:eastAsia="Arial Unicode MS" w:hAnsi="Arial Unicode MS" w:cs="Arial Unicode MS"/>
              <w:sz w:val="22"/>
              <w:szCs w:val="22"/>
            </w:rPr>
            <w:delText>ü</w:delText>
          </w:r>
          <w:r w:rsidDel="00E16D28">
            <w:rPr>
              <w:rFonts w:eastAsia="Arial Unicode MS" w:hAnsi="Arial Unicode MS" w:cs="Arial Unicode MS"/>
              <w:sz w:val="22"/>
              <w:szCs w:val="22"/>
            </w:rPr>
            <w:delText>hrende Informationen ganz im Sinne der Augmented Reality, bei der in Echtzeit digitale Informationen eingeblendet werden k</w:delText>
          </w:r>
          <w:r w:rsidDel="00E16D28">
            <w:rPr>
              <w:rFonts w:ascii="Arial Unicode MS" w:eastAsia="Arial Unicode MS" w:hAnsi="Arial Unicode MS" w:cs="Arial Unicode MS"/>
              <w:sz w:val="22"/>
              <w:szCs w:val="22"/>
            </w:rPr>
            <w:delText>ö</w:delText>
          </w:r>
          <w:r w:rsidDel="00E16D28">
            <w:rPr>
              <w:rFonts w:eastAsia="Arial Unicode MS" w:hAnsi="Arial Unicode MS" w:cs="Arial Unicode MS"/>
              <w:sz w:val="22"/>
              <w:szCs w:val="22"/>
            </w:rPr>
            <w:delText xml:space="preserve">nnen. Der aktuelle Wissensstand wird folglich mit verwandten Themen, </w:delText>
          </w:r>
          <w:r w:rsidDel="00E16D28">
            <w:rPr>
              <w:rFonts w:ascii="Arial Unicode MS" w:eastAsia="Arial Unicode MS" w:hAnsi="Arial Unicode MS" w:cs="Arial Unicode MS"/>
              <w:sz w:val="22"/>
              <w:szCs w:val="22"/>
            </w:rPr>
            <w:delText>ä</w:delText>
          </w:r>
          <w:r w:rsidDel="00E16D28">
            <w:rPr>
              <w:rFonts w:eastAsia="Arial Unicode MS" w:hAnsi="Arial Unicode MS" w:cs="Arial Unicode MS"/>
              <w:sz w:val="22"/>
              <w:szCs w:val="22"/>
            </w:rPr>
            <w:delText xml:space="preserve">hnlichen Informationen und konsekutiven Aspekten </w:delText>
          </w:r>
          <w:r w:rsidDel="00E16D28">
            <w:rPr>
              <w:rFonts w:ascii="Arial Unicode MS" w:eastAsia="Arial Unicode MS" w:hAnsi="Arial Unicode MS" w:cs="Arial Unicode MS"/>
              <w:sz w:val="22"/>
              <w:szCs w:val="22"/>
            </w:rPr>
            <w:delText>ü</w:delText>
          </w:r>
          <w:r w:rsidDel="00E16D28">
            <w:rPr>
              <w:rFonts w:eastAsia="Arial Unicode MS" w:hAnsi="Arial Unicode MS" w:cs="Arial Unicode MS"/>
              <w:sz w:val="22"/>
              <w:szCs w:val="22"/>
            </w:rPr>
            <w:delText xml:space="preserve">berlagert. </w:delText>
          </w:r>
        </w:del>
      </w:moveFrom>
    </w:p>
    <w:p w14:paraId="6ECED1F7" w14:textId="4690343C" w:rsidR="00F0275B" w:rsidDel="00E16D28" w:rsidRDefault="00F0275B" w:rsidP="00F0275B">
      <w:pPr>
        <w:rPr>
          <w:del w:id="706" w:author="stefan zedlacher" w:date="2016-03-07T12:52:00Z"/>
          <w:sz w:val="22"/>
          <w:szCs w:val="22"/>
        </w:rPr>
      </w:pPr>
      <w:moveFrom w:id="707" w:author="stefan zedlacher" w:date="2016-03-07T12:51:00Z">
        <w:del w:id="708" w:author="stefan zedlacher" w:date="2016-03-07T12:52:00Z">
          <w:r w:rsidDel="00E16D28">
            <w:rPr>
              <w:rFonts w:eastAsia="Arial Unicode MS" w:hAnsi="Arial Unicode MS" w:cs="Arial Unicode MS"/>
              <w:sz w:val="22"/>
              <w:szCs w:val="22"/>
            </w:rPr>
            <w:delText xml:space="preserve">Die </w:delText>
          </w:r>
          <w:r w:rsidDel="00E16D28">
            <w:rPr>
              <w:rFonts w:ascii="Arial Unicode MS" w:eastAsia="Arial Unicode MS" w:hAnsi="Arial Unicode MS" w:cs="Arial Unicode MS"/>
              <w:sz w:val="22"/>
              <w:szCs w:val="22"/>
            </w:rPr>
            <w:delText>Ö</w:delText>
          </w:r>
          <w:r w:rsidDel="00E16D28">
            <w:rPr>
              <w:rFonts w:eastAsia="Arial Unicode MS" w:hAnsi="Arial Unicode MS" w:cs="Arial Unicode MS"/>
              <w:sz w:val="22"/>
              <w:szCs w:val="22"/>
            </w:rPr>
            <w:delText>sterreichische Akademie der Wissenschaften arbeitet genauso wie viele andere Einrichtungen daran, Infrastrukturen und Methoden zur Verkn</w:delText>
          </w:r>
          <w:r w:rsidDel="00E16D28">
            <w:rPr>
              <w:rFonts w:ascii="Arial Unicode MS" w:eastAsia="Arial Unicode MS" w:hAnsi="Arial Unicode MS" w:cs="Arial Unicode MS"/>
              <w:sz w:val="22"/>
              <w:szCs w:val="22"/>
            </w:rPr>
            <w:delText>ü</w:delText>
          </w:r>
          <w:r w:rsidDel="00E16D28">
            <w:rPr>
              <w:rFonts w:eastAsia="Arial Unicode MS" w:hAnsi="Arial Unicode MS" w:cs="Arial Unicode MS"/>
              <w:sz w:val="22"/>
              <w:szCs w:val="22"/>
            </w:rPr>
            <w:delText>pfung geistes-, sozial- und kulturwissenschaftlicher Forschung aufzubauen und die daraus gewonnenen Erkenntnisse sowohl inhaltlicher als auch methodologischer Natur der Wissenschaft zur Verf</w:delText>
          </w:r>
          <w:r w:rsidDel="00E16D28">
            <w:rPr>
              <w:rFonts w:ascii="Arial Unicode MS" w:eastAsia="Arial Unicode MS" w:hAnsi="Arial Unicode MS" w:cs="Arial Unicode MS"/>
              <w:sz w:val="22"/>
              <w:szCs w:val="22"/>
            </w:rPr>
            <w:delText>ü</w:delText>
          </w:r>
          <w:r w:rsidDel="00E16D28">
            <w:rPr>
              <w:rFonts w:eastAsia="Arial Unicode MS" w:hAnsi="Arial Unicode MS" w:cs="Arial Unicode MS"/>
              <w:sz w:val="22"/>
              <w:szCs w:val="22"/>
            </w:rPr>
            <w:delText>gung stellen. Eine Erhebung, Erschlie</w:delText>
          </w:r>
          <w:r w:rsidDel="00E16D28">
            <w:rPr>
              <w:rFonts w:ascii="Arial Unicode MS" w:eastAsia="Arial Unicode MS" w:hAnsi="Arial Unicode MS" w:cs="Arial Unicode MS"/>
              <w:sz w:val="22"/>
              <w:szCs w:val="22"/>
            </w:rPr>
            <w:delText>ß</w:delText>
          </w:r>
          <w:r w:rsidDel="00E16D28">
            <w:rPr>
              <w:rFonts w:eastAsia="Arial Unicode MS" w:hAnsi="Arial Unicode MS" w:cs="Arial Unicode MS"/>
              <w:sz w:val="22"/>
              <w:szCs w:val="22"/>
            </w:rPr>
            <w:delText>ung und Sicherung von Datenbest</w:delText>
          </w:r>
          <w:r w:rsidDel="00E16D28">
            <w:rPr>
              <w:rFonts w:ascii="Arial Unicode MS" w:eastAsia="Arial Unicode MS" w:hAnsi="Arial Unicode MS" w:cs="Arial Unicode MS"/>
              <w:sz w:val="22"/>
              <w:szCs w:val="22"/>
            </w:rPr>
            <w:delText>ä</w:delText>
          </w:r>
          <w:r w:rsidDel="00E16D28">
            <w:rPr>
              <w:rFonts w:eastAsia="Arial Unicode MS" w:hAnsi="Arial Unicode MS" w:cs="Arial Unicode MS"/>
              <w:sz w:val="22"/>
              <w:szCs w:val="22"/>
            </w:rPr>
            <w:delText>nden des kulturellen Erbes sowie deren forschungsgeleitete Aufbereitung und Analyse z</w:delText>
          </w:r>
          <w:r w:rsidDel="00E16D28">
            <w:rPr>
              <w:rFonts w:ascii="Arial Unicode MS" w:eastAsia="Arial Unicode MS" w:hAnsi="Arial Unicode MS" w:cs="Arial Unicode MS"/>
              <w:sz w:val="22"/>
              <w:szCs w:val="22"/>
            </w:rPr>
            <w:delText>ä</w:delText>
          </w:r>
          <w:r w:rsidDel="00E16D28">
            <w:rPr>
              <w:rFonts w:eastAsia="Arial Unicode MS" w:hAnsi="Arial Unicode MS" w:cs="Arial Unicode MS"/>
              <w:sz w:val="22"/>
              <w:szCs w:val="22"/>
            </w:rPr>
            <w:delText>hlen zu den wichtigsten Aufgaben und vor allem die zur Verf</w:delText>
          </w:r>
          <w:r w:rsidDel="00E16D28">
            <w:rPr>
              <w:rFonts w:ascii="Arial Unicode MS" w:eastAsia="Arial Unicode MS" w:hAnsi="Arial Unicode MS" w:cs="Arial Unicode MS"/>
              <w:sz w:val="22"/>
              <w:szCs w:val="22"/>
            </w:rPr>
            <w:delText>ü</w:delText>
          </w:r>
          <w:r w:rsidDel="00E16D28">
            <w:rPr>
              <w:rFonts w:eastAsia="Arial Unicode MS" w:hAnsi="Arial Unicode MS" w:cs="Arial Unicode MS"/>
              <w:sz w:val="22"/>
              <w:szCs w:val="22"/>
            </w:rPr>
            <w:delText>gung stehenden digitalen M</w:delText>
          </w:r>
          <w:r w:rsidDel="00E16D28">
            <w:rPr>
              <w:rFonts w:ascii="Arial Unicode MS" w:eastAsia="Arial Unicode MS" w:hAnsi="Arial Unicode MS" w:cs="Arial Unicode MS"/>
              <w:sz w:val="22"/>
              <w:szCs w:val="22"/>
            </w:rPr>
            <w:delText>ö</w:delText>
          </w:r>
          <w:r w:rsidDel="00E16D28">
            <w:rPr>
              <w:rFonts w:eastAsia="Arial Unicode MS" w:hAnsi="Arial Unicode MS" w:cs="Arial Unicode MS"/>
              <w:sz w:val="22"/>
              <w:szCs w:val="22"/>
            </w:rPr>
            <w:delText>glichkeiten lassen v</w:delText>
          </w:r>
          <w:r w:rsidDel="00E16D28">
            <w:rPr>
              <w:rFonts w:ascii="Arial Unicode MS" w:eastAsia="Arial Unicode MS" w:hAnsi="Arial Unicode MS" w:cs="Arial Unicode MS"/>
              <w:sz w:val="22"/>
              <w:szCs w:val="22"/>
            </w:rPr>
            <w:delText>ö</w:delText>
          </w:r>
          <w:r w:rsidDel="00E16D28">
            <w:rPr>
              <w:rFonts w:eastAsia="Arial Unicode MS" w:hAnsi="Arial Unicode MS" w:cs="Arial Unicode MS"/>
              <w:sz w:val="22"/>
              <w:szCs w:val="22"/>
            </w:rPr>
            <w:delText xml:space="preserve">llig neue Perspektiven in diesem Feld zu. </w:delText>
          </w:r>
          <w:r w:rsidDel="00E16D28">
            <w:rPr>
              <w:rFonts w:eastAsia="Helvetica Neue" w:cs="Helvetica Neue"/>
              <w:sz w:val="22"/>
              <w:szCs w:val="22"/>
              <w:vertAlign w:val="superscript"/>
            </w:rPr>
            <w:footnoteReference w:id="30"/>
          </w:r>
          <w:commentRangeStart w:id="716"/>
          <w:r w:rsidDel="00E16D28">
            <w:rPr>
              <w:sz w:val="22"/>
              <w:szCs w:val="22"/>
            </w:rPr>
            <w:br/>
          </w:r>
        </w:del>
      </w:moveFrom>
      <w:moveFromRangeEnd w:id="694"/>
      <w:commentRangeEnd w:id="716"/>
      <w:del w:id="717" w:author="stefan zedlacher" w:date="2016-03-07T12:52:00Z">
        <w:r w:rsidDel="00E16D28">
          <w:rPr>
            <w:vanish/>
          </w:rPr>
          <w:commentReference w:id="716"/>
        </w:r>
      </w:del>
    </w:p>
    <w:p w14:paraId="0F59E2C6" w14:textId="2530BEEF" w:rsidR="00F0275B" w:rsidDel="00E16D28" w:rsidRDefault="00F0275B" w:rsidP="00F0275B">
      <w:pPr>
        <w:rPr>
          <w:del w:id="718" w:author="stefan zedlacher" w:date="2016-03-07T12:52:00Z"/>
          <w:sz w:val="22"/>
          <w:szCs w:val="22"/>
          <w:shd w:val="clear" w:color="auto" w:fill="FFE061"/>
        </w:rPr>
      </w:pPr>
      <w:del w:id="719" w:author="stefan zedlacher" w:date="2016-03-07T12:52:00Z">
        <w:r w:rsidDel="00E16D28">
          <w:rPr>
            <w:sz w:val="22"/>
            <w:szCs w:val="22"/>
            <w:shd w:val="clear" w:color="auto" w:fill="FFE061"/>
          </w:rPr>
          <w:delText>[STEFAN oder CHRISTOPH &gt; AR im Geymüller Projekt und in der Umsetzung als Web-App aufzeigen - da kenne ich leider das Projekt noch zu wenig.]</w:delText>
        </w:r>
      </w:del>
    </w:p>
    <w:p w14:paraId="065D8B18" w14:textId="5A19A832" w:rsidR="00B44D73" w:rsidDel="00E16D28" w:rsidRDefault="00B44D73" w:rsidP="00FA2CD3">
      <w:pPr>
        <w:widowControl w:val="0"/>
        <w:autoSpaceDE w:val="0"/>
        <w:autoSpaceDN w:val="0"/>
        <w:adjustRightInd w:val="0"/>
        <w:spacing w:after="0"/>
        <w:jc w:val="both"/>
        <w:rPr>
          <w:del w:id="720" w:author="stefan zedlacher" w:date="2016-03-07T12:52:00Z"/>
          <w:rFonts w:cs="Arial"/>
          <w:sz w:val="22"/>
          <w:szCs w:val="30"/>
        </w:rPr>
      </w:pPr>
    </w:p>
    <w:p w14:paraId="4DADBDEF" w14:textId="25566A0C" w:rsidR="00B44D73" w:rsidDel="00E16D28" w:rsidRDefault="00B44D73" w:rsidP="00FA2CD3">
      <w:pPr>
        <w:widowControl w:val="0"/>
        <w:autoSpaceDE w:val="0"/>
        <w:autoSpaceDN w:val="0"/>
        <w:adjustRightInd w:val="0"/>
        <w:spacing w:after="0"/>
        <w:jc w:val="both"/>
        <w:rPr>
          <w:del w:id="721" w:author="stefan zedlacher" w:date="2016-03-07T12:52:00Z"/>
          <w:rFonts w:cs="Arial"/>
          <w:sz w:val="22"/>
          <w:szCs w:val="30"/>
        </w:rPr>
      </w:pPr>
    </w:p>
    <w:p w14:paraId="1D5C45BB" w14:textId="7F2F06B4" w:rsidR="00B44D73" w:rsidDel="00E16D28" w:rsidRDefault="00B44D73" w:rsidP="00FA2CD3">
      <w:pPr>
        <w:widowControl w:val="0"/>
        <w:autoSpaceDE w:val="0"/>
        <w:autoSpaceDN w:val="0"/>
        <w:adjustRightInd w:val="0"/>
        <w:spacing w:after="0"/>
        <w:jc w:val="both"/>
        <w:rPr>
          <w:del w:id="722" w:author="stefan zedlacher" w:date="2016-03-07T12:52:00Z"/>
          <w:rFonts w:cs="Arial"/>
          <w:sz w:val="22"/>
          <w:szCs w:val="30"/>
        </w:rPr>
      </w:pPr>
    </w:p>
    <w:p w14:paraId="77EBCA7B" w14:textId="77777777" w:rsidR="006D23C9" w:rsidRDefault="006D23C9">
      <w:pPr>
        <w:rPr>
          <w:rFonts w:cs="Arial"/>
          <w:sz w:val="22"/>
          <w:szCs w:val="30"/>
        </w:rPr>
      </w:pPr>
      <w:r>
        <w:rPr>
          <w:rFonts w:cs="Arial"/>
          <w:sz w:val="22"/>
          <w:szCs w:val="30"/>
        </w:rPr>
        <w:br w:type="page"/>
      </w:r>
    </w:p>
    <w:p w14:paraId="2BC3CFB0" w14:textId="77777777" w:rsidR="001174F6" w:rsidRDefault="001174F6">
      <w:pPr>
        <w:rPr>
          <w:sz w:val="22"/>
          <w:szCs w:val="28"/>
          <w:lang w:val="en-GB" w:eastAsia="de-DE"/>
        </w:rPr>
      </w:pPr>
      <w:r>
        <w:rPr>
          <w:b/>
          <w:sz w:val="22"/>
          <w:szCs w:val="28"/>
          <w:lang w:eastAsia="de-DE"/>
        </w:rPr>
        <w:t>LITERATUR</w:t>
      </w:r>
    </w:p>
    <w:p w14:paraId="12036849" w14:textId="77777777" w:rsidR="00C7046E" w:rsidRPr="00C7046E" w:rsidRDefault="00C7046E">
      <w:pPr>
        <w:rPr>
          <w:sz w:val="22"/>
          <w:szCs w:val="28"/>
          <w:lang w:val="en-GB" w:eastAsia="de-DE"/>
        </w:rPr>
      </w:pPr>
    </w:p>
    <w:p w14:paraId="27C467BA" w14:textId="77777777" w:rsidR="008034D7" w:rsidRPr="008034D7" w:rsidRDefault="00C7046E" w:rsidP="006B23DA">
      <w:pPr>
        <w:jc w:val="both"/>
        <w:rPr>
          <w:rFonts w:cs="Brown-Bold"/>
          <w:bCs/>
          <w:sz w:val="18"/>
          <w:szCs w:val="34"/>
        </w:rPr>
      </w:pPr>
      <w:r w:rsidRPr="00C7046E">
        <w:rPr>
          <w:rFonts w:cs="Brown-Bold"/>
          <w:bCs/>
          <w:sz w:val="18"/>
          <w:szCs w:val="34"/>
        </w:rPr>
        <w:t>ATENICO, Rebecca J.: Memory’s Turn. Reckoning with Dictatorship in Brazil</w:t>
      </w:r>
      <w:r>
        <w:rPr>
          <w:rFonts w:cs="Brown-Bold"/>
          <w:bCs/>
          <w:sz w:val="18"/>
          <w:szCs w:val="34"/>
        </w:rPr>
        <w:t xml:space="preserve"> (Critical Human Rights), University of Wisconsin Press 2014.</w:t>
      </w:r>
    </w:p>
    <w:p w14:paraId="34CC0EAE" w14:textId="77777777" w:rsidR="008034D7" w:rsidRDefault="008034D7" w:rsidP="008034D7">
      <w:pPr>
        <w:rPr>
          <w:sz w:val="18"/>
          <w:szCs w:val="28"/>
          <w:lang w:val="en-GB" w:eastAsia="de-DE"/>
        </w:rPr>
      </w:pPr>
      <w:r w:rsidRPr="008034D7">
        <w:rPr>
          <w:sz w:val="18"/>
          <w:szCs w:val="28"/>
          <w:lang w:val="en-GB" w:eastAsia="de-DE"/>
        </w:rPr>
        <w:t xml:space="preserve">DIRKSMEIER, Peter: Urbanität als Habitus. Zur Sozialgeographie städtischen Lebens auf dem Land. transcript Verlag, Bielefeld 2009, </w:t>
      </w:r>
      <w:hyperlink r:id="rId9" w:history="1">
        <w:r w:rsidRPr="008034D7">
          <w:rPr>
            <w:sz w:val="18"/>
            <w:szCs w:val="28"/>
            <w:lang w:val="en-GB" w:eastAsia="de-DE"/>
          </w:rPr>
          <w:t>ISBN 978-3-8376-1127-4</w:t>
        </w:r>
      </w:hyperlink>
      <w:r w:rsidRPr="008034D7">
        <w:rPr>
          <w:sz w:val="18"/>
          <w:szCs w:val="28"/>
          <w:lang w:val="en-GB" w:eastAsia="de-DE"/>
        </w:rPr>
        <w:t>, S. 21 ff. (</w:t>
      </w:r>
      <w:hyperlink r:id="rId10" w:anchor="v=onepage&amp;q=Urbanit%C3%A4t&amp;f=false" w:history="1">
        <w:r w:rsidRPr="008034D7">
          <w:rPr>
            <w:sz w:val="18"/>
            <w:szCs w:val="28"/>
            <w:lang w:val="en-GB" w:eastAsia="de-DE"/>
          </w:rPr>
          <w:t>online</w:t>
        </w:r>
      </w:hyperlink>
      <w:r w:rsidRPr="008034D7">
        <w:rPr>
          <w:sz w:val="18"/>
          <w:szCs w:val="28"/>
          <w:lang w:val="en-GB" w:eastAsia="de-DE"/>
        </w:rPr>
        <w:t>)</w:t>
      </w:r>
    </w:p>
    <w:p w14:paraId="135C0753" w14:textId="77777777" w:rsidR="008034D7" w:rsidRPr="008034D7" w:rsidRDefault="008034D7" w:rsidP="008034D7">
      <w:pPr>
        <w:rPr>
          <w:sz w:val="18"/>
          <w:szCs w:val="28"/>
          <w:lang w:val="en-GB" w:eastAsia="de-DE"/>
        </w:rPr>
      </w:pPr>
      <w:r>
        <w:rPr>
          <w:sz w:val="18"/>
          <w:szCs w:val="28"/>
          <w:lang w:val="en-GB" w:eastAsia="de-DE"/>
        </w:rPr>
        <w:t>BAUM, Martina</w:t>
      </w:r>
      <w:r w:rsidRPr="008034D7">
        <w:rPr>
          <w:sz w:val="18"/>
          <w:szCs w:val="28"/>
          <w:lang w:val="en-GB" w:eastAsia="de-DE"/>
        </w:rPr>
        <w:t xml:space="preserve">: Urbane Orte. Ein Urbanitätskonzept und seine Anwendung zur Untersuchung transformierter Industrieareale. Dissertation Universität Karlsruhe (Fakultät für Architektur), Universitätsverlag Karlsruhe, 2008, </w:t>
      </w:r>
      <w:hyperlink r:id="rId11" w:history="1">
        <w:r w:rsidRPr="008034D7">
          <w:rPr>
            <w:sz w:val="18"/>
            <w:szCs w:val="28"/>
            <w:lang w:val="en-GB" w:eastAsia="de-DE"/>
          </w:rPr>
          <w:t>ISBN 978-3-86644-286-3</w:t>
        </w:r>
      </w:hyperlink>
      <w:r w:rsidRPr="008034D7">
        <w:rPr>
          <w:sz w:val="18"/>
          <w:szCs w:val="28"/>
          <w:lang w:val="en-GB" w:eastAsia="de-DE"/>
        </w:rPr>
        <w:t>, S. 52 (</w:t>
      </w:r>
      <w:hyperlink r:id="rId12" w:anchor="v=onepage&amp;q=Andreas%20Feldtkeller&amp;f=false" w:history="1">
        <w:r w:rsidRPr="008034D7">
          <w:rPr>
            <w:sz w:val="18"/>
            <w:szCs w:val="28"/>
            <w:lang w:val="en-GB" w:eastAsia="de-DE"/>
          </w:rPr>
          <w:t>online</w:t>
        </w:r>
      </w:hyperlink>
      <w:r w:rsidRPr="008034D7">
        <w:rPr>
          <w:sz w:val="18"/>
          <w:szCs w:val="28"/>
          <w:lang w:val="en-GB" w:eastAsia="de-DE"/>
        </w:rPr>
        <w:t>)</w:t>
      </w:r>
    </w:p>
    <w:p w14:paraId="4C91B406" w14:textId="77777777" w:rsidR="00DF6ADD" w:rsidRDefault="008034D7" w:rsidP="008034D7">
      <w:pPr>
        <w:rPr>
          <w:sz w:val="18"/>
          <w:szCs w:val="28"/>
          <w:lang w:val="en-GB" w:eastAsia="de-DE"/>
        </w:rPr>
      </w:pPr>
      <w:r>
        <w:rPr>
          <w:sz w:val="18"/>
          <w:szCs w:val="28"/>
          <w:lang w:val="en-GB" w:eastAsia="de-DE"/>
        </w:rPr>
        <w:t>KRONENWETT, Tanja</w:t>
      </w:r>
      <w:r w:rsidRPr="008034D7">
        <w:rPr>
          <w:sz w:val="18"/>
          <w:szCs w:val="28"/>
          <w:lang w:val="en-GB" w:eastAsia="de-DE"/>
        </w:rPr>
        <w:t xml:space="preserve">: Neue Urbanität – Die neue Attraktivität des Wohnens im Zentrum, dargestellt am Beispiel Karlsruhe Südstadt. Diplomarbeit, GRIN Verlag, München 2007, </w:t>
      </w:r>
      <w:hyperlink r:id="rId13" w:history="1">
        <w:r w:rsidRPr="008034D7">
          <w:rPr>
            <w:sz w:val="18"/>
            <w:szCs w:val="28"/>
            <w:lang w:val="en-GB" w:eastAsia="de-DE"/>
          </w:rPr>
          <w:t>ISBN 978-3-640-87106-3</w:t>
        </w:r>
      </w:hyperlink>
      <w:r w:rsidRPr="008034D7">
        <w:rPr>
          <w:sz w:val="18"/>
          <w:szCs w:val="28"/>
          <w:lang w:val="en-GB" w:eastAsia="de-DE"/>
        </w:rPr>
        <w:t>, S. 4 (</w:t>
      </w:r>
      <w:hyperlink r:id="rId14" w:anchor="v=onepage&amp;q=Urbanit%C3%A4t&amp;f=false" w:history="1">
        <w:r w:rsidRPr="008034D7">
          <w:rPr>
            <w:sz w:val="18"/>
            <w:szCs w:val="28"/>
            <w:lang w:val="en-GB" w:eastAsia="de-DE"/>
          </w:rPr>
          <w:t>online</w:t>
        </w:r>
      </w:hyperlink>
      <w:r w:rsidRPr="008034D7">
        <w:rPr>
          <w:sz w:val="18"/>
          <w:szCs w:val="28"/>
          <w:lang w:val="en-GB" w:eastAsia="de-DE"/>
        </w:rPr>
        <w:t>)</w:t>
      </w:r>
    </w:p>
    <w:p w14:paraId="0CB41EDA" w14:textId="77777777" w:rsidR="00556DB3" w:rsidRDefault="00DF6ADD" w:rsidP="00DF6ADD">
      <w:pPr>
        <w:widowControl w:val="0"/>
        <w:autoSpaceDE w:val="0"/>
        <w:autoSpaceDN w:val="0"/>
        <w:adjustRightInd w:val="0"/>
        <w:spacing w:after="0"/>
        <w:rPr>
          <w:sz w:val="18"/>
          <w:szCs w:val="28"/>
          <w:lang w:val="en-GB" w:eastAsia="de-DE"/>
        </w:rPr>
      </w:pPr>
      <w:r w:rsidRPr="00DF6ADD">
        <w:rPr>
          <w:sz w:val="18"/>
          <w:szCs w:val="28"/>
          <w:lang w:val="en-GB" w:eastAsia="de-DE"/>
        </w:rPr>
        <w:t>VASARI, Giorgio: Le vite de' più eccellenti pi</w:t>
      </w:r>
      <w:r>
        <w:rPr>
          <w:sz w:val="18"/>
          <w:szCs w:val="28"/>
          <w:lang w:val="en-GB" w:eastAsia="de-DE"/>
        </w:rPr>
        <w:t>ttori, scultori e architettori:</w:t>
      </w:r>
      <w:r w:rsidRPr="00DF6ADD">
        <w:rPr>
          <w:sz w:val="18"/>
          <w:szCs w:val="28"/>
          <w:lang w:val="en-GB" w:eastAsia="de-DE"/>
        </w:rPr>
        <w:t xml:space="preserve"> nelle redazioni del 1550 e 1568</w:t>
      </w:r>
      <w:r>
        <w:rPr>
          <w:sz w:val="18"/>
          <w:szCs w:val="28"/>
          <w:lang w:val="en-GB" w:eastAsia="de-DE"/>
        </w:rPr>
        <w:t>,</w:t>
      </w:r>
      <w:r w:rsidRPr="00DF6ADD">
        <w:rPr>
          <w:sz w:val="18"/>
          <w:szCs w:val="28"/>
          <w:lang w:val="en-GB" w:eastAsia="de-DE"/>
        </w:rPr>
        <w:t xml:space="preserve"> Te</w:t>
      </w:r>
      <w:r>
        <w:rPr>
          <w:sz w:val="18"/>
          <w:szCs w:val="28"/>
          <w:lang w:val="en-GB" w:eastAsia="de-DE"/>
        </w:rPr>
        <w:t>sto a cura di Rosanna Bettarini</w:t>
      </w:r>
      <w:r w:rsidRPr="00DF6ADD">
        <w:rPr>
          <w:sz w:val="18"/>
          <w:szCs w:val="28"/>
          <w:lang w:val="en-GB" w:eastAsia="de-DE"/>
        </w:rPr>
        <w:t>; Commento sec</w:t>
      </w:r>
      <w:r>
        <w:rPr>
          <w:sz w:val="18"/>
          <w:szCs w:val="28"/>
          <w:lang w:val="en-GB" w:eastAsia="de-DE"/>
        </w:rPr>
        <w:t xml:space="preserve">olare a cura di Paola Barocchi, </w:t>
      </w:r>
      <w:r w:rsidRPr="00DF6ADD">
        <w:rPr>
          <w:sz w:val="18"/>
          <w:szCs w:val="28"/>
          <w:lang w:val="en-GB" w:eastAsia="de-DE"/>
        </w:rPr>
        <w:t>Sansoni</w:t>
      </w:r>
      <w:r>
        <w:rPr>
          <w:sz w:val="18"/>
          <w:szCs w:val="28"/>
          <w:lang w:val="en-GB" w:eastAsia="de-DE"/>
        </w:rPr>
        <w:t>: Firenze 1966.</w:t>
      </w:r>
    </w:p>
    <w:p w14:paraId="75104E69" w14:textId="77777777" w:rsidR="00556DB3" w:rsidRDefault="00556DB3" w:rsidP="00DF6ADD">
      <w:pPr>
        <w:widowControl w:val="0"/>
        <w:autoSpaceDE w:val="0"/>
        <w:autoSpaceDN w:val="0"/>
        <w:adjustRightInd w:val="0"/>
        <w:spacing w:after="0"/>
        <w:rPr>
          <w:sz w:val="18"/>
          <w:szCs w:val="28"/>
          <w:lang w:val="en-GB" w:eastAsia="de-DE"/>
        </w:rPr>
      </w:pPr>
    </w:p>
    <w:p w14:paraId="0D9CFB59" w14:textId="77777777" w:rsidR="00556DB3" w:rsidRDefault="00556DB3" w:rsidP="00DF6ADD">
      <w:pPr>
        <w:widowControl w:val="0"/>
        <w:autoSpaceDE w:val="0"/>
        <w:autoSpaceDN w:val="0"/>
        <w:adjustRightInd w:val="0"/>
        <w:spacing w:after="0"/>
        <w:rPr>
          <w:sz w:val="18"/>
          <w:szCs w:val="28"/>
          <w:lang w:val="en-GB" w:eastAsia="de-DE"/>
        </w:rPr>
      </w:pPr>
      <w:r>
        <w:rPr>
          <w:sz w:val="18"/>
          <w:szCs w:val="28"/>
          <w:lang w:val="en-GB" w:eastAsia="de-DE"/>
        </w:rPr>
        <w:t>WEBER, Max: Die Stadt. Edited by Horst Baier, M. Rainer Lepsius, J. Wolfgang Mommsen, Wolfgang Schluchter and Johannes Winckelmann. Vol. 5, Gesamtausgabe Max Weber. Abt. 1. Schriften und Reden. Bd. 22-5. Wirtschaft und Gesellschaft: die Wirtschaft und die gesellschaftliche Ordnung und Mächte; Nachlass. Tübingen: J.C.B. Mohr (Paul Siebeck), 1999.</w:t>
      </w:r>
    </w:p>
    <w:p w14:paraId="5A6339B5" w14:textId="77777777" w:rsidR="00556DB3" w:rsidRDefault="00556DB3" w:rsidP="00DF6ADD">
      <w:pPr>
        <w:widowControl w:val="0"/>
        <w:autoSpaceDE w:val="0"/>
        <w:autoSpaceDN w:val="0"/>
        <w:adjustRightInd w:val="0"/>
        <w:spacing w:after="0"/>
        <w:rPr>
          <w:sz w:val="18"/>
          <w:szCs w:val="28"/>
          <w:lang w:val="en-GB" w:eastAsia="de-DE"/>
        </w:rPr>
      </w:pPr>
    </w:p>
    <w:p w14:paraId="2BA9AD52" w14:textId="77777777" w:rsidR="00AB10B4" w:rsidRDefault="00556DB3" w:rsidP="008034D7">
      <w:pPr>
        <w:rPr>
          <w:sz w:val="18"/>
          <w:szCs w:val="28"/>
          <w:lang w:val="en-GB" w:eastAsia="de-DE"/>
        </w:rPr>
      </w:pPr>
      <w:r>
        <w:rPr>
          <w:sz w:val="18"/>
          <w:szCs w:val="28"/>
          <w:lang w:val="en-GB" w:eastAsia="de-DE"/>
        </w:rPr>
        <w:t>FOUCAULT, Michel: Sicherheit, Territorium, Bevölkerung. Geschichte der Gouvernementalität I, suhrkamp taschenbuch wissenschaft. Frankfurt am Main: Suhrkamp Verlag, 1989.</w:t>
      </w:r>
    </w:p>
    <w:p w14:paraId="276AF117" w14:textId="77777777" w:rsidR="005873A9" w:rsidRDefault="00BC4F77" w:rsidP="008034D7">
      <w:pPr>
        <w:rPr>
          <w:sz w:val="18"/>
          <w:szCs w:val="28"/>
          <w:lang w:val="en-GB" w:eastAsia="de-DE"/>
        </w:rPr>
      </w:pPr>
      <w:r>
        <w:rPr>
          <w:sz w:val="18"/>
          <w:szCs w:val="28"/>
          <w:lang w:val="en-GB" w:eastAsia="de-DE"/>
        </w:rPr>
        <w:t>FOUCAULT</w:t>
      </w:r>
      <w:r w:rsidRPr="00BC4F77">
        <w:rPr>
          <w:sz w:val="18"/>
          <w:szCs w:val="28"/>
          <w:lang w:val="en-GB" w:eastAsia="de-DE"/>
        </w:rPr>
        <w:t>, Michel. (1999). Das historische Apriori und das Archiv. In Claus Pias ; Joseph Vogl ; Lorenz Engell ; Oliver Fahle ; Britta Neitzel (Hrsg.), Kursbuch Medienkultur (pp. 489-494). Stuttgart: Dt. Verl.-Anst..</w:t>
      </w:r>
    </w:p>
    <w:p w14:paraId="4CAFD213" w14:textId="77777777" w:rsidR="00C8504F" w:rsidRDefault="005873A9" w:rsidP="008034D7">
      <w:pPr>
        <w:rPr>
          <w:sz w:val="18"/>
          <w:szCs w:val="28"/>
          <w:lang w:val="en-GB" w:eastAsia="de-DE"/>
        </w:rPr>
      </w:pPr>
      <w:r>
        <w:rPr>
          <w:sz w:val="18"/>
          <w:szCs w:val="28"/>
          <w:lang w:val="en-GB" w:eastAsia="de-DE"/>
        </w:rPr>
        <w:t>LATOUR</w:t>
      </w:r>
      <w:r w:rsidRPr="005873A9">
        <w:rPr>
          <w:sz w:val="18"/>
          <w:szCs w:val="28"/>
          <w:lang w:val="en-GB" w:eastAsia="de-DE"/>
        </w:rPr>
        <w:t xml:space="preserve">, Bruno (1999). Pandora's hope: essays on the reality of science studies. Cambridge, Massachusetts: </w:t>
      </w:r>
      <w:hyperlink r:id="rId15" w:history="1">
        <w:r w:rsidRPr="005873A9">
          <w:rPr>
            <w:sz w:val="18"/>
            <w:szCs w:val="28"/>
            <w:lang w:val="en-GB" w:eastAsia="de-DE"/>
          </w:rPr>
          <w:t>Harvard University Press</w:t>
        </w:r>
      </w:hyperlink>
      <w:r w:rsidRPr="005873A9">
        <w:rPr>
          <w:sz w:val="18"/>
          <w:szCs w:val="28"/>
          <w:lang w:val="en-GB" w:eastAsia="de-DE"/>
        </w:rPr>
        <w:t xml:space="preserve">. </w:t>
      </w:r>
      <w:hyperlink r:id="rId16" w:history="1">
        <w:r w:rsidRPr="005873A9">
          <w:rPr>
            <w:sz w:val="18"/>
            <w:szCs w:val="28"/>
            <w:lang w:val="en-GB" w:eastAsia="de-DE"/>
          </w:rPr>
          <w:t>ISBN</w:t>
        </w:r>
      </w:hyperlink>
      <w:r w:rsidRPr="005873A9">
        <w:rPr>
          <w:sz w:val="18"/>
          <w:szCs w:val="28"/>
          <w:lang w:val="en-GB" w:eastAsia="de-DE"/>
        </w:rPr>
        <w:t> </w:t>
      </w:r>
      <w:hyperlink r:id="rId17" w:history="1">
        <w:r w:rsidRPr="005873A9">
          <w:rPr>
            <w:sz w:val="18"/>
            <w:szCs w:val="28"/>
            <w:lang w:val="en-GB" w:eastAsia="de-DE"/>
          </w:rPr>
          <w:t>9780674653368</w:t>
        </w:r>
      </w:hyperlink>
      <w:r w:rsidRPr="005873A9">
        <w:rPr>
          <w:sz w:val="18"/>
          <w:szCs w:val="28"/>
          <w:lang w:val="en-GB" w:eastAsia="de-DE"/>
        </w:rPr>
        <w:t>.</w:t>
      </w:r>
    </w:p>
    <w:p w14:paraId="101B1120" w14:textId="77777777" w:rsidR="00E27589" w:rsidRDefault="00C8504F" w:rsidP="008034D7">
      <w:pPr>
        <w:rPr>
          <w:sz w:val="18"/>
          <w:szCs w:val="28"/>
          <w:lang w:val="en-GB" w:eastAsia="de-DE"/>
        </w:rPr>
      </w:pPr>
      <w:r w:rsidRPr="00C8504F">
        <w:rPr>
          <w:sz w:val="18"/>
          <w:szCs w:val="28"/>
          <w:lang w:val="en-GB" w:eastAsia="de-DE"/>
        </w:rPr>
        <w:t>LATOUR, Bruno. Eine neue Soziologie für eine neue Gesellschaft. Einführung in die Akteur-Netzwerk-Theorie, Frankfurt am Main, Suhrkamp 2007.</w:t>
      </w:r>
    </w:p>
    <w:p w14:paraId="796CB384" w14:textId="77777777" w:rsidR="00BB0700" w:rsidRDefault="00E27589" w:rsidP="008034D7">
      <w:pPr>
        <w:rPr>
          <w:sz w:val="18"/>
          <w:szCs w:val="28"/>
          <w:lang w:val="en-GB" w:eastAsia="de-DE"/>
        </w:rPr>
      </w:pPr>
      <w:r>
        <w:rPr>
          <w:sz w:val="18"/>
          <w:szCs w:val="28"/>
          <w:lang w:val="en-GB" w:eastAsia="de-DE"/>
        </w:rPr>
        <w:t>JAMES</w:t>
      </w:r>
      <w:r w:rsidR="00BB0700">
        <w:rPr>
          <w:sz w:val="18"/>
          <w:szCs w:val="28"/>
          <w:lang w:val="en-GB" w:eastAsia="de-DE"/>
        </w:rPr>
        <w:t>, William</w:t>
      </w:r>
      <w:r w:rsidRPr="00E27589">
        <w:rPr>
          <w:sz w:val="18"/>
          <w:szCs w:val="28"/>
          <w:lang w:val="en-GB" w:eastAsia="de-DE"/>
        </w:rPr>
        <w:t>: Pragmatism. A New Nam</w:t>
      </w:r>
      <w:r>
        <w:rPr>
          <w:sz w:val="18"/>
          <w:szCs w:val="28"/>
          <w:lang w:val="en-GB" w:eastAsia="de-DE"/>
        </w:rPr>
        <w:t>e for Some Old Ways of Thinking</w:t>
      </w:r>
      <w:r w:rsidRPr="00E27589">
        <w:rPr>
          <w:sz w:val="18"/>
          <w:szCs w:val="28"/>
          <w:lang w:val="en-GB" w:eastAsia="de-DE"/>
        </w:rPr>
        <w:t xml:space="preserve"> </w:t>
      </w:r>
      <w:r>
        <w:rPr>
          <w:sz w:val="18"/>
          <w:szCs w:val="28"/>
          <w:lang w:val="en-GB" w:eastAsia="de-DE"/>
        </w:rPr>
        <w:t xml:space="preserve">[1907] </w:t>
      </w:r>
      <w:r w:rsidRPr="00E27589">
        <w:rPr>
          <w:sz w:val="18"/>
          <w:szCs w:val="28"/>
          <w:lang w:val="en-GB" w:eastAsia="de-DE"/>
        </w:rPr>
        <w:t>1978</w:t>
      </w:r>
      <w:r>
        <w:rPr>
          <w:sz w:val="18"/>
          <w:szCs w:val="28"/>
          <w:lang w:val="en-GB" w:eastAsia="de-DE"/>
        </w:rPr>
        <w:t>.</w:t>
      </w:r>
    </w:p>
    <w:p w14:paraId="5A2FC650" w14:textId="77777777" w:rsidR="00C16369" w:rsidRDefault="00BB0700" w:rsidP="008034D7">
      <w:pPr>
        <w:rPr>
          <w:sz w:val="18"/>
          <w:szCs w:val="28"/>
          <w:lang w:val="en-GB" w:eastAsia="de-DE"/>
        </w:rPr>
      </w:pPr>
      <w:r>
        <w:rPr>
          <w:sz w:val="18"/>
          <w:szCs w:val="28"/>
          <w:lang w:val="en-GB" w:eastAsia="de-DE"/>
        </w:rPr>
        <w:t>JAMES, William: Was ist Pragmatismus? (Mit einer Vorbemerkung von Rolf-Peter Horstmann [Hrsg.]), Beltz Athenäum, Weinheim 1994.</w:t>
      </w:r>
    </w:p>
    <w:p w14:paraId="75D7D289" w14:textId="77777777" w:rsidR="00C16369" w:rsidRPr="00C16369" w:rsidRDefault="00C16369" w:rsidP="00C16369">
      <w:pPr>
        <w:pStyle w:val="StandardWeb"/>
        <w:spacing w:before="2" w:after="2"/>
        <w:rPr>
          <w:rFonts w:ascii="Helvetica Neue" w:hAnsi="Helvetica Neue" w:cstheme="minorBidi"/>
          <w:sz w:val="18"/>
          <w:szCs w:val="28"/>
          <w:lang w:val="en-GB"/>
        </w:rPr>
      </w:pPr>
      <w:r>
        <w:rPr>
          <w:rFonts w:ascii="Helvetica Neue" w:hAnsi="Helvetica Neue" w:cstheme="minorBidi"/>
          <w:sz w:val="18"/>
          <w:szCs w:val="28"/>
          <w:lang w:val="en-GB"/>
        </w:rPr>
        <w:t>JUNGRMANN</w:t>
      </w:r>
      <w:r w:rsidRPr="00C16369">
        <w:rPr>
          <w:rFonts w:ascii="Helvetica Neue" w:hAnsi="Helvetica Neue" w:cstheme="minorBidi"/>
          <w:sz w:val="18"/>
          <w:szCs w:val="28"/>
          <w:lang w:val="en-GB"/>
        </w:rPr>
        <w:t xml:space="preserve">, H., Pfister, H.-R., &amp; Fischer, K. (2005). Die Psychologie der Entscheidung. Eine Einführung. München: Elsevier (2. Aufl.). [1. Aufl. 1998 bei Spektrum Akademischer Verlag, Heidelberg] </w:t>
      </w:r>
    </w:p>
    <w:p w14:paraId="73B4CC0D" w14:textId="77777777" w:rsidR="00442C25" w:rsidRDefault="00442C25" w:rsidP="008034D7">
      <w:pPr>
        <w:rPr>
          <w:sz w:val="18"/>
          <w:szCs w:val="28"/>
          <w:lang w:val="en-GB" w:eastAsia="de-DE"/>
        </w:rPr>
      </w:pPr>
    </w:p>
    <w:p w14:paraId="7A04F958" w14:textId="77777777" w:rsidR="00442C25" w:rsidRDefault="00442C25" w:rsidP="008034D7">
      <w:pPr>
        <w:rPr>
          <w:sz w:val="18"/>
          <w:szCs w:val="28"/>
          <w:lang w:val="en-GB" w:eastAsia="de-DE"/>
        </w:rPr>
      </w:pPr>
      <w:r>
        <w:rPr>
          <w:sz w:val="18"/>
          <w:szCs w:val="28"/>
          <w:lang w:val="en-GB" w:eastAsia="de-DE"/>
        </w:rPr>
        <w:t>PLODER</w:t>
      </w:r>
      <w:r w:rsidRPr="00442C25">
        <w:rPr>
          <w:sz w:val="18"/>
          <w:szCs w:val="28"/>
          <w:lang w:val="en-GB" w:eastAsia="de-DE"/>
        </w:rPr>
        <w:t>, Josef: Heinrich von Geymüll</w:t>
      </w:r>
      <w:r>
        <w:rPr>
          <w:sz w:val="18"/>
          <w:szCs w:val="28"/>
          <w:lang w:val="en-GB" w:eastAsia="de-DE"/>
        </w:rPr>
        <w:t>er und die Architekturzeichnung</w:t>
      </w:r>
      <w:r w:rsidRPr="00442C25">
        <w:rPr>
          <w:sz w:val="18"/>
          <w:szCs w:val="28"/>
          <w:lang w:val="en-GB" w:eastAsia="de-DE"/>
        </w:rPr>
        <w:t>: Werk, Wirkung und Nachlaß eines Renaissance-Forschers</w:t>
      </w:r>
      <w:r>
        <w:rPr>
          <w:sz w:val="18"/>
          <w:szCs w:val="28"/>
          <w:lang w:val="en-GB" w:eastAsia="de-DE"/>
        </w:rPr>
        <w:t>,</w:t>
      </w:r>
      <w:r w:rsidRPr="00442C25">
        <w:rPr>
          <w:sz w:val="18"/>
          <w:szCs w:val="28"/>
          <w:lang w:val="en-GB" w:eastAsia="de-DE"/>
        </w:rPr>
        <w:t xml:space="preserve"> </w:t>
      </w:r>
      <w:r>
        <w:rPr>
          <w:sz w:val="18"/>
          <w:szCs w:val="28"/>
          <w:lang w:val="en-GB" w:eastAsia="de-DE"/>
        </w:rPr>
        <w:t>Wien [u.a.],</w:t>
      </w:r>
      <w:r w:rsidRPr="00442C25">
        <w:rPr>
          <w:sz w:val="18"/>
          <w:szCs w:val="28"/>
          <w:lang w:val="en-GB" w:eastAsia="de-DE"/>
        </w:rPr>
        <w:t xml:space="preserve"> Bö</w:t>
      </w:r>
      <w:r>
        <w:rPr>
          <w:sz w:val="18"/>
          <w:szCs w:val="28"/>
          <w:lang w:val="en-GB" w:eastAsia="de-DE"/>
        </w:rPr>
        <w:t>hlau</w:t>
      </w:r>
      <w:r w:rsidRPr="00442C25">
        <w:rPr>
          <w:sz w:val="18"/>
          <w:szCs w:val="28"/>
          <w:lang w:val="en-GB" w:eastAsia="de-DE"/>
        </w:rPr>
        <w:t> </w:t>
      </w:r>
      <w:r>
        <w:rPr>
          <w:sz w:val="18"/>
          <w:szCs w:val="28"/>
          <w:lang w:val="en-GB" w:eastAsia="de-DE"/>
        </w:rPr>
        <w:t>1998</w:t>
      </w:r>
      <w:r w:rsidRPr="00442C25">
        <w:rPr>
          <w:sz w:val="18"/>
          <w:szCs w:val="28"/>
          <w:lang w:val="en-GB" w:eastAsia="de-DE"/>
        </w:rPr>
        <w:t>.</w:t>
      </w:r>
    </w:p>
    <w:p w14:paraId="2BDE9118" w14:textId="77777777" w:rsidR="00442C25" w:rsidRDefault="00442C25" w:rsidP="008034D7">
      <w:pPr>
        <w:rPr>
          <w:sz w:val="18"/>
          <w:szCs w:val="28"/>
          <w:lang w:val="en-GB" w:eastAsia="de-DE"/>
        </w:rPr>
      </w:pPr>
    </w:p>
    <w:p w14:paraId="1470FD65" w14:textId="77777777" w:rsidR="00E6304D" w:rsidRPr="008034D7" w:rsidRDefault="00E6304D" w:rsidP="008034D7">
      <w:pPr>
        <w:rPr>
          <w:sz w:val="18"/>
          <w:szCs w:val="28"/>
          <w:lang w:val="en-GB" w:eastAsia="de-DE"/>
        </w:rPr>
      </w:pPr>
    </w:p>
    <w:sectPr w:rsidR="00E6304D" w:rsidRPr="008034D7" w:rsidSect="00E6304D">
      <w:footerReference w:type="even" r:id="rId18"/>
      <w:footerReference w:type="default" r:id="rId19"/>
      <w:pgSz w:w="11900" w:h="16840"/>
      <w:pgMar w:top="1417" w:right="1417" w:bottom="1134" w:left="1417"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Christoph Breser" w:date="2016-03-04T09:24:00Z" w:initials="CB">
    <w:p w14:paraId="4DB5BD98" w14:textId="77777777" w:rsidR="002601AF" w:rsidRDefault="002601AF" w:rsidP="00AE3EF3">
      <w:pPr>
        <w:pStyle w:val="Kommentartext"/>
      </w:pPr>
      <w:r>
        <w:rPr>
          <w:rStyle w:val="Kommentarzeichen"/>
        </w:rPr>
        <w:annotationRef/>
      </w:r>
      <w:r>
        <w:t>Mona</w:t>
      </w:r>
    </w:p>
  </w:comment>
  <w:comment w:id="0" w:author="Christoph Breser" w:date="2016-03-04T12:10:00Z" w:initials="CB">
    <w:p w14:paraId="50374902" w14:textId="77777777" w:rsidR="002601AF" w:rsidRDefault="002601AF">
      <w:pPr>
        <w:pStyle w:val="Kommentartext"/>
      </w:pPr>
      <w:r>
        <w:rPr>
          <w:rStyle w:val="Kommentarzeichen"/>
        </w:rPr>
        <w:annotationRef/>
      </w:r>
      <w:r>
        <w:t>Steffen Tranche I</w:t>
      </w:r>
    </w:p>
  </w:comment>
  <w:comment w:id="27" w:author="Christoph Breser" w:date="2016-03-04T12:14:00Z" w:initials="CB">
    <w:p w14:paraId="73F8B4EE" w14:textId="77777777" w:rsidR="002601AF" w:rsidRDefault="002601AF">
      <w:pPr>
        <w:pStyle w:val="Kommentartext"/>
      </w:pPr>
      <w:r>
        <w:rPr>
          <w:rStyle w:val="Kommentarzeichen"/>
        </w:rPr>
        <w:annotationRef/>
      </w:r>
      <w:r>
        <w:t>Steffen Tranche I</w:t>
      </w:r>
    </w:p>
  </w:comment>
  <w:comment w:id="28" w:author="Christoph Breser" w:date="2016-03-06T22:06:00Z" w:initials="CB">
    <w:p w14:paraId="2741FB2F" w14:textId="77777777" w:rsidR="002601AF" w:rsidRDefault="002601AF">
      <w:pPr>
        <w:pStyle w:val="Kommentartext"/>
      </w:pPr>
      <w:r>
        <w:rPr>
          <w:rStyle w:val="Kommentarzeichen"/>
        </w:rPr>
        <w:annotationRef/>
      </w:r>
      <w:r>
        <w:t>Steffen Tranche II</w:t>
      </w:r>
    </w:p>
  </w:comment>
  <w:comment w:id="92" w:author="Christoph Breser" w:date="2016-03-06T22:01:00Z" w:initials="CB">
    <w:p w14:paraId="294E0322" w14:textId="77777777" w:rsidR="002601AF" w:rsidRDefault="002601AF">
      <w:pPr>
        <w:pStyle w:val="Kommentartext"/>
      </w:pPr>
      <w:r>
        <w:rPr>
          <w:rStyle w:val="Kommentarzeichen"/>
        </w:rPr>
        <w:annotationRef/>
      </w:r>
      <w:r>
        <w:t>Steffen Tranche II</w:t>
      </w:r>
    </w:p>
  </w:comment>
  <w:comment w:id="106" w:author="Christoph Breser" w:date="2016-03-06T22:01:00Z" w:initials="CB">
    <w:p w14:paraId="30DAE6A6" w14:textId="77777777" w:rsidR="002601AF" w:rsidRDefault="002601AF">
      <w:pPr>
        <w:pStyle w:val="Kommentartext"/>
      </w:pPr>
      <w:r>
        <w:rPr>
          <w:rStyle w:val="Kommentarzeichen"/>
        </w:rPr>
        <w:annotationRef/>
      </w:r>
      <w:r>
        <w:t>Steffen Tranche II</w:t>
      </w:r>
    </w:p>
    <w:p w14:paraId="58CF4A17" w14:textId="77777777" w:rsidR="002601AF" w:rsidRDefault="002601AF">
      <w:pPr>
        <w:pStyle w:val="Kommentartext"/>
      </w:pPr>
    </w:p>
  </w:comment>
  <w:comment w:id="37" w:author="Christoph Breser" w:date="2016-03-04T12:16:00Z" w:initials="CB">
    <w:p w14:paraId="235A41C1" w14:textId="77777777" w:rsidR="002601AF" w:rsidRDefault="002601AF">
      <w:pPr>
        <w:pStyle w:val="Kommentartext"/>
      </w:pPr>
      <w:r>
        <w:rPr>
          <w:rStyle w:val="Kommentarzeichen"/>
        </w:rPr>
        <w:annotationRef/>
      </w:r>
      <w:r>
        <w:t>Steffen Tranche I</w:t>
      </w:r>
    </w:p>
  </w:comment>
  <w:comment w:id="127" w:author="Christoph Breser" w:date="2016-03-06T22:34:00Z" w:initials="CB">
    <w:p w14:paraId="58994415" w14:textId="77777777" w:rsidR="002601AF" w:rsidRDefault="002601AF">
      <w:pPr>
        <w:pStyle w:val="Kommentartext"/>
      </w:pPr>
      <w:r>
        <w:rPr>
          <w:rStyle w:val="Kommentarzeichen"/>
        </w:rPr>
        <w:annotationRef/>
      </w:r>
      <w:r>
        <w:t>Steffen Tranche II</w:t>
      </w:r>
    </w:p>
  </w:comment>
  <w:comment w:id="179" w:author="Christoph Breser" w:date="2016-03-04T12:17:00Z" w:initials="CB">
    <w:p w14:paraId="0AD5B199" w14:textId="77777777" w:rsidR="002601AF" w:rsidRDefault="002601AF">
      <w:pPr>
        <w:pStyle w:val="Kommentartext"/>
      </w:pPr>
      <w:r>
        <w:rPr>
          <w:rStyle w:val="Kommentarzeichen"/>
        </w:rPr>
        <w:annotationRef/>
      </w:r>
      <w:r>
        <w:t>Steffen Tranche I</w:t>
      </w:r>
    </w:p>
  </w:comment>
  <w:comment w:id="716" w:author="Mona" w:date="2016-03-07T09:44:00Z" w:initials="M">
    <w:p w14:paraId="430AF780" w14:textId="77777777" w:rsidR="002601AF" w:rsidRDefault="002601AF" w:rsidP="00F0275B">
      <w:pPr>
        <w:rPr>
          <w:rFonts w:ascii="Times New Roman" w:eastAsia="Arial Unicode MS" w:hAnsi="Times New Roman" w:cs="Times New Roman"/>
          <w:sz w:val="20"/>
          <w:szCs w:val="20"/>
        </w:rPr>
      </w:pPr>
    </w:p>
    <w:p w14:paraId="16C5B6D4" w14:textId="77777777" w:rsidR="002601AF" w:rsidRDefault="002601AF" w:rsidP="00F0275B">
      <w:r>
        <w:cr/>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8371F3" w14:textId="77777777" w:rsidR="002601AF" w:rsidRDefault="002601AF">
      <w:pPr>
        <w:spacing w:after="0"/>
      </w:pPr>
      <w:r>
        <w:separator/>
      </w:r>
    </w:p>
  </w:endnote>
  <w:endnote w:type="continuationSeparator" w:id="0">
    <w:p w14:paraId="2AE11DE7" w14:textId="77777777" w:rsidR="002601AF" w:rsidRDefault="002601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w:panose1 w:val="02020603050405020304"/>
    <w:charset w:val="00"/>
    <w:family w:val="auto"/>
    <w:notTrueType/>
    <w:pitch w:val="variable"/>
    <w:sig w:usb0="00000003" w:usb1="00000000" w:usb2="00000000" w:usb3="00000000" w:csb0="00000001" w:csb1="00000000"/>
  </w:font>
  <w:font w:name="Helvetica Neue">
    <w:panose1 w:val="02000503000000020004"/>
    <w:charset w:val="00"/>
    <w:family w:val="auto"/>
    <w:pitch w:val="variable"/>
    <w:sig w:usb0="80000067" w:usb1="00000000" w:usb2="00000000" w:usb3="00000000" w:csb0="00000001" w:csb1="00000000"/>
  </w:font>
  <w:font w:name="Cambria">
    <w:panose1 w:val="02040503050406030204"/>
    <w:charset w:val="00"/>
    <w:family w:val="auto"/>
    <w:notTrueType/>
    <w:pitch w:val="variable"/>
    <w:sig w:usb0="00000003" w:usb1="00000000" w:usb2="00000000" w:usb3="00000000" w:csb0="00000001" w:csb1="00000000"/>
  </w:font>
  <w:font w:name="Courier New">
    <w:panose1 w:val="02070309020205020404"/>
    <w:charset w:val="4D"/>
    <w:family w:val="modern"/>
    <w:notTrueType/>
    <w:pitch w:val="fixed"/>
    <w:sig w:usb0="00000003" w:usb1="00000000" w:usb2="00000000" w:usb3="00000000" w:csb0="00000001" w:csb1="00000000"/>
  </w:font>
  <w:font w:name="Wingdings">
    <w:panose1 w:val="05000000000000000000"/>
    <w:charset w:val="02"/>
    <w:family w:val="auto"/>
    <w:notTrueTyp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Unicode MS">
    <w:altName w:val="ヒラギノ角ゴ Pro W3"/>
    <w:panose1 w:val="020B0604020202020204"/>
    <w:charset w:val="00"/>
    <w:family w:val="roman"/>
    <w:pitch w:val="default"/>
  </w:font>
  <w:font w:name="Times Roman">
    <w:charset w:val="00"/>
    <w:family w:val="roman"/>
    <w:pitch w:val="default"/>
  </w:font>
  <w:font w:name="Helvetica Neue Light">
    <w:panose1 w:val="02000403000000020004"/>
    <w:charset w:val="00"/>
    <w:family w:val="auto"/>
    <w:pitch w:val="variable"/>
    <w:sig w:usb0="80000067" w:usb1="00000000" w:usb2="00000000" w:usb3="00000000" w:csb0="00000001" w:csb1="00000000"/>
  </w:font>
  <w:font w:name="Brown-Bold">
    <w:altName w:val="Cambria"/>
    <w:panose1 w:val="00000000000000000000"/>
    <w:charset w:val="00"/>
    <w:family w:val="auto"/>
    <w:notTrueType/>
    <w:pitch w:val="default"/>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altName w:val="Arial"/>
    <w:panose1 w:val="020F050202020403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54EE80" w14:textId="77777777" w:rsidR="002601AF" w:rsidRDefault="002601AF" w:rsidP="00DD230C">
    <w:pPr>
      <w:pStyle w:val="Fuzeile"/>
      <w:framePr w:wrap="around" w:vAnchor="text" w:hAnchor="margin" w:xAlign="right" w:y="1"/>
      <w:rPr>
        <w:rStyle w:val="Seitenzahl"/>
      </w:rPr>
    </w:pPr>
    <w:r>
      <w:rPr>
        <w:rStyle w:val="Seitenzahl"/>
      </w:rPr>
      <w:fldChar w:fldCharType="begin"/>
    </w:r>
    <w:r w:rsidR="00790122">
      <w:rPr>
        <w:rStyle w:val="Seitenzahl"/>
      </w:rPr>
      <w:instrText>PAGE</w:instrText>
    </w:r>
    <w:r>
      <w:rPr>
        <w:rStyle w:val="Seitenzahl"/>
      </w:rPr>
      <w:instrText xml:space="preserve">  </w:instrText>
    </w:r>
    <w:r>
      <w:rPr>
        <w:rStyle w:val="Seitenzahl"/>
      </w:rPr>
      <w:fldChar w:fldCharType="end"/>
    </w:r>
  </w:p>
  <w:p w14:paraId="034E47F2" w14:textId="77777777" w:rsidR="002601AF" w:rsidRDefault="002601AF" w:rsidP="00DD230C">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F4AD91" w14:textId="77777777" w:rsidR="002601AF" w:rsidRPr="00DD230C" w:rsidRDefault="002601AF" w:rsidP="00DD230C">
    <w:pPr>
      <w:pStyle w:val="Fuzeile"/>
      <w:framePr w:wrap="around" w:vAnchor="text" w:hAnchor="margin" w:xAlign="right" w:y="1"/>
      <w:rPr>
        <w:rStyle w:val="Seitenzahl"/>
      </w:rPr>
    </w:pPr>
    <w:r w:rsidRPr="00DD230C">
      <w:rPr>
        <w:rStyle w:val="Seitenzahl"/>
        <w:sz w:val="18"/>
      </w:rPr>
      <w:fldChar w:fldCharType="begin"/>
    </w:r>
    <w:r w:rsidR="00790122">
      <w:rPr>
        <w:rStyle w:val="Seitenzahl"/>
        <w:sz w:val="18"/>
      </w:rPr>
      <w:instrText>PAGE</w:instrText>
    </w:r>
    <w:r w:rsidRPr="00DD230C">
      <w:rPr>
        <w:rStyle w:val="Seitenzahl"/>
        <w:sz w:val="18"/>
      </w:rPr>
      <w:instrText xml:space="preserve">  </w:instrText>
    </w:r>
    <w:r w:rsidRPr="00DD230C">
      <w:rPr>
        <w:rStyle w:val="Seitenzahl"/>
        <w:sz w:val="18"/>
      </w:rPr>
      <w:fldChar w:fldCharType="separate"/>
    </w:r>
    <w:r w:rsidR="00790122">
      <w:rPr>
        <w:rStyle w:val="Seitenzahl"/>
        <w:noProof/>
        <w:sz w:val="18"/>
      </w:rPr>
      <w:t>1</w:t>
    </w:r>
    <w:r w:rsidRPr="00DD230C">
      <w:rPr>
        <w:rStyle w:val="Seitenzahl"/>
        <w:sz w:val="18"/>
      </w:rPr>
      <w:fldChar w:fldCharType="end"/>
    </w:r>
  </w:p>
  <w:p w14:paraId="14B34F19" w14:textId="77777777" w:rsidR="002601AF" w:rsidRDefault="002601AF" w:rsidP="00DD230C">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4C1371" w14:textId="77777777" w:rsidR="002601AF" w:rsidRDefault="002601AF">
      <w:pPr>
        <w:spacing w:after="0"/>
      </w:pPr>
      <w:r>
        <w:separator/>
      </w:r>
    </w:p>
  </w:footnote>
  <w:footnote w:type="continuationSeparator" w:id="0">
    <w:p w14:paraId="34D44B1B" w14:textId="77777777" w:rsidR="002601AF" w:rsidRDefault="002601AF">
      <w:pPr>
        <w:spacing w:after="0"/>
      </w:pPr>
      <w:r>
        <w:continuationSeparator/>
      </w:r>
    </w:p>
  </w:footnote>
  <w:footnote w:id="1">
    <w:p w14:paraId="24024CDB" w14:textId="77777777" w:rsidR="002601AF" w:rsidRDefault="002601AF" w:rsidP="00AE550F">
      <w:pPr>
        <w:pStyle w:val="Default"/>
      </w:pPr>
      <w:r>
        <w:rPr>
          <w:rStyle w:val="Funotenzeichen"/>
        </w:rPr>
        <w:footnoteRef/>
      </w:r>
      <w:r>
        <w:t xml:space="preserve"> </w:t>
      </w:r>
      <w:r w:rsidRPr="007D0273">
        <w:rPr>
          <w:rFonts w:ascii="Helvetica Neue" w:hAnsi="Helvetica Neue" w:cstheme="minorBidi"/>
          <w:color w:val="auto"/>
          <w:sz w:val="18"/>
        </w:rPr>
        <w:t>Renaissance Architecture – A Digital Anthology of Heinrich von Geymüller (</w:t>
      </w:r>
      <w:r>
        <w:rPr>
          <w:rFonts w:ascii="Helvetica Neue" w:hAnsi="Helvetica Neue" w:cstheme="minorBidi"/>
          <w:color w:val="auto"/>
          <w:sz w:val="18"/>
        </w:rPr>
        <w:t>Ao. Univ.-</w:t>
      </w:r>
      <w:r w:rsidRPr="007D0273">
        <w:rPr>
          <w:rFonts w:ascii="Helvetica Neue" w:hAnsi="Helvetica Neue" w:cstheme="minorBidi"/>
          <w:color w:val="auto"/>
          <w:sz w:val="18"/>
        </w:rPr>
        <w:t>Prof. Dr. Josef Ploder, Institute of Art History, University of Graz)</w:t>
      </w:r>
      <w:r>
        <w:rPr>
          <w:sz w:val="22"/>
          <w:szCs w:val="22"/>
        </w:rPr>
        <w:t xml:space="preserve"> </w:t>
      </w:r>
    </w:p>
  </w:footnote>
  <w:footnote w:id="2">
    <w:p w14:paraId="65B340C7" w14:textId="77777777" w:rsidR="002601AF" w:rsidRDefault="002601AF" w:rsidP="00A410FA">
      <w:pPr>
        <w:pStyle w:val="Default"/>
        <w:rPr>
          <w:ins w:id="22" w:author="stefan zedlacher" w:date="2016-03-07T12:43:00Z"/>
          <w:rFonts w:eastAsia="Arial Unicode MS"/>
          <w:color w:val="auto"/>
          <w:sz w:val="20"/>
          <w:szCs w:val="20"/>
        </w:rPr>
      </w:pPr>
      <w:ins w:id="23" w:author="stefan zedlacher" w:date="2016-03-07T12:43:00Z">
        <w:r>
          <w:rPr>
            <w:vertAlign w:val="superscript"/>
          </w:rPr>
          <w:footnoteRef/>
        </w:r>
        <w:r>
          <w:rPr>
            <w:rFonts w:eastAsia="Arial Unicode MS" w:hAnsi="Arial Unicode MS" w:cs="Arial Unicode MS"/>
          </w:rPr>
          <w:t xml:space="preserve"> </w:t>
        </w:r>
        <w:r>
          <w:rPr>
            <w:rStyle w:val="Hyperlink0"/>
          </w:rPr>
          <w:fldChar w:fldCharType="begin"/>
        </w:r>
        <w:r>
          <w:rPr>
            <w:rStyle w:val="Hyperlink0"/>
          </w:rPr>
          <w:instrText xml:space="preserve"> </w:instrText>
        </w:r>
      </w:ins>
      <w:r w:rsidR="00790122">
        <w:rPr>
          <w:rStyle w:val="Hyperlink0"/>
        </w:rPr>
        <w:instrText>HYPERLINK</w:instrText>
      </w:r>
      <w:ins w:id="24" w:author="stefan zedlacher" w:date="2016-03-07T12:43:00Z">
        <w:r>
          <w:rPr>
            <w:rStyle w:val="Hyperlink0"/>
          </w:rPr>
          <w:instrText xml:space="preserve"> "http://www.ica.org/10207/standards/isadg-general-international-standard-archival-description-second-edition.html"</w:instrText>
        </w:r>
        <w:r>
          <w:rPr>
            <w:rStyle w:val="Hyperlink0"/>
          </w:rPr>
          <w:fldChar w:fldCharType="separate"/>
        </w:r>
        <w:r>
          <w:rPr>
            <w:rStyle w:val="Hyperlink0"/>
            <w:rFonts w:eastAsia="Arial Unicode MS" w:hAnsi="Arial Unicode MS" w:cs="Arial Unicode MS"/>
          </w:rPr>
          <w:t>http://www.ica.org/10207/standards/isadg-general-international-standard-archival-description-second-edition.html</w:t>
        </w:r>
        <w:r>
          <w:rPr>
            <w:rStyle w:val="Hyperlink0"/>
          </w:rPr>
          <w:fldChar w:fldCharType="end"/>
        </w:r>
      </w:ins>
    </w:p>
  </w:footnote>
  <w:footnote w:id="3">
    <w:p w14:paraId="074B43CE" w14:textId="77777777" w:rsidR="002601AF" w:rsidRDefault="002601AF">
      <w:pPr>
        <w:pStyle w:val="Funotentext"/>
      </w:pPr>
      <w:r>
        <w:rPr>
          <w:rStyle w:val="Funotenzeichen"/>
        </w:rPr>
        <w:footnoteRef/>
      </w:r>
      <w:r>
        <w:t xml:space="preserve"> 2nd DHA Conference of the Austrian Academy of Science, Vienna 2015.</w:t>
      </w:r>
    </w:p>
  </w:footnote>
  <w:footnote w:id="4">
    <w:p w14:paraId="6D74EBEF" w14:textId="77777777" w:rsidR="002601AF" w:rsidRPr="00EA7E46" w:rsidRDefault="002601AF" w:rsidP="00EA7E46">
      <w:pPr>
        <w:pStyle w:val="Funotentext"/>
      </w:pPr>
      <w:ins w:id="29" w:author="stefan zedlacher" w:date="2016-03-04T22:33:00Z">
        <w:r>
          <w:rPr>
            <w:rStyle w:val="Funotenzeichen"/>
          </w:rPr>
          <w:footnoteRef/>
        </w:r>
        <w:r>
          <w:t xml:space="preserve"> </w:t>
        </w:r>
        <w:r w:rsidRPr="00EA7E46">
          <w:t>Otl Aicher: analog und digital, Ernst &amp; Sohn, 1991</w:t>
        </w:r>
      </w:ins>
    </w:p>
  </w:footnote>
  <w:footnote w:id="5">
    <w:p w14:paraId="398C0F35" w14:textId="77777777" w:rsidR="002601AF" w:rsidRPr="00EA7E46" w:rsidRDefault="002601AF" w:rsidP="00EA7E46">
      <w:pPr>
        <w:pStyle w:val="Funotentext"/>
      </w:pPr>
      <w:ins w:id="30" w:author="stefan zedlacher" w:date="2016-03-04T22:44:00Z">
        <w:r w:rsidRPr="00EA7E46">
          <w:rPr>
            <w:rStyle w:val="Funotenzeichen"/>
          </w:rPr>
          <w:footnoteRef/>
        </w:r>
        <w:r w:rsidRPr="00EA7E46">
          <w:t xml:space="preserve"> </w:t>
        </w:r>
        <w:r w:rsidRPr="00EA7E46">
          <w:fldChar w:fldCharType="begin"/>
        </w:r>
        <w:r w:rsidRPr="00EA7E46">
          <w:instrText xml:space="preserve"> </w:instrText>
        </w:r>
      </w:ins>
      <w:r w:rsidR="00790122">
        <w:instrText>HYPERLINK</w:instrText>
      </w:r>
      <w:ins w:id="31" w:author="stefan zedlacher" w:date="2016-03-04T22:44:00Z">
        <w:r w:rsidRPr="00EA7E46">
          <w:instrText xml:space="preserve"> "http://dublincore.org" </w:instrText>
        </w:r>
        <w:r w:rsidRPr="00EA7E46">
          <w:fldChar w:fldCharType="separate"/>
        </w:r>
        <w:r w:rsidRPr="00EA7E46">
          <w:rPr>
            <w:rStyle w:val="Link"/>
            <w:color w:val="auto"/>
            <w:u w:val="none"/>
          </w:rPr>
          <w:t>http://dublincore.org</w:t>
        </w:r>
        <w:r w:rsidRPr="00EA7E46">
          <w:fldChar w:fldCharType="end"/>
        </w:r>
        <w:r w:rsidRPr="00EA7E46">
          <w:t>, 3.3.2016</w:t>
        </w:r>
      </w:ins>
    </w:p>
  </w:footnote>
  <w:footnote w:id="6">
    <w:p w14:paraId="4D3046EF" w14:textId="77777777" w:rsidR="002601AF" w:rsidRPr="00EA7E46" w:rsidRDefault="002601AF" w:rsidP="00EA7E46">
      <w:pPr>
        <w:pStyle w:val="Funotentext"/>
      </w:pPr>
      <w:ins w:id="32" w:author="stefan zedlacher" w:date="2016-03-04T22:45:00Z">
        <w:r w:rsidRPr="00EA7E46">
          <w:rPr>
            <w:rStyle w:val="Funotenzeichen"/>
          </w:rPr>
          <w:footnoteRef/>
        </w:r>
        <w:r w:rsidRPr="00EA7E46">
          <w:t xml:space="preserve"> </w:t>
        </w:r>
        <w:r w:rsidRPr="00EA7E46">
          <w:fldChar w:fldCharType="begin"/>
        </w:r>
        <w:r w:rsidRPr="00EA7E46">
          <w:instrText xml:space="preserve"> </w:instrText>
        </w:r>
      </w:ins>
      <w:r w:rsidR="00790122">
        <w:instrText>HYPERLINK</w:instrText>
      </w:r>
      <w:ins w:id="33" w:author="stefan zedlacher" w:date="2016-03-04T22:45:00Z">
        <w:r w:rsidRPr="00EA7E46">
          <w:instrText xml:space="preserve"> "http://www.loc.gov/standards/mets/" </w:instrText>
        </w:r>
        <w:r w:rsidRPr="00EA7E46">
          <w:fldChar w:fldCharType="separate"/>
        </w:r>
        <w:r w:rsidRPr="00EA7E46">
          <w:rPr>
            <w:rStyle w:val="Link"/>
            <w:color w:val="auto"/>
            <w:u w:val="none"/>
          </w:rPr>
          <w:t>http://www.loc.gov/standards/mets/</w:t>
        </w:r>
        <w:r w:rsidRPr="00EA7E46">
          <w:fldChar w:fldCharType="end"/>
        </w:r>
        <w:r w:rsidRPr="00EA7E46">
          <w:t>, 1.3.2016</w:t>
        </w:r>
      </w:ins>
    </w:p>
  </w:footnote>
  <w:footnote w:id="7">
    <w:p w14:paraId="501E2121" w14:textId="77777777" w:rsidR="002601AF" w:rsidRPr="00EA7E46" w:rsidRDefault="002601AF" w:rsidP="00EA7E46">
      <w:pPr>
        <w:pStyle w:val="Funotentext"/>
      </w:pPr>
      <w:ins w:id="34" w:author="stefan zedlacher" w:date="2016-03-04T22:41:00Z">
        <w:r w:rsidRPr="00EA7E46">
          <w:rPr>
            <w:rStyle w:val="Funotenzeichen"/>
          </w:rPr>
          <w:footnoteRef/>
        </w:r>
        <w:r w:rsidRPr="00EA7E46">
          <w:t xml:space="preserve"> http://www.tei-c.org/index.xml , 10.2.2016</w:t>
        </w:r>
      </w:ins>
    </w:p>
  </w:footnote>
  <w:footnote w:id="8">
    <w:p w14:paraId="2EE9D4D1" w14:textId="77777777" w:rsidR="002601AF" w:rsidRDefault="002601AF" w:rsidP="00EA7E46">
      <w:pPr>
        <w:pStyle w:val="Funotentext"/>
      </w:pPr>
      <w:ins w:id="35" w:author="stefan zedlacher" w:date="2016-03-04T22:42:00Z">
        <w:r w:rsidRPr="00EA7E46">
          <w:rPr>
            <w:rStyle w:val="Funotenzeichen"/>
          </w:rPr>
          <w:footnoteRef/>
        </w:r>
        <w:r w:rsidRPr="00EA7E46">
          <w:t xml:space="preserve"> https://de.wikipedia.org/wiki/Resource_Description_Framework , 12.2.2016</w:t>
        </w:r>
      </w:ins>
    </w:p>
  </w:footnote>
  <w:footnote w:id="9">
    <w:p w14:paraId="5B9629FE" w14:textId="77777777" w:rsidR="002601AF" w:rsidRDefault="002601AF" w:rsidP="00594126">
      <w:pPr>
        <w:pStyle w:val="Funotentext"/>
      </w:pPr>
      <w:r>
        <w:rPr>
          <w:rStyle w:val="Funotenzeichen"/>
        </w:rPr>
        <w:footnoteRef/>
      </w:r>
      <w:r>
        <w:t xml:space="preserve"> Materielle, formale und semantische Eigenschaften einer Archivquelle, die infolge als ‚Aussagen’ bezeichnet werden.</w:t>
      </w:r>
    </w:p>
  </w:footnote>
  <w:footnote w:id="10">
    <w:p w14:paraId="2AD5EDD6" w14:textId="77777777" w:rsidR="002601AF" w:rsidRDefault="002601AF" w:rsidP="00FE59D0">
      <w:pPr>
        <w:pStyle w:val="Funotentext"/>
      </w:pPr>
      <w:r>
        <w:rPr>
          <w:rStyle w:val="Funotenzeichen"/>
        </w:rPr>
        <w:footnoteRef/>
      </w:r>
      <w:r>
        <w:t xml:space="preserve"> Ein materieller Referent ist eine Entität, wie ein Ding, eine Person, ein Raum, ein Artefakt, etc. </w:t>
      </w:r>
      <w:r>
        <w:br/>
        <w:t xml:space="preserve">Ein immaterieller Referent ist hingegen ein Prozess oder eine Handlung, wie etwa ein (Entwurfs-)Konzept, eine Idee, oder Forschungsintention, aber auch eine Reise oder eine Kommunikation, etc. </w:t>
      </w:r>
    </w:p>
  </w:footnote>
  <w:footnote w:id="11">
    <w:p w14:paraId="6C11E82E" w14:textId="77777777" w:rsidR="002601AF" w:rsidRPr="00BD3B43" w:rsidRDefault="002601AF" w:rsidP="0078341C">
      <w:pPr>
        <w:widowControl w:val="0"/>
        <w:autoSpaceDE w:val="0"/>
        <w:autoSpaceDN w:val="0"/>
        <w:adjustRightInd w:val="0"/>
        <w:spacing w:after="0"/>
        <w:jc w:val="both"/>
        <w:rPr>
          <w:ins w:id="65" w:author="Christoph Breser" w:date="2016-02-25T09:58:00Z"/>
          <w:sz w:val="18"/>
        </w:rPr>
      </w:pPr>
      <w:ins w:id="66" w:author="Christoph Breser" w:date="2016-02-25T09:58:00Z">
        <w:r>
          <w:rPr>
            <w:rStyle w:val="Funotenzeichen"/>
          </w:rPr>
          <w:footnoteRef/>
        </w:r>
        <w:r>
          <w:t xml:space="preserve"> </w:t>
        </w:r>
        <w:r w:rsidRPr="00BD3B43">
          <w:rPr>
            <w:sz w:val="18"/>
          </w:rPr>
          <w:t xml:space="preserve">Die Berücksichtigung von </w:t>
        </w:r>
        <w:r>
          <w:rPr>
            <w:sz w:val="18"/>
          </w:rPr>
          <w:t>Wahrnehmungs</w:t>
        </w:r>
        <w:r w:rsidRPr="00BD3B43">
          <w:rPr>
            <w:sz w:val="18"/>
          </w:rPr>
          <w:t xml:space="preserve">- </w:t>
        </w:r>
      </w:ins>
      <w:r>
        <w:rPr>
          <w:sz w:val="18"/>
        </w:rPr>
        <w:t xml:space="preserve">und </w:t>
      </w:r>
      <w:ins w:id="67" w:author="Christoph Breser" w:date="2016-02-25T09:58:00Z">
        <w:r w:rsidRPr="00BD3B43">
          <w:rPr>
            <w:sz w:val="18"/>
          </w:rPr>
          <w:t xml:space="preserve">Erkenntnistheorien aus dem späten 19. </w:t>
        </w:r>
      </w:ins>
      <w:r>
        <w:rPr>
          <w:sz w:val="18"/>
        </w:rPr>
        <w:t xml:space="preserve">bzw. </w:t>
      </w:r>
      <w:ins w:id="68" w:author="Christoph Breser" w:date="2016-02-25T09:58:00Z">
        <w:r w:rsidRPr="00BD3B43">
          <w:rPr>
            <w:sz w:val="18"/>
          </w:rPr>
          <w:t xml:space="preserve">frühen 20. Jahrhundert diente während des Forschungsprojektes vor allem dazu, die Arbeitsweisen </w:t>
        </w:r>
        <w:r w:rsidRPr="00BD3B43">
          <w:rPr>
            <w:i/>
            <w:sz w:val="18"/>
          </w:rPr>
          <w:t xml:space="preserve">Geymüllers </w:t>
        </w:r>
        <w:r>
          <w:rPr>
            <w:sz w:val="18"/>
          </w:rPr>
          <w:t>aus einem historisch</w:t>
        </w:r>
      </w:ins>
      <w:r>
        <w:rPr>
          <w:sz w:val="18"/>
        </w:rPr>
        <w:t>-philosophischen</w:t>
      </w:r>
      <w:ins w:id="69" w:author="Christoph Breser" w:date="2016-02-25T09:58:00Z">
        <w:r>
          <w:rPr>
            <w:sz w:val="18"/>
          </w:rPr>
          <w:t xml:space="preserve"> Kontext </w:t>
        </w:r>
        <w:r w:rsidRPr="00BD3B43">
          <w:rPr>
            <w:sz w:val="18"/>
          </w:rPr>
          <w:t xml:space="preserve">besser </w:t>
        </w:r>
        <w:r>
          <w:rPr>
            <w:sz w:val="18"/>
          </w:rPr>
          <w:t>verstehen</w:t>
        </w:r>
      </w:ins>
      <w:r>
        <w:rPr>
          <w:sz w:val="18"/>
        </w:rPr>
        <w:t xml:space="preserve"> zu können</w:t>
      </w:r>
      <w:ins w:id="70" w:author="Christoph Breser" w:date="2016-02-25T09:58:00Z">
        <w:r w:rsidRPr="00BD3B43">
          <w:rPr>
            <w:sz w:val="18"/>
          </w:rPr>
          <w:t>. Besondere Bedeutung hat</w:t>
        </w:r>
        <w:r>
          <w:rPr>
            <w:sz w:val="18"/>
          </w:rPr>
          <w:t>te</w:t>
        </w:r>
      </w:ins>
      <w:r>
        <w:rPr>
          <w:sz w:val="18"/>
        </w:rPr>
        <w:t xml:space="preserve">n diese </w:t>
      </w:r>
      <w:ins w:id="71" w:author="Christoph Breser" w:date="2016-02-25T09:58:00Z">
        <w:r>
          <w:rPr>
            <w:sz w:val="18"/>
          </w:rPr>
          <w:t xml:space="preserve">vor allem </w:t>
        </w:r>
        <w:r w:rsidRPr="00BD3B43">
          <w:rPr>
            <w:sz w:val="18"/>
          </w:rPr>
          <w:t xml:space="preserve">bei der Rekonstruktion </w:t>
        </w:r>
        <w:r>
          <w:rPr>
            <w:sz w:val="18"/>
          </w:rPr>
          <w:t xml:space="preserve">seines </w:t>
        </w:r>
        <w:r w:rsidRPr="00BD3B43">
          <w:rPr>
            <w:sz w:val="18"/>
          </w:rPr>
          <w:t>Projektvorhaben</w:t>
        </w:r>
        <w:r>
          <w:rPr>
            <w:sz w:val="18"/>
          </w:rPr>
          <w:t>s</w:t>
        </w:r>
        <w:r w:rsidRPr="00BD3B43">
          <w:rPr>
            <w:sz w:val="18"/>
          </w:rPr>
          <w:t xml:space="preserve"> ‚Thesaurus of Architecture’, ein groß angelegtes jedoch nicht realisiertes Projekt, welches die Gegenüberstellung aller Arten von Architekturdarstellungen (Zeichnungen, Pläne, Modelle, etc.) aus diversen Sammlungen in einer fortlaufenden Publikation</w:t>
        </w:r>
        <w:r>
          <w:rPr>
            <w:sz w:val="18"/>
          </w:rPr>
          <w:t>sreihe</w:t>
        </w:r>
        <w:r w:rsidRPr="00BD3B43">
          <w:rPr>
            <w:sz w:val="18"/>
          </w:rPr>
          <w:t xml:space="preserve"> vorsah</w:t>
        </w:r>
      </w:ins>
      <w:r>
        <w:rPr>
          <w:sz w:val="18"/>
        </w:rPr>
        <w:t xml:space="preserve"> </w:t>
      </w:r>
      <w:ins w:id="72" w:author="Christoph Breser" w:date="2016-02-25T09:58:00Z">
        <w:r>
          <w:rPr>
            <w:sz w:val="18"/>
          </w:rPr>
          <w:t>(PLODER 1998)</w:t>
        </w:r>
        <w:r w:rsidRPr="00BD3B43">
          <w:rPr>
            <w:sz w:val="18"/>
          </w:rPr>
          <w:t xml:space="preserve">. Das Projekt konnte </w:t>
        </w:r>
      </w:ins>
      <w:r>
        <w:rPr>
          <w:sz w:val="18"/>
        </w:rPr>
        <w:t xml:space="preserve">wegen </w:t>
      </w:r>
      <w:ins w:id="73" w:author="Christoph Breser" w:date="2016-02-25T09:58:00Z">
        <w:r w:rsidRPr="00BD3B43">
          <w:rPr>
            <w:sz w:val="18"/>
          </w:rPr>
          <w:t xml:space="preserve">Finanzierungsprobleme nicht verwirklicht werden, verbirgt jedoch einen, für </w:t>
        </w:r>
      </w:ins>
      <w:r>
        <w:rPr>
          <w:sz w:val="18"/>
        </w:rPr>
        <w:t>se</w:t>
      </w:r>
      <w:ins w:id="74" w:author="Christoph Breser" w:date="2016-02-25T09:58:00Z">
        <w:r w:rsidRPr="00BD3B43">
          <w:rPr>
            <w:sz w:val="18"/>
          </w:rPr>
          <w:t>i</w:t>
        </w:r>
      </w:ins>
      <w:r>
        <w:rPr>
          <w:sz w:val="18"/>
        </w:rPr>
        <w:t>n</w:t>
      </w:r>
      <w:ins w:id="75" w:author="Christoph Breser" w:date="2016-02-25T09:58:00Z">
        <w:r w:rsidRPr="00BD3B43">
          <w:rPr>
            <w:sz w:val="18"/>
          </w:rPr>
          <w:t xml:space="preserve">e Zeit enorm fortschrittlichen Forschungsansatz, </w:t>
        </w:r>
      </w:ins>
      <w:r>
        <w:rPr>
          <w:sz w:val="18"/>
        </w:rPr>
        <w:t xml:space="preserve">der </w:t>
      </w:r>
      <w:ins w:id="76" w:author="Christoph Breser" w:date="2016-02-25T09:58:00Z">
        <w:r w:rsidRPr="00BD3B43">
          <w:rPr>
            <w:sz w:val="18"/>
          </w:rPr>
          <w:t>infolge der hier vorgestellten I</w:t>
        </w:r>
        <w:r>
          <w:rPr>
            <w:sz w:val="18"/>
          </w:rPr>
          <w:t>dee</w:t>
        </w:r>
      </w:ins>
      <w:r>
        <w:rPr>
          <w:sz w:val="18"/>
        </w:rPr>
        <w:t>n</w:t>
      </w:r>
      <w:ins w:id="77" w:author="Christoph Breser" w:date="2016-02-25T09:58:00Z">
        <w:r>
          <w:rPr>
            <w:sz w:val="18"/>
          </w:rPr>
          <w:t xml:space="preserve"> weitergedacht werden sollte.</w:t>
        </w:r>
      </w:ins>
    </w:p>
  </w:footnote>
  <w:footnote w:id="12">
    <w:p w14:paraId="06052AD2" w14:textId="77777777" w:rsidR="002601AF" w:rsidRPr="00D97B78" w:rsidRDefault="002601AF" w:rsidP="00D20C1A">
      <w:pPr>
        <w:jc w:val="both"/>
        <w:rPr>
          <w:sz w:val="18"/>
        </w:rPr>
      </w:pPr>
      <w:r>
        <w:rPr>
          <w:rStyle w:val="Funotenzeichen"/>
        </w:rPr>
        <w:footnoteRef/>
      </w:r>
      <w:r>
        <w:t xml:space="preserve"> </w:t>
      </w:r>
      <w:r>
        <w:rPr>
          <w:rStyle w:val="FunotentextZeichen"/>
          <w:i/>
        </w:rPr>
        <w:t xml:space="preserve">Ehrenfels </w:t>
      </w:r>
      <w:r>
        <w:rPr>
          <w:rStyle w:val="FunotentextZeichen"/>
        </w:rPr>
        <w:t xml:space="preserve">nannte dieses Modell ‚Gestaltqualität’ und führte dazu das Beispiel der Melodie an: Diese setzt sich durch ihre einzelnen Töne zusammen. Wenn sie jedoch in eine andere Tonart übertragen wird so bedingen die einzelnen Töne die Melodie. </w:t>
      </w:r>
      <w:r>
        <w:rPr>
          <w:rStyle w:val="FunotentextZeichen"/>
          <w:i/>
        </w:rPr>
        <w:t>W</w:t>
      </w:r>
      <w:r w:rsidRPr="004A7905">
        <w:rPr>
          <w:rStyle w:val="FunotentextZeichen"/>
          <w:i/>
        </w:rPr>
        <w:t>olfgang Köhler</w:t>
      </w:r>
      <w:r>
        <w:rPr>
          <w:rStyle w:val="FunotentextZeichen"/>
          <w:i/>
        </w:rPr>
        <w:t xml:space="preserve">, </w:t>
      </w:r>
      <w:r w:rsidRPr="004A7905">
        <w:rPr>
          <w:rStyle w:val="FunotentextZeichen"/>
          <w:i/>
        </w:rPr>
        <w:t xml:space="preserve">Kurt Koffka </w:t>
      </w:r>
      <w:r>
        <w:rPr>
          <w:rStyle w:val="FunotentextZeichen"/>
        </w:rPr>
        <w:t xml:space="preserve">und </w:t>
      </w:r>
      <w:r w:rsidRPr="004A7905">
        <w:rPr>
          <w:rStyle w:val="FunotentextZeichen"/>
          <w:i/>
        </w:rPr>
        <w:t>Max Wertheimer</w:t>
      </w:r>
      <w:r w:rsidRPr="004A7905">
        <w:rPr>
          <w:rStyle w:val="FunotentextZeichen"/>
        </w:rPr>
        <w:t xml:space="preserve"> haben diesen Ansatz </w:t>
      </w:r>
      <w:r>
        <w:rPr>
          <w:rStyle w:val="FunotentextZeichen"/>
        </w:rPr>
        <w:t xml:space="preserve">später weiter entwickelt </w:t>
      </w:r>
      <w:r w:rsidRPr="004A7905">
        <w:rPr>
          <w:rStyle w:val="FunotentextZeichen"/>
        </w:rPr>
        <w:t>(Norberg-Schulz 1965).</w:t>
      </w:r>
    </w:p>
  </w:footnote>
  <w:footnote w:id="13">
    <w:p w14:paraId="0F486261" w14:textId="77777777" w:rsidR="002601AF" w:rsidRDefault="002601AF" w:rsidP="00A37833">
      <w:pPr>
        <w:pStyle w:val="Funotentext"/>
      </w:pPr>
      <w:r>
        <w:rPr>
          <w:rStyle w:val="Funotenzeichen"/>
        </w:rPr>
        <w:footnoteRef/>
      </w:r>
      <w:r>
        <w:t xml:space="preserve"> </w:t>
      </w:r>
      <w:r w:rsidRPr="00AD6893">
        <w:t>Anders als bei einer Melodie muss die Anordnung der Einzel</w:t>
      </w:r>
      <w:r>
        <w:t xml:space="preserve">aussagen bei einer Archivquelle </w:t>
      </w:r>
      <w:r w:rsidRPr="00AD6893">
        <w:t xml:space="preserve">jedoch nicht zwingend immer </w:t>
      </w:r>
      <w:r>
        <w:t>in derselben Reihenfolge erfolgen</w:t>
      </w:r>
      <w:r w:rsidRPr="00AD6893">
        <w:t>.</w:t>
      </w:r>
    </w:p>
  </w:footnote>
  <w:footnote w:id="14">
    <w:p w14:paraId="66F2DD88" w14:textId="77777777" w:rsidR="002601AF" w:rsidRPr="00BB6D62" w:rsidRDefault="002601AF" w:rsidP="00BB6D62">
      <w:pPr>
        <w:jc w:val="both"/>
        <w:rPr>
          <w:sz w:val="18"/>
        </w:rPr>
      </w:pPr>
      <w:r>
        <w:rPr>
          <w:rStyle w:val="Funotenzeichen"/>
        </w:rPr>
        <w:footnoteRef/>
      </w:r>
      <w:r>
        <w:t xml:space="preserve"> </w:t>
      </w:r>
      <w:r w:rsidRPr="00BB6D62">
        <w:rPr>
          <w:rStyle w:val="FunotentextZeichen"/>
        </w:rPr>
        <w:t xml:space="preserve">Beide Modelle gründen auf demselben epistemologisch dekonstruktivistischen Ansatz, </w:t>
      </w:r>
      <w:r>
        <w:rPr>
          <w:rStyle w:val="FunotentextZeichen"/>
        </w:rPr>
        <w:t>welcher der ersten</w:t>
      </w:r>
      <w:r w:rsidRPr="00BB6D62">
        <w:rPr>
          <w:rStyle w:val="FunotentextZeichen"/>
        </w:rPr>
        <w:t xml:space="preserve"> Hälfte des 2</w:t>
      </w:r>
      <w:r>
        <w:rPr>
          <w:rStyle w:val="FunotentextZeichen"/>
        </w:rPr>
        <w:t xml:space="preserve">0. Jahrhunderts zuschreiben ist – hinsichtlich seines strukturalistischen Aspektes der </w:t>
      </w:r>
      <w:r w:rsidRPr="00BB6D62">
        <w:rPr>
          <w:rStyle w:val="FunotentextZeichen"/>
        </w:rPr>
        <w:t xml:space="preserve">indirekt mentalen Repräsentation (Jungermann et al. 2005) </w:t>
      </w:r>
      <w:r>
        <w:rPr>
          <w:rStyle w:val="FunotentextZeichen"/>
        </w:rPr>
        <w:t xml:space="preserve">jedoch nicht an Aktualität verloren hat. Dabei werden </w:t>
      </w:r>
      <w:r w:rsidRPr="00BB6D62">
        <w:rPr>
          <w:rStyle w:val="FunotentextZeichen"/>
        </w:rPr>
        <w:t xml:space="preserve">nicht nur </w:t>
      </w:r>
      <w:r>
        <w:rPr>
          <w:rStyle w:val="FunotentextZeichen"/>
        </w:rPr>
        <w:t>unmittelbar sichtbare bzw. erlebbare</w:t>
      </w:r>
      <w:r w:rsidRPr="00BB6D62">
        <w:rPr>
          <w:rStyle w:val="FunotentextZeichen"/>
        </w:rPr>
        <w:t xml:space="preserve"> Reize </w:t>
      </w:r>
      <w:r>
        <w:rPr>
          <w:rStyle w:val="FunotentextZeichen"/>
        </w:rPr>
        <w:t>berücksichtigt</w:t>
      </w:r>
      <w:r w:rsidRPr="00BB6D62">
        <w:rPr>
          <w:rStyle w:val="FunotentextZeichen"/>
        </w:rPr>
        <w:t xml:space="preserve">, sondern auch </w:t>
      </w:r>
      <w:r>
        <w:rPr>
          <w:rStyle w:val="FunotentextZeichen"/>
        </w:rPr>
        <w:t>kognitive Prozesse.</w:t>
      </w:r>
    </w:p>
  </w:footnote>
  <w:footnote w:id="15">
    <w:p w14:paraId="0E299063" w14:textId="77777777" w:rsidR="002601AF" w:rsidRDefault="002601AF" w:rsidP="00EA7E46">
      <w:pPr>
        <w:pStyle w:val="Funotentext"/>
        <w:rPr>
          <w:ins w:id="107" w:author="stefan zedlacher" w:date="2016-03-04T23:13:00Z"/>
        </w:rPr>
      </w:pPr>
      <w:ins w:id="108" w:author="stefan zedlacher" w:date="2016-03-04T23:13:00Z">
        <w:r>
          <w:rPr>
            <w:rStyle w:val="Funotenzeichen"/>
          </w:rPr>
          <w:footnoteRef/>
        </w:r>
        <w:r>
          <w:t xml:space="preserve"> </w:t>
        </w:r>
        <w:r w:rsidRPr="00B27B7E">
          <w:t>http://neo4j.com</w:t>
        </w:r>
        <w:r>
          <w:t xml:space="preserve"> , 3.3.2016</w:t>
        </w:r>
      </w:ins>
    </w:p>
    <w:p w14:paraId="6B94E19B" w14:textId="77777777" w:rsidR="002601AF" w:rsidRDefault="002601AF" w:rsidP="00EA7E46">
      <w:pPr>
        <w:pStyle w:val="Funotentext"/>
      </w:pPr>
    </w:p>
  </w:footnote>
  <w:footnote w:id="16">
    <w:p w14:paraId="499FE7A0" w14:textId="77777777" w:rsidR="002601AF" w:rsidRDefault="002601AF" w:rsidP="00B37BC9">
      <w:pPr>
        <w:pStyle w:val="Funotentext"/>
      </w:pPr>
      <w:r>
        <w:rPr>
          <w:rStyle w:val="Funotenzeichen"/>
        </w:rPr>
        <w:footnoteRef/>
      </w:r>
      <w:r>
        <w:t xml:space="preserve"> Art der Beschriftung, formale Ähnlichkeiten der Skizzen, sowie Übereinstimmung der Nummerierung am rechten oberen Rand mit jener auf der Liste.</w:t>
      </w:r>
    </w:p>
  </w:footnote>
  <w:footnote w:id="17">
    <w:p w14:paraId="1685C9C2" w14:textId="77777777" w:rsidR="002601AF" w:rsidRPr="00CF144E" w:rsidRDefault="002601AF" w:rsidP="00F1736A">
      <w:pPr>
        <w:widowControl w:val="0"/>
        <w:autoSpaceDE w:val="0"/>
        <w:autoSpaceDN w:val="0"/>
        <w:adjustRightInd w:val="0"/>
        <w:spacing w:after="0"/>
        <w:jc w:val="both"/>
        <w:rPr>
          <w:ins w:id="246" w:author="Christoph Breser" w:date="2016-02-25T09:58:00Z"/>
          <w:sz w:val="18"/>
        </w:rPr>
      </w:pPr>
      <w:ins w:id="247" w:author="Christoph Breser" w:date="2016-02-25T09:58:00Z">
        <w:r>
          <w:rPr>
            <w:rStyle w:val="Funotenzeichen"/>
          </w:rPr>
          <w:footnoteRef/>
        </w:r>
        <w:r>
          <w:t xml:space="preserve"> </w:t>
        </w:r>
        <w:r>
          <w:rPr>
            <w:i/>
            <w:sz w:val="18"/>
          </w:rPr>
          <w:t xml:space="preserve">James </w:t>
        </w:r>
        <w:r>
          <w:rPr>
            <w:sz w:val="18"/>
          </w:rPr>
          <w:t xml:space="preserve">gilt als mitunter wichtigster Vertreter der ‚pragmatischen Philosophie’. Seine Wahrheitstheorie ist relativistisch von Übereinstimmungen </w:t>
        </w:r>
      </w:ins>
      <w:r>
        <w:rPr>
          <w:sz w:val="18"/>
        </w:rPr>
        <w:t xml:space="preserve">geprägt, </w:t>
      </w:r>
      <w:ins w:id="248" w:author="Christoph Breser" w:date="2016-02-25T09:58:00Z">
        <w:r>
          <w:rPr>
            <w:sz w:val="18"/>
          </w:rPr>
          <w:t xml:space="preserve">sowie auch </w:t>
        </w:r>
      </w:ins>
      <w:r>
        <w:rPr>
          <w:sz w:val="18"/>
        </w:rPr>
        <w:t xml:space="preserve">von einem </w:t>
      </w:r>
      <w:ins w:id="249" w:author="Christoph Breser" w:date="2016-02-25T09:58:00Z">
        <w:r>
          <w:rPr>
            <w:sz w:val="18"/>
          </w:rPr>
          <w:t xml:space="preserve">Utilitarismus, mit welchem er sich vor allem gegenüber </w:t>
        </w:r>
      </w:ins>
      <w:r>
        <w:rPr>
          <w:sz w:val="18"/>
        </w:rPr>
        <w:t xml:space="preserve">jenem, </w:t>
      </w:r>
      <w:ins w:id="250" w:author="Christoph Breser" w:date="2016-02-25T09:58:00Z">
        <w:r>
          <w:rPr>
            <w:sz w:val="18"/>
          </w:rPr>
          <w:t>zu seiner Zeit vorherrschenden Rationalismus abzugrenzen versuchte.</w:t>
        </w:r>
      </w:ins>
    </w:p>
  </w:footnote>
  <w:footnote w:id="18">
    <w:p w14:paraId="2599C8C8" w14:textId="77777777" w:rsidR="002601AF" w:rsidRDefault="002601AF" w:rsidP="00607082">
      <w:pPr>
        <w:pStyle w:val="Funotentext"/>
        <w:jc w:val="both"/>
      </w:pPr>
      <w:r>
        <w:rPr>
          <w:rStyle w:val="Funotenzeichen"/>
        </w:rPr>
        <w:footnoteRef/>
      </w:r>
      <w:r>
        <w:t xml:space="preserve"> </w:t>
      </w:r>
      <w:r w:rsidRPr="00607082">
        <w:t xml:space="preserve">Die Referenzen haben sich demnach geändert. Dies betrifft auch </w:t>
      </w:r>
      <w:r>
        <w:t xml:space="preserve">die semantischen </w:t>
      </w:r>
      <w:r w:rsidRPr="00607082">
        <w:t xml:space="preserve">Übereinstimmungen, welche sich vermutlich auch für </w:t>
      </w:r>
      <w:r w:rsidRPr="00607082">
        <w:rPr>
          <w:i/>
        </w:rPr>
        <w:t>Geymüller</w:t>
      </w:r>
      <w:r w:rsidRPr="00607082">
        <w:t xml:space="preserve"> verändert haben, indem er das Skizzenblatt aus dem Skizzenbuch herausgerissen und einem anderen thematischen Kontext zugeordnet hat. In diesem Fall richtet sich der neue Kontext nicht mehr nur auf die Form </w:t>
      </w:r>
      <w:r>
        <w:t xml:space="preserve">der </w:t>
      </w:r>
      <w:r w:rsidRPr="00607082">
        <w:t xml:space="preserve">Architektur, sondern auf die gesamte stilistische Tendenz der Renaissance in der Toskana. </w:t>
      </w:r>
      <w:r>
        <w:t xml:space="preserve">Vordergründig ging </w:t>
      </w:r>
      <w:r w:rsidRPr="00607082">
        <w:t xml:space="preserve">es </w:t>
      </w:r>
      <w:r w:rsidRPr="00607082">
        <w:rPr>
          <w:i/>
        </w:rPr>
        <w:t xml:space="preserve">Geymüller </w:t>
      </w:r>
      <w:r>
        <w:t xml:space="preserve">demnach nicht mehr nur </w:t>
      </w:r>
      <w:r w:rsidRPr="00607082">
        <w:t xml:space="preserve">um die Abbildung </w:t>
      </w:r>
      <w:r>
        <w:t>eines Vorbildes</w:t>
      </w:r>
      <w:r w:rsidRPr="00607082">
        <w:t xml:space="preserve">, sondern um </w:t>
      </w:r>
      <w:r>
        <w:t>den tendenziellen Prozess der stilistischen Verbreitung</w:t>
      </w:r>
      <w:r w:rsidRPr="00607082">
        <w:t xml:space="preserve">, </w:t>
      </w:r>
      <w:r>
        <w:t xml:space="preserve">den </w:t>
      </w:r>
      <w:r w:rsidRPr="00607082">
        <w:t xml:space="preserve">er </w:t>
      </w:r>
      <w:r>
        <w:t xml:space="preserve">in Einzelbetrachtung </w:t>
      </w:r>
      <w:r w:rsidRPr="00607082">
        <w:t xml:space="preserve">mitunter auch an dieser Architektur </w:t>
      </w:r>
      <w:r>
        <w:t>feststellen konnte</w:t>
      </w:r>
      <w:r w:rsidRPr="00607082">
        <w:t xml:space="preserve">. </w:t>
      </w:r>
    </w:p>
  </w:footnote>
  <w:footnote w:id="19">
    <w:p w14:paraId="17B86811" w14:textId="77777777" w:rsidR="002601AF" w:rsidRPr="00FA2CD3" w:rsidRDefault="002601AF" w:rsidP="00BE1414">
      <w:pPr>
        <w:pStyle w:val="Funotentext"/>
        <w:jc w:val="both"/>
      </w:pPr>
      <w:r>
        <w:rPr>
          <w:rStyle w:val="Funotenzeichen"/>
        </w:rPr>
        <w:footnoteRef/>
      </w:r>
      <w:r>
        <w:t xml:space="preserve"> Die durch die Netzwerkgrafik erweiterten Suchmöglichkeiten der Web-Applikation haben bisher beispielsweise ergeben, dass das Skizzenblatt weiters noch in Verbindung mit einer Skizze auf </w:t>
      </w:r>
      <w:ins w:id="321" w:author="Christoph Breser" w:date="2016-02-25T09:58:00Z">
        <w:r w:rsidRPr="00FA2CD3">
          <w:t xml:space="preserve">Transparentpapier </w:t>
        </w:r>
      </w:ins>
      <w:r>
        <w:t xml:space="preserve">steht (vermutlich eine Übertragung) </w:t>
      </w:r>
      <w:ins w:id="322" w:author="Christoph Breser" w:date="2016-02-25T09:58:00Z">
        <w:r w:rsidRPr="00FA2CD3">
          <w:t xml:space="preserve">und </w:t>
        </w:r>
      </w:ins>
      <w:r>
        <w:t xml:space="preserve">mit einer </w:t>
      </w:r>
      <w:ins w:id="323" w:author="Christoph Breser" w:date="2016-02-25T09:58:00Z">
        <w:r w:rsidRPr="00FA2CD3">
          <w:t xml:space="preserve">Publikationsvorlage, </w:t>
        </w:r>
      </w:ins>
      <w:r>
        <w:t xml:space="preserve">die schließlich zu einer vorbereiteten, jedoch nicht mehr gedruckten </w:t>
      </w:r>
      <w:ins w:id="324" w:author="Christoph Breser" w:date="2016-02-25T09:58:00Z">
        <w:r w:rsidRPr="00FA2CD3">
          <w:t xml:space="preserve">Publikation </w:t>
        </w:r>
      </w:ins>
      <w:r>
        <w:t>führen hätte sollen</w:t>
      </w:r>
      <w:ins w:id="325" w:author="Christoph Breser" w:date="2016-02-25T09:58:00Z">
        <w:r w:rsidRPr="00FA2CD3">
          <w:t xml:space="preserve">. </w:t>
        </w:r>
      </w:ins>
      <w:r>
        <w:t xml:space="preserve">Ein Wissensfeld </w:t>
      </w:r>
      <w:r>
        <w:rPr>
          <w:i/>
        </w:rPr>
        <w:t>Geymüllers</w:t>
      </w:r>
      <w:r>
        <w:t>, welches bisher noch unerschlossen, jedoch in Fragmenten bereits vor uns liegt.</w:t>
      </w:r>
    </w:p>
  </w:footnote>
  <w:footnote w:id="20">
    <w:p w14:paraId="35F14121" w14:textId="77777777" w:rsidR="002601AF" w:rsidRDefault="002601AF" w:rsidP="00A410FA">
      <w:pPr>
        <w:pStyle w:val="Default"/>
        <w:rPr>
          <w:ins w:id="335" w:author="stefan zedlacher" w:date="2016-03-07T12:45:00Z"/>
          <w:rFonts w:eastAsia="Arial Unicode MS"/>
          <w:color w:val="auto"/>
          <w:sz w:val="20"/>
          <w:szCs w:val="20"/>
        </w:rPr>
      </w:pPr>
      <w:ins w:id="336" w:author="stefan zedlacher" w:date="2016-03-07T12:45:00Z">
        <w:r>
          <w:rPr>
            <w:vertAlign w:val="superscript"/>
          </w:rPr>
          <w:footnoteRef/>
        </w:r>
        <w:r>
          <w:rPr>
            <w:rFonts w:eastAsia="Arial Unicode MS" w:hAnsi="Arial Unicode MS" w:cs="Arial Unicode MS"/>
          </w:rPr>
          <w:t xml:space="preserve"> </w:t>
        </w:r>
        <w:r>
          <w:tab/>
        </w:r>
        <w:r>
          <w:rPr>
            <w:rFonts w:eastAsia="Arial Unicode MS" w:hAnsi="Arial Unicode MS" w:cs="Arial Unicode MS"/>
            <w:sz w:val="20"/>
            <w:szCs w:val="20"/>
          </w:rPr>
          <w:t>Weiterf</w:t>
        </w:r>
        <w:r>
          <w:rPr>
            <w:rFonts w:ascii="Arial Unicode MS" w:eastAsia="Arial Unicode MS" w:hAnsi="Arial Unicode MS" w:cs="Arial Unicode MS"/>
            <w:sz w:val="20"/>
            <w:szCs w:val="20"/>
          </w:rPr>
          <w:t>ü</w:t>
        </w:r>
        <w:r>
          <w:rPr>
            <w:rFonts w:eastAsia="Arial Unicode MS" w:hAnsi="Arial Unicode MS" w:cs="Arial Unicode MS"/>
            <w:sz w:val="20"/>
            <w:szCs w:val="20"/>
          </w:rPr>
          <w:t xml:space="preserve">hrende Informationen zu RDA finden Sie unter: </w:t>
        </w:r>
        <w:r>
          <w:rPr>
            <w:sz w:val="20"/>
            <w:szCs w:val="20"/>
          </w:rPr>
          <w:fldChar w:fldCharType="begin"/>
        </w:r>
        <w:r>
          <w:rPr>
            <w:sz w:val="20"/>
            <w:szCs w:val="20"/>
          </w:rPr>
          <w:instrText xml:space="preserve"> </w:instrText>
        </w:r>
      </w:ins>
      <w:r w:rsidR="00790122">
        <w:rPr>
          <w:sz w:val="20"/>
          <w:szCs w:val="20"/>
        </w:rPr>
        <w:instrText>HYPERLINK</w:instrText>
      </w:r>
      <w:ins w:id="337" w:author="stefan zedlacher" w:date="2016-03-07T12:45:00Z">
        <w:r>
          <w:rPr>
            <w:sz w:val="20"/>
            <w:szCs w:val="20"/>
          </w:rPr>
          <w:instrText xml:space="preserve"> "http://www.rda-rsc.org"</w:instrText>
        </w:r>
        <w:r>
          <w:rPr>
            <w:sz w:val="20"/>
            <w:szCs w:val="20"/>
          </w:rPr>
          <w:fldChar w:fldCharType="separate"/>
        </w:r>
        <w:r>
          <w:rPr>
            <w:rStyle w:val="Hyperlink1"/>
            <w:rFonts w:eastAsia="Arial Unicode MS" w:hAnsi="Arial Unicode MS" w:cs="Arial Unicode MS"/>
          </w:rPr>
          <w:t>http://www.rda-rsc.org</w:t>
        </w:r>
        <w:r>
          <w:rPr>
            <w:sz w:val="20"/>
            <w:szCs w:val="20"/>
          </w:rPr>
          <w:fldChar w:fldCharType="end"/>
        </w:r>
        <w:r>
          <w:rPr>
            <w:rFonts w:eastAsia="Arial Unicode MS" w:hAnsi="Arial Unicode MS" w:cs="Arial Unicode MS"/>
            <w:sz w:val="20"/>
            <w:szCs w:val="20"/>
          </w:rPr>
          <w:t>, Stand: 28.02.2016</w:t>
        </w:r>
      </w:ins>
    </w:p>
  </w:footnote>
  <w:footnote w:id="21">
    <w:p w14:paraId="187D0BA0" w14:textId="77777777" w:rsidR="002601AF" w:rsidRPr="001C7186" w:rsidRDefault="002601AF" w:rsidP="001C7186">
      <w:pPr>
        <w:widowControl w:val="0"/>
        <w:autoSpaceDE w:val="0"/>
        <w:autoSpaceDN w:val="0"/>
        <w:adjustRightInd w:val="0"/>
        <w:spacing w:after="0"/>
        <w:jc w:val="both"/>
        <w:rPr>
          <w:sz w:val="18"/>
        </w:rPr>
      </w:pPr>
      <w:r>
        <w:rPr>
          <w:rStyle w:val="Funotenzeichen"/>
        </w:rPr>
        <w:footnoteRef/>
      </w:r>
      <w:r>
        <w:t xml:space="preserve"> </w:t>
      </w:r>
      <w:r w:rsidRPr="001C7186">
        <w:rPr>
          <w:sz w:val="18"/>
        </w:rPr>
        <w:t xml:space="preserve">Ein </w:t>
      </w:r>
      <w:r w:rsidRPr="001F529B">
        <w:rPr>
          <w:sz w:val="18"/>
          <w:u w:val="single"/>
        </w:rPr>
        <w:t>materieller Referent</w:t>
      </w:r>
      <w:r w:rsidRPr="001F529B">
        <w:rPr>
          <w:sz w:val="18"/>
        </w:rPr>
        <w:t xml:space="preserve"> </w:t>
      </w:r>
      <w:r w:rsidRPr="001C7186">
        <w:rPr>
          <w:sz w:val="18"/>
        </w:rPr>
        <w:t xml:space="preserve">entstammt einem ontologisch gegenständlichen Bereich und wird durch </w:t>
      </w:r>
      <w:r w:rsidRPr="001C7186">
        <w:rPr>
          <w:i/>
          <w:sz w:val="18"/>
        </w:rPr>
        <w:t xml:space="preserve">Entitäten </w:t>
      </w:r>
      <w:r w:rsidRPr="001C7186">
        <w:rPr>
          <w:sz w:val="18"/>
        </w:rPr>
        <w:t xml:space="preserve">– wie Artefakte, Dinge, Räume oder Personen – definiert. Ein </w:t>
      </w:r>
      <w:r w:rsidRPr="001F529B">
        <w:rPr>
          <w:sz w:val="18"/>
          <w:u w:val="single"/>
        </w:rPr>
        <w:t>immaterieller Referent</w:t>
      </w:r>
      <w:r w:rsidRPr="001F529B">
        <w:rPr>
          <w:sz w:val="18"/>
        </w:rPr>
        <w:t xml:space="preserve"> </w:t>
      </w:r>
      <w:r w:rsidRPr="001C7186">
        <w:rPr>
          <w:sz w:val="18"/>
        </w:rPr>
        <w:t>entstammt dem ontologisch geistigen Bereich und wird entweder durch einen geda</w:t>
      </w:r>
      <w:r>
        <w:rPr>
          <w:sz w:val="18"/>
        </w:rPr>
        <w:t>nkliche</w:t>
      </w:r>
      <w:r w:rsidRPr="001C7186">
        <w:rPr>
          <w:sz w:val="18"/>
        </w:rPr>
        <w:t xml:space="preserve"> </w:t>
      </w:r>
      <w:r w:rsidRPr="001C7186">
        <w:rPr>
          <w:i/>
          <w:sz w:val="18"/>
        </w:rPr>
        <w:t>Prozess</w:t>
      </w:r>
      <w:r>
        <w:rPr>
          <w:i/>
          <w:sz w:val="18"/>
        </w:rPr>
        <w:t>e</w:t>
      </w:r>
      <w:r w:rsidRPr="001C7186">
        <w:rPr>
          <w:i/>
          <w:sz w:val="18"/>
        </w:rPr>
        <w:t xml:space="preserve"> </w:t>
      </w:r>
      <w:r w:rsidRPr="001C7186">
        <w:rPr>
          <w:sz w:val="18"/>
        </w:rPr>
        <w:t xml:space="preserve">oder eine </w:t>
      </w:r>
      <w:r w:rsidRPr="001C7186">
        <w:rPr>
          <w:i/>
          <w:sz w:val="18"/>
        </w:rPr>
        <w:t>Handlung</w:t>
      </w:r>
      <w:r>
        <w:rPr>
          <w:i/>
          <w:sz w:val="18"/>
        </w:rPr>
        <w:t>en</w:t>
      </w:r>
      <w:r w:rsidRPr="001C7186">
        <w:rPr>
          <w:i/>
          <w:sz w:val="18"/>
        </w:rPr>
        <w:t xml:space="preserve"> </w:t>
      </w:r>
      <w:r w:rsidRPr="001C7186">
        <w:rPr>
          <w:sz w:val="18"/>
        </w:rPr>
        <w:t xml:space="preserve">bestimmt. Er kann sich beispielsweise auf das beziehen, was der Architekturtheoretiker </w:t>
      </w:r>
      <w:r w:rsidRPr="001C7186">
        <w:rPr>
          <w:i/>
          <w:sz w:val="18"/>
        </w:rPr>
        <w:t xml:space="preserve">Giorgio Vasari </w:t>
      </w:r>
      <w:r w:rsidRPr="001C7186">
        <w:rPr>
          <w:sz w:val="18"/>
        </w:rPr>
        <w:t xml:space="preserve">bereits als ‚Vorstellung’ (concetto) bezeichnete (Vasari 1550/1568 [Bearb.: Bettarini 1966, S. 33ff.]) – eine den Artefakten zugrunde liegende Idee. Sie wird beispielsweise dann in Bezug zu einem Quellobjekt gesetzt, wenn sich dieses auf ein gedankliches Konzept – wie zum Beispiel einer Forschungsintention, eine Entwurfsidee oder eine theoretische Rekonstruktion – bezieht. Die am meisten davon betroffenen Quellengattungen sind Skizzen, Tabellen, Zeichnungen, Rekonstruktionspläne, aber auch Briefe und Notizen, deren inhaltlicher Bezug sich aus einer Reise, einer Kommunikation, einer Idee oder einem anderen kognitiven Prozess definiert. </w:t>
      </w:r>
    </w:p>
  </w:footnote>
  <w:footnote w:id="22">
    <w:p w14:paraId="0B07B571" w14:textId="4AD1B7AC" w:rsidR="002601AF" w:rsidRDefault="002601AF">
      <w:pPr>
        <w:pStyle w:val="Funotentext"/>
      </w:pPr>
      <w:ins w:id="463" w:author="stefan zedlacher" w:date="2016-03-07T11:56:00Z">
        <w:r>
          <w:rPr>
            <w:rStyle w:val="Funotenzeichen"/>
          </w:rPr>
          <w:footnoteRef/>
        </w:r>
        <w:r>
          <w:t xml:space="preserve"> </w:t>
        </w:r>
        <w:r>
          <w:fldChar w:fldCharType="begin"/>
        </w:r>
        <w:r>
          <w:instrText xml:space="preserve"> </w:instrText>
        </w:r>
      </w:ins>
      <w:r w:rsidR="00790122">
        <w:instrText>HYPERLINK</w:instrText>
      </w:r>
      <w:ins w:id="464" w:author="stefan zedlacher" w:date="2016-03-07T11:56:00Z">
        <w:r>
          <w:instrText xml:space="preserve"> "</w:instrText>
        </w:r>
        <w:r w:rsidRPr="00DE3A2A">
          <w:instrText>https://en.wikipedia.org/wiki/Semantic_search</w:instrText>
        </w:r>
        <w:r>
          <w:instrText xml:space="preserve">" </w:instrText>
        </w:r>
        <w:r>
          <w:fldChar w:fldCharType="separate"/>
        </w:r>
        <w:r w:rsidRPr="00D86660">
          <w:rPr>
            <w:rStyle w:val="Link"/>
          </w:rPr>
          <w:t>https://en.wikipedia.org/wiki/Semantic_search</w:t>
        </w:r>
        <w:r>
          <w:fldChar w:fldCharType="end"/>
        </w:r>
        <w:r>
          <w:t xml:space="preserve"> , 5.3.2016 </w:t>
        </w:r>
      </w:ins>
    </w:p>
  </w:footnote>
  <w:footnote w:id="23">
    <w:p w14:paraId="1033BC7D" w14:textId="77777777" w:rsidR="002601AF" w:rsidRDefault="002601AF" w:rsidP="006D23C9">
      <w:pPr>
        <w:pStyle w:val="Funotentext"/>
        <w:rPr>
          <w:ins w:id="582" w:author="stefan zedlacher" w:date="2016-03-04T23:37:00Z"/>
        </w:rPr>
      </w:pPr>
      <w:ins w:id="583" w:author="stefan zedlacher" w:date="2016-03-04T23:37:00Z">
        <w:r>
          <w:rPr>
            <w:rStyle w:val="Funotenzeichen"/>
          </w:rPr>
          <w:footnoteRef/>
        </w:r>
        <w:r>
          <w:t xml:space="preserve"> </w:t>
        </w:r>
        <w:r>
          <w:fldChar w:fldCharType="begin"/>
        </w:r>
        <w:r>
          <w:instrText xml:space="preserve"> </w:instrText>
        </w:r>
      </w:ins>
      <w:r w:rsidR="00790122">
        <w:instrText>HYPERLINK</w:instrText>
      </w:r>
      <w:ins w:id="584" w:author="stefan zedlacher" w:date="2016-03-04T23:37:00Z">
        <w:r>
          <w:instrText xml:space="preserve"> "</w:instrText>
        </w:r>
        <w:r w:rsidRPr="00F1728D">
          <w:instrText>http://www.biblhertz.it/?id=49</w:instrText>
        </w:r>
        <w:r>
          <w:instrText xml:space="preserve">" </w:instrText>
        </w:r>
        <w:r>
          <w:fldChar w:fldCharType="separate"/>
        </w:r>
        <w:r w:rsidRPr="00D86660">
          <w:rPr>
            <w:rStyle w:val="Link"/>
          </w:rPr>
          <w:t>http://www.biblhertz.it/?id=49</w:t>
        </w:r>
        <w:r>
          <w:fldChar w:fldCharType="end"/>
        </w:r>
        <w:r>
          <w:t>, 22.2.2016</w:t>
        </w:r>
      </w:ins>
    </w:p>
    <w:p w14:paraId="2BD2C634" w14:textId="77777777" w:rsidR="002601AF" w:rsidRDefault="002601AF" w:rsidP="006D23C9">
      <w:pPr>
        <w:pStyle w:val="Funotentext"/>
      </w:pPr>
    </w:p>
  </w:footnote>
  <w:footnote w:id="24">
    <w:p w14:paraId="500A749C" w14:textId="77777777" w:rsidR="002601AF" w:rsidRDefault="002601AF" w:rsidP="006D23C9">
      <w:pPr>
        <w:pStyle w:val="Funotentext"/>
      </w:pPr>
      <w:ins w:id="585" w:author="stefan zedlacher" w:date="2016-03-04T23:39:00Z">
        <w:r>
          <w:rPr>
            <w:rStyle w:val="Funotenzeichen"/>
          </w:rPr>
          <w:footnoteRef/>
        </w:r>
        <w:r>
          <w:t xml:space="preserve"> </w:t>
        </w:r>
        <w:r>
          <w:fldChar w:fldCharType="begin"/>
        </w:r>
        <w:r>
          <w:instrText xml:space="preserve"> </w:instrText>
        </w:r>
      </w:ins>
      <w:r w:rsidR="00790122">
        <w:instrText>HYPERLINK</w:instrText>
      </w:r>
      <w:ins w:id="586" w:author="stefan zedlacher" w:date="2016-03-04T23:39:00Z">
        <w:r>
          <w:instrText xml:space="preserve"> "</w:instrText>
        </w:r>
        <w:r w:rsidRPr="00157290">
          <w:instrText>http://digital.belvedere.at/emuseum/#</w:instrText>
        </w:r>
        <w:r>
          <w:instrText xml:space="preserve">" </w:instrText>
        </w:r>
        <w:r>
          <w:fldChar w:fldCharType="separate"/>
        </w:r>
        <w:r w:rsidRPr="00D86660">
          <w:rPr>
            <w:rStyle w:val="Link"/>
          </w:rPr>
          <w:t>http://digital.belvedere.at/emuseum/#</w:t>
        </w:r>
        <w:r>
          <w:fldChar w:fldCharType="end"/>
        </w:r>
        <w:r>
          <w:t>, 16.2.2016</w:t>
        </w:r>
      </w:ins>
    </w:p>
  </w:footnote>
  <w:footnote w:id="25">
    <w:p w14:paraId="1E024C64" w14:textId="77777777" w:rsidR="002601AF" w:rsidRDefault="002601AF" w:rsidP="00E16D28">
      <w:pPr>
        <w:pStyle w:val="Default"/>
        <w:rPr>
          <w:ins w:id="616" w:author="stefan zedlacher" w:date="2016-03-07T12:51:00Z"/>
          <w:rFonts w:eastAsia="Arial Unicode MS"/>
          <w:color w:val="auto"/>
          <w:sz w:val="20"/>
          <w:szCs w:val="20"/>
        </w:rPr>
      </w:pPr>
      <w:ins w:id="617" w:author="stefan zedlacher" w:date="2016-03-07T12:51:00Z">
        <w:r>
          <w:rPr>
            <w:vertAlign w:val="superscript"/>
          </w:rPr>
          <w:footnoteRef/>
        </w:r>
        <w:r>
          <w:rPr>
            <w:rFonts w:eastAsia="Arial Unicode MS" w:hAnsi="Arial Unicode MS" w:cs="Arial Unicode MS"/>
          </w:rPr>
          <w:t xml:space="preserve"> </w:t>
        </w:r>
        <w:r>
          <w:rPr>
            <w:rFonts w:ascii="Helvetica Neue" w:eastAsia="Helvetica Neue" w:hAnsi="Helvetica Neue" w:cs="Helvetica Neue"/>
            <w:color w:val="0000FF"/>
            <w:u w:val="single" w:color="0000FF"/>
          </w:rPr>
          <w:fldChar w:fldCharType="begin"/>
        </w:r>
        <w:r>
          <w:rPr>
            <w:rFonts w:ascii="Helvetica Neue" w:eastAsia="Helvetica Neue" w:hAnsi="Helvetica Neue" w:cs="Helvetica Neue"/>
            <w:color w:val="0000FF"/>
            <w:u w:val="single" w:color="0000FF"/>
          </w:rPr>
          <w:instrText xml:space="preserve"> </w:instrText>
        </w:r>
      </w:ins>
      <w:r w:rsidR="00790122">
        <w:rPr>
          <w:rFonts w:ascii="Helvetica Neue" w:eastAsia="Helvetica Neue" w:hAnsi="Helvetica Neue" w:cs="Helvetica Neue"/>
          <w:color w:val="0000FF"/>
          <w:u w:val="single" w:color="0000FF"/>
        </w:rPr>
        <w:instrText>HYPERLINK</w:instrText>
      </w:r>
      <w:ins w:id="618" w:author="stefan zedlacher" w:date="2016-03-07T12:51:00Z">
        <w:r>
          <w:rPr>
            <w:rFonts w:ascii="Helvetica Neue" w:eastAsia="Helvetica Neue" w:hAnsi="Helvetica Neue" w:cs="Helvetica Neue"/>
            <w:color w:val="0000FF"/>
            <w:u w:val="single" w:color="0000FF"/>
          </w:rPr>
          <w:instrText xml:space="preserve"> "http://whatis.techtarget.com/definition/augmented-reality-ar"</w:instrText>
        </w:r>
        <w:r>
          <w:rPr>
            <w:rFonts w:ascii="Helvetica Neue" w:eastAsia="Helvetica Neue" w:hAnsi="Helvetica Neue" w:cs="Helvetica Neue"/>
            <w:color w:val="0000FF"/>
            <w:u w:val="single" w:color="0000FF"/>
          </w:rPr>
          <w:fldChar w:fldCharType="separate"/>
        </w:r>
        <w:r>
          <w:rPr>
            <w:rStyle w:val="Hyperlink6"/>
          </w:rPr>
          <w:t>http://whatis.techtarget.com/definition/augmented-reality-AR</w:t>
        </w:r>
        <w:r>
          <w:rPr>
            <w:rFonts w:ascii="Helvetica Neue" w:eastAsia="Helvetica Neue" w:hAnsi="Helvetica Neue" w:cs="Helvetica Neue"/>
            <w:color w:val="0000FF"/>
            <w:u w:val="single" w:color="0000FF"/>
          </w:rPr>
          <w:fldChar w:fldCharType="end"/>
        </w:r>
        <w:r>
          <w:rPr>
            <w:rFonts w:eastAsia="Arial Unicode MS" w:hAnsi="Arial Unicode MS" w:cs="Arial Unicode MS"/>
          </w:rPr>
          <w:t>,  Stand: 02.03.2016</w:t>
        </w:r>
      </w:ins>
    </w:p>
  </w:footnote>
  <w:footnote w:id="26">
    <w:p w14:paraId="59396727" w14:textId="77777777" w:rsidR="002601AF" w:rsidRDefault="002601AF" w:rsidP="00E16D28">
      <w:pPr>
        <w:pStyle w:val="Default"/>
        <w:rPr>
          <w:ins w:id="623" w:author="stefan zedlacher" w:date="2016-03-07T12:51:00Z"/>
          <w:rFonts w:eastAsia="Arial Unicode MS"/>
          <w:color w:val="auto"/>
          <w:sz w:val="20"/>
          <w:szCs w:val="20"/>
        </w:rPr>
      </w:pPr>
      <w:ins w:id="624" w:author="stefan zedlacher" w:date="2016-03-07T12:51:00Z">
        <w:r>
          <w:rPr>
            <w:vertAlign w:val="superscript"/>
          </w:rPr>
          <w:footnoteRef/>
        </w:r>
        <w:r>
          <w:rPr>
            <w:rFonts w:eastAsia="Arial Unicode MS" w:hAnsi="Arial Unicode MS" w:cs="Arial Unicode MS"/>
          </w:rPr>
          <w:t xml:space="preserve"> vgl. !!! </w:t>
        </w:r>
        <w:r>
          <w:rPr>
            <w:rStyle w:val="Hyperlink0"/>
          </w:rPr>
          <w:fldChar w:fldCharType="begin"/>
        </w:r>
        <w:r>
          <w:rPr>
            <w:rStyle w:val="Hyperlink0"/>
          </w:rPr>
          <w:instrText xml:space="preserve"> </w:instrText>
        </w:r>
      </w:ins>
      <w:r w:rsidR="00790122">
        <w:rPr>
          <w:rStyle w:val="Hyperlink0"/>
        </w:rPr>
        <w:instrText>HYPERLINK</w:instrText>
      </w:r>
      <w:ins w:id="625" w:author="stefan zedlacher" w:date="2016-03-07T12:51:00Z">
        <w:r>
          <w:rPr>
            <w:rStyle w:val="Hyperlink0"/>
          </w:rPr>
          <w:instrText xml:space="preserve"> "http://www.oeaw.ac.at/stipendien-foerderungen/foerderprogramme/digitales-kulturelles-erbe/"</w:instrText>
        </w:r>
        <w:r>
          <w:rPr>
            <w:rStyle w:val="Hyperlink0"/>
          </w:rPr>
          <w:fldChar w:fldCharType="separate"/>
        </w:r>
        <w:r>
          <w:rPr>
            <w:rStyle w:val="Hyperlink0"/>
            <w:rFonts w:eastAsia="Arial Unicode MS" w:hAnsi="Arial Unicode MS" w:cs="Arial Unicode MS"/>
          </w:rPr>
          <w:t>http://www.oeaw.ac.at/stipendien-foerderungen/foerderprogramme/digitales-kulturelles-erbe/</w:t>
        </w:r>
        <w:r>
          <w:rPr>
            <w:rStyle w:val="Hyperlink0"/>
          </w:rPr>
          <w:fldChar w:fldCharType="end"/>
        </w:r>
      </w:ins>
    </w:p>
  </w:footnote>
  <w:footnote w:id="27">
    <w:p w14:paraId="3C285598" w14:textId="77777777" w:rsidR="002601AF" w:rsidDel="00A410FA" w:rsidRDefault="002601AF" w:rsidP="00F0275B">
      <w:pPr>
        <w:pStyle w:val="Default"/>
        <w:rPr>
          <w:del w:id="636" w:author="stefan zedlacher" w:date="2016-03-07T12:42:00Z"/>
          <w:rFonts w:eastAsia="Arial Unicode MS"/>
          <w:color w:val="auto"/>
          <w:sz w:val="20"/>
          <w:szCs w:val="20"/>
        </w:rPr>
      </w:pPr>
      <w:del w:id="637" w:author="stefan zedlacher" w:date="2016-03-07T12:42:00Z">
        <w:r w:rsidDel="00A410FA">
          <w:rPr>
            <w:vertAlign w:val="superscript"/>
          </w:rPr>
          <w:footnoteRef/>
        </w:r>
        <w:r w:rsidDel="00A410FA">
          <w:rPr>
            <w:rFonts w:eastAsia="Arial Unicode MS" w:hAnsi="Arial Unicode MS" w:cs="Arial Unicode MS"/>
          </w:rPr>
          <w:delText xml:space="preserve"> </w:delText>
        </w:r>
      </w:del>
      <w:ins w:id="638" w:author="Mona" w:date="2016-03-06T10:26:00Z">
        <w:del w:id="639" w:author="stefan zedlacher" w:date="2016-03-07T12:42:00Z">
          <w:r w:rsidDel="00A410FA">
            <w:rPr>
              <w:rStyle w:val="Hyperlink0"/>
            </w:rPr>
            <w:fldChar w:fldCharType="begin"/>
          </w:r>
          <w:r w:rsidDel="00A410FA">
            <w:rPr>
              <w:rStyle w:val="Hyperlink0"/>
            </w:rPr>
            <w:delInstrText xml:space="preserve"> </w:delInstrText>
          </w:r>
        </w:del>
      </w:ins>
      <w:r w:rsidR="00790122">
        <w:rPr>
          <w:rStyle w:val="Hyperlink0"/>
        </w:rPr>
        <w:instrText>HYPERLINK</w:instrText>
      </w:r>
      <w:ins w:id="640" w:author="Mona" w:date="2016-03-06T10:26:00Z">
        <w:del w:id="641" w:author="stefan zedlacher" w:date="2016-03-07T12:42:00Z">
          <w:r w:rsidDel="00A410FA">
            <w:rPr>
              <w:rStyle w:val="Hyperlink0"/>
            </w:rPr>
            <w:delInstrText xml:space="preserve"> "http://www.ica.org/10207/standards/isadg-general-international-standard-archival-description-second-edition.html"</w:delInstrText>
          </w:r>
          <w:r w:rsidDel="00A410FA">
            <w:rPr>
              <w:rStyle w:val="Hyperlink0"/>
            </w:rPr>
            <w:fldChar w:fldCharType="separate"/>
          </w:r>
          <w:r w:rsidDel="00A410FA">
            <w:rPr>
              <w:rStyle w:val="Hyperlink0"/>
              <w:rFonts w:eastAsia="Arial Unicode MS" w:hAnsi="Arial Unicode MS" w:cs="Arial Unicode MS"/>
            </w:rPr>
            <w:delText>http://www.ica.org/10207/standards/isadg-general-international-standard-archival-description-second-edition.html</w:delText>
          </w:r>
          <w:r w:rsidDel="00A410FA">
            <w:rPr>
              <w:rStyle w:val="Hyperlink0"/>
            </w:rPr>
            <w:fldChar w:fldCharType="end"/>
          </w:r>
        </w:del>
      </w:ins>
    </w:p>
  </w:footnote>
  <w:footnote w:id="28">
    <w:p w14:paraId="726888A6" w14:textId="77777777" w:rsidR="002601AF" w:rsidDel="00A410FA" w:rsidRDefault="002601AF" w:rsidP="00F0275B">
      <w:pPr>
        <w:pStyle w:val="Default"/>
        <w:rPr>
          <w:del w:id="660" w:author="stefan zedlacher" w:date="2016-03-07T12:45:00Z"/>
          <w:rFonts w:eastAsia="Arial Unicode MS"/>
          <w:color w:val="auto"/>
          <w:sz w:val="20"/>
          <w:szCs w:val="20"/>
        </w:rPr>
      </w:pPr>
      <w:del w:id="661" w:author="stefan zedlacher" w:date="2016-03-07T12:45:00Z">
        <w:r w:rsidDel="00A410FA">
          <w:rPr>
            <w:vertAlign w:val="superscript"/>
          </w:rPr>
          <w:footnoteRef/>
        </w:r>
        <w:r w:rsidDel="00A410FA">
          <w:rPr>
            <w:rFonts w:eastAsia="Arial Unicode MS" w:hAnsi="Arial Unicode MS" w:cs="Arial Unicode MS"/>
          </w:rPr>
          <w:delText xml:space="preserve"> </w:delText>
        </w:r>
      </w:del>
      <w:ins w:id="662" w:author="Mona" w:date="2016-03-06T14:56:00Z">
        <w:del w:id="663" w:author="stefan zedlacher" w:date="2016-03-07T12:45:00Z">
          <w:r w:rsidDel="00A410FA">
            <w:tab/>
          </w:r>
          <w:r w:rsidDel="00A410FA">
            <w:rPr>
              <w:rFonts w:eastAsia="Arial Unicode MS" w:hAnsi="Arial Unicode MS" w:cs="Arial Unicode MS"/>
              <w:sz w:val="20"/>
              <w:szCs w:val="20"/>
            </w:rPr>
            <w:delText>Weiterf</w:delText>
          </w:r>
          <w:r w:rsidDel="00A410FA">
            <w:rPr>
              <w:rFonts w:ascii="Arial Unicode MS" w:eastAsia="Arial Unicode MS" w:hAnsi="Arial Unicode MS" w:cs="Arial Unicode MS"/>
              <w:sz w:val="20"/>
              <w:szCs w:val="20"/>
            </w:rPr>
            <w:delText>ü</w:delText>
          </w:r>
          <w:r w:rsidDel="00A410FA">
            <w:rPr>
              <w:rFonts w:eastAsia="Arial Unicode MS" w:hAnsi="Arial Unicode MS" w:cs="Arial Unicode MS"/>
              <w:sz w:val="20"/>
              <w:szCs w:val="20"/>
            </w:rPr>
            <w:delText xml:space="preserve">hrende Informationen zu RDA finden Sie unter: </w:delText>
          </w:r>
          <w:r w:rsidDel="00A410FA">
            <w:rPr>
              <w:sz w:val="20"/>
              <w:szCs w:val="20"/>
            </w:rPr>
            <w:fldChar w:fldCharType="begin"/>
          </w:r>
          <w:r w:rsidDel="00A410FA">
            <w:rPr>
              <w:sz w:val="20"/>
              <w:szCs w:val="20"/>
            </w:rPr>
            <w:delInstrText xml:space="preserve"> </w:delInstrText>
          </w:r>
        </w:del>
      </w:ins>
      <w:r w:rsidR="00790122">
        <w:rPr>
          <w:sz w:val="20"/>
          <w:szCs w:val="20"/>
        </w:rPr>
        <w:instrText>HYPERLINK</w:instrText>
      </w:r>
      <w:ins w:id="664" w:author="Mona" w:date="2016-03-06T14:56:00Z">
        <w:del w:id="665" w:author="stefan zedlacher" w:date="2016-03-07T12:45:00Z">
          <w:r w:rsidDel="00A410FA">
            <w:rPr>
              <w:sz w:val="20"/>
              <w:szCs w:val="20"/>
            </w:rPr>
            <w:delInstrText xml:space="preserve"> "http://www.rda-rsc.org"</w:delInstrText>
          </w:r>
          <w:r w:rsidDel="00A410FA">
            <w:rPr>
              <w:sz w:val="20"/>
              <w:szCs w:val="20"/>
            </w:rPr>
            <w:fldChar w:fldCharType="separate"/>
          </w:r>
          <w:r w:rsidDel="00A410FA">
            <w:rPr>
              <w:rStyle w:val="Hyperlink1"/>
              <w:rFonts w:eastAsia="Arial Unicode MS" w:hAnsi="Arial Unicode MS" w:cs="Arial Unicode MS"/>
            </w:rPr>
            <w:delText>http://www.rda-rsc.org</w:delText>
          </w:r>
          <w:r w:rsidDel="00A410FA">
            <w:rPr>
              <w:sz w:val="20"/>
              <w:szCs w:val="20"/>
            </w:rPr>
            <w:fldChar w:fldCharType="end"/>
          </w:r>
          <w:r w:rsidDel="00A410FA">
            <w:rPr>
              <w:rFonts w:eastAsia="Arial Unicode MS" w:hAnsi="Arial Unicode MS" w:cs="Arial Unicode MS"/>
              <w:sz w:val="20"/>
              <w:szCs w:val="20"/>
            </w:rPr>
            <w:delText>, Stand: 28.02.2016</w:delText>
          </w:r>
        </w:del>
      </w:ins>
    </w:p>
  </w:footnote>
  <w:footnote w:id="29">
    <w:p w14:paraId="2F4F3FBE" w14:textId="77777777" w:rsidR="002601AF" w:rsidDel="00E16D28" w:rsidRDefault="002601AF" w:rsidP="00F0275B">
      <w:pPr>
        <w:pStyle w:val="Default"/>
        <w:rPr>
          <w:del w:id="697" w:author="stefan zedlacher" w:date="2016-03-07T12:52:00Z"/>
          <w:rFonts w:eastAsia="Arial Unicode MS"/>
          <w:color w:val="auto"/>
          <w:sz w:val="20"/>
          <w:szCs w:val="20"/>
        </w:rPr>
      </w:pPr>
      <w:del w:id="698" w:author="stefan zedlacher" w:date="2016-03-07T12:52:00Z">
        <w:r w:rsidDel="00E16D28">
          <w:rPr>
            <w:vertAlign w:val="superscript"/>
          </w:rPr>
          <w:footnoteRef/>
        </w:r>
        <w:r w:rsidDel="00E16D28">
          <w:rPr>
            <w:rFonts w:eastAsia="Arial Unicode MS" w:hAnsi="Arial Unicode MS" w:cs="Arial Unicode MS"/>
          </w:rPr>
          <w:delText xml:space="preserve"> </w:delText>
        </w:r>
      </w:del>
      <w:ins w:id="699" w:author="Mona" w:date="2016-03-06T21:21:00Z">
        <w:del w:id="700" w:author="stefan zedlacher" w:date="2016-03-07T12:52:00Z">
          <w:r w:rsidDel="00E16D28">
            <w:rPr>
              <w:rFonts w:ascii="Helvetica Neue" w:eastAsia="Helvetica Neue" w:hAnsi="Helvetica Neue" w:cs="Helvetica Neue"/>
              <w:color w:val="0000FF"/>
              <w:u w:val="single" w:color="0000FF"/>
            </w:rPr>
            <w:fldChar w:fldCharType="begin"/>
          </w:r>
          <w:r w:rsidDel="00E16D28">
            <w:rPr>
              <w:rFonts w:ascii="Helvetica Neue" w:eastAsia="Helvetica Neue" w:hAnsi="Helvetica Neue" w:cs="Helvetica Neue"/>
              <w:color w:val="0000FF"/>
              <w:u w:val="single" w:color="0000FF"/>
            </w:rPr>
            <w:delInstrText xml:space="preserve"> </w:delInstrText>
          </w:r>
        </w:del>
      </w:ins>
      <w:r w:rsidR="00790122">
        <w:rPr>
          <w:rFonts w:eastAsia="Helvetica Neue" w:cs="Helvetica Neue"/>
          <w:color w:val="0000FF"/>
          <w:u w:val="single" w:color="0000FF"/>
        </w:rPr>
        <w:instrText>HYPERLINK</w:instrText>
      </w:r>
      <w:ins w:id="701" w:author="Mona" w:date="2016-03-06T21:21:00Z">
        <w:del w:id="702" w:author="stefan zedlacher" w:date="2016-03-07T12:52:00Z">
          <w:r w:rsidDel="00E16D28">
            <w:rPr>
              <w:rFonts w:ascii="Helvetica Neue" w:eastAsia="Helvetica Neue" w:hAnsi="Helvetica Neue" w:cs="Helvetica Neue"/>
              <w:color w:val="0000FF"/>
              <w:u w:val="single" w:color="0000FF"/>
            </w:rPr>
            <w:delInstrText xml:space="preserve"> "http://whatis.techtarget.com/definition/augmented-reality-ar"</w:delInstrText>
          </w:r>
          <w:r w:rsidDel="00E16D28">
            <w:rPr>
              <w:rFonts w:ascii="Helvetica Neue" w:eastAsia="Helvetica Neue" w:hAnsi="Helvetica Neue" w:cs="Helvetica Neue"/>
              <w:color w:val="0000FF"/>
              <w:u w:val="single" w:color="0000FF"/>
            </w:rPr>
            <w:fldChar w:fldCharType="separate"/>
          </w:r>
          <w:r w:rsidDel="00E16D28">
            <w:rPr>
              <w:rStyle w:val="Hyperlink6"/>
            </w:rPr>
            <w:delText>http://whatis.techtarget.com/definition/augmented-reality-AR</w:delText>
          </w:r>
          <w:r w:rsidDel="00E16D28">
            <w:rPr>
              <w:rFonts w:ascii="Helvetica Neue" w:eastAsia="Helvetica Neue" w:hAnsi="Helvetica Neue" w:cs="Helvetica Neue"/>
              <w:color w:val="0000FF"/>
              <w:u w:val="single" w:color="0000FF"/>
            </w:rPr>
            <w:fldChar w:fldCharType="end"/>
          </w:r>
          <w:r w:rsidDel="00E16D28">
            <w:rPr>
              <w:rFonts w:eastAsia="Arial Unicode MS" w:hAnsi="Arial Unicode MS" w:cs="Arial Unicode MS"/>
            </w:rPr>
            <w:delText>,  Stand: 02.03.2016</w:delText>
          </w:r>
        </w:del>
      </w:ins>
    </w:p>
  </w:footnote>
  <w:footnote w:id="30">
    <w:p w14:paraId="0E4D242F" w14:textId="77777777" w:rsidR="002601AF" w:rsidDel="00E16D28" w:rsidRDefault="002601AF" w:rsidP="00F0275B">
      <w:pPr>
        <w:pStyle w:val="Default"/>
        <w:rPr>
          <w:del w:id="709" w:author="stefan zedlacher" w:date="2016-03-07T12:52:00Z"/>
          <w:rFonts w:eastAsia="Arial Unicode MS"/>
          <w:color w:val="auto"/>
          <w:sz w:val="20"/>
          <w:szCs w:val="20"/>
        </w:rPr>
      </w:pPr>
      <w:del w:id="710" w:author="stefan zedlacher" w:date="2016-03-07T12:52:00Z">
        <w:r w:rsidDel="00E16D28">
          <w:rPr>
            <w:vertAlign w:val="superscript"/>
          </w:rPr>
          <w:footnoteRef/>
        </w:r>
      </w:del>
      <w:ins w:id="711" w:author="Mona" w:date="2016-03-06T21:26:00Z">
        <w:del w:id="712" w:author="stefan zedlacher" w:date="2016-03-07T12:52:00Z">
          <w:r w:rsidDel="00E16D28">
            <w:rPr>
              <w:rFonts w:eastAsia="Arial Unicode MS" w:hAnsi="Arial Unicode MS" w:cs="Arial Unicode MS"/>
            </w:rPr>
            <w:delText xml:space="preserve"> vgl. !!! </w:delText>
          </w:r>
          <w:r w:rsidDel="00E16D28">
            <w:rPr>
              <w:rStyle w:val="Hyperlink0"/>
            </w:rPr>
            <w:fldChar w:fldCharType="begin"/>
          </w:r>
          <w:r w:rsidDel="00E16D28">
            <w:rPr>
              <w:rStyle w:val="Hyperlink0"/>
            </w:rPr>
            <w:delInstrText xml:space="preserve"> </w:delInstrText>
          </w:r>
        </w:del>
      </w:ins>
      <w:r w:rsidR="00790122">
        <w:rPr>
          <w:rStyle w:val="Hyperlink0"/>
        </w:rPr>
        <w:instrText>HYPERLINK</w:instrText>
      </w:r>
      <w:ins w:id="713" w:author="Mona" w:date="2016-03-06T21:26:00Z">
        <w:del w:id="714" w:author="stefan zedlacher" w:date="2016-03-07T12:52:00Z">
          <w:r w:rsidDel="00E16D28">
            <w:rPr>
              <w:rStyle w:val="Hyperlink0"/>
            </w:rPr>
            <w:delInstrText xml:space="preserve"> "http://www.oeaw.ac.at/stipendien-foerderungen/foerderprogramme/digitales-kulturelles-erbe/"</w:delInstrText>
          </w:r>
          <w:r w:rsidDel="00E16D28">
            <w:rPr>
              <w:rStyle w:val="Hyperlink0"/>
            </w:rPr>
            <w:fldChar w:fldCharType="separate"/>
          </w:r>
          <w:r w:rsidDel="00E16D28">
            <w:rPr>
              <w:rStyle w:val="Hyperlink0"/>
              <w:rFonts w:eastAsia="Arial Unicode MS" w:hAnsi="Arial Unicode MS" w:cs="Arial Unicode MS"/>
            </w:rPr>
            <w:delText>http://www.oeaw.ac.at/stipendien-foerderungen/foerderprogramme/digitales-kulturelles-erbe/</w:delText>
          </w:r>
          <w:r w:rsidDel="00E16D28">
            <w:rPr>
              <w:rStyle w:val="Hyperlink0"/>
            </w:rPr>
            <w:fldChar w:fldCharType="end"/>
          </w:r>
        </w:del>
      </w:ins>
      <w:del w:id="715" w:author="stefan zedlacher" w:date="2016-03-07T12:52:00Z">
        <w:r w:rsidDel="00E16D28">
          <w:rPr>
            <w:rFonts w:eastAsia="Arial Unicode MS" w:hAnsi="Arial Unicode MS" w:cs="Arial Unicode MS"/>
          </w:rPr>
          <w:delText xml:space="preserve"> </w:delText>
        </w:r>
      </w:del>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788A9D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multilevel"/>
    <w:tmpl w:val="894EE8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0000003"/>
    <w:multiLevelType w:val="multilevel"/>
    <w:tmpl w:val="894EE875"/>
    <w:lvl w:ilvl="0">
      <w:start w:val="1"/>
      <w:numFmt w:val="bullet"/>
      <w:lvlText w:val="•"/>
      <w:lvlJc w:val="left"/>
      <w:pPr>
        <w:tabs>
          <w:tab w:val="num" w:pos="720"/>
        </w:tabs>
        <w:ind w:left="720" w:hanging="360"/>
      </w:pPr>
      <w:rPr>
        <w:rFonts w:ascii="Helvetica Neue" w:eastAsia="Helvetica Neue" w:hAnsi="Helvetica Neue" w:cs="Helvetica Neue" w:hint="default"/>
        <w:i/>
        <w:iCs/>
        <w:position w:val="0"/>
        <w:sz w:val="22"/>
        <w:szCs w:val="22"/>
        <w:shd w:val="clear" w:color="auto" w:fill="FFFF00"/>
        <w:lang w:val="de-DE"/>
      </w:rPr>
    </w:lvl>
    <w:lvl w:ilvl="1">
      <w:start w:val="1"/>
      <w:numFmt w:val="bullet"/>
      <w:lvlText w:val="o"/>
      <w:lvlJc w:val="left"/>
      <w:pPr>
        <w:tabs>
          <w:tab w:val="num" w:pos="1383"/>
        </w:tabs>
        <w:ind w:left="1383" w:hanging="303"/>
      </w:pPr>
      <w:rPr>
        <w:rFonts w:ascii="Helvetica Neue" w:eastAsia="Helvetica Neue" w:hAnsi="Helvetica Neue" w:cs="Helvetica Neue" w:hint="default"/>
        <w:i/>
        <w:iCs/>
        <w:position w:val="0"/>
        <w:sz w:val="22"/>
        <w:szCs w:val="22"/>
        <w:shd w:val="clear" w:color="auto" w:fill="FFFF00"/>
        <w:lang w:val="de-DE"/>
      </w:rPr>
    </w:lvl>
    <w:lvl w:ilvl="2">
      <w:start w:val="1"/>
      <w:numFmt w:val="bullet"/>
      <w:lvlText w:val="▪"/>
      <w:lvlJc w:val="left"/>
      <w:pPr>
        <w:tabs>
          <w:tab w:val="num" w:pos="2103"/>
        </w:tabs>
        <w:ind w:left="2103" w:hanging="303"/>
      </w:pPr>
      <w:rPr>
        <w:rFonts w:ascii="Helvetica Neue" w:eastAsia="Helvetica Neue" w:hAnsi="Helvetica Neue" w:cs="Helvetica Neue" w:hint="default"/>
        <w:i/>
        <w:iCs/>
        <w:position w:val="0"/>
        <w:sz w:val="22"/>
        <w:szCs w:val="22"/>
        <w:shd w:val="clear" w:color="auto" w:fill="FFFF00"/>
        <w:lang w:val="de-DE"/>
      </w:rPr>
    </w:lvl>
    <w:lvl w:ilvl="3">
      <w:start w:val="1"/>
      <w:numFmt w:val="bullet"/>
      <w:lvlText w:val="•"/>
      <w:lvlJc w:val="left"/>
      <w:pPr>
        <w:tabs>
          <w:tab w:val="num" w:pos="2823"/>
        </w:tabs>
        <w:ind w:left="2823" w:hanging="303"/>
      </w:pPr>
      <w:rPr>
        <w:rFonts w:ascii="Helvetica Neue" w:eastAsia="Helvetica Neue" w:hAnsi="Helvetica Neue" w:cs="Helvetica Neue" w:hint="default"/>
        <w:i/>
        <w:iCs/>
        <w:position w:val="0"/>
        <w:sz w:val="22"/>
        <w:szCs w:val="22"/>
        <w:shd w:val="clear" w:color="auto" w:fill="FFFF00"/>
        <w:lang w:val="de-DE"/>
      </w:rPr>
    </w:lvl>
    <w:lvl w:ilvl="4">
      <w:start w:val="1"/>
      <w:numFmt w:val="bullet"/>
      <w:lvlText w:val="o"/>
      <w:lvlJc w:val="left"/>
      <w:pPr>
        <w:tabs>
          <w:tab w:val="num" w:pos="3543"/>
        </w:tabs>
        <w:ind w:left="3543" w:hanging="303"/>
      </w:pPr>
      <w:rPr>
        <w:rFonts w:ascii="Helvetica Neue" w:eastAsia="Helvetica Neue" w:hAnsi="Helvetica Neue" w:cs="Helvetica Neue" w:hint="default"/>
        <w:i/>
        <w:iCs/>
        <w:position w:val="0"/>
        <w:sz w:val="22"/>
        <w:szCs w:val="22"/>
        <w:shd w:val="clear" w:color="auto" w:fill="FFFF00"/>
        <w:lang w:val="de-DE"/>
      </w:rPr>
    </w:lvl>
    <w:lvl w:ilvl="5">
      <w:start w:val="1"/>
      <w:numFmt w:val="bullet"/>
      <w:lvlText w:val="▪"/>
      <w:lvlJc w:val="left"/>
      <w:pPr>
        <w:tabs>
          <w:tab w:val="num" w:pos="4263"/>
        </w:tabs>
        <w:ind w:left="4263" w:hanging="303"/>
      </w:pPr>
      <w:rPr>
        <w:rFonts w:ascii="Helvetica Neue" w:eastAsia="Helvetica Neue" w:hAnsi="Helvetica Neue" w:cs="Helvetica Neue" w:hint="default"/>
        <w:i/>
        <w:iCs/>
        <w:position w:val="0"/>
        <w:sz w:val="22"/>
        <w:szCs w:val="22"/>
        <w:shd w:val="clear" w:color="auto" w:fill="FFFF00"/>
        <w:lang w:val="de-DE"/>
      </w:rPr>
    </w:lvl>
    <w:lvl w:ilvl="6">
      <w:start w:val="1"/>
      <w:numFmt w:val="bullet"/>
      <w:lvlText w:val="•"/>
      <w:lvlJc w:val="left"/>
      <w:pPr>
        <w:tabs>
          <w:tab w:val="num" w:pos="4983"/>
        </w:tabs>
        <w:ind w:left="4983" w:hanging="303"/>
      </w:pPr>
      <w:rPr>
        <w:rFonts w:ascii="Helvetica Neue" w:eastAsia="Helvetica Neue" w:hAnsi="Helvetica Neue" w:cs="Helvetica Neue" w:hint="default"/>
        <w:i/>
        <w:iCs/>
        <w:position w:val="0"/>
        <w:sz w:val="22"/>
        <w:szCs w:val="22"/>
        <w:shd w:val="clear" w:color="auto" w:fill="FFFF00"/>
        <w:lang w:val="de-DE"/>
      </w:rPr>
    </w:lvl>
    <w:lvl w:ilvl="7">
      <w:start w:val="1"/>
      <w:numFmt w:val="bullet"/>
      <w:lvlText w:val="o"/>
      <w:lvlJc w:val="left"/>
      <w:pPr>
        <w:tabs>
          <w:tab w:val="num" w:pos="5703"/>
        </w:tabs>
        <w:ind w:left="5703" w:hanging="303"/>
      </w:pPr>
      <w:rPr>
        <w:rFonts w:ascii="Helvetica Neue" w:eastAsia="Helvetica Neue" w:hAnsi="Helvetica Neue" w:cs="Helvetica Neue" w:hint="default"/>
        <w:i/>
        <w:iCs/>
        <w:position w:val="0"/>
        <w:sz w:val="22"/>
        <w:szCs w:val="22"/>
        <w:shd w:val="clear" w:color="auto" w:fill="FFFF00"/>
        <w:lang w:val="de-DE"/>
      </w:rPr>
    </w:lvl>
    <w:lvl w:ilvl="8">
      <w:start w:val="1"/>
      <w:numFmt w:val="bullet"/>
      <w:lvlText w:val="▪"/>
      <w:lvlJc w:val="left"/>
      <w:pPr>
        <w:tabs>
          <w:tab w:val="num" w:pos="6423"/>
        </w:tabs>
        <w:ind w:left="6423" w:hanging="303"/>
      </w:pPr>
      <w:rPr>
        <w:rFonts w:ascii="Helvetica Neue" w:eastAsia="Helvetica Neue" w:hAnsi="Helvetica Neue" w:cs="Helvetica Neue" w:hint="default"/>
        <w:i/>
        <w:iCs/>
        <w:position w:val="0"/>
        <w:sz w:val="22"/>
        <w:szCs w:val="22"/>
        <w:shd w:val="clear" w:color="auto" w:fill="FFFF00"/>
        <w:lang w:val="de-DE"/>
      </w:rPr>
    </w:lvl>
  </w:abstractNum>
  <w:abstractNum w:abstractNumId="4">
    <w:nsid w:val="00000004"/>
    <w:multiLevelType w:val="multilevel"/>
    <w:tmpl w:val="894EE876"/>
    <w:lvl w:ilvl="0">
      <w:start w:val="1"/>
      <w:numFmt w:val="bullet"/>
      <w:lvlText w:val="•"/>
      <w:lvlJc w:val="left"/>
      <w:rPr>
        <w:rFonts w:hint="default"/>
        <w:position w:val="0"/>
      </w:rPr>
    </w:lvl>
    <w:lvl w:ilvl="1">
      <w:start w:val="1"/>
      <w:numFmt w:val="bullet"/>
      <w:lvlText w:val="o"/>
      <w:lvlJc w:val="left"/>
      <w:rPr>
        <w:rFonts w:hint="default"/>
        <w:position w:val="0"/>
      </w:rPr>
    </w:lvl>
    <w:lvl w:ilvl="2">
      <w:start w:val="1"/>
      <w:numFmt w:val="bullet"/>
      <w:lvlText w:val="▪"/>
      <w:lvlJc w:val="left"/>
      <w:rPr>
        <w:rFonts w:hint="default"/>
        <w:position w:val="0"/>
      </w:rPr>
    </w:lvl>
    <w:lvl w:ilvl="3">
      <w:start w:val="1"/>
      <w:numFmt w:val="bullet"/>
      <w:lvlText w:val="•"/>
      <w:lvlJc w:val="left"/>
      <w:rPr>
        <w:rFonts w:hint="default"/>
        <w:position w:val="0"/>
      </w:rPr>
    </w:lvl>
    <w:lvl w:ilvl="4">
      <w:start w:val="1"/>
      <w:numFmt w:val="bullet"/>
      <w:lvlText w:val="o"/>
      <w:lvlJc w:val="left"/>
      <w:rPr>
        <w:rFonts w:hint="default"/>
        <w:position w:val="0"/>
      </w:rPr>
    </w:lvl>
    <w:lvl w:ilvl="5">
      <w:start w:val="1"/>
      <w:numFmt w:val="bullet"/>
      <w:lvlText w:val="▪"/>
      <w:lvlJc w:val="left"/>
      <w:rPr>
        <w:rFonts w:hint="default"/>
        <w:position w:val="0"/>
      </w:rPr>
    </w:lvl>
    <w:lvl w:ilvl="6">
      <w:start w:val="1"/>
      <w:numFmt w:val="bullet"/>
      <w:lvlText w:val="•"/>
      <w:lvlJc w:val="left"/>
      <w:rPr>
        <w:rFonts w:hint="default"/>
        <w:position w:val="0"/>
      </w:rPr>
    </w:lvl>
    <w:lvl w:ilvl="7">
      <w:start w:val="1"/>
      <w:numFmt w:val="bullet"/>
      <w:lvlText w:val="o"/>
      <w:lvlJc w:val="left"/>
      <w:rPr>
        <w:rFonts w:hint="default"/>
        <w:position w:val="0"/>
      </w:rPr>
    </w:lvl>
    <w:lvl w:ilvl="8">
      <w:start w:val="1"/>
      <w:numFmt w:val="bullet"/>
      <w:lvlText w:val="▪"/>
      <w:lvlJc w:val="left"/>
      <w:rPr>
        <w:rFonts w:hint="default"/>
        <w:position w:val="0"/>
      </w:rPr>
    </w:lvl>
  </w:abstractNum>
  <w:abstractNum w:abstractNumId="5">
    <w:nsid w:val="00000005"/>
    <w:multiLevelType w:val="multilevel"/>
    <w:tmpl w:val="894EE877"/>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0000006"/>
    <w:multiLevelType w:val="multilevel"/>
    <w:tmpl w:val="894EE878"/>
    <w:lvl w:ilvl="0">
      <w:start w:val="1"/>
      <w:numFmt w:val="bullet"/>
      <w:lvlText w:val="•"/>
      <w:lvlJc w:val="left"/>
      <w:pPr>
        <w:tabs>
          <w:tab w:val="num" w:pos="720"/>
        </w:tabs>
        <w:ind w:left="720" w:hanging="360"/>
      </w:pPr>
      <w:rPr>
        <w:rFonts w:ascii="Helvetica Neue" w:eastAsia="Helvetica Neue" w:hAnsi="Helvetica Neue" w:cs="Helvetica Neue" w:hint="default"/>
        <w:i/>
        <w:iCs/>
        <w:position w:val="0"/>
        <w:sz w:val="22"/>
        <w:szCs w:val="22"/>
        <w:shd w:val="clear" w:color="auto" w:fill="FFFF00"/>
        <w:lang w:val="de-DE"/>
      </w:rPr>
    </w:lvl>
    <w:lvl w:ilvl="1">
      <w:start w:val="1"/>
      <w:numFmt w:val="bullet"/>
      <w:lvlText w:val="o"/>
      <w:lvlJc w:val="left"/>
      <w:pPr>
        <w:tabs>
          <w:tab w:val="num" w:pos="1383"/>
        </w:tabs>
        <w:ind w:left="1383" w:hanging="303"/>
      </w:pPr>
      <w:rPr>
        <w:rFonts w:ascii="Helvetica Neue" w:eastAsia="Helvetica Neue" w:hAnsi="Helvetica Neue" w:cs="Helvetica Neue" w:hint="default"/>
        <w:i/>
        <w:iCs/>
        <w:position w:val="0"/>
        <w:sz w:val="22"/>
        <w:szCs w:val="22"/>
        <w:shd w:val="clear" w:color="auto" w:fill="FFFF00"/>
        <w:lang w:val="de-DE"/>
      </w:rPr>
    </w:lvl>
    <w:lvl w:ilvl="2">
      <w:start w:val="1"/>
      <w:numFmt w:val="bullet"/>
      <w:lvlText w:val="▪"/>
      <w:lvlJc w:val="left"/>
      <w:pPr>
        <w:tabs>
          <w:tab w:val="num" w:pos="2103"/>
        </w:tabs>
        <w:ind w:left="2103" w:hanging="303"/>
      </w:pPr>
      <w:rPr>
        <w:rFonts w:ascii="Helvetica Neue" w:eastAsia="Helvetica Neue" w:hAnsi="Helvetica Neue" w:cs="Helvetica Neue" w:hint="default"/>
        <w:i/>
        <w:iCs/>
        <w:position w:val="0"/>
        <w:sz w:val="22"/>
        <w:szCs w:val="22"/>
        <w:shd w:val="clear" w:color="auto" w:fill="FFFF00"/>
        <w:lang w:val="de-DE"/>
      </w:rPr>
    </w:lvl>
    <w:lvl w:ilvl="3">
      <w:start w:val="1"/>
      <w:numFmt w:val="bullet"/>
      <w:lvlText w:val="•"/>
      <w:lvlJc w:val="left"/>
      <w:pPr>
        <w:tabs>
          <w:tab w:val="num" w:pos="2823"/>
        </w:tabs>
        <w:ind w:left="2823" w:hanging="303"/>
      </w:pPr>
      <w:rPr>
        <w:rFonts w:ascii="Helvetica Neue" w:eastAsia="Helvetica Neue" w:hAnsi="Helvetica Neue" w:cs="Helvetica Neue" w:hint="default"/>
        <w:i/>
        <w:iCs/>
        <w:position w:val="0"/>
        <w:sz w:val="22"/>
        <w:szCs w:val="22"/>
        <w:shd w:val="clear" w:color="auto" w:fill="FFFF00"/>
        <w:lang w:val="de-DE"/>
      </w:rPr>
    </w:lvl>
    <w:lvl w:ilvl="4">
      <w:start w:val="1"/>
      <w:numFmt w:val="bullet"/>
      <w:lvlText w:val="o"/>
      <w:lvlJc w:val="left"/>
      <w:pPr>
        <w:tabs>
          <w:tab w:val="num" w:pos="3543"/>
        </w:tabs>
        <w:ind w:left="3543" w:hanging="303"/>
      </w:pPr>
      <w:rPr>
        <w:rFonts w:ascii="Helvetica Neue" w:eastAsia="Helvetica Neue" w:hAnsi="Helvetica Neue" w:cs="Helvetica Neue" w:hint="default"/>
        <w:i/>
        <w:iCs/>
        <w:position w:val="0"/>
        <w:sz w:val="22"/>
        <w:szCs w:val="22"/>
        <w:shd w:val="clear" w:color="auto" w:fill="FFFF00"/>
        <w:lang w:val="de-DE"/>
      </w:rPr>
    </w:lvl>
    <w:lvl w:ilvl="5">
      <w:start w:val="1"/>
      <w:numFmt w:val="bullet"/>
      <w:lvlText w:val="▪"/>
      <w:lvlJc w:val="left"/>
      <w:pPr>
        <w:tabs>
          <w:tab w:val="num" w:pos="4263"/>
        </w:tabs>
        <w:ind w:left="4263" w:hanging="303"/>
      </w:pPr>
      <w:rPr>
        <w:rFonts w:ascii="Helvetica Neue" w:eastAsia="Helvetica Neue" w:hAnsi="Helvetica Neue" w:cs="Helvetica Neue" w:hint="default"/>
        <w:i/>
        <w:iCs/>
        <w:position w:val="0"/>
        <w:sz w:val="22"/>
        <w:szCs w:val="22"/>
        <w:shd w:val="clear" w:color="auto" w:fill="FFFF00"/>
        <w:lang w:val="de-DE"/>
      </w:rPr>
    </w:lvl>
    <w:lvl w:ilvl="6">
      <w:start w:val="1"/>
      <w:numFmt w:val="bullet"/>
      <w:lvlText w:val="•"/>
      <w:lvlJc w:val="left"/>
      <w:pPr>
        <w:tabs>
          <w:tab w:val="num" w:pos="4983"/>
        </w:tabs>
        <w:ind w:left="4983" w:hanging="303"/>
      </w:pPr>
      <w:rPr>
        <w:rFonts w:ascii="Helvetica Neue" w:eastAsia="Helvetica Neue" w:hAnsi="Helvetica Neue" w:cs="Helvetica Neue" w:hint="default"/>
        <w:i/>
        <w:iCs/>
        <w:position w:val="0"/>
        <w:sz w:val="22"/>
        <w:szCs w:val="22"/>
        <w:shd w:val="clear" w:color="auto" w:fill="FFFF00"/>
        <w:lang w:val="de-DE"/>
      </w:rPr>
    </w:lvl>
    <w:lvl w:ilvl="7">
      <w:start w:val="1"/>
      <w:numFmt w:val="bullet"/>
      <w:lvlText w:val="o"/>
      <w:lvlJc w:val="left"/>
      <w:pPr>
        <w:tabs>
          <w:tab w:val="num" w:pos="5703"/>
        </w:tabs>
        <w:ind w:left="5703" w:hanging="303"/>
      </w:pPr>
      <w:rPr>
        <w:rFonts w:ascii="Helvetica Neue" w:eastAsia="Helvetica Neue" w:hAnsi="Helvetica Neue" w:cs="Helvetica Neue" w:hint="default"/>
        <w:i/>
        <w:iCs/>
        <w:position w:val="0"/>
        <w:sz w:val="22"/>
        <w:szCs w:val="22"/>
        <w:shd w:val="clear" w:color="auto" w:fill="FFFF00"/>
        <w:lang w:val="de-DE"/>
      </w:rPr>
    </w:lvl>
    <w:lvl w:ilvl="8">
      <w:start w:val="1"/>
      <w:numFmt w:val="bullet"/>
      <w:lvlText w:val="▪"/>
      <w:lvlJc w:val="left"/>
      <w:pPr>
        <w:tabs>
          <w:tab w:val="num" w:pos="6423"/>
        </w:tabs>
        <w:ind w:left="6423" w:hanging="303"/>
      </w:pPr>
      <w:rPr>
        <w:rFonts w:ascii="Helvetica Neue" w:eastAsia="Helvetica Neue" w:hAnsi="Helvetica Neue" w:cs="Helvetica Neue" w:hint="default"/>
        <w:i/>
        <w:iCs/>
        <w:position w:val="0"/>
        <w:sz w:val="22"/>
        <w:szCs w:val="22"/>
        <w:shd w:val="clear" w:color="auto" w:fill="FFFF00"/>
        <w:lang w:val="de-DE"/>
      </w:rPr>
    </w:lvl>
  </w:abstractNum>
  <w:abstractNum w:abstractNumId="7">
    <w:nsid w:val="00000007"/>
    <w:multiLevelType w:val="multilevel"/>
    <w:tmpl w:val="894EE879"/>
    <w:lvl w:ilvl="0">
      <w:start w:val="1"/>
      <w:numFmt w:val="bullet"/>
      <w:lvlText w:val="•"/>
      <w:lvlJc w:val="left"/>
      <w:rPr>
        <w:rFonts w:hint="default"/>
        <w:position w:val="0"/>
      </w:rPr>
    </w:lvl>
    <w:lvl w:ilvl="1">
      <w:start w:val="1"/>
      <w:numFmt w:val="bullet"/>
      <w:lvlText w:val="o"/>
      <w:lvlJc w:val="left"/>
      <w:rPr>
        <w:rFonts w:hint="default"/>
        <w:position w:val="0"/>
      </w:rPr>
    </w:lvl>
    <w:lvl w:ilvl="2">
      <w:start w:val="1"/>
      <w:numFmt w:val="bullet"/>
      <w:lvlText w:val="▪"/>
      <w:lvlJc w:val="left"/>
      <w:rPr>
        <w:rFonts w:hint="default"/>
        <w:position w:val="0"/>
      </w:rPr>
    </w:lvl>
    <w:lvl w:ilvl="3">
      <w:start w:val="1"/>
      <w:numFmt w:val="bullet"/>
      <w:lvlText w:val="•"/>
      <w:lvlJc w:val="left"/>
      <w:rPr>
        <w:rFonts w:hint="default"/>
        <w:position w:val="0"/>
      </w:rPr>
    </w:lvl>
    <w:lvl w:ilvl="4">
      <w:start w:val="1"/>
      <w:numFmt w:val="bullet"/>
      <w:lvlText w:val="o"/>
      <w:lvlJc w:val="left"/>
      <w:rPr>
        <w:rFonts w:hint="default"/>
        <w:position w:val="0"/>
      </w:rPr>
    </w:lvl>
    <w:lvl w:ilvl="5">
      <w:start w:val="1"/>
      <w:numFmt w:val="bullet"/>
      <w:lvlText w:val="▪"/>
      <w:lvlJc w:val="left"/>
      <w:rPr>
        <w:rFonts w:hint="default"/>
        <w:position w:val="0"/>
      </w:rPr>
    </w:lvl>
    <w:lvl w:ilvl="6">
      <w:start w:val="1"/>
      <w:numFmt w:val="bullet"/>
      <w:lvlText w:val="•"/>
      <w:lvlJc w:val="left"/>
      <w:rPr>
        <w:rFonts w:hint="default"/>
        <w:position w:val="0"/>
      </w:rPr>
    </w:lvl>
    <w:lvl w:ilvl="7">
      <w:start w:val="1"/>
      <w:numFmt w:val="bullet"/>
      <w:lvlText w:val="o"/>
      <w:lvlJc w:val="left"/>
      <w:rPr>
        <w:rFonts w:hint="default"/>
        <w:position w:val="0"/>
      </w:rPr>
    </w:lvl>
    <w:lvl w:ilvl="8">
      <w:start w:val="1"/>
      <w:numFmt w:val="bullet"/>
      <w:lvlText w:val="▪"/>
      <w:lvlJc w:val="left"/>
      <w:rPr>
        <w:rFonts w:hint="default"/>
        <w:position w:val="0"/>
      </w:rPr>
    </w:lvl>
  </w:abstractNum>
  <w:abstractNum w:abstractNumId="8">
    <w:nsid w:val="00000008"/>
    <w:multiLevelType w:val="multilevel"/>
    <w:tmpl w:val="894EE87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00000009"/>
    <w:multiLevelType w:val="multilevel"/>
    <w:tmpl w:val="894EE87B"/>
    <w:lvl w:ilvl="0">
      <w:start w:val="1"/>
      <w:numFmt w:val="decimal"/>
      <w:lvlText w:val="%1."/>
      <w:lvlJc w:val="left"/>
      <w:pPr>
        <w:tabs>
          <w:tab w:val="num" w:pos="753"/>
        </w:tabs>
        <w:ind w:left="753" w:hanging="393"/>
      </w:pPr>
      <w:rPr>
        <w:rFonts w:hint="default"/>
        <w:position w:val="0"/>
        <w:sz w:val="22"/>
        <w:szCs w:val="22"/>
        <w:u w:color="386EFF"/>
        <w:shd w:val="clear" w:color="auto" w:fill="FFFF00"/>
        <w:rtl w:val="0"/>
        <w:lang w:val="de-DE"/>
      </w:rPr>
    </w:lvl>
    <w:lvl w:ilvl="1">
      <w:start w:val="1"/>
      <w:numFmt w:val="lowerLetter"/>
      <w:lvlText w:val="%2."/>
      <w:lvlJc w:val="left"/>
      <w:pPr>
        <w:tabs>
          <w:tab w:val="num" w:pos="1383"/>
        </w:tabs>
        <w:ind w:left="1383" w:hanging="303"/>
      </w:pPr>
      <w:rPr>
        <w:rFonts w:hint="default"/>
        <w:position w:val="0"/>
        <w:sz w:val="22"/>
        <w:szCs w:val="22"/>
        <w:u w:color="386EFF"/>
        <w:shd w:val="clear" w:color="auto" w:fill="FFFF00"/>
        <w:rtl w:val="0"/>
        <w:lang w:val="de-DE"/>
      </w:rPr>
    </w:lvl>
    <w:lvl w:ilvl="2">
      <w:start w:val="1"/>
      <w:numFmt w:val="lowerRoman"/>
      <w:lvlText w:val="%3."/>
      <w:lvlJc w:val="left"/>
      <w:pPr>
        <w:tabs>
          <w:tab w:val="num" w:pos="2112"/>
        </w:tabs>
        <w:ind w:left="2112" w:hanging="248"/>
      </w:pPr>
      <w:rPr>
        <w:rFonts w:hint="default"/>
        <w:position w:val="0"/>
        <w:sz w:val="22"/>
        <w:szCs w:val="22"/>
        <w:u w:color="386EFF"/>
        <w:shd w:val="clear" w:color="auto" w:fill="FFFF00"/>
        <w:rtl w:val="0"/>
        <w:lang w:val="de-DE"/>
      </w:rPr>
    </w:lvl>
    <w:lvl w:ilvl="3">
      <w:start w:val="1"/>
      <w:numFmt w:val="decimal"/>
      <w:lvlText w:val="%4."/>
      <w:lvlJc w:val="left"/>
      <w:pPr>
        <w:tabs>
          <w:tab w:val="num" w:pos="2823"/>
        </w:tabs>
        <w:ind w:left="2823" w:hanging="303"/>
      </w:pPr>
      <w:rPr>
        <w:rFonts w:hint="default"/>
        <w:position w:val="0"/>
        <w:sz w:val="22"/>
        <w:szCs w:val="22"/>
        <w:u w:color="386EFF"/>
        <w:shd w:val="clear" w:color="auto" w:fill="FFFF00"/>
        <w:rtl w:val="0"/>
        <w:lang w:val="de-DE"/>
      </w:rPr>
    </w:lvl>
    <w:lvl w:ilvl="4">
      <w:start w:val="1"/>
      <w:numFmt w:val="lowerLetter"/>
      <w:lvlText w:val="%5."/>
      <w:lvlJc w:val="left"/>
      <w:pPr>
        <w:tabs>
          <w:tab w:val="num" w:pos="3543"/>
        </w:tabs>
        <w:ind w:left="3543" w:hanging="303"/>
      </w:pPr>
      <w:rPr>
        <w:rFonts w:hint="default"/>
        <w:position w:val="0"/>
        <w:sz w:val="22"/>
        <w:szCs w:val="22"/>
        <w:u w:color="386EFF"/>
        <w:shd w:val="clear" w:color="auto" w:fill="FFFF00"/>
        <w:rtl w:val="0"/>
        <w:lang w:val="de-DE"/>
      </w:rPr>
    </w:lvl>
    <w:lvl w:ilvl="5">
      <w:start w:val="1"/>
      <w:numFmt w:val="lowerRoman"/>
      <w:lvlText w:val="%6."/>
      <w:lvlJc w:val="left"/>
      <w:pPr>
        <w:tabs>
          <w:tab w:val="num" w:pos="4272"/>
        </w:tabs>
        <w:ind w:left="4272" w:hanging="248"/>
      </w:pPr>
      <w:rPr>
        <w:rFonts w:hint="default"/>
        <w:position w:val="0"/>
        <w:sz w:val="22"/>
        <w:szCs w:val="22"/>
        <w:u w:color="386EFF"/>
        <w:shd w:val="clear" w:color="auto" w:fill="FFFF00"/>
        <w:rtl w:val="0"/>
        <w:lang w:val="de-DE"/>
      </w:rPr>
    </w:lvl>
    <w:lvl w:ilvl="6">
      <w:start w:val="1"/>
      <w:numFmt w:val="decimal"/>
      <w:lvlText w:val="%7."/>
      <w:lvlJc w:val="left"/>
      <w:pPr>
        <w:tabs>
          <w:tab w:val="num" w:pos="4983"/>
        </w:tabs>
        <w:ind w:left="4983" w:hanging="303"/>
      </w:pPr>
      <w:rPr>
        <w:rFonts w:hint="default"/>
        <w:position w:val="0"/>
        <w:sz w:val="22"/>
        <w:szCs w:val="22"/>
        <w:u w:color="386EFF"/>
        <w:shd w:val="clear" w:color="auto" w:fill="FFFF00"/>
        <w:rtl w:val="0"/>
        <w:lang w:val="de-DE"/>
      </w:rPr>
    </w:lvl>
    <w:lvl w:ilvl="7">
      <w:start w:val="1"/>
      <w:numFmt w:val="lowerLetter"/>
      <w:lvlText w:val="%8."/>
      <w:lvlJc w:val="left"/>
      <w:pPr>
        <w:tabs>
          <w:tab w:val="num" w:pos="5703"/>
        </w:tabs>
        <w:ind w:left="5703" w:hanging="303"/>
      </w:pPr>
      <w:rPr>
        <w:rFonts w:hint="default"/>
        <w:position w:val="0"/>
        <w:sz w:val="22"/>
        <w:szCs w:val="22"/>
        <w:u w:color="386EFF"/>
        <w:shd w:val="clear" w:color="auto" w:fill="FFFF00"/>
        <w:rtl w:val="0"/>
        <w:lang w:val="de-DE"/>
      </w:rPr>
    </w:lvl>
    <w:lvl w:ilvl="8">
      <w:start w:val="1"/>
      <w:numFmt w:val="lowerRoman"/>
      <w:lvlText w:val="%9."/>
      <w:lvlJc w:val="left"/>
      <w:pPr>
        <w:tabs>
          <w:tab w:val="num" w:pos="6432"/>
        </w:tabs>
        <w:ind w:left="6432" w:hanging="248"/>
      </w:pPr>
      <w:rPr>
        <w:rFonts w:hint="default"/>
        <w:position w:val="0"/>
        <w:sz w:val="22"/>
        <w:szCs w:val="22"/>
        <w:u w:color="386EFF"/>
        <w:shd w:val="clear" w:color="auto" w:fill="FFFF00"/>
        <w:rtl w:val="0"/>
        <w:lang w:val="de-DE"/>
      </w:rPr>
    </w:lvl>
  </w:abstractNum>
  <w:abstractNum w:abstractNumId="10">
    <w:nsid w:val="0000000A"/>
    <w:multiLevelType w:val="multilevel"/>
    <w:tmpl w:val="894EE87C"/>
    <w:lvl w:ilvl="0">
      <w:start w:val="1"/>
      <w:numFmt w:val="decimal"/>
      <w:lvlText w:val="%1."/>
      <w:lvlJc w:val="left"/>
      <w:rPr>
        <w:rFonts w:hint="default"/>
        <w:position w:val="0"/>
      </w:rPr>
    </w:lvl>
    <w:lvl w:ilvl="1">
      <w:start w:val="1"/>
      <w:numFmt w:val="lowerLetter"/>
      <w:lvlText w:val="%2."/>
      <w:lvlJc w:val="left"/>
      <w:rPr>
        <w:rFonts w:hint="default"/>
        <w:position w:val="0"/>
      </w:rPr>
    </w:lvl>
    <w:lvl w:ilvl="2">
      <w:start w:val="1"/>
      <w:numFmt w:val="lowerRoman"/>
      <w:lvlText w:val="%3."/>
      <w:lvlJc w:val="left"/>
      <w:rPr>
        <w:rFonts w:hint="default"/>
        <w:position w:val="0"/>
      </w:rPr>
    </w:lvl>
    <w:lvl w:ilvl="3">
      <w:start w:val="1"/>
      <w:numFmt w:val="decimal"/>
      <w:lvlText w:val="%4."/>
      <w:lvlJc w:val="left"/>
      <w:rPr>
        <w:rFonts w:hint="default"/>
        <w:position w:val="0"/>
      </w:rPr>
    </w:lvl>
    <w:lvl w:ilvl="4">
      <w:start w:val="1"/>
      <w:numFmt w:val="lowerLetter"/>
      <w:lvlText w:val="%5."/>
      <w:lvlJc w:val="left"/>
      <w:rPr>
        <w:rFonts w:hint="default"/>
        <w:position w:val="0"/>
      </w:rPr>
    </w:lvl>
    <w:lvl w:ilvl="5">
      <w:start w:val="1"/>
      <w:numFmt w:val="lowerRoman"/>
      <w:lvlText w:val="%6."/>
      <w:lvlJc w:val="left"/>
      <w:rPr>
        <w:rFonts w:hint="default"/>
        <w:position w:val="0"/>
      </w:rPr>
    </w:lvl>
    <w:lvl w:ilvl="6">
      <w:start w:val="1"/>
      <w:numFmt w:val="decimal"/>
      <w:lvlText w:val="%7."/>
      <w:lvlJc w:val="left"/>
      <w:rPr>
        <w:rFonts w:hint="default"/>
        <w:position w:val="0"/>
      </w:rPr>
    </w:lvl>
    <w:lvl w:ilvl="7">
      <w:start w:val="1"/>
      <w:numFmt w:val="lowerLetter"/>
      <w:lvlText w:val="%8."/>
      <w:lvlJc w:val="left"/>
      <w:rPr>
        <w:rFonts w:hint="default"/>
        <w:position w:val="0"/>
      </w:rPr>
    </w:lvl>
    <w:lvl w:ilvl="8">
      <w:start w:val="1"/>
      <w:numFmt w:val="lowerRoman"/>
      <w:lvlText w:val="%9."/>
      <w:lvlJc w:val="left"/>
      <w:rPr>
        <w:rFonts w:hint="default"/>
        <w:position w:val="0"/>
      </w:rPr>
    </w:lvl>
  </w:abstractNum>
  <w:abstractNum w:abstractNumId="11">
    <w:nsid w:val="0000000B"/>
    <w:multiLevelType w:val="multilevel"/>
    <w:tmpl w:val="894EE87D"/>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0000000C"/>
    <w:multiLevelType w:val="multilevel"/>
    <w:tmpl w:val="894EE87E"/>
    <w:lvl w:ilvl="0">
      <w:start w:val="1"/>
      <w:numFmt w:val="decimal"/>
      <w:lvlText w:val="%1."/>
      <w:lvlJc w:val="left"/>
      <w:pPr>
        <w:tabs>
          <w:tab w:val="num" w:pos="753"/>
        </w:tabs>
        <w:ind w:left="753" w:hanging="393"/>
      </w:pPr>
      <w:rPr>
        <w:rFonts w:hint="default"/>
        <w:position w:val="0"/>
        <w:sz w:val="22"/>
        <w:szCs w:val="22"/>
        <w:rtl w:val="0"/>
        <w:lang w:val="de-DE"/>
      </w:rPr>
    </w:lvl>
    <w:lvl w:ilvl="1">
      <w:start w:val="1"/>
      <w:numFmt w:val="lowerLetter"/>
      <w:lvlText w:val="%2."/>
      <w:lvlJc w:val="left"/>
      <w:pPr>
        <w:tabs>
          <w:tab w:val="num" w:pos="1383"/>
        </w:tabs>
        <w:ind w:left="1383" w:hanging="303"/>
      </w:pPr>
      <w:rPr>
        <w:rFonts w:hint="default"/>
        <w:position w:val="0"/>
        <w:sz w:val="22"/>
        <w:szCs w:val="22"/>
        <w:rtl w:val="0"/>
        <w:lang w:val="de-DE"/>
      </w:rPr>
    </w:lvl>
    <w:lvl w:ilvl="2">
      <w:start w:val="1"/>
      <w:numFmt w:val="lowerRoman"/>
      <w:lvlText w:val="%3."/>
      <w:lvlJc w:val="left"/>
      <w:pPr>
        <w:tabs>
          <w:tab w:val="num" w:pos="2112"/>
        </w:tabs>
        <w:ind w:left="2112" w:hanging="248"/>
      </w:pPr>
      <w:rPr>
        <w:rFonts w:hint="default"/>
        <w:position w:val="0"/>
        <w:sz w:val="22"/>
        <w:szCs w:val="22"/>
        <w:rtl w:val="0"/>
        <w:lang w:val="de-DE"/>
      </w:rPr>
    </w:lvl>
    <w:lvl w:ilvl="3">
      <w:start w:val="1"/>
      <w:numFmt w:val="decimal"/>
      <w:lvlText w:val="%4."/>
      <w:lvlJc w:val="left"/>
      <w:pPr>
        <w:tabs>
          <w:tab w:val="num" w:pos="2823"/>
        </w:tabs>
        <w:ind w:left="2823" w:hanging="303"/>
      </w:pPr>
      <w:rPr>
        <w:rFonts w:hint="default"/>
        <w:position w:val="0"/>
        <w:sz w:val="22"/>
        <w:szCs w:val="22"/>
        <w:rtl w:val="0"/>
        <w:lang w:val="de-DE"/>
      </w:rPr>
    </w:lvl>
    <w:lvl w:ilvl="4">
      <w:start w:val="1"/>
      <w:numFmt w:val="lowerLetter"/>
      <w:lvlText w:val="%5."/>
      <w:lvlJc w:val="left"/>
      <w:pPr>
        <w:tabs>
          <w:tab w:val="num" w:pos="3543"/>
        </w:tabs>
        <w:ind w:left="3543" w:hanging="303"/>
      </w:pPr>
      <w:rPr>
        <w:rFonts w:hint="default"/>
        <w:position w:val="0"/>
        <w:sz w:val="22"/>
        <w:szCs w:val="22"/>
        <w:rtl w:val="0"/>
        <w:lang w:val="de-DE"/>
      </w:rPr>
    </w:lvl>
    <w:lvl w:ilvl="5">
      <w:start w:val="1"/>
      <w:numFmt w:val="lowerRoman"/>
      <w:lvlText w:val="%6."/>
      <w:lvlJc w:val="left"/>
      <w:pPr>
        <w:tabs>
          <w:tab w:val="num" w:pos="4272"/>
        </w:tabs>
        <w:ind w:left="4272" w:hanging="248"/>
      </w:pPr>
      <w:rPr>
        <w:rFonts w:hint="default"/>
        <w:position w:val="0"/>
        <w:sz w:val="22"/>
        <w:szCs w:val="22"/>
        <w:rtl w:val="0"/>
        <w:lang w:val="de-DE"/>
      </w:rPr>
    </w:lvl>
    <w:lvl w:ilvl="6">
      <w:start w:val="1"/>
      <w:numFmt w:val="decimal"/>
      <w:lvlText w:val="%7."/>
      <w:lvlJc w:val="left"/>
      <w:pPr>
        <w:tabs>
          <w:tab w:val="num" w:pos="4983"/>
        </w:tabs>
        <w:ind w:left="4983" w:hanging="303"/>
      </w:pPr>
      <w:rPr>
        <w:rFonts w:hint="default"/>
        <w:position w:val="0"/>
        <w:sz w:val="22"/>
        <w:szCs w:val="22"/>
        <w:rtl w:val="0"/>
        <w:lang w:val="de-DE"/>
      </w:rPr>
    </w:lvl>
    <w:lvl w:ilvl="7">
      <w:start w:val="1"/>
      <w:numFmt w:val="lowerLetter"/>
      <w:lvlText w:val="%8."/>
      <w:lvlJc w:val="left"/>
      <w:pPr>
        <w:tabs>
          <w:tab w:val="num" w:pos="5703"/>
        </w:tabs>
        <w:ind w:left="5703" w:hanging="303"/>
      </w:pPr>
      <w:rPr>
        <w:rFonts w:hint="default"/>
        <w:position w:val="0"/>
        <w:sz w:val="22"/>
        <w:szCs w:val="22"/>
        <w:rtl w:val="0"/>
        <w:lang w:val="de-DE"/>
      </w:rPr>
    </w:lvl>
    <w:lvl w:ilvl="8">
      <w:start w:val="1"/>
      <w:numFmt w:val="lowerRoman"/>
      <w:lvlText w:val="%9."/>
      <w:lvlJc w:val="left"/>
      <w:pPr>
        <w:tabs>
          <w:tab w:val="num" w:pos="6432"/>
        </w:tabs>
        <w:ind w:left="6432" w:hanging="248"/>
      </w:pPr>
      <w:rPr>
        <w:rFonts w:hint="default"/>
        <w:position w:val="0"/>
        <w:sz w:val="22"/>
        <w:szCs w:val="22"/>
        <w:rtl w:val="0"/>
        <w:lang w:val="de-DE"/>
      </w:rPr>
    </w:lvl>
  </w:abstractNum>
  <w:abstractNum w:abstractNumId="13">
    <w:nsid w:val="0000000D"/>
    <w:multiLevelType w:val="multilevel"/>
    <w:tmpl w:val="894EE87F"/>
    <w:lvl w:ilvl="0">
      <w:start w:val="1"/>
      <w:numFmt w:val="decimal"/>
      <w:lvlText w:val="%1."/>
      <w:lvlJc w:val="left"/>
      <w:rPr>
        <w:rFonts w:hint="default"/>
        <w:position w:val="0"/>
      </w:rPr>
    </w:lvl>
    <w:lvl w:ilvl="1">
      <w:start w:val="1"/>
      <w:numFmt w:val="lowerLetter"/>
      <w:lvlText w:val="%2."/>
      <w:lvlJc w:val="left"/>
      <w:rPr>
        <w:rFonts w:hint="default"/>
        <w:position w:val="0"/>
      </w:rPr>
    </w:lvl>
    <w:lvl w:ilvl="2">
      <w:start w:val="1"/>
      <w:numFmt w:val="lowerRoman"/>
      <w:lvlText w:val="%3."/>
      <w:lvlJc w:val="left"/>
      <w:rPr>
        <w:rFonts w:hint="default"/>
        <w:position w:val="0"/>
      </w:rPr>
    </w:lvl>
    <w:lvl w:ilvl="3">
      <w:start w:val="1"/>
      <w:numFmt w:val="decimal"/>
      <w:lvlText w:val="%4."/>
      <w:lvlJc w:val="left"/>
      <w:rPr>
        <w:rFonts w:hint="default"/>
        <w:position w:val="0"/>
      </w:rPr>
    </w:lvl>
    <w:lvl w:ilvl="4">
      <w:start w:val="1"/>
      <w:numFmt w:val="lowerLetter"/>
      <w:lvlText w:val="%5."/>
      <w:lvlJc w:val="left"/>
      <w:rPr>
        <w:rFonts w:hint="default"/>
        <w:position w:val="0"/>
      </w:rPr>
    </w:lvl>
    <w:lvl w:ilvl="5">
      <w:start w:val="1"/>
      <w:numFmt w:val="lowerRoman"/>
      <w:lvlText w:val="%6."/>
      <w:lvlJc w:val="left"/>
      <w:rPr>
        <w:rFonts w:hint="default"/>
        <w:position w:val="0"/>
      </w:rPr>
    </w:lvl>
    <w:lvl w:ilvl="6">
      <w:start w:val="1"/>
      <w:numFmt w:val="decimal"/>
      <w:lvlText w:val="%7."/>
      <w:lvlJc w:val="left"/>
      <w:rPr>
        <w:rFonts w:hint="default"/>
        <w:position w:val="0"/>
      </w:rPr>
    </w:lvl>
    <w:lvl w:ilvl="7">
      <w:start w:val="1"/>
      <w:numFmt w:val="lowerLetter"/>
      <w:lvlText w:val="%8."/>
      <w:lvlJc w:val="left"/>
      <w:rPr>
        <w:rFonts w:hint="default"/>
        <w:position w:val="0"/>
      </w:rPr>
    </w:lvl>
    <w:lvl w:ilvl="8">
      <w:start w:val="1"/>
      <w:numFmt w:val="lowerRoman"/>
      <w:lvlText w:val="%9."/>
      <w:lvlJc w:val="left"/>
      <w:rPr>
        <w:rFonts w:hint="default"/>
        <w:position w:val="0"/>
      </w:rPr>
    </w:lvl>
  </w:abstractNum>
  <w:abstractNum w:abstractNumId="14">
    <w:nsid w:val="0000000E"/>
    <w:multiLevelType w:val="multilevel"/>
    <w:tmpl w:val="894EE88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03173975"/>
    <w:multiLevelType w:val="hybridMultilevel"/>
    <w:tmpl w:val="283E55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0D50652E"/>
    <w:multiLevelType w:val="hybridMultilevel"/>
    <w:tmpl w:val="6BEE07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15A33391"/>
    <w:multiLevelType w:val="hybridMultilevel"/>
    <w:tmpl w:val="6E2E69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281140B2"/>
    <w:multiLevelType w:val="hybridMultilevel"/>
    <w:tmpl w:val="DC02EB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2B213BF7"/>
    <w:multiLevelType w:val="hybridMultilevel"/>
    <w:tmpl w:val="E9167FF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3B613CB4"/>
    <w:multiLevelType w:val="multilevel"/>
    <w:tmpl w:val="894EE872"/>
    <w:lvl w:ilvl="0">
      <w:start w:val="1"/>
      <w:numFmt w:val="decimal"/>
      <w:lvlText w:val="%1."/>
      <w:lvlJc w:val="left"/>
      <w:pPr>
        <w:tabs>
          <w:tab w:val="num" w:pos="753"/>
        </w:tabs>
        <w:ind w:left="753" w:hanging="393"/>
      </w:pPr>
      <w:rPr>
        <w:rFonts w:hint="default"/>
        <w:position w:val="0"/>
        <w:sz w:val="22"/>
        <w:szCs w:val="22"/>
        <w:u w:val="single"/>
        <w:rtl w:val="0"/>
        <w:lang w:val="de-DE"/>
      </w:rPr>
    </w:lvl>
    <w:lvl w:ilvl="1">
      <w:start w:val="1"/>
      <w:numFmt w:val="lowerLetter"/>
      <w:lvlText w:val="%2."/>
      <w:lvlJc w:val="left"/>
      <w:pPr>
        <w:tabs>
          <w:tab w:val="num" w:pos="1383"/>
        </w:tabs>
        <w:ind w:left="1383" w:hanging="303"/>
      </w:pPr>
      <w:rPr>
        <w:rFonts w:hint="default"/>
        <w:position w:val="0"/>
        <w:sz w:val="22"/>
        <w:szCs w:val="22"/>
        <w:u w:val="single"/>
        <w:rtl w:val="0"/>
        <w:lang w:val="de-DE"/>
      </w:rPr>
    </w:lvl>
    <w:lvl w:ilvl="2">
      <w:start w:val="1"/>
      <w:numFmt w:val="lowerRoman"/>
      <w:lvlText w:val="%3."/>
      <w:lvlJc w:val="left"/>
      <w:pPr>
        <w:tabs>
          <w:tab w:val="num" w:pos="2112"/>
        </w:tabs>
        <w:ind w:left="2112" w:hanging="248"/>
      </w:pPr>
      <w:rPr>
        <w:rFonts w:hint="default"/>
        <w:position w:val="0"/>
        <w:sz w:val="22"/>
        <w:szCs w:val="22"/>
        <w:u w:val="single"/>
        <w:rtl w:val="0"/>
        <w:lang w:val="de-DE"/>
      </w:rPr>
    </w:lvl>
    <w:lvl w:ilvl="3">
      <w:start w:val="1"/>
      <w:numFmt w:val="decimal"/>
      <w:lvlText w:val="%4."/>
      <w:lvlJc w:val="left"/>
      <w:pPr>
        <w:tabs>
          <w:tab w:val="num" w:pos="2823"/>
        </w:tabs>
        <w:ind w:left="2823" w:hanging="303"/>
      </w:pPr>
      <w:rPr>
        <w:rFonts w:hint="default"/>
        <w:position w:val="0"/>
        <w:sz w:val="22"/>
        <w:szCs w:val="22"/>
        <w:u w:val="single"/>
        <w:rtl w:val="0"/>
        <w:lang w:val="de-DE"/>
      </w:rPr>
    </w:lvl>
    <w:lvl w:ilvl="4">
      <w:start w:val="1"/>
      <w:numFmt w:val="lowerLetter"/>
      <w:lvlText w:val="%5."/>
      <w:lvlJc w:val="left"/>
      <w:pPr>
        <w:tabs>
          <w:tab w:val="num" w:pos="3543"/>
        </w:tabs>
        <w:ind w:left="3543" w:hanging="303"/>
      </w:pPr>
      <w:rPr>
        <w:rFonts w:hint="default"/>
        <w:position w:val="0"/>
        <w:sz w:val="22"/>
        <w:szCs w:val="22"/>
        <w:u w:val="single"/>
        <w:rtl w:val="0"/>
        <w:lang w:val="de-DE"/>
      </w:rPr>
    </w:lvl>
    <w:lvl w:ilvl="5">
      <w:start w:val="1"/>
      <w:numFmt w:val="lowerRoman"/>
      <w:lvlText w:val="%6."/>
      <w:lvlJc w:val="left"/>
      <w:pPr>
        <w:tabs>
          <w:tab w:val="num" w:pos="4272"/>
        </w:tabs>
        <w:ind w:left="4272" w:hanging="248"/>
      </w:pPr>
      <w:rPr>
        <w:rFonts w:hint="default"/>
        <w:position w:val="0"/>
        <w:sz w:val="22"/>
        <w:szCs w:val="22"/>
        <w:u w:val="single"/>
        <w:rtl w:val="0"/>
        <w:lang w:val="de-DE"/>
      </w:rPr>
    </w:lvl>
    <w:lvl w:ilvl="6">
      <w:start w:val="1"/>
      <w:numFmt w:val="decimal"/>
      <w:lvlText w:val="%7."/>
      <w:lvlJc w:val="left"/>
      <w:pPr>
        <w:tabs>
          <w:tab w:val="num" w:pos="4983"/>
        </w:tabs>
        <w:ind w:left="4983" w:hanging="303"/>
      </w:pPr>
      <w:rPr>
        <w:rFonts w:hint="default"/>
        <w:position w:val="0"/>
        <w:sz w:val="22"/>
        <w:szCs w:val="22"/>
        <w:u w:val="single"/>
        <w:rtl w:val="0"/>
        <w:lang w:val="de-DE"/>
      </w:rPr>
    </w:lvl>
    <w:lvl w:ilvl="7">
      <w:start w:val="1"/>
      <w:numFmt w:val="lowerLetter"/>
      <w:lvlText w:val="%8."/>
      <w:lvlJc w:val="left"/>
      <w:pPr>
        <w:tabs>
          <w:tab w:val="num" w:pos="5703"/>
        </w:tabs>
        <w:ind w:left="5703" w:hanging="303"/>
      </w:pPr>
      <w:rPr>
        <w:rFonts w:hint="default"/>
        <w:position w:val="0"/>
        <w:sz w:val="22"/>
        <w:szCs w:val="22"/>
        <w:u w:val="single"/>
        <w:rtl w:val="0"/>
        <w:lang w:val="de-DE"/>
      </w:rPr>
    </w:lvl>
    <w:lvl w:ilvl="8">
      <w:start w:val="1"/>
      <w:numFmt w:val="lowerRoman"/>
      <w:lvlText w:val="%9."/>
      <w:lvlJc w:val="left"/>
      <w:pPr>
        <w:tabs>
          <w:tab w:val="num" w:pos="6432"/>
        </w:tabs>
        <w:ind w:left="6432" w:hanging="248"/>
      </w:pPr>
      <w:rPr>
        <w:rFonts w:hint="default"/>
        <w:position w:val="0"/>
        <w:sz w:val="22"/>
        <w:szCs w:val="22"/>
        <w:u w:val="single"/>
        <w:rtl w:val="0"/>
        <w:lang w:val="de-DE"/>
      </w:rPr>
    </w:lvl>
  </w:abstractNum>
  <w:abstractNum w:abstractNumId="21">
    <w:nsid w:val="47CA4166"/>
    <w:multiLevelType w:val="hybridMultilevel"/>
    <w:tmpl w:val="BBDA12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6183227C"/>
    <w:multiLevelType w:val="hybridMultilevel"/>
    <w:tmpl w:val="6004E88C"/>
    <w:lvl w:ilvl="0" w:tplc="B1C41F84">
      <w:start w:val="2"/>
      <w:numFmt w:val="bullet"/>
      <w:lvlText w:val="–"/>
      <w:lvlJc w:val="left"/>
      <w:pPr>
        <w:ind w:left="720" w:hanging="360"/>
      </w:pPr>
      <w:rPr>
        <w:rFonts w:ascii="Helvetica Neue" w:eastAsiaTheme="minorHAnsi" w:hAnsi="Helvetica Neue"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787A2719"/>
    <w:multiLevelType w:val="hybridMultilevel"/>
    <w:tmpl w:val="7FBCDE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7F5814D1"/>
    <w:multiLevelType w:val="hybridMultilevel"/>
    <w:tmpl w:val="1A822E42"/>
    <w:lvl w:ilvl="0" w:tplc="DD6C34D4">
      <w:numFmt w:val="bullet"/>
      <w:lvlText w:val="-"/>
      <w:lvlJc w:val="left"/>
      <w:pPr>
        <w:ind w:left="720" w:hanging="360"/>
      </w:pPr>
      <w:rPr>
        <w:rFonts w:ascii="Helvetica Neue" w:eastAsiaTheme="minorHAnsi" w:hAnsi="Helvetica Neue" w:cs="Helvetica" w:hint="default"/>
      </w:rPr>
    </w:lvl>
    <w:lvl w:ilvl="1" w:tplc="04070003" w:tentative="1">
      <w:start w:val="1"/>
      <w:numFmt w:val="bullet"/>
      <w:lvlText w:val="o"/>
      <w:lvlJc w:val="left"/>
      <w:pPr>
        <w:ind w:left="1440" w:hanging="360"/>
      </w:pPr>
      <w:rPr>
        <w:rFonts w:ascii="Courier" w:hAnsi="Courier" w:hint="default"/>
      </w:rPr>
    </w:lvl>
    <w:lvl w:ilvl="2" w:tplc="04070005" w:tentative="1">
      <w:start w:val="1"/>
      <w:numFmt w:val="bullet"/>
      <w:lvlText w:val=""/>
      <w:lvlJc w:val="left"/>
      <w:pPr>
        <w:ind w:left="2160" w:hanging="360"/>
      </w:pPr>
      <w:rPr>
        <w:rFonts w:ascii="Symbol" w:hAnsi="Symbol"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w:hAnsi="Courier" w:hint="default"/>
      </w:rPr>
    </w:lvl>
    <w:lvl w:ilvl="5" w:tplc="04070005" w:tentative="1">
      <w:start w:val="1"/>
      <w:numFmt w:val="bullet"/>
      <w:lvlText w:val=""/>
      <w:lvlJc w:val="left"/>
      <w:pPr>
        <w:ind w:left="4320" w:hanging="360"/>
      </w:pPr>
      <w:rPr>
        <w:rFonts w:ascii="Symbol" w:hAnsi="Symbol"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w:hAnsi="Courier" w:hint="default"/>
      </w:rPr>
    </w:lvl>
    <w:lvl w:ilvl="8" w:tplc="04070005" w:tentative="1">
      <w:start w:val="1"/>
      <w:numFmt w:val="bullet"/>
      <w:lvlText w:val=""/>
      <w:lvlJc w:val="left"/>
      <w:pPr>
        <w:ind w:left="6480" w:hanging="360"/>
      </w:pPr>
      <w:rPr>
        <w:rFonts w:ascii="Symbol" w:hAnsi="Symbol" w:hint="default"/>
      </w:rPr>
    </w:lvl>
  </w:abstractNum>
  <w:num w:numId="1">
    <w:abstractNumId w:val="1"/>
  </w:num>
  <w:num w:numId="2">
    <w:abstractNumId w:val="18"/>
  </w:num>
  <w:num w:numId="3">
    <w:abstractNumId w:val="22"/>
  </w:num>
  <w:num w:numId="4">
    <w:abstractNumId w:val="0"/>
  </w:num>
  <w:num w:numId="5">
    <w:abstractNumId w:val="15"/>
  </w:num>
  <w:num w:numId="6">
    <w:abstractNumId w:val="21"/>
  </w:num>
  <w:num w:numId="7">
    <w:abstractNumId w:val="23"/>
  </w:num>
  <w:num w:numId="8">
    <w:abstractNumId w:val="17"/>
  </w:num>
  <w:num w:numId="9">
    <w:abstractNumId w:val="20"/>
  </w:num>
  <w:num w:numId="10">
    <w:abstractNumId w:val="2"/>
  </w:num>
  <w:num w:numId="11">
    <w:abstractNumId w:val="3"/>
  </w:num>
  <w:num w:numId="12">
    <w:abstractNumId w:val="4"/>
  </w:num>
  <w:num w:numId="13">
    <w:abstractNumId w:val="5"/>
  </w:num>
  <w:num w:numId="14">
    <w:abstractNumId w:val="6"/>
  </w:num>
  <w:num w:numId="15">
    <w:abstractNumId w:val="7"/>
  </w:num>
  <w:num w:numId="16">
    <w:abstractNumId w:val="8"/>
  </w:num>
  <w:num w:numId="17">
    <w:abstractNumId w:val="9"/>
  </w:num>
  <w:num w:numId="18">
    <w:abstractNumId w:val="10"/>
  </w:num>
  <w:num w:numId="19">
    <w:abstractNumId w:val="11"/>
  </w:num>
  <w:num w:numId="20">
    <w:abstractNumId w:val="12"/>
  </w:num>
  <w:num w:numId="21">
    <w:abstractNumId w:val="13"/>
  </w:num>
  <w:num w:numId="22">
    <w:abstractNumId w:val="14"/>
  </w:num>
  <w:num w:numId="23">
    <w:abstractNumId w:val="24"/>
  </w:num>
  <w:num w:numId="24">
    <w:abstractNumId w:val="16"/>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embedSystemFonts/>
  <w:trackRevisions/>
  <w:defaultTabStop w:val="708"/>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04D"/>
    <w:rsid w:val="00002F28"/>
    <w:rsid w:val="00007597"/>
    <w:rsid w:val="0001111B"/>
    <w:rsid w:val="00014F35"/>
    <w:rsid w:val="000157DD"/>
    <w:rsid w:val="00021A82"/>
    <w:rsid w:val="00022658"/>
    <w:rsid w:val="00022A59"/>
    <w:rsid w:val="000305BB"/>
    <w:rsid w:val="000338D3"/>
    <w:rsid w:val="000379A8"/>
    <w:rsid w:val="00041726"/>
    <w:rsid w:val="000442F4"/>
    <w:rsid w:val="000515B1"/>
    <w:rsid w:val="0005253A"/>
    <w:rsid w:val="000577D7"/>
    <w:rsid w:val="00057BF7"/>
    <w:rsid w:val="0006205D"/>
    <w:rsid w:val="0006209A"/>
    <w:rsid w:val="000636B1"/>
    <w:rsid w:val="0006643B"/>
    <w:rsid w:val="000719A6"/>
    <w:rsid w:val="0007388C"/>
    <w:rsid w:val="0007627B"/>
    <w:rsid w:val="000770B6"/>
    <w:rsid w:val="0008553F"/>
    <w:rsid w:val="00092809"/>
    <w:rsid w:val="00096C2E"/>
    <w:rsid w:val="000A0D7A"/>
    <w:rsid w:val="000A1DAE"/>
    <w:rsid w:val="000A417C"/>
    <w:rsid w:val="000A4CFE"/>
    <w:rsid w:val="000B6F18"/>
    <w:rsid w:val="000B79BE"/>
    <w:rsid w:val="000C037F"/>
    <w:rsid w:val="000C28A1"/>
    <w:rsid w:val="000C6F33"/>
    <w:rsid w:val="000D3725"/>
    <w:rsid w:val="000D3CDF"/>
    <w:rsid w:val="000E09D6"/>
    <w:rsid w:val="000E1FC9"/>
    <w:rsid w:val="000E30E6"/>
    <w:rsid w:val="000E5612"/>
    <w:rsid w:val="000E7170"/>
    <w:rsid w:val="000F5318"/>
    <w:rsid w:val="00100B24"/>
    <w:rsid w:val="00106BEC"/>
    <w:rsid w:val="001128AA"/>
    <w:rsid w:val="001174F6"/>
    <w:rsid w:val="00126D8A"/>
    <w:rsid w:val="00140924"/>
    <w:rsid w:val="00141B54"/>
    <w:rsid w:val="001433FE"/>
    <w:rsid w:val="00143FAD"/>
    <w:rsid w:val="0015726D"/>
    <w:rsid w:val="00160A41"/>
    <w:rsid w:val="00171EF7"/>
    <w:rsid w:val="00177477"/>
    <w:rsid w:val="0018012A"/>
    <w:rsid w:val="00183F59"/>
    <w:rsid w:val="001842B1"/>
    <w:rsid w:val="001854CD"/>
    <w:rsid w:val="00186F1B"/>
    <w:rsid w:val="00192447"/>
    <w:rsid w:val="00195845"/>
    <w:rsid w:val="00197347"/>
    <w:rsid w:val="0019773B"/>
    <w:rsid w:val="001A220D"/>
    <w:rsid w:val="001A52FB"/>
    <w:rsid w:val="001B41F8"/>
    <w:rsid w:val="001B6A17"/>
    <w:rsid w:val="001B6E6D"/>
    <w:rsid w:val="001C3547"/>
    <w:rsid w:val="001C496E"/>
    <w:rsid w:val="001C5A3A"/>
    <w:rsid w:val="001C7186"/>
    <w:rsid w:val="001C7B33"/>
    <w:rsid w:val="001D520A"/>
    <w:rsid w:val="001D7323"/>
    <w:rsid w:val="001E002E"/>
    <w:rsid w:val="001F12BC"/>
    <w:rsid w:val="001F1A06"/>
    <w:rsid w:val="001F24FF"/>
    <w:rsid w:val="001F529B"/>
    <w:rsid w:val="00201069"/>
    <w:rsid w:val="002018D9"/>
    <w:rsid w:val="002030F7"/>
    <w:rsid w:val="0021303B"/>
    <w:rsid w:val="00214DBB"/>
    <w:rsid w:val="002246E9"/>
    <w:rsid w:val="00226028"/>
    <w:rsid w:val="002324BD"/>
    <w:rsid w:val="00237886"/>
    <w:rsid w:val="00246D36"/>
    <w:rsid w:val="002524ED"/>
    <w:rsid w:val="00255E43"/>
    <w:rsid w:val="00256AA5"/>
    <w:rsid w:val="002601AF"/>
    <w:rsid w:val="00263152"/>
    <w:rsid w:val="002648B9"/>
    <w:rsid w:val="00265FDD"/>
    <w:rsid w:val="00266F2C"/>
    <w:rsid w:val="00267391"/>
    <w:rsid w:val="0027117C"/>
    <w:rsid w:val="00271ADE"/>
    <w:rsid w:val="00273CB9"/>
    <w:rsid w:val="00276240"/>
    <w:rsid w:val="00283154"/>
    <w:rsid w:val="00287772"/>
    <w:rsid w:val="002936AA"/>
    <w:rsid w:val="002A6F89"/>
    <w:rsid w:val="002B2BE7"/>
    <w:rsid w:val="002B397E"/>
    <w:rsid w:val="002B58A3"/>
    <w:rsid w:val="002B6CCB"/>
    <w:rsid w:val="002C313E"/>
    <w:rsid w:val="002C43C1"/>
    <w:rsid w:val="002C5A15"/>
    <w:rsid w:val="002C5A92"/>
    <w:rsid w:val="002C5CF1"/>
    <w:rsid w:val="002C712F"/>
    <w:rsid w:val="002C7CA8"/>
    <w:rsid w:val="002C7D33"/>
    <w:rsid w:val="002D3A1F"/>
    <w:rsid w:val="002D50D7"/>
    <w:rsid w:val="002D5336"/>
    <w:rsid w:val="002E7901"/>
    <w:rsid w:val="002E7C65"/>
    <w:rsid w:val="002F3EB7"/>
    <w:rsid w:val="002F47E0"/>
    <w:rsid w:val="002F659F"/>
    <w:rsid w:val="00302D76"/>
    <w:rsid w:val="003039B2"/>
    <w:rsid w:val="00306BFF"/>
    <w:rsid w:val="0030712D"/>
    <w:rsid w:val="00311E96"/>
    <w:rsid w:val="00317BB5"/>
    <w:rsid w:val="00323502"/>
    <w:rsid w:val="00341609"/>
    <w:rsid w:val="00351E38"/>
    <w:rsid w:val="00352EA9"/>
    <w:rsid w:val="0035493D"/>
    <w:rsid w:val="00361356"/>
    <w:rsid w:val="00361F47"/>
    <w:rsid w:val="00366F7D"/>
    <w:rsid w:val="0036790B"/>
    <w:rsid w:val="00373C3A"/>
    <w:rsid w:val="00377886"/>
    <w:rsid w:val="00391F7C"/>
    <w:rsid w:val="00395F48"/>
    <w:rsid w:val="00396488"/>
    <w:rsid w:val="00396C2D"/>
    <w:rsid w:val="003A3E4C"/>
    <w:rsid w:val="003A7C68"/>
    <w:rsid w:val="003B27F8"/>
    <w:rsid w:val="003C1083"/>
    <w:rsid w:val="003C1302"/>
    <w:rsid w:val="003C43EF"/>
    <w:rsid w:val="003C48C7"/>
    <w:rsid w:val="003D04F9"/>
    <w:rsid w:val="003D3F3A"/>
    <w:rsid w:val="003D4133"/>
    <w:rsid w:val="003D49F5"/>
    <w:rsid w:val="003D6439"/>
    <w:rsid w:val="003D7127"/>
    <w:rsid w:val="003E0164"/>
    <w:rsid w:val="003E1603"/>
    <w:rsid w:val="003E631A"/>
    <w:rsid w:val="003F1805"/>
    <w:rsid w:val="003F22F7"/>
    <w:rsid w:val="0040060D"/>
    <w:rsid w:val="00400F92"/>
    <w:rsid w:val="00406D47"/>
    <w:rsid w:val="00407893"/>
    <w:rsid w:val="00410711"/>
    <w:rsid w:val="00410815"/>
    <w:rsid w:val="00420DA7"/>
    <w:rsid w:val="0042116F"/>
    <w:rsid w:val="004226B5"/>
    <w:rsid w:val="0042470D"/>
    <w:rsid w:val="004250BA"/>
    <w:rsid w:val="0042685E"/>
    <w:rsid w:val="004365ED"/>
    <w:rsid w:val="00442C25"/>
    <w:rsid w:val="0044739A"/>
    <w:rsid w:val="004515E7"/>
    <w:rsid w:val="00452F23"/>
    <w:rsid w:val="004606CA"/>
    <w:rsid w:val="00461B2F"/>
    <w:rsid w:val="00461C05"/>
    <w:rsid w:val="0046346B"/>
    <w:rsid w:val="0047628C"/>
    <w:rsid w:val="004867F1"/>
    <w:rsid w:val="00490BF6"/>
    <w:rsid w:val="00492DAD"/>
    <w:rsid w:val="004A0A74"/>
    <w:rsid w:val="004A292C"/>
    <w:rsid w:val="004A528A"/>
    <w:rsid w:val="004A7905"/>
    <w:rsid w:val="004B324E"/>
    <w:rsid w:val="004B7183"/>
    <w:rsid w:val="004B7825"/>
    <w:rsid w:val="004C119E"/>
    <w:rsid w:val="004C30FE"/>
    <w:rsid w:val="004D16F1"/>
    <w:rsid w:val="004D3FC9"/>
    <w:rsid w:val="004D5E15"/>
    <w:rsid w:val="004E27C0"/>
    <w:rsid w:val="004E39E6"/>
    <w:rsid w:val="004E6976"/>
    <w:rsid w:val="004F179C"/>
    <w:rsid w:val="004F52A0"/>
    <w:rsid w:val="004F5E16"/>
    <w:rsid w:val="004F5EB8"/>
    <w:rsid w:val="005002A4"/>
    <w:rsid w:val="005006FB"/>
    <w:rsid w:val="005007B5"/>
    <w:rsid w:val="00502D8F"/>
    <w:rsid w:val="00517E9C"/>
    <w:rsid w:val="00534ED1"/>
    <w:rsid w:val="005353D8"/>
    <w:rsid w:val="00541AC0"/>
    <w:rsid w:val="00543B25"/>
    <w:rsid w:val="0054457B"/>
    <w:rsid w:val="005449D7"/>
    <w:rsid w:val="00546149"/>
    <w:rsid w:val="00552E84"/>
    <w:rsid w:val="00555D15"/>
    <w:rsid w:val="00556DB3"/>
    <w:rsid w:val="00557C18"/>
    <w:rsid w:val="0056099B"/>
    <w:rsid w:val="00560E58"/>
    <w:rsid w:val="0056418D"/>
    <w:rsid w:val="00565DA6"/>
    <w:rsid w:val="005746E7"/>
    <w:rsid w:val="00581BC6"/>
    <w:rsid w:val="005873A9"/>
    <w:rsid w:val="005917F3"/>
    <w:rsid w:val="00592E89"/>
    <w:rsid w:val="00592F44"/>
    <w:rsid w:val="00594126"/>
    <w:rsid w:val="00594AC1"/>
    <w:rsid w:val="005A0AF2"/>
    <w:rsid w:val="005A14BD"/>
    <w:rsid w:val="005A511C"/>
    <w:rsid w:val="005B0E83"/>
    <w:rsid w:val="005B3FCB"/>
    <w:rsid w:val="005B68FB"/>
    <w:rsid w:val="005D0128"/>
    <w:rsid w:val="005D6601"/>
    <w:rsid w:val="005E13AC"/>
    <w:rsid w:val="005E5204"/>
    <w:rsid w:val="005F21EA"/>
    <w:rsid w:val="005F2D66"/>
    <w:rsid w:val="005F6340"/>
    <w:rsid w:val="00602FCF"/>
    <w:rsid w:val="00606A87"/>
    <w:rsid w:val="00607082"/>
    <w:rsid w:val="00612C19"/>
    <w:rsid w:val="0061507C"/>
    <w:rsid w:val="006151FC"/>
    <w:rsid w:val="00621DE9"/>
    <w:rsid w:val="00626A0C"/>
    <w:rsid w:val="00626E45"/>
    <w:rsid w:val="00627F7F"/>
    <w:rsid w:val="00630A76"/>
    <w:rsid w:val="006330AA"/>
    <w:rsid w:val="006330B3"/>
    <w:rsid w:val="00635586"/>
    <w:rsid w:val="006373F1"/>
    <w:rsid w:val="00637767"/>
    <w:rsid w:val="00642D04"/>
    <w:rsid w:val="006511D6"/>
    <w:rsid w:val="00654926"/>
    <w:rsid w:val="00656C41"/>
    <w:rsid w:val="0065776B"/>
    <w:rsid w:val="006605BA"/>
    <w:rsid w:val="006717EF"/>
    <w:rsid w:val="00672314"/>
    <w:rsid w:val="00677C86"/>
    <w:rsid w:val="00681D27"/>
    <w:rsid w:val="006838D1"/>
    <w:rsid w:val="0068534C"/>
    <w:rsid w:val="006908D6"/>
    <w:rsid w:val="00693D47"/>
    <w:rsid w:val="006A2DC5"/>
    <w:rsid w:val="006B23DA"/>
    <w:rsid w:val="006B7354"/>
    <w:rsid w:val="006D23C9"/>
    <w:rsid w:val="006D44C1"/>
    <w:rsid w:val="006D4CB8"/>
    <w:rsid w:val="006D5AB8"/>
    <w:rsid w:val="006E146E"/>
    <w:rsid w:val="006E16D9"/>
    <w:rsid w:val="006E1CCC"/>
    <w:rsid w:val="006F20A1"/>
    <w:rsid w:val="006F2F62"/>
    <w:rsid w:val="006F3A3C"/>
    <w:rsid w:val="0070621F"/>
    <w:rsid w:val="00711C45"/>
    <w:rsid w:val="007120AF"/>
    <w:rsid w:val="00712D28"/>
    <w:rsid w:val="007134D6"/>
    <w:rsid w:val="00715A2A"/>
    <w:rsid w:val="007169CB"/>
    <w:rsid w:val="0072043A"/>
    <w:rsid w:val="00722333"/>
    <w:rsid w:val="007262CF"/>
    <w:rsid w:val="007273B6"/>
    <w:rsid w:val="00730C15"/>
    <w:rsid w:val="00731A62"/>
    <w:rsid w:val="00731F28"/>
    <w:rsid w:val="00734055"/>
    <w:rsid w:val="007342BC"/>
    <w:rsid w:val="00735116"/>
    <w:rsid w:val="0073707F"/>
    <w:rsid w:val="00737B2E"/>
    <w:rsid w:val="007458AC"/>
    <w:rsid w:val="0074660B"/>
    <w:rsid w:val="0074662B"/>
    <w:rsid w:val="00750BBD"/>
    <w:rsid w:val="007552BC"/>
    <w:rsid w:val="00762B96"/>
    <w:rsid w:val="007639C2"/>
    <w:rsid w:val="00763C31"/>
    <w:rsid w:val="007657D0"/>
    <w:rsid w:val="00767D15"/>
    <w:rsid w:val="00770E72"/>
    <w:rsid w:val="00773828"/>
    <w:rsid w:val="00774D0C"/>
    <w:rsid w:val="00775D24"/>
    <w:rsid w:val="007760C1"/>
    <w:rsid w:val="00776637"/>
    <w:rsid w:val="0078266D"/>
    <w:rsid w:val="0078341C"/>
    <w:rsid w:val="007852C4"/>
    <w:rsid w:val="00790122"/>
    <w:rsid w:val="00790C9F"/>
    <w:rsid w:val="00791CCE"/>
    <w:rsid w:val="0079402D"/>
    <w:rsid w:val="0079516B"/>
    <w:rsid w:val="007958FC"/>
    <w:rsid w:val="007A0B72"/>
    <w:rsid w:val="007A1C15"/>
    <w:rsid w:val="007A4620"/>
    <w:rsid w:val="007A7C8D"/>
    <w:rsid w:val="007B0EB2"/>
    <w:rsid w:val="007B12B9"/>
    <w:rsid w:val="007B43FF"/>
    <w:rsid w:val="007C7284"/>
    <w:rsid w:val="007D013E"/>
    <w:rsid w:val="007D0273"/>
    <w:rsid w:val="007D20AD"/>
    <w:rsid w:val="007D2DF0"/>
    <w:rsid w:val="007E0E43"/>
    <w:rsid w:val="007E3FA0"/>
    <w:rsid w:val="007F1E14"/>
    <w:rsid w:val="0080058F"/>
    <w:rsid w:val="008034D7"/>
    <w:rsid w:val="00815479"/>
    <w:rsid w:val="008204A0"/>
    <w:rsid w:val="00821817"/>
    <w:rsid w:val="00823381"/>
    <w:rsid w:val="008339CC"/>
    <w:rsid w:val="00840112"/>
    <w:rsid w:val="008441D2"/>
    <w:rsid w:val="00844B51"/>
    <w:rsid w:val="00844C98"/>
    <w:rsid w:val="00851BFC"/>
    <w:rsid w:val="00851DE7"/>
    <w:rsid w:val="008546EC"/>
    <w:rsid w:val="00855FEA"/>
    <w:rsid w:val="00862278"/>
    <w:rsid w:val="00876513"/>
    <w:rsid w:val="0088088A"/>
    <w:rsid w:val="008938A8"/>
    <w:rsid w:val="00895C40"/>
    <w:rsid w:val="00897BB6"/>
    <w:rsid w:val="008A1055"/>
    <w:rsid w:val="008A58DE"/>
    <w:rsid w:val="008B6077"/>
    <w:rsid w:val="008C5748"/>
    <w:rsid w:val="008C7B75"/>
    <w:rsid w:val="008D02EE"/>
    <w:rsid w:val="008D26D9"/>
    <w:rsid w:val="008D637F"/>
    <w:rsid w:val="008E30FF"/>
    <w:rsid w:val="008E53C7"/>
    <w:rsid w:val="008E5CBF"/>
    <w:rsid w:val="008F0268"/>
    <w:rsid w:val="008F464E"/>
    <w:rsid w:val="008F59D4"/>
    <w:rsid w:val="008F7769"/>
    <w:rsid w:val="008F7777"/>
    <w:rsid w:val="009104F5"/>
    <w:rsid w:val="009132BD"/>
    <w:rsid w:val="00913E29"/>
    <w:rsid w:val="00924DE4"/>
    <w:rsid w:val="009262FB"/>
    <w:rsid w:val="00930964"/>
    <w:rsid w:val="00931284"/>
    <w:rsid w:val="00932851"/>
    <w:rsid w:val="009342C4"/>
    <w:rsid w:val="009344FB"/>
    <w:rsid w:val="00936CE9"/>
    <w:rsid w:val="009379F4"/>
    <w:rsid w:val="0094212D"/>
    <w:rsid w:val="009472A0"/>
    <w:rsid w:val="00947EA9"/>
    <w:rsid w:val="00950ABF"/>
    <w:rsid w:val="00960ECD"/>
    <w:rsid w:val="00961E00"/>
    <w:rsid w:val="0097245A"/>
    <w:rsid w:val="00976A13"/>
    <w:rsid w:val="00976CDE"/>
    <w:rsid w:val="0098259A"/>
    <w:rsid w:val="00982F01"/>
    <w:rsid w:val="009939CF"/>
    <w:rsid w:val="00996398"/>
    <w:rsid w:val="009A33AA"/>
    <w:rsid w:val="009A4B0F"/>
    <w:rsid w:val="009B6CDA"/>
    <w:rsid w:val="009C2C5E"/>
    <w:rsid w:val="009C62A7"/>
    <w:rsid w:val="009D2780"/>
    <w:rsid w:val="009D3BF4"/>
    <w:rsid w:val="009E2360"/>
    <w:rsid w:val="009E4BA4"/>
    <w:rsid w:val="009E4BD6"/>
    <w:rsid w:val="009F1948"/>
    <w:rsid w:val="009F3D27"/>
    <w:rsid w:val="009F76A3"/>
    <w:rsid w:val="00A008B1"/>
    <w:rsid w:val="00A0093F"/>
    <w:rsid w:val="00A03229"/>
    <w:rsid w:val="00A0766F"/>
    <w:rsid w:val="00A078BD"/>
    <w:rsid w:val="00A13BA4"/>
    <w:rsid w:val="00A21FFE"/>
    <w:rsid w:val="00A3529E"/>
    <w:rsid w:val="00A37833"/>
    <w:rsid w:val="00A410FA"/>
    <w:rsid w:val="00A43B7C"/>
    <w:rsid w:val="00A516E3"/>
    <w:rsid w:val="00A53F4B"/>
    <w:rsid w:val="00A54875"/>
    <w:rsid w:val="00A55819"/>
    <w:rsid w:val="00A64E07"/>
    <w:rsid w:val="00A65864"/>
    <w:rsid w:val="00A717A9"/>
    <w:rsid w:val="00A7491D"/>
    <w:rsid w:val="00A74B69"/>
    <w:rsid w:val="00A74EE1"/>
    <w:rsid w:val="00A80B7B"/>
    <w:rsid w:val="00A8156F"/>
    <w:rsid w:val="00A81CEE"/>
    <w:rsid w:val="00A94CBB"/>
    <w:rsid w:val="00AA36BA"/>
    <w:rsid w:val="00AA3F18"/>
    <w:rsid w:val="00AA7001"/>
    <w:rsid w:val="00AB10B4"/>
    <w:rsid w:val="00AB4E02"/>
    <w:rsid w:val="00AC2DBC"/>
    <w:rsid w:val="00AC3303"/>
    <w:rsid w:val="00AC6874"/>
    <w:rsid w:val="00AD180A"/>
    <w:rsid w:val="00AD5BCB"/>
    <w:rsid w:val="00AD6893"/>
    <w:rsid w:val="00AE36C0"/>
    <w:rsid w:val="00AE3EF3"/>
    <w:rsid w:val="00AE550F"/>
    <w:rsid w:val="00AE57A5"/>
    <w:rsid w:val="00AF36EB"/>
    <w:rsid w:val="00AF7D4F"/>
    <w:rsid w:val="00B073F5"/>
    <w:rsid w:val="00B126EC"/>
    <w:rsid w:val="00B12A83"/>
    <w:rsid w:val="00B160AE"/>
    <w:rsid w:val="00B17D42"/>
    <w:rsid w:val="00B25592"/>
    <w:rsid w:val="00B2799C"/>
    <w:rsid w:val="00B333F7"/>
    <w:rsid w:val="00B33623"/>
    <w:rsid w:val="00B37BC9"/>
    <w:rsid w:val="00B415EF"/>
    <w:rsid w:val="00B44D73"/>
    <w:rsid w:val="00B566D3"/>
    <w:rsid w:val="00B572DA"/>
    <w:rsid w:val="00B608DC"/>
    <w:rsid w:val="00B6216F"/>
    <w:rsid w:val="00B62DD6"/>
    <w:rsid w:val="00B63514"/>
    <w:rsid w:val="00B639EA"/>
    <w:rsid w:val="00B6412B"/>
    <w:rsid w:val="00B71BE5"/>
    <w:rsid w:val="00B7344B"/>
    <w:rsid w:val="00B74F01"/>
    <w:rsid w:val="00B8434C"/>
    <w:rsid w:val="00B97205"/>
    <w:rsid w:val="00BB03D4"/>
    <w:rsid w:val="00BB0700"/>
    <w:rsid w:val="00BB07D7"/>
    <w:rsid w:val="00BB6D62"/>
    <w:rsid w:val="00BC258A"/>
    <w:rsid w:val="00BC2638"/>
    <w:rsid w:val="00BC41CA"/>
    <w:rsid w:val="00BC4F77"/>
    <w:rsid w:val="00BC5A35"/>
    <w:rsid w:val="00BD2E5E"/>
    <w:rsid w:val="00BD3B43"/>
    <w:rsid w:val="00BE1414"/>
    <w:rsid w:val="00BE6119"/>
    <w:rsid w:val="00BF0818"/>
    <w:rsid w:val="00C008D7"/>
    <w:rsid w:val="00C00D00"/>
    <w:rsid w:val="00C0137A"/>
    <w:rsid w:val="00C01624"/>
    <w:rsid w:val="00C01992"/>
    <w:rsid w:val="00C037F3"/>
    <w:rsid w:val="00C043BD"/>
    <w:rsid w:val="00C04978"/>
    <w:rsid w:val="00C04CE0"/>
    <w:rsid w:val="00C10209"/>
    <w:rsid w:val="00C1457F"/>
    <w:rsid w:val="00C16369"/>
    <w:rsid w:val="00C2289D"/>
    <w:rsid w:val="00C240BF"/>
    <w:rsid w:val="00C253F5"/>
    <w:rsid w:val="00C3218F"/>
    <w:rsid w:val="00C32512"/>
    <w:rsid w:val="00C33F83"/>
    <w:rsid w:val="00C376B4"/>
    <w:rsid w:val="00C44F5E"/>
    <w:rsid w:val="00C55384"/>
    <w:rsid w:val="00C5613E"/>
    <w:rsid w:val="00C577FD"/>
    <w:rsid w:val="00C6135D"/>
    <w:rsid w:val="00C7046E"/>
    <w:rsid w:val="00C7310D"/>
    <w:rsid w:val="00C73E5C"/>
    <w:rsid w:val="00C77398"/>
    <w:rsid w:val="00C8504F"/>
    <w:rsid w:val="00C86B66"/>
    <w:rsid w:val="00C879C0"/>
    <w:rsid w:val="00C87F24"/>
    <w:rsid w:val="00C92204"/>
    <w:rsid w:val="00C97AB3"/>
    <w:rsid w:val="00CA112C"/>
    <w:rsid w:val="00CB7415"/>
    <w:rsid w:val="00CC768B"/>
    <w:rsid w:val="00CC7F28"/>
    <w:rsid w:val="00CD2B45"/>
    <w:rsid w:val="00CD3964"/>
    <w:rsid w:val="00CD632B"/>
    <w:rsid w:val="00CD680F"/>
    <w:rsid w:val="00CE5F26"/>
    <w:rsid w:val="00CE5FB5"/>
    <w:rsid w:val="00CE6074"/>
    <w:rsid w:val="00CF144E"/>
    <w:rsid w:val="00CF3469"/>
    <w:rsid w:val="00CF7AF0"/>
    <w:rsid w:val="00D01FFE"/>
    <w:rsid w:val="00D02500"/>
    <w:rsid w:val="00D030E6"/>
    <w:rsid w:val="00D05812"/>
    <w:rsid w:val="00D12CC5"/>
    <w:rsid w:val="00D15606"/>
    <w:rsid w:val="00D17079"/>
    <w:rsid w:val="00D176F1"/>
    <w:rsid w:val="00D20C1A"/>
    <w:rsid w:val="00D22574"/>
    <w:rsid w:val="00D2387A"/>
    <w:rsid w:val="00D444D3"/>
    <w:rsid w:val="00D45AEC"/>
    <w:rsid w:val="00D51BBD"/>
    <w:rsid w:val="00D6069A"/>
    <w:rsid w:val="00D63FCB"/>
    <w:rsid w:val="00D645C9"/>
    <w:rsid w:val="00D80154"/>
    <w:rsid w:val="00D86C47"/>
    <w:rsid w:val="00D927B9"/>
    <w:rsid w:val="00D9747F"/>
    <w:rsid w:val="00D97B78"/>
    <w:rsid w:val="00DA719B"/>
    <w:rsid w:val="00DB2735"/>
    <w:rsid w:val="00DB30C2"/>
    <w:rsid w:val="00DB33B1"/>
    <w:rsid w:val="00DB6D9B"/>
    <w:rsid w:val="00DC5021"/>
    <w:rsid w:val="00DD230C"/>
    <w:rsid w:val="00DD2BFE"/>
    <w:rsid w:val="00DD382B"/>
    <w:rsid w:val="00DE25F7"/>
    <w:rsid w:val="00DE3A2A"/>
    <w:rsid w:val="00DE52AA"/>
    <w:rsid w:val="00DE72E5"/>
    <w:rsid w:val="00DF502A"/>
    <w:rsid w:val="00DF6679"/>
    <w:rsid w:val="00DF6ADD"/>
    <w:rsid w:val="00DF6B2B"/>
    <w:rsid w:val="00DF7843"/>
    <w:rsid w:val="00E00D29"/>
    <w:rsid w:val="00E019E3"/>
    <w:rsid w:val="00E16D28"/>
    <w:rsid w:val="00E20FA4"/>
    <w:rsid w:val="00E23750"/>
    <w:rsid w:val="00E24DE0"/>
    <w:rsid w:val="00E27589"/>
    <w:rsid w:val="00E306AD"/>
    <w:rsid w:val="00E3246E"/>
    <w:rsid w:val="00E342E8"/>
    <w:rsid w:val="00E34742"/>
    <w:rsid w:val="00E407F4"/>
    <w:rsid w:val="00E47EE1"/>
    <w:rsid w:val="00E500BA"/>
    <w:rsid w:val="00E50C6E"/>
    <w:rsid w:val="00E52C52"/>
    <w:rsid w:val="00E6304D"/>
    <w:rsid w:val="00E67555"/>
    <w:rsid w:val="00E7170F"/>
    <w:rsid w:val="00E73612"/>
    <w:rsid w:val="00E76A4E"/>
    <w:rsid w:val="00E87BCE"/>
    <w:rsid w:val="00EA2E81"/>
    <w:rsid w:val="00EA3969"/>
    <w:rsid w:val="00EA56FC"/>
    <w:rsid w:val="00EA5FFF"/>
    <w:rsid w:val="00EA7E46"/>
    <w:rsid w:val="00EC28DB"/>
    <w:rsid w:val="00EC3830"/>
    <w:rsid w:val="00EC698F"/>
    <w:rsid w:val="00ED0FA5"/>
    <w:rsid w:val="00ED1E70"/>
    <w:rsid w:val="00EE142D"/>
    <w:rsid w:val="00EE25AF"/>
    <w:rsid w:val="00EF0F11"/>
    <w:rsid w:val="00EF2CF7"/>
    <w:rsid w:val="00EF39AD"/>
    <w:rsid w:val="00EF651C"/>
    <w:rsid w:val="00F0050D"/>
    <w:rsid w:val="00F0275B"/>
    <w:rsid w:val="00F0387F"/>
    <w:rsid w:val="00F040C4"/>
    <w:rsid w:val="00F1572B"/>
    <w:rsid w:val="00F16466"/>
    <w:rsid w:val="00F1736A"/>
    <w:rsid w:val="00F17A28"/>
    <w:rsid w:val="00F24C73"/>
    <w:rsid w:val="00F260C7"/>
    <w:rsid w:val="00F279EE"/>
    <w:rsid w:val="00F355FD"/>
    <w:rsid w:val="00F35995"/>
    <w:rsid w:val="00F3712B"/>
    <w:rsid w:val="00F41155"/>
    <w:rsid w:val="00F4324B"/>
    <w:rsid w:val="00F44542"/>
    <w:rsid w:val="00F50E8E"/>
    <w:rsid w:val="00F5309A"/>
    <w:rsid w:val="00F700B7"/>
    <w:rsid w:val="00F72F17"/>
    <w:rsid w:val="00F7798C"/>
    <w:rsid w:val="00F77F8E"/>
    <w:rsid w:val="00F917E5"/>
    <w:rsid w:val="00F9181A"/>
    <w:rsid w:val="00F946DD"/>
    <w:rsid w:val="00FA09EA"/>
    <w:rsid w:val="00FA0E75"/>
    <w:rsid w:val="00FA12B0"/>
    <w:rsid w:val="00FA1975"/>
    <w:rsid w:val="00FA2CD3"/>
    <w:rsid w:val="00FA3265"/>
    <w:rsid w:val="00FA53FB"/>
    <w:rsid w:val="00FB1A00"/>
    <w:rsid w:val="00FB3CEE"/>
    <w:rsid w:val="00FB5247"/>
    <w:rsid w:val="00FB5D35"/>
    <w:rsid w:val="00FC5116"/>
    <w:rsid w:val="00FC7262"/>
    <w:rsid w:val="00FC7F2F"/>
    <w:rsid w:val="00FD205C"/>
    <w:rsid w:val="00FD2D43"/>
    <w:rsid w:val="00FD4B7B"/>
    <w:rsid w:val="00FD4E29"/>
    <w:rsid w:val="00FD74E3"/>
    <w:rsid w:val="00FE0AC8"/>
    <w:rsid w:val="00FE21E8"/>
    <w:rsid w:val="00FE2B6F"/>
    <w:rsid w:val="00FE3A40"/>
    <w:rsid w:val="00FE5398"/>
    <w:rsid w:val="00FE59D0"/>
    <w:rsid w:val="00FF1112"/>
    <w:rsid w:val="00FF18FB"/>
    <w:rsid w:val="00FF2C1B"/>
    <w:rsid w:val="00FF5FA0"/>
  </w:rsids>
  <m:mathPr>
    <m:mathFont m:val="Cambria Math"/>
    <m:brkBin m:val="before"/>
    <m:brkBinSub m:val="--"/>
    <m:smallFrac/>
    <m:dispDef/>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6910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footnote text" w:uiPriority="99"/>
    <w:lsdException w:name="footnote reference" w:uiPriority="99"/>
    <w:lsdException w:name="Normal (Web)" w:uiPriority="99"/>
    <w:lsdException w:name="List Paragraph" w:uiPriority="34" w:qFormat="1"/>
  </w:latentStyles>
  <w:style w:type="paragraph" w:default="1" w:styleId="Standard">
    <w:name w:val="Normal"/>
    <w:qFormat/>
    <w:rsid w:val="00E6304D"/>
    <w:rPr>
      <w:rFonts w:ascii="Helvetica Neue" w:hAnsi="Helvetica Neue"/>
    </w:rPr>
  </w:style>
  <w:style w:type="paragraph" w:styleId="berschrift1">
    <w:name w:val="heading 1"/>
    <w:basedOn w:val="Standard"/>
    <w:next w:val="Standard"/>
    <w:link w:val="berschrift1Zeichen"/>
    <w:qFormat/>
    <w:rsid w:val="00F20119"/>
    <w:pPr>
      <w:keepNext/>
      <w:spacing w:before="240" w:after="60" w:line="360" w:lineRule="auto"/>
      <w:jc w:val="both"/>
      <w:outlineLvl w:val="0"/>
    </w:pPr>
    <w:rPr>
      <w:rFonts w:ascii="Arial" w:eastAsia="Times New Roman" w:hAnsi="Arial" w:cs="Arial"/>
      <w:b/>
      <w:bCs/>
      <w:kern w:val="32"/>
      <w:sz w:val="32"/>
      <w:szCs w:val="32"/>
      <w:lang w:eastAsia="de-DE"/>
    </w:rPr>
  </w:style>
  <w:style w:type="paragraph" w:styleId="berschrift2">
    <w:name w:val="heading 2"/>
    <w:basedOn w:val="Standard"/>
    <w:next w:val="Standard"/>
    <w:link w:val="berschrift2Zeichen"/>
    <w:qFormat/>
    <w:rsid w:val="00F20119"/>
    <w:pPr>
      <w:keepNext/>
      <w:spacing w:before="240" w:after="60" w:line="360" w:lineRule="auto"/>
      <w:jc w:val="both"/>
      <w:outlineLvl w:val="1"/>
    </w:pPr>
    <w:rPr>
      <w:rFonts w:ascii="Arial" w:eastAsia="Times New Roman" w:hAnsi="Arial" w:cs="Arial"/>
      <w:b/>
      <w:bCs/>
      <w:i/>
      <w:iCs/>
      <w:sz w:val="30"/>
      <w:szCs w:val="28"/>
      <w:lang w:eastAsia="de-DE"/>
    </w:rPr>
  </w:style>
  <w:style w:type="paragraph" w:styleId="berschrift3">
    <w:name w:val="heading 3"/>
    <w:basedOn w:val="Standard"/>
    <w:next w:val="Standard"/>
    <w:link w:val="berschrift3Zeichen"/>
    <w:qFormat/>
    <w:rsid w:val="00F20119"/>
    <w:pPr>
      <w:keepNext/>
      <w:spacing w:before="240" w:after="60" w:line="360" w:lineRule="auto"/>
      <w:jc w:val="both"/>
      <w:outlineLvl w:val="2"/>
    </w:pPr>
    <w:rPr>
      <w:rFonts w:ascii="Arial" w:eastAsia="Times New Roman" w:hAnsi="Arial" w:cs="Arial"/>
      <w:b/>
      <w:bCs/>
      <w:sz w:val="28"/>
      <w:szCs w:val="2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1"/>
    <w:unhideWhenUsed/>
    <w:rsid w:val="004B7183"/>
    <w:pPr>
      <w:spacing w:after="0"/>
    </w:pPr>
    <w:rPr>
      <w:rFonts w:ascii="Lucida Grande" w:hAnsi="Lucida Grande"/>
      <w:sz w:val="18"/>
      <w:szCs w:val="18"/>
    </w:rPr>
  </w:style>
  <w:style w:type="character" w:customStyle="1" w:styleId="SprechblasentextZeichen">
    <w:name w:val="Sprechblasentext Zeichen"/>
    <w:basedOn w:val="Absatzstandardschriftart"/>
    <w:uiPriority w:val="99"/>
    <w:semiHidden/>
    <w:rsid w:val="00A94068"/>
    <w:rPr>
      <w:rFonts w:ascii="Lucida Grande" w:hAnsi="Lucida Grande"/>
      <w:sz w:val="18"/>
      <w:szCs w:val="18"/>
    </w:rPr>
  </w:style>
  <w:style w:type="character" w:customStyle="1" w:styleId="SprechblasentextZeichen0">
    <w:name w:val="Sprechblasentext Zeichen"/>
    <w:basedOn w:val="Absatzstandardschriftart"/>
    <w:rsid w:val="00A31351"/>
    <w:rPr>
      <w:rFonts w:ascii="Lucida Grande" w:hAnsi="Lucida Grande"/>
      <w:sz w:val="18"/>
      <w:szCs w:val="18"/>
    </w:rPr>
  </w:style>
  <w:style w:type="character" w:customStyle="1" w:styleId="berschrift1Zeichen">
    <w:name w:val="Überschrift 1 Zeichen"/>
    <w:basedOn w:val="Absatzstandardschriftart"/>
    <w:link w:val="berschrift1"/>
    <w:rsid w:val="00F20119"/>
    <w:rPr>
      <w:rFonts w:ascii="Arial" w:eastAsia="Times New Roman" w:hAnsi="Arial" w:cs="Arial"/>
      <w:b/>
      <w:bCs/>
      <w:kern w:val="32"/>
      <w:sz w:val="32"/>
      <w:szCs w:val="32"/>
      <w:lang w:eastAsia="de-DE"/>
    </w:rPr>
  </w:style>
  <w:style w:type="character" w:customStyle="1" w:styleId="berschrift2Zeichen">
    <w:name w:val="Überschrift 2 Zeichen"/>
    <w:basedOn w:val="Absatzstandardschriftart"/>
    <w:link w:val="berschrift2"/>
    <w:rsid w:val="00F20119"/>
    <w:rPr>
      <w:rFonts w:ascii="Arial" w:eastAsia="Times New Roman" w:hAnsi="Arial" w:cs="Arial"/>
      <w:b/>
      <w:bCs/>
      <w:i/>
      <w:iCs/>
      <w:sz w:val="30"/>
      <w:szCs w:val="28"/>
      <w:lang w:eastAsia="de-DE"/>
    </w:rPr>
  </w:style>
  <w:style w:type="character" w:customStyle="1" w:styleId="berschrift3Zeichen">
    <w:name w:val="Überschrift 3 Zeichen"/>
    <w:basedOn w:val="Absatzstandardschriftart"/>
    <w:link w:val="berschrift3"/>
    <w:rsid w:val="00F20119"/>
    <w:rPr>
      <w:rFonts w:ascii="Arial" w:eastAsia="Times New Roman" w:hAnsi="Arial" w:cs="Arial"/>
      <w:b/>
      <w:bCs/>
      <w:sz w:val="28"/>
      <w:szCs w:val="26"/>
      <w:lang w:eastAsia="de-DE"/>
    </w:rPr>
  </w:style>
  <w:style w:type="paragraph" w:customStyle="1" w:styleId="berschrift3a">
    <w:name w:val="Überschrift 3a"/>
    <w:basedOn w:val="berschrift3"/>
    <w:rsid w:val="00F20119"/>
    <w:pPr>
      <w:ind w:left="567"/>
    </w:pPr>
    <w:rPr>
      <w:i/>
      <w:sz w:val="24"/>
    </w:rPr>
  </w:style>
  <w:style w:type="paragraph" w:customStyle="1" w:styleId="berschrift3b">
    <w:name w:val="Überschrift 3b"/>
    <w:basedOn w:val="Standard"/>
    <w:rsid w:val="00F20119"/>
    <w:pPr>
      <w:spacing w:after="0" w:line="360" w:lineRule="auto"/>
      <w:ind w:firstLine="708"/>
      <w:jc w:val="both"/>
    </w:pPr>
    <w:rPr>
      <w:rFonts w:ascii="Times New Roman" w:eastAsia="Times New Roman" w:hAnsi="Times New Roman" w:cs="Times New Roman"/>
      <w:b/>
      <w:bCs/>
      <w:szCs w:val="20"/>
      <w:lang w:eastAsia="de-DE"/>
    </w:rPr>
  </w:style>
  <w:style w:type="character" w:customStyle="1" w:styleId="SprechblasentextZeichen1">
    <w:name w:val="Sprechblasentext Zeichen1"/>
    <w:basedOn w:val="Absatzstandardschriftart"/>
    <w:link w:val="Sprechblasentext"/>
    <w:uiPriority w:val="99"/>
    <w:semiHidden/>
    <w:rsid w:val="004B7183"/>
    <w:rPr>
      <w:rFonts w:ascii="Lucida Grande" w:hAnsi="Lucida Grande"/>
      <w:sz w:val="18"/>
      <w:szCs w:val="18"/>
    </w:rPr>
  </w:style>
  <w:style w:type="paragraph" w:styleId="Listenabsatz">
    <w:name w:val="List Paragraph"/>
    <w:basedOn w:val="Standard"/>
    <w:uiPriority w:val="34"/>
    <w:qFormat/>
    <w:rsid w:val="00DD2BFE"/>
    <w:pPr>
      <w:ind w:left="720"/>
      <w:contextualSpacing/>
    </w:pPr>
  </w:style>
  <w:style w:type="paragraph" w:styleId="Funotentext">
    <w:name w:val="footnote text"/>
    <w:basedOn w:val="Standard"/>
    <w:link w:val="FunotentextZeichen"/>
    <w:uiPriority w:val="99"/>
    <w:unhideWhenUsed/>
    <w:rsid w:val="00B2799C"/>
    <w:pPr>
      <w:spacing w:after="0"/>
    </w:pPr>
    <w:rPr>
      <w:sz w:val="18"/>
    </w:rPr>
  </w:style>
  <w:style w:type="character" w:customStyle="1" w:styleId="FunotentextZeichen">
    <w:name w:val="Fußnotentext Zeichen"/>
    <w:basedOn w:val="Absatzstandardschriftart"/>
    <w:link w:val="Funotentext"/>
    <w:uiPriority w:val="99"/>
    <w:rsid w:val="00B2799C"/>
    <w:rPr>
      <w:rFonts w:ascii="Helvetica Neue" w:hAnsi="Helvetica Neue"/>
      <w:sz w:val="18"/>
    </w:rPr>
  </w:style>
  <w:style w:type="character" w:styleId="Funotenzeichen">
    <w:name w:val="footnote reference"/>
    <w:basedOn w:val="Absatzstandardschriftart"/>
    <w:uiPriority w:val="99"/>
    <w:unhideWhenUsed/>
    <w:rsid w:val="00AE36C0"/>
    <w:rPr>
      <w:sz w:val="20"/>
      <w:vertAlign w:val="superscript"/>
    </w:rPr>
  </w:style>
  <w:style w:type="character" w:styleId="Link">
    <w:name w:val="Hyperlink"/>
    <w:basedOn w:val="Absatzstandardschriftart"/>
    <w:rsid w:val="00D63FCB"/>
    <w:rPr>
      <w:color w:val="0000FF" w:themeColor="hyperlink"/>
      <w:u w:val="single"/>
    </w:rPr>
  </w:style>
  <w:style w:type="character" w:styleId="GesichteterLink">
    <w:name w:val="FollowedHyperlink"/>
    <w:basedOn w:val="Absatzstandardschriftart"/>
    <w:rsid w:val="00FC7262"/>
    <w:rPr>
      <w:color w:val="800080" w:themeColor="followedHyperlink"/>
      <w:u w:val="single"/>
    </w:rPr>
  </w:style>
  <w:style w:type="character" w:styleId="Kommentarzeichen">
    <w:name w:val="annotation reference"/>
    <w:basedOn w:val="Absatzstandardschriftart"/>
    <w:rsid w:val="0044739A"/>
    <w:rPr>
      <w:sz w:val="18"/>
      <w:szCs w:val="18"/>
    </w:rPr>
  </w:style>
  <w:style w:type="paragraph" w:styleId="Kommentartext">
    <w:name w:val="annotation text"/>
    <w:basedOn w:val="Standard"/>
    <w:link w:val="KommentartextZeichen"/>
    <w:rsid w:val="0044739A"/>
  </w:style>
  <w:style w:type="character" w:customStyle="1" w:styleId="KommentartextZeichen">
    <w:name w:val="Kommentartext Zeichen"/>
    <w:basedOn w:val="Absatzstandardschriftart"/>
    <w:link w:val="Kommentartext"/>
    <w:rsid w:val="0044739A"/>
    <w:rPr>
      <w:rFonts w:ascii="Helvetica Neue" w:hAnsi="Helvetica Neue"/>
    </w:rPr>
  </w:style>
  <w:style w:type="paragraph" w:styleId="Kommentarthema">
    <w:name w:val="annotation subject"/>
    <w:basedOn w:val="Kommentartext"/>
    <w:next w:val="Kommentartext"/>
    <w:link w:val="KommentarthemaZeichen"/>
    <w:rsid w:val="0044739A"/>
    <w:rPr>
      <w:b/>
      <w:bCs/>
      <w:sz w:val="20"/>
      <w:szCs w:val="20"/>
    </w:rPr>
  </w:style>
  <w:style w:type="character" w:customStyle="1" w:styleId="KommentarthemaZeichen">
    <w:name w:val="Kommentarthema Zeichen"/>
    <w:basedOn w:val="KommentartextZeichen"/>
    <w:link w:val="Kommentarthema"/>
    <w:rsid w:val="0044739A"/>
    <w:rPr>
      <w:rFonts w:ascii="Helvetica Neue" w:hAnsi="Helvetica Neue"/>
      <w:b/>
      <w:bCs/>
      <w:sz w:val="20"/>
      <w:szCs w:val="20"/>
    </w:rPr>
  </w:style>
  <w:style w:type="paragraph" w:customStyle="1" w:styleId="Default">
    <w:name w:val="Default"/>
    <w:rsid w:val="007D0273"/>
    <w:pPr>
      <w:widowControl w:val="0"/>
      <w:autoSpaceDE w:val="0"/>
      <w:autoSpaceDN w:val="0"/>
      <w:adjustRightInd w:val="0"/>
      <w:spacing w:after="0"/>
    </w:pPr>
    <w:rPr>
      <w:rFonts w:ascii="Times New Roman" w:hAnsi="Times New Roman" w:cs="Times New Roman"/>
      <w:color w:val="000000"/>
    </w:rPr>
  </w:style>
  <w:style w:type="paragraph" w:styleId="Aufzhlungszeichen">
    <w:name w:val="List Bullet"/>
    <w:basedOn w:val="Standard"/>
    <w:rsid w:val="00C577FD"/>
    <w:pPr>
      <w:numPr>
        <w:numId w:val="4"/>
      </w:numPr>
      <w:contextualSpacing/>
    </w:pPr>
  </w:style>
  <w:style w:type="paragraph" w:styleId="StandardWeb">
    <w:name w:val="Normal (Web)"/>
    <w:basedOn w:val="Standard"/>
    <w:uiPriority w:val="99"/>
    <w:rsid w:val="00C16369"/>
    <w:pPr>
      <w:spacing w:beforeLines="1" w:afterLines="1"/>
    </w:pPr>
    <w:rPr>
      <w:rFonts w:ascii="Times" w:hAnsi="Times" w:cs="Times New Roman"/>
      <w:sz w:val="20"/>
      <w:szCs w:val="20"/>
      <w:lang w:eastAsia="de-DE"/>
    </w:rPr>
  </w:style>
  <w:style w:type="paragraph" w:styleId="Kopfzeile">
    <w:name w:val="header"/>
    <w:basedOn w:val="Standard"/>
    <w:link w:val="KopfzeileZeichen"/>
    <w:rsid w:val="00D6069A"/>
    <w:pPr>
      <w:tabs>
        <w:tab w:val="center" w:pos="4703"/>
        <w:tab w:val="right" w:pos="9406"/>
      </w:tabs>
      <w:spacing w:after="0"/>
    </w:pPr>
  </w:style>
  <w:style w:type="character" w:customStyle="1" w:styleId="KopfzeileZeichen">
    <w:name w:val="Kopfzeile Zeichen"/>
    <w:basedOn w:val="Absatzstandardschriftart"/>
    <w:link w:val="Kopfzeile"/>
    <w:rsid w:val="00D6069A"/>
    <w:rPr>
      <w:rFonts w:ascii="Helvetica Neue" w:hAnsi="Helvetica Neue"/>
    </w:rPr>
  </w:style>
  <w:style w:type="paragraph" w:styleId="Fuzeile">
    <w:name w:val="footer"/>
    <w:basedOn w:val="Standard"/>
    <w:link w:val="FuzeileZeichen"/>
    <w:rsid w:val="00D6069A"/>
    <w:pPr>
      <w:tabs>
        <w:tab w:val="center" w:pos="4703"/>
        <w:tab w:val="right" w:pos="9406"/>
      </w:tabs>
      <w:spacing w:after="0"/>
    </w:pPr>
  </w:style>
  <w:style w:type="character" w:customStyle="1" w:styleId="FuzeileZeichen">
    <w:name w:val="Fußzeile Zeichen"/>
    <w:basedOn w:val="Absatzstandardschriftart"/>
    <w:link w:val="Fuzeile"/>
    <w:rsid w:val="00D6069A"/>
    <w:rPr>
      <w:rFonts w:ascii="Helvetica Neue" w:hAnsi="Helvetica Neue"/>
    </w:rPr>
  </w:style>
  <w:style w:type="character" w:styleId="Seitenzahl">
    <w:name w:val="page number"/>
    <w:basedOn w:val="Absatzstandardschriftart"/>
    <w:rsid w:val="00DD230C"/>
  </w:style>
  <w:style w:type="paragraph" w:customStyle="1" w:styleId="Kopf-undFuzeilen">
    <w:name w:val="Kopf- und Fußzeilen"/>
    <w:autoRedefine/>
    <w:rsid w:val="00F0275B"/>
    <w:pPr>
      <w:tabs>
        <w:tab w:val="right" w:pos="9020"/>
      </w:tabs>
      <w:spacing w:after="0"/>
    </w:pPr>
    <w:rPr>
      <w:rFonts w:ascii="Helvetica" w:eastAsia="Arial Unicode MS" w:hAnsi="Arial Unicode MS" w:cs="Arial Unicode MS"/>
      <w:color w:val="000000"/>
      <w:lang w:eastAsia="de-DE"/>
    </w:rPr>
  </w:style>
  <w:style w:type="paragraph" w:customStyle="1" w:styleId="Fuzeile1">
    <w:name w:val="Fußzeile1"/>
    <w:rsid w:val="00F0275B"/>
    <w:pPr>
      <w:tabs>
        <w:tab w:val="center" w:pos="4703"/>
        <w:tab w:val="right" w:pos="9406"/>
      </w:tabs>
      <w:spacing w:after="0"/>
    </w:pPr>
    <w:rPr>
      <w:rFonts w:ascii="Helvetica Neue" w:eastAsia="Arial Unicode MS" w:hAnsi="Arial Unicode MS" w:cs="Arial Unicode MS"/>
      <w:color w:val="000000"/>
      <w:u w:color="000000"/>
      <w:lang w:eastAsia="de-DE"/>
    </w:rPr>
  </w:style>
  <w:style w:type="paragraph" w:customStyle="1" w:styleId="Listenabsatz1">
    <w:name w:val="Listenabsatz1"/>
    <w:rsid w:val="00F0275B"/>
    <w:pPr>
      <w:ind w:left="720"/>
    </w:pPr>
    <w:rPr>
      <w:rFonts w:ascii="Helvetica Neue" w:eastAsia="Arial Unicode MS" w:hAnsi="Arial Unicode MS" w:cs="Arial Unicode MS"/>
      <w:color w:val="000000"/>
      <w:u w:color="000000"/>
      <w:lang w:eastAsia="de-DE"/>
    </w:rPr>
  </w:style>
  <w:style w:type="numbering" w:customStyle="1" w:styleId="List0">
    <w:name w:val="List 0"/>
    <w:basedOn w:val="ImportierterStil1"/>
    <w:semiHidden/>
    <w:rsid w:val="00F0275B"/>
  </w:style>
  <w:style w:type="numbering" w:customStyle="1" w:styleId="ImportierterStil1">
    <w:name w:val="Importierter Stil: 1"/>
    <w:rsid w:val="00F0275B"/>
  </w:style>
  <w:style w:type="paragraph" w:customStyle="1" w:styleId="Funotentext1">
    <w:name w:val="Fußnotentext1"/>
    <w:rsid w:val="00F0275B"/>
    <w:pPr>
      <w:spacing w:after="0"/>
    </w:pPr>
    <w:rPr>
      <w:rFonts w:ascii="Helvetica Neue" w:eastAsia="Helvetica Neue" w:hAnsi="Helvetica Neue" w:cs="Helvetica Neue"/>
      <w:color w:val="000000"/>
      <w:sz w:val="18"/>
      <w:szCs w:val="18"/>
      <w:u w:color="000000"/>
      <w:lang w:eastAsia="de-DE"/>
    </w:rPr>
  </w:style>
  <w:style w:type="numbering" w:customStyle="1" w:styleId="List1">
    <w:name w:val="List 1"/>
    <w:basedOn w:val="ImportierterStil2"/>
    <w:semiHidden/>
    <w:rsid w:val="00F0275B"/>
  </w:style>
  <w:style w:type="numbering" w:customStyle="1" w:styleId="ImportierterStil2">
    <w:name w:val="Importierter Stil: 2"/>
    <w:rsid w:val="00F0275B"/>
  </w:style>
  <w:style w:type="numbering" w:customStyle="1" w:styleId="Liste21">
    <w:name w:val="Liste 21"/>
    <w:basedOn w:val="ImportierterStil3"/>
    <w:semiHidden/>
    <w:rsid w:val="00F0275B"/>
  </w:style>
  <w:style w:type="numbering" w:customStyle="1" w:styleId="ImportierterStil3">
    <w:name w:val="Importierter Stil: 3"/>
    <w:rsid w:val="00F0275B"/>
  </w:style>
  <w:style w:type="numbering" w:customStyle="1" w:styleId="Liste31">
    <w:name w:val="Liste 31"/>
    <w:basedOn w:val="ImportierterStil4"/>
    <w:semiHidden/>
    <w:rsid w:val="00F0275B"/>
  </w:style>
  <w:style w:type="numbering" w:customStyle="1" w:styleId="ImportierterStil4">
    <w:name w:val="Importierter Stil: 4"/>
    <w:rsid w:val="00F0275B"/>
  </w:style>
  <w:style w:type="character" w:customStyle="1" w:styleId="Hyperlink0">
    <w:name w:val="Hyperlink.0"/>
    <w:basedOn w:val="Link"/>
    <w:rsid w:val="00F0275B"/>
    <w:rPr>
      <w:color w:val="0000FF" w:themeColor="hyperlink"/>
      <w:u w:val="single"/>
    </w:rPr>
  </w:style>
  <w:style w:type="character" w:customStyle="1" w:styleId="Hyperlink1">
    <w:name w:val="Hyperlink.1"/>
    <w:basedOn w:val="Hyperlink0"/>
    <w:rsid w:val="00F0275B"/>
    <w:rPr>
      <w:color w:val="0000FF" w:themeColor="hyperlink"/>
      <w:sz w:val="20"/>
      <w:szCs w:val="20"/>
      <w:u w:val="single"/>
    </w:rPr>
  </w:style>
  <w:style w:type="character" w:customStyle="1" w:styleId="Ohne">
    <w:name w:val="Ohne"/>
    <w:rsid w:val="00F0275B"/>
  </w:style>
  <w:style w:type="character" w:customStyle="1" w:styleId="Hyperlink2">
    <w:name w:val="Hyperlink.2"/>
    <w:basedOn w:val="Ohne"/>
    <w:rsid w:val="00F0275B"/>
    <w:rPr>
      <w:rFonts w:ascii="Helvetica Neue" w:eastAsia="Helvetica Neue" w:hAnsi="Helvetica Neue" w:cs="Helvetica Neue"/>
      <w:color w:val="0000FF"/>
      <w:sz w:val="24"/>
      <w:szCs w:val="24"/>
      <w:u w:val="single" w:color="0000FF"/>
      <w:rtl w:val="0"/>
    </w:rPr>
  </w:style>
  <w:style w:type="character" w:customStyle="1" w:styleId="Hyperlink3">
    <w:name w:val="Hyperlink.3"/>
    <w:basedOn w:val="Ohne"/>
    <w:rsid w:val="00F0275B"/>
    <w:rPr>
      <w:color w:val="0000FF"/>
      <w:sz w:val="24"/>
      <w:szCs w:val="24"/>
      <w:u w:val="single" w:color="0000FF"/>
      <w:rtl w:val="0"/>
    </w:rPr>
  </w:style>
  <w:style w:type="character" w:customStyle="1" w:styleId="Hyperlink4">
    <w:name w:val="Hyperlink.4"/>
    <w:basedOn w:val="Ohne"/>
    <w:rsid w:val="00F0275B"/>
    <w:rPr>
      <w:rFonts w:ascii="Helvetica Neue" w:eastAsia="Helvetica Neue" w:hAnsi="Helvetica Neue" w:cs="Helvetica Neue"/>
      <w:color w:val="0000FF"/>
      <w:sz w:val="24"/>
      <w:szCs w:val="24"/>
      <w:u w:val="single" w:color="0000FF"/>
      <w:rtl w:val="0"/>
      <w:lang w:val="de-DE"/>
    </w:rPr>
  </w:style>
  <w:style w:type="character" w:customStyle="1" w:styleId="Hyperlink5">
    <w:name w:val="Hyperlink.5"/>
    <w:basedOn w:val="Ohne"/>
    <w:rsid w:val="00F0275B"/>
    <w:rPr>
      <w:color w:val="0000FF"/>
      <w:sz w:val="24"/>
      <w:szCs w:val="24"/>
      <w:u w:val="single" w:color="0000FF"/>
      <w:rtl w:val="0"/>
      <w:lang w:val="de-DE"/>
    </w:rPr>
  </w:style>
  <w:style w:type="character" w:customStyle="1" w:styleId="Hyperlink6">
    <w:name w:val="Hyperlink.6"/>
    <w:basedOn w:val="Ohne"/>
    <w:rsid w:val="00F0275B"/>
    <w:rPr>
      <w:rFonts w:ascii="Helvetica Neue" w:eastAsia="Helvetica Neue" w:hAnsi="Helvetica Neue" w:cs="Helvetica Neue"/>
      <w:color w:val="0000FF"/>
      <w:u w:val="single" w:color="0000FF"/>
    </w:rPr>
  </w:style>
  <w:style w:type="numbering" w:customStyle="1" w:styleId="Liste41">
    <w:name w:val="Liste 41"/>
    <w:basedOn w:val="ImportierterStil5"/>
    <w:semiHidden/>
    <w:rsid w:val="00F0275B"/>
  </w:style>
  <w:style w:type="numbering" w:customStyle="1" w:styleId="ImportierterStil5">
    <w:name w:val="Importierter Stil: 5"/>
    <w:rsid w:val="00F0275B"/>
  </w:style>
  <w:style w:type="character" w:customStyle="1" w:styleId="Hyperlink7">
    <w:name w:val="Hyperlink.7"/>
    <w:basedOn w:val="Ohne"/>
    <w:autoRedefine/>
    <w:rsid w:val="00F0275B"/>
    <w:rPr>
      <w:rFonts w:ascii="Helvetica Neue" w:eastAsia="Helvetica Neue" w:hAnsi="Helvetica Neue" w:cs="Helvetica Neue"/>
      <w:sz w:val="18"/>
      <w:szCs w:val="18"/>
      <w:rtl w:val="0"/>
      <w:lang w:val="en-US"/>
    </w:rPr>
  </w:style>
  <w:style w:type="paragraph" w:customStyle="1" w:styleId="StandardWeb1">
    <w:name w:val="Standard (Web)1"/>
    <w:autoRedefine/>
    <w:rsid w:val="00F0275B"/>
    <w:rPr>
      <w:rFonts w:ascii="Times Roman" w:eastAsia="Arial Unicode MS" w:hAnsi="Arial Unicode MS" w:cs="Arial Unicode MS"/>
      <w:color w:val="000000"/>
      <w:sz w:val="20"/>
      <w:szCs w:val="20"/>
      <w:u w:color="000000"/>
      <w:lang w:eastAsia="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footnote text" w:uiPriority="99"/>
    <w:lsdException w:name="footnote reference" w:uiPriority="99"/>
    <w:lsdException w:name="Normal (Web)" w:uiPriority="99"/>
    <w:lsdException w:name="List Paragraph" w:uiPriority="34" w:qFormat="1"/>
  </w:latentStyles>
  <w:style w:type="paragraph" w:default="1" w:styleId="Standard">
    <w:name w:val="Normal"/>
    <w:qFormat/>
    <w:rsid w:val="00E6304D"/>
    <w:rPr>
      <w:rFonts w:ascii="Helvetica Neue" w:hAnsi="Helvetica Neue"/>
    </w:rPr>
  </w:style>
  <w:style w:type="paragraph" w:styleId="berschrift1">
    <w:name w:val="heading 1"/>
    <w:basedOn w:val="Standard"/>
    <w:next w:val="Standard"/>
    <w:link w:val="berschrift1Zeichen"/>
    <w:qFormat/>
    <w:rsid w:val="00F20119"/>
    <w:pPr>
      <w:keepNext/>
      <w:spacing w:before="240" w:after="60" w:line="360" w:lineRule="auto"/>
      <w:jc w:val="both"/>
      <w:outlineLvl w:val="0"/>
    </w:pPr>
    <w:rPr>
      <w:rFonts w:ascii="Arial" w:eastAsia="Times New Roman" w:hAnsi="Arial" w:cs="Arial"/>
      <w:b/>
      <w:bCs/>
      <w:kern w:val="32"/>
      <w:sz w:val="32"/>
      <w:szCs w:val="32"/>
      <w:lang w:eastAsia="de-DE"/>
    </w:rPr>
  </w:style>
  <w:style w:type="paragraph" w:styleId="berschrift2">
    <w:name w:val="heading 2"/>
    <w:basedOn w:val="Standard"/>
    <w:next w:val="Standard"/>
    <w:link w:val="berschrift2Zeichen"/>
    <w:qFormat/>
    <w:rsid w:val="00F20119"/>
    <w:pPr>
      <w:keepNext/>
      <w:spacing w:before="240" w:after="60" w:line="360" w:lineRule="auto"/>
      <w:jc w:val="both"/>
      <w:outlineLvl w:val="1"/>
    </w:pPr>
    <w:rPr>
      <w:rFonts w:ascii="Arial" w:eastAsia="Times New Roman" w:hAnsi="Arial" w:cs="Arial"/>
      <w:b/>
      <w:bCs/>
      <w:i/>
      <w:iCs/>
      <w:sz w:val="30"/>
      <w:szCs w:val="28"/>
      <w:lang w:eastAsia="de-DE"/>
    </w:rPr>
  </w:style>
  <w:style w:type="paragraph" w:styleId="berschrift3">
    <w:name w:val="heading 3"/>
    <w:basedOn w:val="Standard"/>
    <w:next w:val="Standard"/>
    <w:link w:val="berschrift3Zeichen"/>
    <w:qFormat/>
    <w:rsid w:val="00F20119"/>
    <w:pPr>
      <w:keepNext/>
      <w:spacing w:before="240" w:after="60" w:line="360" w:lineRule="auto"/>
      <w:jc w:val="both"/>
      <w:outlineLvl w:val="2"/>
    </w:pPr>
    <w:rPr>
      <w:rFonts w:ascii="Arial" w:eastAsia="Times New Roman" w:hAnsi="Arial" w:cs="Arial"/>
      <w:b/>
      <w:bCs/>
      <w:sz w:val="28"/>
      <w:szCs w:val="2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1"/>
    <w:unhideWhenUsed/>
    <w:rsid w:val="004B7183"/>
    <w:pPr>
      <w:spacing w:after="0"/>
    </w:pPr>
    <w:rPr>
      <w:rFonts w:ascii="Lucida Grande" w:hAnsi="Lucida Grande"/>
      <w:sz w:val="18"/>
      <w:szCs w:val="18"/>
    </w:rPr>
  </w:style>
  <w:style w:type="character" w:customStyle="1" w:styleId="SprechblasentextZeichen">
    <w:name w:val="Sprechblasentext Zeichen"/>
    <w:basedOn w:val="Absatzstandardschriftart"/>
    <w:uiPriority w:val="99"/>
    <w:semiHidden/>
    <w:rsid w:val="00A94068"/>
    <w:rPr>
      <w:rFonts w:ascii="Lucida Grande" w:hAnsi="Lucida Grande"/>
      <w:sz w:val="18"/>
      <w:szCs w:val="18"/>
    </w:rPr>
  </w:style>
  <w:style w:type="character" w:customStyle="1" w:styleId="SprechblasentextZeichen0">
    <w:name w:val="Sprechblasentext Zeichen"/>
    <w:basedOn w:val="Absatzstandardschriftart"/>
    <w:rsid w:val="00A31351"/>
    <w:rPr>
      <w:rFonts w:ascii="Lucida Grande" w:hAnsi="Lucida Grande"/>
      <w:sz w:val="18"/>
      <w:szCs w:val="18"/>
    </w:rPr>
  </w:style>
  <w:style w:type="character" w:customStyle="1" w:styleId="berschrift1Zeichen">
    <w:name w:val="Überschrift 1 Zeichen"/>
    <w:basedOn w:val="Absatzstandardschriftart"/>
    <w:link w:val="berschrift1"/>
    <w:rsid w:val="00F20119"/>
    <w:rPr>
      <w:rFonts w:ascii="Arial" w:eastAsia="Times New Roman" w:hAnsi="Arial" w:cs="Arial"/>
      <w:b/>
      <w:bCs/>
      <w:kern w:val="32"/>
      <w:sz w:val="32"/>
      <w:szCs w:val="32"/>
      <w:lang w:eastAsia="de-DE"/>
    </w:rPr>
  </w:style>
  <w:style w:type="character" w:customStyle="1" w:styleId="berschrift2Zeichen">
    <w:name w:val="Überschrift 2 Zeichen"/>
    <w:basedOn w:val="Absatzstandardschriftart"/>
    <w:link w:val="berschrift2"/>
    <w:rsid w:val="00F20119"/>
    <w:rPr>
      <w:rFonts w:ascii="Arial" w:eastAsia="Times New Roman" w:hAnsi="Arial" w:cs="Arial"/>
      <w:b/>
      <w:bCs/>
      <w:i/>
      <w:iCs/>
      <w:sz w:val="30"/>
      <w:szCs w:val="28"/>
      <w:lang w:eastAsia="de-DE"/>
    </w:rPr>
  </w:style>
  <w:style w:type="character" w:customStyle="1" w:styleId="berschrift3Zeichen">
    <w:name w:val="Überschrift 3 Zeichen"/>
    <w:basedOn w:val="Absatzstandardschriftart"/>
    <w:link w:val="berschrift3"/>
    <w:rsid w:val="00F20119"/>
    <w:rPr>
      <w:rFonts w:ascii="Arial" w:eastAsia="Times New Roman" w:hAnsi="Arial" w:cs="Arial"/>
      <w:b/>
      <w:bCs/>
      <w:sz w:val="28"/>
      <w:szCs w:val="26"/>
      <w:lang w:eastAsia="de-DE"/>
    </w:rPr>
  </w:style>
  <w:style w:type="paragraph" w:customStyle="1" w:styleId="berschrift3a">
    <w:name w:val="Überschrift 3a"/>
    <w:basedOn w:val="berschrift3"/>
    <w:rsid w:val="00F20119"/>
    <w:pPr>
      <w:ind w:left="567"/>
    </w:pPr>
    <w:rPr>
      <w:i/>
      <w:sz w:val="24"/>
    </w:rPr>
  </w:style>
  <w:style w:type="paragraph" w:customStyle="1" w:styleId="berschrift3b">
    <w:name w:val="Überschrift 3b"/>
    <w:basedOn w:val="Standard"/>
    <w:rsid w:val="00F20119"/>
    <w:pPr>
      <w:spacing w:after="0" w:line="360" w:lineRule="auto"/>
      <w:ind w:firstLine="708"/>
      <w:jc w:val="both"/>
    </w:pPr>
    <w:rPr>
      <w:rFonts w:ascii="Times New Roman" w:eastAsia="Times New Roman" w:hAnsi="Times New Roman" w:cs="Times New Roman"/>
      <w:b/>
      <w:bCs/>
      <w:szCs w:val="20"/>
      <w:lang w:eastAsia="de-DE"/>
    </w:rPr>
  </w:style>
  <w:style w:type="character" w:customStyle="1" w:styleId="SprechblasentextZeichen1">
    <w:name w:val="Sprechblasentext Zeichen1"/>
    <w:basedOn w:val="Absatzstandardschriftart"/>
    <w:link w:val="Sprechblasentext"/>
    <w:uiPriority w:val="99"/>
    <w:semiHidden/>
    <w:rsid w:val="004B7183"/>
    <w:rPr>
      <w:rFonts w:ascii="Lucida Grande" w:hAnsi="Lucida Grande"/>
      <w:sz w:val="18"/>
      <w:szCs w:val="18"/>
    </w:rPr>
  </w:style>
  <w:style w:type="paragraph" w:styleId="Listenabsatz">
    <w:name w:val="List Paragraph"/>
    <w:basedOn w:val="Standard"/>
    <w:uiPriority w:val="34"/>
    <w:qFormat/>
    <w:rsid w:val="00DD2BFE"/>
    <w:pPr>
      <w:ind w:left="720"/>
      <w:contextualSpacing/>
    </w:pPr>
  </w:style>
  <w:style w:type="paragraph" w:styleId="Funotentext">
    <w:name w:val="footnote text"/>
    <w:basedOn w:val="Standard"/>
    <w:link w:val="FunotentextZeichen"/>
    <w:uiPriority w:val="99"/>
    <w:unhideWhenUsed/>
    <w:rsid w:val="00B2799C"/>
    <w:pPr>
      <w:spacing w:after="0"/>
    </w:pPr>
    <w:rPr>
      <w:sz w:val="18"/>
    </w:rPr>
  </w:style>
  <w:style w:type="character" w:customStyle="1" w:styleId="FunotentextZeichen">
    <w:name w:val="Fußnotentext Zeichen"/>
    <w:basedOn w:val="Absatzstandardschriftart"/>
    <w:link w:val="Funotentext"/>
    <w:uiPriority w:val="99"/>
    <w:rsid w:val="00B2799C"/>
    <w:rPr>
      <w:rFonts w:ascii="Helvetica Neue" w:hAnsi="Helvetica Neue"/>
      <w:sz w:val="18"/>
    </w:rPr>
  </w:style>
  <w:style w:type="character" w:styleId="Funotenzeichen">
    <w:name w:val="footnote reference"/>
    <w:basedOn w:val="Absatzstandardschriftart"/>
    <w:uiPriority w:val="99"/>
    <w:unhideWhenUsed/>
    <w:rsid w:val="00AE36C0"/>
    <w:rPr>
      <w:sz w:val="20"/>
      <w:vertAlign w:val="superscript"/>
    </w:rPr>
  </w:style>
  <w:style w:type="character" w:styleId="Link">
    <w:name w:val="Hyperlink"/>
    <w:basedOn w:val="Absatzstandardschriftart"/>
    <w:rsid w:val="00D63FCB"/>
    <w:rPr>
      <w:color w:val="0000FF" w:themeColor="hyperlink"/>
      <w:u w:val="single"/>
    </w:rPr>
  </w:style>
  <w:style w:type="character" w:styleId="GesichteterLink">
    <w:name w:val="FollowedHyperlink"/>
    <w:basedOn w:val="Absatzstandardschriftart"/>
    <w:rsid w:val="00FC7262"/>
    <w:rPr>
      <w:color w:val="800080" w:themeColor="followedHyperlink"/>
      <w:u w:val="single"/>
    </w:rPr>
  </w:style>
  <w:style w:type="character" w:styleId="Kommentarzeichen">
    <w:name w:val="annotation reference"/>
    <w:basedOn w:val="Absatzstandardschriftart"/>
    <w:rsid w:val="0044739A"/>
    <w:rPr>
      <w:sz w:val="18"/>
      <w:szCs w:val="18"/>
    </w:rPr>
  </w:style>
  <w:style w:type="paragraph" w:styleId="Kommentartext">
    <w:name w:val="annotation text"/>
    <w:basedOn w:val="Standard"/>
    <w:link w:val="KommentartextZeichen"/>
    <w:rsid w:val="0044739A"/>
  </w:style>
  <w:style w:type="character" w:customStyle="1" w:styleId="KommentartextZeichen">
    <w:name w:val="Kommentartext Zeichen"/>
    <w:basedOn w:val="Absatzstandardschriftart"/>
    <w:link w:val="Kommentartext"/>
    <w:rsid w:val="0044739A"/>
    <w:rPr>
      <w:rFonts w:ascii="Helvetica Neue" w:hAnsi="Helvetica Neue"/>
    </w:rPr>
  </w:style>
  <w:style w:type="paragraph" w:styleId="Kommentarthema">
    <w:name w:val="annotation subject"/>
    <w:basedOn w:val="Kommentartext"/>
    <w:next w:val="Kommentartext"/>
    <w:link w:val="KommentarthemaZeichen"/>
    <w:rsid w:val="0044739A"/>
    <w:rPr>
      <w:b/>
      <w:bCs/>
      <w:sz w:val="20"/>
      <w:szCs w:val="20"/>
    </w:rPr>
  </w:style>
  <w:style w:type="character" w:customStyle="1" w:styleId="KommentarthemaZeichen">
    <w:name w:val="Kommentarthema Zeichen"/>
    <w:basedOn w:val="KommentartextZeichen"/>
    <w:link w:val="Kommentarthema"/>
    <w:rsid w:val="0044739A"/>
    <w:rPr>
      <w:rFonts w:ascii="Helvetica Neue" w:hAnsi="Helvetica Neue"/>
      <w:b/>
      <w:bCs/>
      <w:sz w:val="20"/>
      <w:szCs w:val="20"/>
    </w:rPr>
  </w:style>
  <w:style w:type="paragraph" w:customStyle="1" w:styleId="Default">
    <w:name w:val="Default"/>
    <w:rsid w:val="007D0273"/>
    <w:pPr>
      <w:widowControl w:val="0"/>
      <w:autoSpaceDE w:val="0"/>
      <w:autoSpaceDN w:val="0"/>
      <w:adjustRightInd w:val="0"/>
      <w:spacing w:after="0"/>
    </w:pPr>
    <w:rPr>
      <w:rFonts w:ascii="Times New Roman" w:hAnsi="Times New Roman" w:cs="Times New Roman"/>
      <w:color w:val="000000"/>
    </w:rPr>
  </w:style>
  <w:style w:type="paragraph" w:styleId="Aufzhlungszeichen">
    <w:name w:val="List Bullet"/>
    <w:basedOn w:val="Standard"/>
    <w:rsid w:val="00C577FD"/>
    <w:pPr>
      <w:numPr>
        <w:numId w:val="4"/>
      </w:numPr>
      <w:contextualSpacing/>
    </w:pPr>
  </w:style>
  <w:style w:type="paragraph" w:styleId="StandardWeb">
    <w:name w:val="Normal (Web)"/>
    <w:basedOn w:val="Standard"/>
    <w:uiPriority w:val="99"/>
    <w:rsid w:val="00C16369"/>
    <w:pPr>
      <w:spacing w:beforeLines="1" w:afterLines="1"/>
    </w:pPr>
    <w:rPr>
      <w:rFonts w:ascii="Times" w:hAnsi="Times" w:cs="Times New Roman"/>
      <w:sz w:val="20"/>
      <w:szCs w:val="20"/>
      <w:lang w:eastAsia="de-DE"/>
    </w:rPr>
  </w:style>
  <w:style w:type="paragraph" w:styleId="Kopfzeile">
    <w:name w:val="header"/>
    <w:basedOn w:val="Standard"/>
    <w:link w:val="KopfzeileZeichen"/>
    <w:rsid w:val="00D6069A"/>
    <w:pPr>
      <w:tabs>
        <w:tab w:val="center" w:pos="4703"/>
        <w:tab w:val="right" w:pos="9406"/>
      </w:tabs>
      <w:spacing w:after="0"/>
    </w:pPr>
  </w:style>
  <w:style w:type="character" w:customStyle="1" w:styleId="KopfzeileZeichen">
    <w:name w:val="Kopfzeile Zeichen"/>
    <w:basedOn w:val="Absatzstandardschriftart"/>
    <w:link w:val="Kopfzeile"/>
    <w:rsid w:val="00D6069A"/>
    <w:rPr>
      <w:rFonts w:ascii="Helvetica Neue" w:hAnsi="Helvetica Neue"/>
    </w:rPr>
  </w:style>
  <w:style w:type="paragraph" w:styleId="Fuzeile">
    <w:name w:val="footer"/>
    <w:basedOn w:val="Standard"/>
    <w:link w:val="FuzeileZeichen"/>
    <w:rsid w:val="00D6069A"/>
    <w:pPr>
      <w:tabs>
        <w:tab w:val="center" w:pos="4703"/>
        <w:tab w:val="right" w:pos="9406"/>
      </w:tabs>
      <w:spacing w:after="0"/>
    </w:pPr>
  </w:style>
  <w:style w:type="character" w:customStyle="1" w:styleId="FuzeileZeichen">
    <w:name w:val="Fußzeile Zeichen"/>
    <w:basedOn w:val="Absatzstandardschriftart"/>
    <w:link w:val="Fuzeile"/>
    <w:rsid w:val="00D6069A"/>
    <w:rPr>
      <w:rFonts w:ascii="Helvetica Neue" w:hAnsi="Helvetica Neue"/>
    </w:rPr>
  </w:style>
  <w:style w:type="character" w:styleId="Seitenzahl">
    <w:name w:val="page number"/>
    <w:basedOn w:val="Absatzstandardschriftart"/>
    <w:rsid w:val="00DD230C"/>
  </w:style>
  <w:style w:type="paragraph" w:customStyle="1" w:styleId="Kopf-undFuzeilen">
    <w:name w:val="Kopf- und Fußzeilen"/>
    <w:autoRedefine/>
    <w:rsid w:val="00F0275B"/>
    <w:pPr>
      <w:tabs>
        <w:tab w:val="right" w:pos="9020"/>
      </w:tabs>
      <w:spacing w:after="0"/>
    </w:pPr>
    <w:rPr>
      <w:rFonts w:ascii="Helvetica" w:eastAsia="Arial Unicode MS" w:hAnsi="Arial Unicode MS" w:cs="Arial Unicode MS"/>
      <w:color w:val="000000"/>
      <w:lang w:eastAsia="de-DE"/>
    </w:rPr>
  </w:style>
  <w:style w:type="paragraph" w:customStyle="1" w:styleId="Fuzeile1">
    <w:name w:val="Fußzeile1"/>
    <w:rsid w:val="00F0275B"/>
    <w:pPr>
      <w:tabs>
        <w:tab w:val="center" w:pos="4703"/>
        <w:tab w:val="right" w:pos="9406"/>
      </w:tabs>
      <w:spacing w:after="0"/>
    </w:pPr>
    <w:rPr>
      <w:rFonts w:ascii="Helvetica Neue" w:eastAsia="Arial Unicode MS" w:hAnsi="Arial Unicode MS" w:cs="Arial Unicode MS"/>
      <w:color w:val="000000"/>
      <w:u w:color="000000"/>
      <w:lang w:eastAsia="de-DE"/>
    </w:rPr>
  </w:style>
  <w:style w:type="paragraph" w:customStyle="1" w:styleId="Listenabsatz1">
    <w:name w:val="Listenabsatz1"/>
    <w:rsid w:val="00F0275B"/>
    <w:pPr>
      <w:ind w:left="720"/>
    </w:pPr>
    <w:rPr>
      <w:rFonts w:ascii="Helvetica Neue" w:eastAsia="Arial Unicode MS" w:hAnsi="Arial Unicode MS" w:cs="Arial Unicode MS"/>
      <w:color w:val="000000"/>
      <w:u w:color="000000"/>
      <w:lang w:eastAsia="de-DE"/>
    </w:rPr>
  </w:style>
  <w:style w:type="numbering" w:customStyle="1" w:styleId="List0">
    <w:name w:val="List 0"/>
    <w:basedOn w:val="ImportierterStil1"/>
    <w:semiHidden/>
    <w:rsid w:val="00F0275B"/>
  </w:style>
  <w:style w:type="numbering" w:customStyle="1" w:styleId="ImportierterStil1">
    <w:name w:val="Importierter Stil: 1"/>
    <w:rsid w:val="00F0275B"/>
  </w:style>
  <w:style w:type="paragraph" w:customStyle="1" w:styleId="Funotentext1">
    <w:name w:val="Fußnotentext1"/>
    <w:rsid w:val="00F0275B"/>
    <w:pPr>
      <w:spacing w:after="0"/>
    </w:pPr>
    <w:rPr>
      <w:rFonts w:ascii="Helvetica Neue" w:eastAsia="Helvetica Neue" w:hAnsi="Helvetica Neue" w:cs="Helvetica Neue"/>
      <w:color w:val="000000"/>
      <w:sz w:val="18"/>
      <w:szCs w:val="18"/>
      <w:u w:color="000000"/>
      <w:lang w:eastAsia="de-DE"/>
    </w:rPr>
  </w:style>
  <w:style w:type="numbering" w:customStyle="1" w:styleId="List1">
    <w:name w:val="List 1"/>
    <w:basedOn w:val="ImportierterStil2"/>
    <w:semiHidden/>
    <w:rsid w:val="00F0275B"/>
  </w:style>
  <w:style w:type="numbering" w:customStyle="1" w:styleId="ImportierterStil2">
    <w:name w:val="Importierter Stil: 2"/>
    <w:rsid w:val="00F0275B"/>
  </w:style>
  <w:style w:type="numbering" w:customStyle="1" w:styleId="Liste21">
    <w:name w:val="Liste 21"/>
    <w:basedOn w:val="ImportierterStil3"/>
    <w:semiHidden/>
    <w:rsid w:val="00F0275B"/>
  </w:style>
  <w:style w:type="numbering" w:customStyle="1" w:styleId="ImportierterStil3">
    <w:name w:val="Importierter Stil: 3"/>
    <w:rsid w:val="00F0275B"/>
  </w:style>
  <w:style w:type="numbering" w:customStyle="1" w:styleId="Liste31">
    <w:name w:val="Liste 31"/>
    <w:basedOn w:val="ImportierterStil4"/>
    <w:semiHidden/>
    <w:rsid w:val="00F0275B"/>
  </w:style>
  <w:style w:type="numbering" w:customStyle="1" w:styleId="ImportierterStil4">
    <w:name w:val="Importierter Stil: 4"/>
    <w:rsid w:val="00F0275B"/>
  </w:style>
  <w:style w:type="character" w:customStyle="1" w:styleId="Hyperlink0">
    <w:name w:val="Hyperlink.0"/>
    <w:basedOn w:val="Link"/>
    <w:rsid w:val="00F0275B"/>
    <w:rPr>
      <w:color w:val="0000FF" w:themeColor="hyperlink"/>
      <w:u w:val="single"/>
    </w:rPr>
  </w:style>
  <w:style w:type="character" w:customStyle="1" w:styleId="Hyperlink1">
    <w:name w:val="Hyperlink.1"/>
    <w:basedOn w:val="Hyperlink0"/>
    <w:rsid w:val="00F0275B"/>
    <w:rPr>
      <w:color w:val="0000FF" w:themeColor="hyperlink"/>
      <w:sz w:val="20"/>
      <w:szCs w:val="20"/>
      <w:u w:val="single"/>
    </w:rPr>
  </w:style>
  <w:style w:type="character" w:customStyle="1" w:styleId="Ohne">
    <w:name w:val="Ohne"/>
    <w:rsid w:val="00F0275B"/>
  </w:style>
  <w:style w:type="character" w:customStyle="1" w:styleId="Hyperlink2">
    <w:name w:val="Hyperlink.2"/>
    <w:basedOn w:val="Ohne"/>
    <w:rsid w:val="00F0275B"/>
    <w:rPr>
      <w:rFonts w:ascii="Helvetica Neue" w:eastAsia="Helvetica Neue" w:hAnsi="Helvetica Neue" w:cs="Helvetica Neue"/>
      <w:color w:val="0000FF"/>
      <w:sz w:val="24"/>
      <w:szCs w:val="24"/>
      <w:u w:val="single" w:color="0000FF"/>
      <w:rtl w:val="0"/>
    </w:rPr>
  </w:style>
  <w:style w:type="character" w:customStyle="1" w:styleId="Hyperlink3">
    <w:name w:val="Hyperlink.3"/>
    <w:basedOn w:val="Ohne"/>
    <w:rsid w:val="00F0275B"/>
    <w:rPr>
      <w:color w:val="0000FF"/>
      <w:sz w:val="24"/>
      <w:szCs w:val="24"/>
      <w:u w:val="single" w:color="0000FF"/>
      <w:rtl w:val="0"/>
    </w:rPr>
  </w:style>
  <w:style w:type="character" w:customStyle="1" w:styleId="Hyperlink4">
    <w:name w:val="Hyperlink.4"/>
    <w:basedOn w:val="Ohne"/>
    <w:rsid w:val="00F0275B"/>
    <w:rPr>
      <w:rFonts w:ascii="Helvetica Neue" w:eastAsia="Helvetica Neue" w:hAnsi="Helvetica Neue" w:cs="Helvetica Neue"/>
      <w:color w:val="0000FF"/>
      <w:sz w:val="24"/>
      <w:szCs w:val="24"/>
      <w:u w:val="single" w:color="0000FF"/>
      <w:rtl w:val="0"/>
      <w:lang w:val="de-DE"/>
    </w:rPr>
  </w:style>
  <w:style w:type="character" w:customStyle="1" w:styleId="Hyperlink5">
    <w:name w:val="Hyperlink.5"/>
    <w:basedOn w:val="Ohne"/>
    <w:rsid w:val="00F0275B"/>
    <w:rPr>
      <w:color w:val="0000FF"/>
      <w:sz w:val="24"/>
      <w:szCs w:val="24"/>
      <w:u w:val="single" w:color="0000FF"/>
      <w:rtl w:val="0"/>
      <w:lang w:val="de-DE"/>
    </w:rPr>
  </w:style>
  <w:style w:type="character" w:customStyle="1" w:styleId="Hyperlink6">
    <w:name w:val="Hyperlink.6"/>
    <w:basedOn w:val="Ohne"/>
    <w:rsid w:val="00F0275B"/>
    <w:rPr>
      <w:rFonts w:ascii="Helvetica Neue" w:eastAsia="Helvetica Neue" w:hAnsi="Helvetica Neue" w:cs="Helvetica Neue"/>
      <w:color w:val="0000FF"/>
      <w:u w:val="single" w:color="0000FF"/>
    </w:rPr>
  </w:style>
  <w:style w:type="numbering" w:customStyle="1" w:styleId="Liste41">
    <w:name w:val="Liste 41"/>
    <w:basedOn w:val="ImportierterStil5"/>
    <w:semiHidden/>
    <w:rsid w:val="00F0275B"/>
  </w:style>
  <w:style w:type="numbering" w:customStyle="1" w:styleId="ImportierterStil5">
    <w:name w:val="Importierter Stil: 5"/>
    <w:rsid w:val="00F0275B"/>
  </w:style>
  <w:style w:type="character" w:customStyle="1" w:styleId="Hyperlink7">
    <w:name w:val="Hyperlink.7"/>
    <w:basedOn w:val="Ohne"/>
    <w:autoRedefine/>
    <w:rsid w:val="00F0275B"/>
    <w:rPr>
      <w:rFonts w:ascii="Helvetica Neue" w:eastAsia="Helvetica Neue" w:hAnsi="Helvetica Neue" w:cs="Helvetica Neue"/>
      <w:sz w:val="18"/>
      <w:szCs w:val="18"/>
      <w:rtl w:val="0"/>
      <w:lang w:val="en-US"/>
    </w:rPr>
  </w:style>
  <w:style w:type="paragraph" w:customStyle="1" w:styleId="StandardWeb1">
    <w:name w:val="Standard (Web)1"/>
    <w:autoRedefine/>
    <w:rsid w:val="00F0275B"/>
    <w:rPr>
      <w:rFonts w:ascii="Times Roman" w:eastAsia="Arial Unicode MS" w:hAnsi="Arial Unicode MS" w:cs="Arial Unicode MS"/>
      <w:color w:val="000000"/>
      <w:sz w:val="20"/>
      <w:szCs w:val="20"/>
      <w:u w:color="00000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0864728">
      <w:bodyDiv w:val="1"/>
      <w:marLeft w:val="0"/>
      <w:marRight w:val="0"/>
      <w:marTop w:val="0"/>
      <w:marBottom w:val="0"/>
      <w:divBdr>
        <w:top w:val="none" w:sz="0" w:space="0" w:color="auto"/>
        <w:left w:val="none" w:sz="0" w:space="0" w:color="auto"/>
        <w:bottom w:val="none" w:sz="0" w:space="0" w:color="auto"/>
        <w:right w:val="none" w:sz="0" w:space="0" w:color="auto"/>
      </w:divBdr>
      <w:divsChild>
        <w:div w:id="1319310926">
          <w:marLeft w:val="0"/>
          <w:marRight w:val="0"/>
          <w:marTop w:val="0"/>
          <w:marBottom w:val="0"/>
          <w:divBdr>
            <w:top w:val="none" w:sz="0" w:space="0" w:color="auto"/>
            <w:left w:val="none" w:sz="0" w:space="0" w:color="auto"/>
            <w:bottom w:val="none" w:sz="0" w:space="0" w:color="auto"/>
            <w:right w:val="none" w:sz="0" w:space="0" w:color="auto"/>
          </w:divBdr>
          <w:divsChild>
            <w:div w:id="679351399">
              <w:marLeft w:val="0"/>
              <w:marRight w:val="0"/>
              <w:marTop w:val="0"/>
              <w:marBottom w:val="0"/>
              <w:divBdr>
                <w:top w:val="none" w:sz="0" w:space="0" w:color="auto"/>
                <w:left w:val="none" w:sz="0" w:space="0" w:color="auto"/>
                <w:bottom w:val="none" w:sz="0" w:space="0" w:color="auto"/>
                <w:right w:val="none" w:sz="0" w:space="0" w:color="auto"/>
              </w:divBdr>
              <w:divsChild>
                <w:div w:id="209605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de.wikipedia.org/wiki/Spezial:ISBN-Suche/9783837611274"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books.google.de/books?id=3OBsHmBUd_UC&amp;pg=PA31&amp;dq=Urbanit%C3%A4t&amp;hl=de&amp;sa=X&amp;ei=zNqnU5DFMerO0AX99IHYBQ&amp;ved=0CD0QuwUwBA" TargetMode="External"/><Relationship Id="rId11" Type="http://schemas.openxmlformats.org/officeDocument/2006/relationships/hyperlink" Target="https://de.wikipedia.org/wiki/Spezial:ISBN-Suche/9783866442863" TargetMode="External"/><Relationship Id="rId12" Type="http://schemas.openxmlformats.org/officeDocument/2006/relationships/hyperlink" Target="http://books.google.de/books?id=w5dSzXvojucC&amp;pg=PA51&amp;dq=Andreas+Feldtkeller&amp;hl=de&amp;sa=X&amp;ei=PnSpU7_UJaai4gSnkIGADQ&amp;ved=0CE8QuwUwBw" TargetMode="External"/><Relationship Id="rId13" Type="http://schemas.openxmlformats.org/officeDocument/2006/relationships/hyperlink" Target="https://de.wikipedia.org/wiki/Spezial:ISBN-Suche/9783640871063" TargetMode="External"/><Relationship Id="rId14" Type="http://schemas.openxmlformats.org/officeDocument/2006/relationships/hyperlink" Target="http://books.google.de/books?id=sWaNbei7-ZgC&amp;pg=PA4&amp;dq=Urbanit%C3%A4t&amp;hl=de&amp;sa=X&amp;ei=kSKxU7KlEsvG7AaCqYHgCg&amp;ved=0CEwQuwUwBw" TargetMode="External"/><Relationship Id="rId15" Type="http://schemas.openxmlformats.org/officeDocument/2006/relationships/hyperlink" Target="https://en.wikipedia.org/wiki/Harvard_University_Press" TargetMode="External"/><Relationship Id="rId16" Type="http://schemas.openxmlformats.org/officeDocument/2006/relationships/hyperlink" Target="https://en.wikipedia.org/wiki/International_Standard_Book_Number" TargetMode="External"/><Relationship Id="rId17" Type="http://schemas.openxmlformats.org/officeDocument/2006/relationships/hyperlink" Target="https://en.wikipedia.org/wiki/Special:BookSources/9780674653368" TargetMode="Externa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9172</Words>
  <Characters>57784</Characters>
  <Application>Microsoft Macintosh Word</Application>
  <DocSecurity>0</DocSecurity>
  <Lines>481</Lines>
  <Paragraphs>133</Paragraphs>
  <ScaleCrop>false</ScaleCrop>
  <Company>TU Graz</Company>
  <LinksUpToDate>false</LinksUpToDate>
  <CharactersWithSpaces>66823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Breser</dc:creator>
  <cp:keywords/>
  <dc:description/>
  <cp:lastModifiedBy>stefan zedlacher</cp:lastModifiedBy>
  <cp:revision>1</cp:revision>
  <dcterms:created xsi:type="dcterms:W3CDTF">2016-02-29T15:53:00Z</dcterms:created>
  <dcterms:modified xsi:type="dcterms:W3CDTF">2016-03-07T12:35:00Z</dcterms:modified>
</cp:coreProperties>
</file>