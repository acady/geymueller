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91" w:rsidRDefault="00267391" w:rsidP="00E6304D">
      <w:pPr>
        <w:jc w:val="both"/>
        <w:rPr>
          <w:rFonts w:ascii="Helvetica Neue Light" w:hAnsi="Helvetica Neue Light"/>
          <w:spacing w:val="20"/>
          <w:sz w:val="22"/>
          <w:szCs w:val="28"/>
          <w:lang w:eastAsia="de-DE"/>
        </w:rPr>
      </w:pPr>
    </w:p>
    <w:p w:rsidR="00267391" w:rsidRDefault="00267391" w:rsidP="00E6304D">
      <w:pPr>
        <w:jc w:val="both"/>
        <w:rPr>
          <w:rFonts w:ascii="Helvetica Neue Light" w:hAnsi="Helvetica Neue Light"/>
          <w:spacing w:val="20"/>
          <w:sz w:val="22"/>
          <w:szCs w:val="28"/>
          <w:lang w:eastAsia="de-DE"/>
        </w:rPr>
      </w:pPr>
    </w:p>
    <w:p w:rsidR="00E6304D" w:rsidRPr="00895C40" w:rsidRDefault="00E6304D" w:rsidP="00E6304D">
      <w:pPr>
        <w:jc w:val="both"/>
        <w:rPr>
          <w:rFonts w:ascii="Helvetica Neue Light" w:hAnsi="Helvetica Neue Light"/>
          <w:spacing w:val="20"/>
          <w:sz w:val="26"/>
          <w:szCs w:val="28"/>
          <w:lang w:eastAsia="de-DE"/>
        </w:rPr>
      </w:pPr>
      <w:r w:rsidRPr="00895C40">
        <w:rPr>
          <w:rFonts w:ascii="Helvetica Neue Light" w:hAnsi="Helvetica Neue Light"/>
          <w:spacing w:val="20"/>
          <w:sz w:val="26"/>
          <w:szCs w:val="28"/>
          <w:lang w:eastAsia="de-DE"/>
        </w:rPr>
        <w:t xml:space="preserve">Christoph Breser, Stefan </w:t>
      </w:r>
      <w:proofErr w:type="spellStart"/>
      <w:r w:rsidRPr="00895C40">
        <w:rPr>
          <w:rFonts w:ascii="Helvetica Neue Light" w:hAnsi="Helvetica Neue Light"/>
          <w:spacing w:val="20"/>
          <w:sz w:val="26"/>
          <w:szCs w:val="28"/>
          <w:lang w:eastAsia="de-DE"/>
        </w:rPr>
        <w:t>Zedlacher</w:t>
      </w:r>
      <w:proofErr w:type="spellEnd"/>
    </w:p>
    <w:p w:rsidR="00E6304D" w:rsidRPr="0070621F" w:rsidRDefault="00E6304D">
      <w:pPr>
        <w:rPr>
          <w:lang w:val="en-GB"/>
        </w:rPr>
      </w:pPr>
    </w:p>
    <w:p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w:t>
      </w:r>
      <w:r w:rsidR="00E6304D" w:rsidRPr="00502D8F">
        <w:rPr>
          <w:rFonts w:ascii="Helvetica Neue Light" w:hAnsi="Helvetica Neue Light"/>
          <w:i/>
          <w:sz w:val="88"/>
          <w:szCs w:val="28"/>
          <w:lang w:val="en-GB" w:eastAsia="de-DE"/>
        </w:rPr>
        <w:t>eotagging</w:t>
      </w:r>
      <w:proofErr w:type="spellEnd"/>
      <w:r w:rsidR="00E6304D" w:rsidRPr="00502D8F">
        <w:rPr>
          <w:rFonts w:ascii="Helvetica Neue Light" w:hAnsi="Helvetica Neue Light"/>
          <w:i/>
          <w:sz w:val="88"/>
          <w:szCs w:val="28"/>
          <w:lang w:val="en-GB" w:eastAsia="de-DE"/>
        </w:rPr>
        <w:t xml:space="preserve">. </w:t>
      </w:r>
    </w:p>
    <w:p w:rsidR="00E6304D" w:rsidRPr="0070621F" w:rsidRDefault="00E6304D" w:rsidP="00E6304D">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the </w:t>
      </w:r>
      <w:ins w:id="0" w:author="stefan zedlacher" w:date="2015-11-11T22:05:00Z">
        <w:r w:rsidR="004B7183" w:rsidRPr="0070621F">
          <w:rPr>
            <w:rFonts w:ascii="Helvetica Neue Light" w:hAnsi="Helvetica Neue Light"/>
            <w:sz w:val="36"/>
            <w:szCs w:val="28"/>
            <w:lang w:val="en-GB" w:eastAsia="de-DE"/>
          </w:rPr>
          <w:t>c</w:t>
        </w:r>
      </w:ins>
      <w:r w:rsidRPr="0070621F">
        <w:rPr>
          <w:rFonts w:ascii="Helvetica Neue Light" w:hAnsi="Helvetica Neue Light"/>
          <w:sz w:val="36"/>
          <w:szCs w:val="28"/>
          <w:lang w:val="en-GB" w:eastAsia="de-DE"/>
        </w:rPr>
        <w:t>ity</w:t>
      </w:r>
      <w:r w:rsidR="00A0766F" w:rsidRPr="0070621F">
        <w:rPr>
          <w:rFonts w:ascii="Helvetica Neue Light" w:hAnsi="Helvetica Neue Light"/>
          <w:sz w:val="36"/>
          <w:szCs w:val="28"/>
          <w:lang w:val="en-GB" w:eastAsia="de-DE"/>
        </w:rPr>
        <w:t xml:space="preserve">, the </w:t>
      </w:r>
      <w:ins w:id="1" w:author="stefan zedlacher" w:date="2015-11-11T22:05:00Z">
        <w:r w:rsidR="004B7183" w:rsidRPr="0070621F">
          <w:rPr>
            <w:rFonts w:ascii="Helvetica Neue Light" w:hAnsi="Helvetica Neue Light"/>
            <w:sz w:val="36"/>
            <w:szCs w:val="28"/>
            <w:lang w:val="en-GB" w:eastAsia="de-DE"/>
          </w:rPr>
          <w:t>h</w:t>
        </w:r>
      </w:ins>
      <w:r w:rsidR="00A0766F" w:rsidRPr="0070621F">
        <w:rPr>
          <w:rFonts w:ascii="Helvetica Neue Light" w:hAnsi="Helvetica Neue Light"/>
          <w:sz w:val="36"/>
          <w:szCs w:val="28"/>
          <w:lang w:val="en-GB" w:eastAsia="de-DE"/>
        </w:rPr>
        <w:t xml:space="preserve">uman and the </w:t>
      </w:r>
      <w:ins w:id="2" w:author="stefan zedlacher" w:date="2015-11-11T22:05:00Z">
        <w:r w:rsidR="004B7183" w:rsidRPr="0070621F">
          <w:rPr>
            <w:rFonts w:ascii="Helvetica Neue Light" w:hAnsi="Helvetica Neue Light"/>
            <w:sz w:val="36"/>
            <w:szCs w:val="28"/>
            <w:lang w:val="en-GB" w:eastAsia="de-DE"/>
          </w:rPr>
          <w:t>s</w:t>
        </w:r>
      </w:ins>
      <w:r w:rsidR="00A0766F" w:rsidRPr="0070621F">
        <w:rPr>
          <w:rFonts w:ascii="Helvetica Neue Light" w:hAnsi="Helvetica Neue Light"/>
          <w:sz w:val="36"/>
          <w:szCs w:val="28"/>
          <w:lang w:val="en-GB" w:eastAsia="de-DE"/>
        </w:rPr>
        <w:t>ource of knowle</w:t>
      </w:r>
      <w:r w:rsidRPr="0070621F">
        <w:rPr>
          <w:rFonts w:ascii="Helvetica Neue Light" w:hAnsi="Helvetica Neue Light"/>
          <w:sz w:val="36"/>
          <w:szCs w:val="28"/>
          <w:lang w:val="en-GB" w:eastAsia="de-DE"/>
        </w:rPr>
        <w:t>d</w:t>
      </w:r>
      <w:r w:rsidR="00A0766F" w:rsidRPr="0070621F">
        <w:rPr>
          <w:rFonts w:ascii="Helvetica Neue Light" w:hAnsi="Helvetica Neue Light"/>
          <w:sz w:val="36"/>
          <w:szCs w:val="28"/>
          <w:lang w:val="en-GB" w:eastAsia="de-DE"/>
        </w:rPr>
        <w:t>g</w:t>
      </w:r>
      <w:r w:rsidRPr="0070621F">
        <w:rPr>
          <w:rFonts w:ascii="Helvetica Neue Light" w:hAnsi="Helvetica Neue Light"/>
          <w:sz w:val="36"/>
          <w:szCs w:val="28"/>
          <w:lang w:val="en-GB" w:eastAsia="de-DE"/>
        </w:rPr>
        <w:t xml:space="preserve">e </w:t>
      </w:r>
      <w:ins w:id="3" w:author="Christoph Breser" w:date="2016-01-28T15:43:00Z">
        <w:r w:rsidR="003D4133">
          <w:rPr>
            <w:rFonts w:ascii="Helvetica Neue Light" w:hAnsi="Helvetica Neue Light"/>
            <w:sz w:val="36"/>
            <w:szCs w:val="28"/>
            <w:lang w:val="en-GB" w:eastAsia="de-DE"/>
          </w:rPr>
          <w:t xml:space="preserve">through </w:t>
        </w:r>
      </w:ins>
      <w:r w:rsidR="007D20AD" w:rsidRPr="007D20AD">
        <w:rPr>
          <w:rFonts w:ascii="Helvetica Neue Light" w:hAnsi="Helvetica Neue Light"/>
          <w:sz w:val="36"/>
          <w:szCs w:val="28"/>
          <w:highlight w:val="yellow"/>
          <w:lang w:val="en-GB" w:eastAsia="de-DE"/>
        </w:rPr>
        <w:t xml:space="preserve">digital </w:t>
      </w:r>
      <w:r w:rsidRPr="007D20AD">
        <w:rPr>
          <w:rFonts w:ascii="Helvetica Neue Light" w:hAnsi="Helvetica Neue Light"/>
          <w:sz w:val="36"/>
          <w:szCs w:val="28"/>
          <w:highlight w:val="yellow"/>
          <w:lang w:val="en-GB" w:eastAsia="de-DE"/>
        </w:rPr>
        <w:t xml:space="preserve">urban </w:t>
      </w:r>
      <w:r w:rsidR="007D20AD" w:rsidRPr="007D20AD">
        <w:rPr>
          <w:rFonts w:ascii="Helvetica Neue Light" w:hAnsi="Helvetica Neue Light"/>
          <w:sz w:val="36"/>
          <w:szCs w:val="28"/>
          <w:highlight w:val="yellow"/>
          <w:lang w:val="en-GB" w:eastAsia="de-DE"/>
        </w:rPr>
        <w:t>places (mobile technologies)</w:t>
      </w:r>
      <w:r w:rsidRPr="0070621F">
        <w:rPr>
          <w:rFonts w:ascii="Helvetica Neue Light" w:hAnsi="Helvetica Neue Light"/>
          <w:sz w:val="36"/>
          <w:szCs w:val="28"/>
          <w:lang w:val="en-GB" w:eastAsia="de-DE"/>
        </w:rPr>
        <w:t>.</w:t>
      </w:r>
    </w:p>
    <w:p w:rsidR="00E6304D" w:rsidRPr="0070621F" w:rsidRDefault="00E6304D"/>
    <w:p w:rsidR="001D520A" w:rsidRPr="00895C40" w:rsidRDefault="003D4133" w:rsidP="00C01624">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w:t>
      </w:r>
      <w:r w:rsidR="007273B6" w:rsidRPr="00895C40">
        <w:rPr>
          <w:rFonts w:ascii="Helvetica Neue Light" w:hAnsi="Helvetica Neue Light"/>
          <w:sz w:val="22"/>
          <w:szCs w:val="28"/>
          <w:lang w:eastAsia="de-DE"/>
        </w:rPr>
        <w:t>folgende</w:t>
      </w:r>
      <w:r w:rsidRPr="00895C40">
        <w:rPr>
          <w:rFonts w:ascii="Helvetica Neue Light" w:hAnsi="Helvetica Neue Light"/>
          <w:sz w:val="22"/>
          <w:szCs w:val="28"/>
          <w:lang w:eastAsia="de-DE"/>
        </w:rPr>
        <w:t>n</w:t>
      </w:r>
      <w:r w:rsidR="007273B6" w:rsidRPr="00895C40">
        <w:rPr>
          <w:rFonts w:ascii="Helvetica Neue Light" w:hAnsi="Helvetica Neue Light"/>
          <w:sz w:val="22"/>
          <w:szCs w:val="28"/>
          <w:lang w:eastAsia="de-DE"/>
        </w:rPr>
        <w:t xml:space="preserve"> Artikel </w:t>
      </w:r>
      <w:r w:rsidR="008E53C7" w:rsidRPr="00895C40">
        <w:rPr>
          <w:rFonts w:ascii="Helvetica Neue Light" w:hAnsi="Helvetica Neue Light"/>
          <w:sz w:val="22"/>
          <w:szCs w:val="28"/>
          <w:lang w:eastAsia="de-DE"/>
        </w:rPr>
        <w:t xml:space="preserve">stehen </w:t>
      </w:r>
      <w:r w:rsidR="00197347" w:rsidRPr="00895C40">
        <w:rPr>
          <w:rFonts w:ascii="Helvetica Neue Light" w:hAnsi="Helvetica Neue Light"/>
          <w:sz w:val="22"/>
          <w:szCs w:val="28"/>
          <w:lang w:eastAsia="de-DE"/>
        </w:rPr>
        <w:t xml:space="preserve">technische Lösungen </w:t>
      </w:r>
      <w:r w:rsidR="00171EF7" w:rsidRPr="00895C40">
        <w:rPr>
          <w:rFonts w:ascii="Helvetica Neue Light" w:hAnsi="Helvetica Neue Light"/>
          <w:sz w:val="22"/>
          <w:szCs w:val="28"/>
          <w:lang w:eastAsia="de-DE"/>
        </w:rPr>
        <w:t xml:space="preserve">zur Diskussion, </w:t>
      </w:r>
      <w:r w:rsidR="00201069" w:rsidRPr="00895C40">
        <w:rPr>
          <w:rFonts w:ascii="Helvetica Neue Light" w:hAnsi="Helvetica Neue Light"/>
          <w:sz w:val="22"/>
          <w:szCs w:val="28"/>
          <w:lang w:eastAsia="de-DE"/>
        </w:rPr>
        <w:t xml:space="preserve">welche </w:t>
      </w:r>
      <w:r w:rsidR="00EA2E81" w:rsidRPr="00895C40">
        <w:rPr>
          <w:rFonts w:ascii="Helvetica Neue Light" w:hAnsi="Helvetica Neue Light"/>
          <w:sz w:val="22"/>
          <w:szCs w:val="28"/>
          <w:lang w:eastAsia="de-DE"/>
        </w:rPr>
        <w:t xml:space="preserve">sich mit der </w:t>
      </w:r>
      <w:r w:rsidR="005D6601">
        <w:rPr>
          <w:rFonts w:ascii="Helvetica Neue Light" w:hAnsi="Helvetica Neue Light"/>
          <w:sz w:val="22"/>
          <w:szCs w:val="28"/>
          <w:lang w:eastAsia="de-DE"/>
        </w:rPr>
        <w:t xml:space="preserve">Repräsentation </w:t>
      </w:r>
      <w:r w:rsidR="00197347" w:rsidRPr="00895C40">
        <w:rPr>
          <w:rFonts w:ascii="Helvetica Neue Light" w:hAnsi="Helvetica Neue Light"/>
          <w:sz w:val="22"/>
          <w:szCs w:val="28"/>
          <w:lang w:eastAsia="de-DE"/>
        </w:rPr>
        <w:t xml:space="preserve">von </w:t>
      </w:r>
      <w:r w:rsidR="005D6601">
        <w:rPr>
          <w:rFonts w:ascii="Helvetica Neue Light" w:hAnsi="Helvetica Neue Light"/>
          <w:sz w:val="22"/>
          <w:szCs w:val="28"/>
          <w:lang w:eastAsia="de-DE"/>
        </w:rPr>
        <w:t xml:space="preserve">Archivquellen im urbanen Raum </w:t>
      </w:r>
      <w:r w:rsidR="008E53C7" w:rsidRPr="00895C40">
        <w:rPr>
          <w:rFonts w:ascii="Helvetica Neue Light" w:hAnsi="Helvetica Neue Light"/>
          <w:sz w:val="22"/>
          <w:szCs w:val="28"/>
          <w:lang w:eastAsia="de-DE"/>
        </w:rPr>
        <w:t>auseinandersetzen</w:t>
      </w:r>
      <w:r w:rsidR="00197347"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Die Vernetzung der Quelle mit</w:t>
      </w:r>
      <w:r w:rsidR="0044739A"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 xml:space="preserve">ihrem </w:t>
      </w:r>
      <w:r w:rsidR="003F1805">
        <w:rPr>
          <w:rFonts w:ascii="Helvetica Neue Light" w:hAnsi="Helvetica Neue Light"/>
          <w:sz w:val="22"/>
          <w:szCs w:val="28"/>
          <w:lang w:eastAsia="de-DE"/>
        </w:rPr>
        <w:t>Referent</w:t>
      </w:r>
      <w:r w:rsidR="005D6601">
        <w:rPr>
          <w:rFonts w:ascii="Helvetica Neue Light" w:hAnsi="Helvetica Neue Light"/>
          <w:sz w:val="22"/>
          <w:szCs w:val="28"/>
          <w:lang w:eastAsia="de-DE"/>
        </w:rPr>
        <w:t>en</w:t>
      </w:r>
      <w:r w:rsidR="003F1805">
        <w:rPr>
          <w:rFonts w:ascii="Helvetica Neue Light" w:hAnsi="Helvetica Neue Light"/>
          <w:sz w:val="22"/>
          <w:szCs w:val="28"/>
          <w:lang w:eastAsia="de-DE"/>
        </w:rPr>
        <w:t xml:space="preserve"> </w:t>
      </w:r>
      <w:r w:rsidR="0044739A" w:rsidRPr="00895C40">
        <w:rPr>
          <w:rFonts w:ascii="Helvetica Neue Light" w:hAnsi="Helvetica Neue Light"/>
          <w:sz w:val="22"/>
          <w:szCs w:val="28"/>
          <w:lang w:eastAsia="de-DE"/>
        </w:rPr>
        <w:t xml:space="preserve">und </w:t>
      </w:r>
      <w:r w:rsidR="005D6601">
        <w:rPr>
          <w:rFonts w:ascii="Helvetica Neue Light" w:hAnsi="Helvetica Neue Light"/>
          <w:sz w:val="22"/>
          <w:szCs w:val="28"/>
          <w:lang w:eastAsia="de-DE"/>
        </w:rPr>
        <w:t xml:space="preserve">dem/der </w:t>
      </w:r>
      <w:r w:rsidR="003F1805">
        <w:rPr>
          <w:rFonts w:ascii="Helvetica Neue Light" w:hAnsi="Helvetica Neue Light"/>
          <w:sz w:val="22"/>
          <w:szCs w:val="28"/>
          <w:lang w:eastAsia="de-DE"/>
        </w:rPr>
        <w:t xml:space="preserve">Betrachter/in </w:t>
      </w:r>
      <w:r w:rsidR="00197347" w:rsidRPr="00895C40">
        <w:rPr>
          <w:rFonts w:ascii="Helvetica Neue Light" w:hAnsi="Helvetica Neue Light"/>
          <w:sz w:val="22"/>
          <w:szCs w:val="28"/>
          <w:lang w:eastAsia="de-DE"/>
        </w:rPr>
        <w:t xml:space="preserve">wird </w:t>
      </w:r>
      <w:r w:rsidR="0044739A" w:rsidRPr="00895C40">
        <w:rPr>
          <w:rFonts w:ascii="Helvetica Neue Light" w:hAnsi="Helvetica Neue Light"/>
          <w:sz w:val="22"/>
          <w:szCs w:val="28"/>
          <w:lang w:eastAsia="de-DE"/>
        </w:rPr>
        <w:t xml:space="preserve">dabei </w:t>
      </w:r>
      <w:r w:rsidR="00197347" w:rsidRPr="00895C40">
        <w:rPr>
          <w:rFonts w:ascii="Helvetica Neue Light" w:hAnsi="Helvetica Neue Light"/>
          <w:sz w:val="22"/>
          <w:szCs w:val="28"/>
          <w:lang w:eastAsia="de-DE"/>
        </w:rPr>
        <w:t xml:space="preserve">über den jeweiligen Ort angestrebt, </w:t>
      </w:r>
      <w:r w:rsidR="005D6601">
        <w:rPr>
          <w:rFonts w:ascii="Helvetica Neue Light" w:hAnsi="Helvetica Neue Light"/>
          <w:sz w:val="22"/>
          <w:szCs w:val="28"/>
          <w:lang w:eastAsia="de-DE"/>
        </w:rPr>
        <w:t>an welchem die Informationen</w:t>
      </w:r>
      <w:r w:rsidR="00143FAD" w:rsidRPr="00895C40">
        <w:rPr>
          <w:rFonts w:ascii="Helvetica Neue Light" w:hAnsi="Helvetica Neue Light"/>
          <w:sz w:val="22"/>
          <w:szCs w:val="28"/>
          <w:lang w:eastAsia="de-DE"/>
        </w:rPr>
        <w:t xml:space="preserve"> erstmalig aufgenommen wurden. </w:t>
      </w:r>
      <w:commentRangeStart w:id="4"/>
      <w:r w:rsidR="00197347" w:rsidRPr="00895C40">
        <w:rPr>
          <w:rFonts w:ascii="Helvetica Neue Light" w:hAnsi="Helvetica Neue Light"/>
          <w:sz w:val="22"/>
          <w:szCs w:val="28"/>
          <w:lang w:eastAsia="de-DE"/>
        </w:rPr>
        <w:t xml:space="preserve">Dazu </w:t>
      </w:r>
      <w:r w:rsidR="0044739A" w:rsidRPr="00895C40">
        <w:rPr>
          <w:rFonts w:ascii="Helvetica Neue Light" w:hAnsi="Helvetica Neue Light"/>
          <w:sz w:val="22"/>
          <w:szCs w:val="28"/>
          <w:lang w:eastAsia="de-DE"/>
        </w:rPr>
        <w:t xml:space="preserve">wurden </w:t>
      </w:r>
      <w:r w:rsidR="003F1805">
        <w:rPr>
          <w:rFonts w:ascii="Helvetica Neue Light" w:hAnsi="Helvetica Neue Light"/>
          <w:sz w:val="22"/>
          <w:szCs w:val="28"/>
          <w:lang w:eastAsia="de-DE"/>
        </w:rPr>
        <w:t xml:space="preserve">bestehende </w:t>
      </w:r>
      <w:r w:rsidR="00C01624" w:rsidRPr="00895C40">
        <w:rPr>
          <w:rFonts w:ascii="Helvetica Neue Light" w:hAnsi="Helvetica Neue Light"/>
          <w:sz w:val="22"/>
          <w:szCs w:val="28"/>
          <w:lang w:eastAsia="de-DE"/>
        </w:rPr>
        <w:t>Mobil-</w:t>
      </w:r>
      <w:r w:rsidR="001D520A" w:rsidRPr="00895C40">
        <w:rPr>
          <w:rFonts w:ascii="Helvetica Neue Light" w:hAnsi="Helvetica Neue Light"/>
          <w:sz w:val="22"/>
          <w:szCs w:val="28"/>
          <w:lang w:eastAsia="de-DE"/>
        </w:rPr>
        <w:t xml:space="preserve">Technologien und Software-Applikationen aus unterschiedlichen Anwendungsgebieten </w:t>
      </w:r>
      <w:r w:rsidR="00197347" w:rsidRPr="00895C40">
        <w:rPr>
          <w:rFonts w:ascii="Helvetica Neue Light" w:hAnsi="Helvetica Neue Light"/>
          <w:sz w:val="22"/>
          <w:szCs w:val="28"/>
          <w:lang w:eastAsia="de-DE"/>
        </w:rPr>
        <w:t>getestet und auf ihre Tauglichkeit hin überprüft.</w:t>
      </w:r>
      <w:r w:rsidRPr="00895C40">
        <w:rPr>
          <w:rFonts w:ascii="Helvetica Neue Light" w:hAnsi="Helvetica Neue Light"/>
          <w:sz w:val="22"/>
          <w:szCs w:val="28"/>
          <w:lang w:eastAsia="de-DE"/>
        </w:rPr>
        <w:t xml:space="preserve"> </w:t>
      </w:r>
      <w:commentRangeEnd w:id="4"/>
      <w:r w:rsidR="0044739A" w:rsidRPr="00895C40">
        <w:rPr>
          <w:rStyle w:val="Kommentarzeichen"/>
          <w:rFonts w:ascii="Helvetica Neue Light" w:hAnsi="Helvetica Neue Light"/>
          <w:vanish/>
          <w:sz w:val="22"/>
        </w:rPr>
        <w:commentReference w:id="4"/>
      </w:r>
      <w:r w:rsidR="00197347" w:rsidRPr="00895C40">
        <w:rPr>
          <w:rFonts w:ascii="Helvetica Neue Light" w:hAnsi="Helvetica Neue Light"/>
          <w:sz w:val="22"/>
          <w:szCs w:val="28"/>
          <w:lang w:eastAsia="de-DE"/>
        </w:rPr>
        <w:t xml:space="preserve">In einer </w:t>
      </w:r>
      <w:r w:rsidR="00287772" w:rsidRPr="00895C40">
        <w:rPr>
          <w:rFonts w:ascii="Helvetica Neue Light" w:hAnsi="Helvetica Neue Light"/>
          <w:sz w:val="22"/>
          <w:szCs w:val="28"/>
          <w:lang w:eastAsia="de-DE"/>
        </w:rPr>
        <w:t>konkrete</w:t>
      </w:r>
      <w:r w:rsidR="00197347" w:rsidRPr="00895C40">
        <w:rPr>
          <w:rFonts w:ascii="Helvetica Neue Light" w:hAnsi="Helvetica Neue Light"/>
          <w:sz w:val="22"/>
          <w:szCs w:val="28"/>
          <w:lang w:eastAsia="de-DE"/>
        </w:rPr>
        <w:t>n</w:t>
      </w:r>
      <w:r w:rsidR="00287772" w:rsidRPr="00895C40">
        <w:rPr>
          <w:rFonts w:ascii="Helvetica Neue Light" w:hAnsi="Helvetica Neue Light"/>
          <w:sz w:val="22"/>
          <w:szCs w:val="28"/>
          <w:lang w:eastAsia="de-DE"/>
        </w:rPr>
        <w:t xml:space="preserve"> Fallstudie </w:t>
      </w:r>
      <w:r w:rsidRPr="00895C40">
        <w:rPr>
          <w:rFonts w:ascii="Helvetica Neue Light" w:hAnsi="Helvetica Neue Light"/>
          <w:sz w:val="22"/>
          <w:szCs w:val="28"/>
          <w:lang w:eastAsia="de-DE"/>
        </w:rPr>
        <w:t xml:space="preserve">soll </w:t>
      </w:r>
      <w:r w:rsidR="00197347" w:rsidRPr="00895C40">
        <w:rPr>
          <w:rFonts w:ascii="Helvetica Neue Light" w:hAnsi="Helvetica Neue Light"/>
          <w:sz w:val="22"/>
          <w:szCs w:val="28"/>
          <w:lang w:eastAsia="de-DE"/>
        </w:rPr>
        <w:t xml:space="preserve">schließlich </w:t>
      </w:r>
      <w:r w:rsidR="008E53C7" w:rsidRPr="00895C40">
        <w:rPr>
          <w:rFonts w:ascii="Helvetica Neue Light" w:hAnsi="Helvetica Neue Light"/>
          <w:sz w:val="22"/>
          <w:szCs w:val="28"/>
          <w:lang w:eastAsia="de-DE"/>
        </w:rPr>
        <w:t xml:space="preserve">an realen Orten </w:t>
      </w:r>
      <w:r w:rsidR="00197347" w:rsidRPr="00895C40">
        <w:rPr>
          <w:rFonts w:ascii="Helvetica Neue Light" w:hAnsi="Helvetica Neue Light"/>
          <w:sz w:val="22"/>
          <w:szCs w:val="28"/>
          <w:lang w:eastAsia="de-DE"/>
        </w:rPr>
        <w:t>aufgezeigt werden</w:t>
      </w:r>
      <w:r w:rsidRPr="00895C40">
        <w:rPr>
          <w:rFonts w:ascii="Helvetica Neue Light" w:hAnsi="Helvetica Neue Light"/>
          <w:sz w:val="22"/>
          <w:szCs w:val="28"/>
          <w:lang w:eastAsia="de-DE"/>
        </w:rPr>
        <w:t xml:space="preserve">, </w:t>
      </w:r>
      <w:r w:rsidR="00C01624" w:rsidRPr="00895C40">
        <w:rPr>
          <w:rFonts w:ascii="Helvetica Neue Light" w:hAnsi="Helvetica Neue Light"/>
          <w:sz w:val="22"/>
          <w:szCs w:val="28"/>
          <w:lang w:eastAsia="de-DE"/>
        </w:rPr>
        <w:t xml:space="preserve">wie </w:t>
      </w:r>
      <w:r w:rsidR="0079402D" w:rsidRPr="00895C40">
        <w:rPr>
          <w:rFonts w:ascii="Helvetica Neue Light" w:hAnsi="Helvetica Neue Light"/>
          <w:sz w:val="22"/>
          <w:szCs w:val="28"/>
          <w:lang w:eastAsia="de-DE"/>
        </w:rPr>
        <w:t xml:space="preserve">sich </w:t>
      </w:r>
      <w:r w:rsidR="00197347" w:rsidRPr="00895C40">
        <w:rPr>
          <w:rFonts w:ascii="Helvetica Neue Light" w:hAnsi="Helvetica Neue Light"/>
          <w:sz w:val="22"/>
          <w:szCs w:val="28"/>
          <w:lang w:eastAsia="de-DE"/>
        </w:rPr>
        <w:t xml:space="preserve">derartige Technologien am besten </w:t>
      </w:r>
      <w:r w:rsidR="0044739A" w:rsidRPr="00895C40">
        <w:rPr>
          <w:rFonts w:ascii="Helvetica Neue Light" w:hAnsi="Helvetica Neue Light"/>
          <w:sz w:val="22"/>
          <w:szCs w:val="28"/>
          <w:lang w:eastAsia="de-DE"/>
        </w:rPr>
        <w:t xml:space="preserve">dazu </w:t>
      </w:r>
      <w:r w:rsidR="00197347" w:rsidRPr="00895C40">
        <w:rPr>
          <w:rFonts w:ascii="Helvetica Neue Light" w:hAnsi="Helvetica Neue Light"/>
          <w:sz w:val="22"/>
          <w:szCs w:val="28"/>
          <w:lang w:eastAsia="de-DE"/>
        </w:rPr>
        <w:t xml:space="preserve">eignen, </w:t>
      </w:r>
      <w:r w:rsidR="00C01624" w:rsidRPr="00895C40">
        <w:rPr>
          <w:rFonts w:ascii="Helvetica Neue Light" w:hAnsi="Helvetica Neue Light"/>
          <w:sz w:val="22"/>
          <w:szCs w:val="28"/>
          <w:lang w:eastAsia="de-DE"/>
        </w:rPr>
        <w:t>ausgewählte</w:t>
      </w:r>
      <w:r w:rsidR="0019773B" w:rsidRPr="00895C40">
        <w:rPr>
          <w:rFonts w:ascii="Helvetica Neue Light" w:hAnsi="Helvetica Neue Light"/>
          <w:sz w:val="22"/>
          <w:szCs w:val="28"/>
          <w:lang w:eastAsia="de-DE"/>
        </w:rPr>
        <w:t xml:space="preserve"> Archiv-Daten </w:t>
      </w:r>
      <w:r w:rsidR="0044739A" w:rsidRPr="00895C40">
        <w:rPr>
          <w:rFonts w:ascii="Helvetica Neue Light" w:hAnsi="Helvetica Neue Light"/>
          <w:sz w:val="22"/>
          <w:szCs w:val="28"/>
          <w:lang w:eastAsia="de-DE"/>
        </w:rPr>
        <w:t xml:space="preserve">in urbanen Räumen </w:t>
      </w:r>
      <w:r w:rsidR="003F1805">
        <w:rPr>
          <w:rFonts w:ascii="Helvetica Neue Light" w:hAnsi="Helvetica Neue Light"/>
          <w:sz w:val="22"/>
          <w:szCs w:val="28"/>
          <w:lang w:eastAsia="de-DE"/>
        </w:rPr>
        <w:t xml:space="preserve">digital </w:t>
      </w:r>
      <w:r w:rsidR="0044739A" w:rsidRPr="00895C40">
        <w:rPr>
          <w:rFonts w:ascii="Helvetica Neue Light" w:hAnsi="Helvetica Neue Light"/>
          <w:sz w:val="22"/>
          <w:szCs w:val="28"/>
          <w:lang w:eastAsia="de-DE"/>
        </w:rPr>
        <w:t xml:space="preserve">zu </w:t>
      </w:r>
      <w:r w:rsidR="003F1805">
        <w:rPr>
          <w:rFonts w:ascii="Helvetica Neue Light" w:hAnsi="Helvetica Neue Light"/>
          <w:sz w:val="22"/>
          <w:szCs w:val="28"/>
          <w:lang w:eastAsia="de-DE"/>
        </w:rPr>
        <w:t xml:space="preserve">repräsentieren </w:t>
      </w:r>
      <w:r w:rsidR="0044739A" w:rsidRPr="00895C40">
        <w:rPr>
          <w:rFonts w:ascii="Helvetica Neue Light" w:hAnsi="Helvetica Neue Light"/>
          <w:sz w:val="22"/>
          <w:szCs w:val="28"/>
          <w:lang w:eastAsia="de-DE"/>
        </w:rPr>
        <w:t xml:space="preserve">bzw. </w:t>
      </w:r>
      <w:r w:rsidR="00C01624" w:rsidRPr="00895C40">
        <w:rPr>
          <w:rFonts w:ascii="Helvetica Neue Light" w:hAnsi="Helvetica Neue Light"/>
          <w:sz w:val="22"/>
          <w:szCs w:val="28"/>
          <w:lang w:eastAsia="de-DE"/>
        </w:rPr>
        <w:t xml:space="preserve">welche </w:t>
      </w:r>
      <w:r w:rsidR="008E53C7" w:rsidRPr="00895C40">
        <w:rPr>
          <w:rFonts w:ascii="Helvetica Neue Light" w:hAnsi="Helvetica Neue Light"/>
          <w:sz w:val="22"/>
          <w:szCs w:val="28"/>
          <w:lang w:eastAsia="de-DE"/>
        </w:rPr>
        <w:t xml:space="preserve">weiteren </w:t>
      </w:r>
      <w:r w:rsidR="00C01624" w:rsidRPr="00895C40">
        <w:rPr>
          <w:rFonts w:ascii="Helvetica Neue Light" w:hAnsi="Helvetica Neue Light"/>
          <w:sz w:val="22"/>
          <w:szCs w:val="28"/>
          <w:lang w:eastAsia="de-DE"/>
        </w:rPr>
        <w:t xml:space="preserve">Entwicklungen </w:t>
      </w:r>
      <w:r w:rsidR="0061507C" w:rsidRPr="00895C40">
        <w:rPr>
          <w:rFonts w:ascii="Helvetica Neue Light" w:hAnsi="Helvetica Neue Light"/>
          <w:sz w:val="22"/>
          <w:szCs w:val="28"/>
          <w:lang w:eastAsia="de-DE"/>
        </w:rPr>
        <w:t xml:space="preserve">zukünftig noch </w:t>
      </w:r>
      <w:r w:rsidR="00C01624" w:rsidRPr="00895C40">
        <w:rPr>
          <w:rFonts w:ascii="Helvetica Neue Light" w:hAnsi="Helvetica Neue Light"/>
          <w:sz w:val="22"/>
          <w:szCs w:val="28"/>
          <w:lang w:eastAsia="de-DE"/>
        </w:rPr>
        <w:t xml:space="preserve">erforderlich </w:t>
      </w:r>
      <w:r w:rsidR="005D6601">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74662B" w:rsidRPr="00895C40" w:rsidRDefault="003D4133"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Die Ergebnisse gründen </w:t>
      </w:r>
      <w:r w:rsidR="0019773B" w:rsidRPr="00895C40">
        <w:rPr>
          <w:rFonts w:ascii="Helvetica Neue Light" w:hAnsi="Helvetica Neue Light"/>
          <w:sz w:val="22"/>
          <w:szCs w:val="28"/>
          <w:lang w:eastAsia="de-DE"/>
        </w:rPr>
        <w:t xml:space="preserve">unter anderem </w:t>
      </w:r>
      <w:r w:rsidRPr="00895C40">
        <w:rPr>
          <w:rFonts w:ascii="Helvetica Neue Light" w:hAnsi="Helvetica Neue Light"/>
          <w:sz w:val="22"/>
          <w:szCs w:val="28"/>
          <w:lang w:eastAsia="de-DE"/>
        </w:rPr>
        <w:t>auf Vorarbeiten</w:t>
      </w:r>
      <w:r w:rsidR="003F1805">
        <w:rPr>
          <w:rFonts w:ascii="Helvetica Neue Light" w:hAnsi="Helvetica Neue Light"/>
          <w:sz w:val="22"/>
          <w:szCs w:val="28"/>
          <w:lang w:eastAsia="de-DE"/>
        </w:rPr>
        <w:t>, die während</w:t>
      </w:r>
      <w:r w:rsidRPr="00895C40">
        <w:rPr>
          <w:rFonts w:ascii="Helvetica Neue Light" w:hAnsi="Helvetica Neue Light"/>
          <w:sz w:val="22"/>
          <w:szCs w:val="28"/>
          <w:lang w:eastAsia="de-DE"/>
        </w:rPr>
        <w:t xml:space="preserve"> eines </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aktuell noch laufenden</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 xml:space="preserve"> Forschungsprojektes </w:t>
      </w:r>
      <w:r w:rsidR="00B415EF" w:rsidRPr="00895C40">
        <w:rPr>
          <w:rFonts w:ascii="Helvetica Neue Light" w:hAnsi="Helvetica Neue Light"/>
          <w:sz w:val="22"/>
          <w:szCs w:val="28"/>
          <w:lang w:eastAsia="de-DE"/>
        </w:rPr>
        <w:t xml:space="preserve">an </w:t>
      </w:r>
      <w:r w:rsidR="00895C40">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sidR="00895C40">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sidR="003C43EF">
        <w:rPr>
          <w:rFonts w:ascii="Helvetica Neue Light" w:hAnsi="Helvetica Neue Light"/>
          <w:sz w:val="22"/>
          <w:szCs w:val="28"/>
          <w:lang w:eastAsia="de-DE"/>
        </w:rPr>
        <w:t xml:space="preserve"> gemacht wurden</w:t>
      </w:r>
      <w:r w:rsidRPr="00895C40">
        <w:rPr>
          <w:rFonts w:ascii="Helvetica Neue Light" w:hAnsi="Helvetica Neue Light"/>
          <w:sz w:val="22"/>
          <w:szCs w:val="28"/>
          <w:lang w:eastAsia="de-DE"/>
        </w:rPr>
        <w:t xml:space="preserve">, in welchem </w:t>
      </w:r>
      <w:r w:rsidR="00021A82" w:rsidRPr="00895C40">
        <w:rPr>
          <w:rFonts w:ascii="Helvetica Neue Light" w:hAnsi="Helvetica Neue Light"/>
          <w:sz w:val="22"/>
          <w:szCs w:val="28"/>
          <w:lang w:eastAsia="de-DE"/>
        </w:rPr>
        <w:t xml:space="preserve">sich die Autoren </w:t>
      </w:r>
      <w:r w:rsidRPr="00895C40">
        <w:rPr>
          <w:rFonts w:ascii="Helvetica Neue Light" w:hAnsi="Helvetica Neue Light"/>
          <w:sz w:val="22"/>
          <w:szCs w:val="28"/>
          <w:lang w:eastAsia="de-DE"/>
        </w:rPr>
        <w:t xml:space="preserve">mit </w:t>
      </w:r>
      <w:r w:rsidR="00626A0C" w:rsidRPr="00895C40">
        <w:rPr>
          <w:rFonts w:ascii="Helvetica Neue Light" w:hAnsi="Helvetica Neue Light"/>
          <w:sz w:val="22"/>
          <w:szCs w:val="28"/>
          <w:lang w:eastAsia="de-DE"/>
        </w:rPr>
        <w:t xml:space="preserve">unterschiedlichen </w:t>
      </w:r>
      <w:r w:rsidRPr="00895C40">
        <w:rPr>
          <w:rFonts w:ascii="Helvetica Neue Light" w:hAnsi="Helvetica Neue Light"/>
          <w:sz w:val="22"/>
          <w:szCs w:val="28"/>
          <w:lang w:eastAsia="de-DE"/>
        </w:rPr>
        <w:t xml:space="preserve">Methoden </w:t>
      </w:r>
      <w:r w:rsidR="009F1948" w:rsidRPr="00895C40">
        <w:rPr>
          <w:rFonts w:ascii="Helvetica Neue Light" w:hAnsi="Helvetica Neue Light"/>
          <w:sz w:val="22"/>
          <w:szCs w:val="28"/>
          <w:lang w:eastAsia="de-DE"/>
        </w:rPr>
        <w:t xml:space="preserve">der inhaltlichen Erfassung bzw. Wiedergabe </w:t>
      </w:r>
      <w:r w:rsidR="0074662B" w:rsidRPr="00895C40">
        <w:rPr>
          <w:rFonts w:ascii="Helvetica Neue Light" w:hAnsi="Helvetica Neue Light"/>
          <w:sz w:val="22"/>
          <w:szCs w:val="28"/>
          <w:lang w:eastAsia="de-DE"/>
        </w:rPr>
        <w:t xml:space="preserve">von Architektur bezogenen </w:t>
      </w:r>
      <w:r w:rsidR="00895C40">
        <w:rPr>
          <w:rFonts w:ascii="Helvetica Neue Light" w:hAnsi="Helvetica Neue Light"/>
          <w:sz w:val="22"/>
          <w:szCs w:val="28"/>
          <w:lang w:eastAsia="de-DE"/>
        </w:rPr>
        <w:t xml:space="preserve">Archivquellen </w:t>
      </w:r>
      <w:r w:rsidR="006151FC" w:rsidRPr="00895C40">
        <w:rPr>
          <w:rFonts w:ascii="Helvetica Neue Light" w:hAnsi="Helvetica Neue Light"/>
          <w:sz w:val="22"/>
          <w:szCs w:val="28"/>
          <w:lang w:eastAsia="de-DE"/>
        </w:rPr>
        <w:t xml:space="preserve">befasst haben. </w:t>
      </w:r>
      <w:r w:rsidR="002F3EB7" w:rsidRPr="00895C40">
        <w:rPr>
          <w:rFonts w:ascii="Helvetica Neue Light" w:hAnsi="Helvetica Neue Light"/>
          <w:sz w:val="22"/>
          <w:szCs w:val="28"/>
          <w:lang w:eastAsia="de-DE"/>
        </w:rPr>
        <w:t xml:space="preserve">Die </w:t>
      </w:r>
      <w:r w:rsidR="000157DD" w:rsidRPr="00895C40">
        <w:rPr>
          <w:rFonts w:ascii="Helvetica Neue Light" w:hAnsi="Helvetica Neue Light"/>
          <w:sz w:val="22"/>
          <w:szCs w:val="28"/>
          <w:lang w:eastAsia="de-DE"/>
        </w:rPr>
        <w:t xml:space="preserve">zentrale Herausforderung stellte sich dabei vor allem in der </w:t>
      </w:r>
      <w:r w:rsidR="0061507C" w:rsidRPr="00895C40">
        <w:rPr>
          <w:rFonts w:ascii="Helvetica Neue Light" w:hAnsi="Helvetica Neue Light"/>
          <w:sz w:val="22"/>
          <w:szCs w:val="28"/>
          <w:lang w:eastAsia="de-DE"/>
        </w:rPr>
        <w:t xml:space="preserve">Handhabung </w:t>
      </w:r>
      <w:r w:rsidR="009F1948" w:rsidRPr="00895C40">
        <w:rPr>
          <w:rFonts w:ascii="Helvetica Neue Light" w:hAnsi="Helvetica Neue Light"/>
          <w:sz w:val="22"/>
          <w:szCs w:val="28"/>
          <w:lang w:eastAsia="de-DE"/>
        </w:rPr>
        <w:t>unterschiedlicher</w:t>
      </w:r>
      <w:r w:rsidR="000157DD" w:rsidRPr="00895C40">
        <w:rPr>
          <w:rFonts w:ascii="Helvetica Neue Light" w:hAnsi="Helvetica Neue Light"/>
          <w:sz w:val="22"/>
          <w:szCs w:val="28"/>
          <w:lang w:eastAsia="de-DE"/>
        </w:rPr>
        <w:t xml:space="preserve"> </w:t>
      </w:r>
      <w:r w:rsidR="009939CF" w:rsidRPr="00895C40">
        <w:rPr>
          <w:rFonts w:ascii="Helvetica Neue Light" w:hAnsi="Helvetica Neue Light"/>
          <w:sz w:val="22"/>
          <w:szCs w:val="28"/>
          <w:lang w:eastAsia="de-DE"/>
        </w:rPr>
        <w:t>Objektkategori</w:t>
      </w:r>
      <w:r w:rsidR="000157DD" w:rsidRPr="00895C40">
        <w:rPr>
          <w:rFonts w:ascii="Helvetica Neue Light" w:hAnsi="Helvetica Neue Light"/>
          <w:sz w:val="22"/>
          <w:szCs w:val="28"/>
          <w:lang w:eastAsia="de-DE"/>
        </w:rPr>
        <w:t>en</w:t>
      </w:r>
      <w:r w:rsidR="0061507C" w:rsidRPr="00895C40">
        <w:rPr>
          <w:rFonts w:ascii="Helvetica Neue Light" w:hAnsi="Helvetica Neue Light"/>
          <w:sz w:val="22"/>
          <w:szCs w:val="28"/>
          <w:lang w:eastAsia="de-DE"/>
        </w:rPr>
        <w:t xml:space="preserve"> von Archivquellen</w:t>
      </w:r>
      <w:r w:rsidR="0074662B" w:rsidRPr="00895C40">
        <w:rPr>
          <w:rFonts w:ascii="Helvetica Neue Light" w:hAnsi="Helvetica Neue Light"/>
          <w:sz w:val="22"/>
          <w:szCs w:val="28"/>
          <w:lang w:eastAsia="de-DE"/>
        </w:rPr>
        <w:t xml:space="preserve">, </w:t>
      </w:r>
      <w:r w:rsidR="00014F35" w:rsidRPr="00895C40">
        <w:rPr>
          <w:rFonts w:ascii="Helvetica Neue Light" w:hAnsi="Helvetica Neue Light"/>
          <w:sz w:val="22"/>
          <w:szCs w:val="28"/>
          <w:lang w:eastAsia="de-DE"/>
        </w:rPr>
        <w:t xml:space="preserve">die </w:t>
      </w:r>
      <w:r w:rsidR="00D86C47" w:rsidRPr="00895C40">
        <w:rPr>
          <w:rFonts w:ascii="Helvetica Neue Light" w:hAnsi="Helvetica Neue Light"/>
          <w:sz w:val="22"/>
          <w:szCs w:val="28"/>
          <w:lang w:eastAsia="de-DE"/>
        </w:rPr>
        <w:t xml:space="preserve">sowohl </w:t>
      </w:r>
      <w:r w:rsidR="00626A0C" w:rsidRPr="00895C40">
        <w:rPr>
          <w:rFonts w:ascii="Helvetica Neue Light" w:hAnsi="Helvetica Neue Light"/>
          <w:sz w:val="22"/>
          <w:szCs w:val="28"/>
          <w:lang w:eastAsia="de-DE"/>
        </w:rPr>
        <w:t xml:space="preserve">in der </w:t>
      </w:r>
      <w:r w:rsidR="003C43EF">
        <w:rPr>
          <w:rFonts w:ascii="Helvetica Neue Light" w:hAnsi="Helvetica Neue Light"/>
          <w:sz w:val="22"/>
          <w:szCs w:val="28"/>
          <w:lang w:eastAsia="de-DE"/>
        </w:rPr>
        <w:t xml:space="preserve">semantischen </w:t>
      </w:r>
      <w:r w:rsidR="00626A0C" w:rsidRPr="00895C40">
        <w:rPr>
          <w:rFonts w:ascii="Helvetica Neue Light" w:hAnsi="Helvetica Neue Light"/>
          <w:sz w:val="22"/>
          <w:szCs w:val="28"/>
          <w:lang w:eastAsia="de-DE"/>
        </w:rPr>
        <w:t xml:space="preserve">Erfassung </w:t>
      </w:r>
      <w:r w:rsidR="00D86C47" w:rsidRPr="00895C40">
        <w:rPr>
          <w:rFonts w:ascii="Helvetica Neue Light" w:hAnsi="Helvetica Neue Light"/>
          <w:sz w:val="22"/>
          <w:szCs w:val="28"/>
          <w:lang w:eastAsia="de-DE"/>
        </w:rPr>
        <w:t xml:space="preserve">als auch in der </w:t>
      </w:r>
      <w:r w:rsidR="0074662B" w:rsidRPr="00895C40">
        <w:rPr>
          <w:rFonts w:ascii="Helvetica Neue Light" w:hAnsi="Helvetica Neue Light"/>
          <w:sz w:val="22"/>
          <w:szCs w:val="28"/>
          <w:lang w:eastAsia="de-DE"/>
        </w:rPr>
        <w:t xml:space="preserve">Web-Repräsentation </w:t>
      </w:r>
      <w:r w:rsidR="00626A0C" w:rsidRPr="00895C40">
        <w:rPr>
          <w:rFonts w:ascii="Helvetica Neue Light" w:hAnsi="Helvetica Neue Light"/>
          <w:sz w:val="22"/>
          <w:szCs w:val="28"/>
          <w:lang w:eastAsia="de-DE"/>
        </w:rPr>
        <w:t xml:space="preserve">jeweils individuelle Lösungen </w:t>
      </w:r>
      <w:r w:rsidR="009F1948" w:rsidRPr="00895C40">
        <w:rPr>
          <w:rFonts w:ascii="Helvetica Neue Light" w:hAnsi="Helvetica Neue Light"/>
          <w:sz w:val="22"/>
          <w:szCs w:val="28"/>
          <w:lang w:eastAsia="de-DE"/>
        </w:rPr>
        <w:t>erforderten</w:t>
      </w:r>
      <w:r w:rsidR="0074662B" w:rsidRPr="00895C40">
        <w:rPr>
          <w:rFonts w:ascii="Helvetica Neue Light" w:hAnsi="Helvetica Neue Light"/>
          <w:sz w:val="22"/>
          <w:szCs w:val="28"/>
          <w:lang w:eastAsia="de-DE"/>
        </w:rPr>
        <w:t>.</w:t>
      </w:r>
    </w:p>
    <w:p w:rsidR="00541AC0" w:rsidRPr="00895C40" w:rsidRDefault="009F1948"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Es </w:t>
      </w:r>
      <w:r w:rsidR="008E53C7" w:rsidRPr="00895C40">
        <w:rPr>
          <w:rFonts w:ascii="Helvetica Neue Light" w:hAnsi="Helvetica Neue Light"/>
          <w:sz w:val="22"/>
          <w:szCs w:val="28"/>
          <w:lang w:eastAsia="de-DE"/>
        </w:rPr>
        <w:t xml:space="preserve">wurden </w:t>
      </w:r>
      <w:r w:rsidR="00895C40">
        <w:rPr>
          <w:rFonts w:ascii="Helvetica Neue Light" w:hAnsi="Helvetica Neue Light"/>
          <w:sz w:val="22"/>
          <w:szCs w:val="28"/>
          <w:lang w:eastAsia="de-DE"/>
        </w:rPr>
        <w:t xml:space="preserve">dabei </w:t>
      </w:r>
      <w:r w:rsidR="00ED0FA5">
        <w:rPr>
          <w:rFonts w:ascii="Helvetica Neue Light" w:hAnsi="Helvetica Neue Light"/>
          <w:sz w:val="22"/>
          <w:szCs w:val="28"/>
          <w:lang w:eastAsia="de-DE"/>
        </w:rPr>
        <w:t xml:space="preserve">Probleme von Arbeitsweisen in Archiven sowie mit </w:t>
      </w:r>
      <w:r w:rsidRPr="00895C40">
        <w:rPr>
          <w:rFonts w:ascii="Helvetica Neue Light" w:hAnsi="Helvetica Neue Light"/>
          <w:sz w:val="22"/>
          <w:szCs w:val="28"/>
          <w:lang w:eastAsia="de-DE"/>
        </w:rPr>
        <w:t>W</w:t>
      </w:r>
      <w:r w:rsidR="008E53C7" w:rsidRPr="00895C40">
        <w:rPr>
          <w:rFonts w:ascii="Helvetica Neue Light" w:hAnsi="Helvetica Neue Light"/>
          <w:sz w:val="22"/>
          <w:szCs w:val="28"/>
          <w:lang w:eastAsia="de-DE"/>
        </w:rPr>
        <w:t>eb-Repräsentation</w:t>
      </w:r>
      <w:r w:rsidR="00ED0FA5">
        <w:rPr>
          <w:rFonts w:ascii="Helvetica Neue Light" w:hAnsi="Helvetica Neue Light"/>
          <w:sz w:val="22"/>
          <w:szCs w:val="28"/>
          <w:lang w:eastAsia="de-DE"/>
        </w:rPr>
        <w:t>en</w:t>
      </w:r>
      <w:r w:rsidR="008E53C7" w:rsidRPr="00895C40">
        <w:rPr>
          <w:rFonts w:ascii="Helvetica Neue Light" w:hAnsi="Helvetica Neue Light"/>
          <w:sz w:val="22"/>
          <w:szCs w:val="28"/>
          <w:lang w:eastAsia="de-DE"/>
        </w:rPr>
        <w:t xml:space="preserve"> identifiziert</w:t>
      </w:r>
      <w:r w:rsidRPr="00895C40">
        <w:rPr>
          <w:rFonts w:ascii="Helvetica Neue Light" w:hAnsi="Helvetica Neue Light"/>
          <w:sz w:val="22"/>
          <w:szCs w:val="28"/>
          <w:lang w:eastAsia="de-DE"/>
        </w:rPr>
        <w:t xml:space="preserve">, welche </w:t>
      </w:r>
      <w:r w:rsidR="00FA09EA" w:rsidRPr="00895C40">
        <w:rPr>
          <w:rFonts w:ascii="Helvetica Neue Light" w:hAnsi="Helvetica Neue Light"/>
          <w:sz w:val="22"/>
          <w:szCs w:val="28"/>
          <w:lang w:eastAsia="de-DE"/>
        </w:rPr>
        <w:t xml:space="preserve">sich </w:t>
      </w:r>
      <w:r w:rsidR="008E53C7" w:rsidRPr="00895C40">
        <w:rPr>
          <w:rFonts w:ascii="Helvetica Neue Light" w:hAnsi="Helvetica Neue Light"/>
          <w:sz w:val="22"/>
          <w:szCs w:val="28"/>
          <w:lang w:eastAsia="de-DE"/>
        </w:rPr>
        <w:t xml:space="preserve">hauptsächlich </w:t>
      </w:r>
      <w:r w:rsidR="00FA09EA"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Aussagequalität von </w:t>
      </w:r>
      <w:r w:rsidRPr="00895C40">
        <w:rPr>
          <w:rFonts w:ascii="Helvetica Neue Light" w:hAnsi="Helvetica Neue Light"/>
          <w:sz w:val="22"/>
          <w:szCs w:val="28"/>
          <w:lang w:eastAsia="de-DE"/>
        </w:rPr>
        <w:t>Quellen-</w:t>
      </w:r>
      <w:r w:rsidR="00DF6679" w:rsidRPr="00895C40">
        <w:rPr>
          <w:rFonts w:ascii="Helvetica Neue Light" w:hAnsi="Helvetica Neue Light"/>
          <w:sz w:val="22"/>
          <w:szCs w:val="28"/>
          <w:lang w:eastAsia="de-DE"/>
        </w:rPr>
        <w:t>Inhalte</w:t>
      </w:r>
      <w:r w:rsidR="000515B1" w:rsidRPr="00895C40">
        <w:rPr>
          <w:rFonts w:ascii="Helvetica Neue Light" w:hAnsi="Helvetica Neue Light"/>
          <w:sz w:val="22"/>
          <w:szCs w:val="28"/>
          <w:lang w:eastAsia="de-DE"/>
        </w:rPr>
        <w:t>n</w:t>
      </w:r>
      <w:r w:rsidR="00DF6679" w:rsidRPr="00895C40">
        <w:rPr>
          <w:rFonts w:ascii="Helvetica Neue Light" w:hAnsi="Helvetica Neue Light"/>
          <w:sz w:val="22"/>
          <w:szCs w:val="28"/>
          <w:lang w:eastAsia="de-DE"/>
        </w:rPr>
        <w:t xml:space="preserve"> </w:t>
      </w:r>
      <w:r w:rsidR="00FA09EA" w:rsidRPr="00895C40">
        <w:rPr>
          <w:rFonts w:ascii="Helvetica Neue Light" w:hAnsi="Helvetica Neue Light"/>
          <w:sz w:val="22"/>
          <w:szCs w:val="28"/>
          <w:lang w:eastAsia="de-DE"/>
        </w:rPr>
        <w:t>beziehen</w:t>
      </w:r>
      <w:r w:rsidR="0065776B" w:rsidRPr="00895C40">
        <w:rPr>
          <w:rFonts w:ascii="Helvetica Neue Light" w:hAnsi="Helvetica Neue Light"/>
          <w:sz w:val="22"/>
          <w:szCs w:val="28"/>
          <w:lang w:eastAsia="de-DE"/>
        </w:rPr>
        <w:t>.</w:t>
      </w:r>
      <w:r w:rsidR="00735116" w:rsidRPr="00895C40">
        <w:rPr>
          <w:rFonts w:ascii="Helvetica Neue Light" w:hAnsi="Helvetica Neue Light"/>
          <w:sz w:val="22"/>
          <w:szCs w:val="28"/>
          <w:lang w:eastAsia="de-DE"/>
        </w:rPr>
        <w:t xml:space="preserve"> </w:t>
      </w:r>
      <w:r w:rsidR="0065776B" w:rsidRPr="00895C40">
        <w:rPr>
          <w:rFonts w:ascii="Helvetica Neue Light" w:hAnsi="Helvetica Neue Light"/>
          <w:sz w:val="22"/>
          <w:szCs w:val="28"/>
          <w:lang w:eastAsia="de-DE"/>
        </w:rPr>
        <w:t xml:space="preserve">Sie konnten mehrheitlich </w:t>
      </w:r>
      <w:r w:rsidR="000515B1"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Zusammenführung </w:t>
      </w:r>
      <w:r w:rsidR="000515B1" w:rsidRPr="00895C40">
        <w:rPr>
          <w:rFonts w:ascii="Helvetica Neue Light" w:hAnsi="Helvetica Neue Light"/>
          <w:sz w:val="22"/>
          <w:szCs w:val="28"/>
          <w:lang w:eastAsia="de-DE"/>
        </w:rPr>
        <w:t>unterschiedliche</w:t>
      </w:r>
      <w:r w:rsidR="00ED0FA5">
        <w:rPr>
          <w:rFonts w:ascii="Helvetica Neue Light" w:hAnsi="Helvetica Neue Light"/>
          <w:sz w:val="22"/>
          <w:szCs w:val="28"/>
          <w:lang w:eastAsia="de-DE"/>
        </w:rPr>
        <w:t>r</w:t>
      </w:r>
      <w:r w:rsidR="000515B1" w:rsidRPr="00895C40">
        <w:rPr>
          <w:rFonts w:ascii="Helvetica Neue Light" w:hAnsi="Helvetica Neue Light"/>
          <w:sz w:val="22"/>
          <w:szCs w:val="28"/>
          <w:lang w:eastAsia="de-DE"/>
        </w:rPr>
        <w:t xml:space="preserve"> Medialitäten und deren Darstellbarkeiten zurückgeführt</w:t>
      </w:r>
      <w:r w:rsidR="0065776B" w:rsidRPr="00895C40">
        <w:rPr>
          <w:rFonts w:ascii="Helvetica Neue Light" w:hAnsi="Helvetica Neue Light"/>
          <w:sz w:val="22"/>
          <w:szCs w:val="28"/>
          <w:lang w:eastAsia="de-DE"/>
        </w:rPr>
        <w:t xml:space="preserve"> werden</w:t>
      </w:r>
      <w:r w:rsidR="000515B1"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Einerseits </w:t>
      </w:r>
      <w:r w:rsidR="00E23750" w:rsidRPr="00895C40">
        <w:rPr>
          <w:rFonts w:ascii="Helvetica Neue Light" w:hAnsi="Helvetica Neue Light"/>
          <w:sz w:val="22"/>
          <w:szCs w:val="28"/>
          <w:lang w:eastAsia="de-DE"/>
        </w:rPr>
        <w:t xml:space="preserve">wurde </w:t>
      </w:r>
      <w:r w:rsidR="003C43EF">
        <w:rPr>
          <w:rFonts w:ascii="Helvetica Neue Light" w:hAnsi="Helvetica Neue Light"/>
          <w:sz w:val="22"/>
          <w:szCs w:val="28"/>
          <w:lang w:eastAsia="de-DE"/>
        </w:rPr>
        <w:t xml:space="preserve">dabei </w:t>
      </w:r>
      <w:r w:rsidR="000515B1" w:rsidRPr="00895C40">
        <w:rPr>
          <w:rFonts w:ascii="Helvetica Neue Light" w:hAnsi="Helvetica Neue Light"/>
          <w:sz w:val="22"/>
          <w:szCs w:val="28"/>
          <w:lang w:eastAsia="de-DE"/>
        </w:rPr>
        <w:t xml:space="preserve">zwischen </w:t>
      </w:r>
      <w:r w:rsidR="00DF6679" w:rsidRPr="00895C40">
        <w:rPr>
          <w:rFonts w:ascii="Helvetica Neue Light" w:hAnsi="Helvetica Neue Light"/>
          <w:sz w:val="22"/>
          <w:szCs w:val="28"/>
          <w:lang w:eastAsia="de-DE"/>
        </w:rPr>
        <w:t xml:space="preserve">Text- und Bildquellen </w:t>
      </w:r>
      <w:r w:rsidRPr="00895C40">
        <w:rPr>
          <w:rFonts w:ascii="Helvetica Neue Light" w:hAnsi="Helvetica Neue Light"/>
          <w:sz w:val="22"/>
          <w:szCs w:val="28"/>
          <w:lang w:eastAsia="de-DE"/>
        </w:rPr>
        <w:t>untersch</w:t>
      </w:r>
      <w:r w:rsidR="00DF6679" w:rsidRPr="00895C40">
        <w:rPr>
          <w:rFonts w:ascii="Helvetica Neue Light" w:hAnsi="Helvetica Neue Light"/>
          <w:sz w:val="22"/>
          <w:szCs w:val="28"/>
          <w:lang w:eastAsia="de-DE"/>
        </w:rPr>
        <w:t>i</w:t>
      </w:r>
      <w:r w:rsidRPr="00895C40">
        <w:rPr>
          <w:rFonts w:ascii="Helvetica Neue Light" w:hAnsi="Helvetica Neue Light"/>
          <w:sz w:val="22"/>
          <w:szCs w:val="28"/>
          <w:lang w:eastAsia="de-DE"/>
        </w:rPr>
        <w:t>eden und</w:t>
      </w:r>
      <w:r w:rsidR="00DF6679"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andererseits </w:t>
      </w:r>
      <w:r w:rsidR="00DF6679" w:rsidRPr="00895C40">
        <w:rPr>
          <w:rFonts w:ascii="Helvetica Neue Light" w:hAnsi="Helvetica Neue Light"/>
          <w:sz w:val="22"/>
          <w:szCs w:val="28"/>
          <w:lang w:eastAsia="de-DE"/>
        </w:rPr>
        <w:t>z</w:t>
      </w:r>
      <w:r w:rsidRPr="00895C40">
        <w:rPr>
          <w:rFonts w:ascii="Helvetica Neue Light" w:hAnsi="Helvetica Neue Light"/>
          <w:sz w:val="22"/>
          <w:szCs w:val="28"/>
          <w:lang w:eastAsia="de-DE"/>
        </w:rPr>
        <w:t xml:space="preserve">wischen </w:t>
      </w:r>
      <w:r w:rsidR="00FA09EA" w:rsidRPr="00895C40">
        <w:rPr>
          <w:rFonts w:ascii="Helvetica Neue Light" w:hAnsi="Helvetica Neue Light"/>
          <w:sz w:val="22"/>
          <w:szCs w:val="28"/>
          <w:lang w:eastAsia="de-DE"/>
        </w:rPr>
        <w:t xml:space="preserve">materiellen </w:t>
      </w:r>
      <w:r w:rsidR="00735116" w:rsidRPr="00895C40">
        <w:rPr>
          <w:rFonts w:ascii="Helvetica Neue Light" w:hAnsi="Helvetica Neue Light"/>
          <w:sz w:val="22"/>
          <w:szCs w:val="28"/>
          <w:lang w:eastAsia="de-DE"/>
        </w:rPr>
        <w:t xml:space="preserve">und </w:t>
      </w:r>
      <w:r w:rsidR="00FA09EA" w:rsidRPr="00895C40">
        <w:rPr>
          <w:rFonts w:ascii="Helvetica Neue Light" w:hAnsi="Helvetica Neue Light"/>
          <w:sz w:val="22"/>
          <w:szCs w:val="28"/>
          <w:lang w:eastAsia="de-DE"/>
        </w:rPr>
        <w:t xml:space="preserve">immateriellen </w:t>
      </w:r>
      <w:r w:rsidR="003C43EF">
        <w:rPr>
          <w:rFonts w:ascii="Helvetica Neue Light" w:hAnsi="Helvetica Neue Light"/>
          <w:sz w:val="22"/>
          <w:szCs w:val="28"/>
          <w:lang w:eastAsia="de-DE"/>
        </w:rPr>
        <w:t>Referenten.</w:t>
      </w:r>
      <w:r w:rsidR="00DF6679" w:rsidRPr="00895C40">
        <w:rPr>
          <w:rFonts w:ascii="Helvetica Neue Light" w:hAnsi="Helvetica Neue Light"/>
          <w:sz w:val="22"/>
          <w:szCs w:val="28"/>
          <w:lang w:eastAsia="de-DE"/>
        </w:rPr>
        <w:t xml:space="preserve"> </w:t>
      </w:r>
      <w:r w:rsidR="00844B51" w:rsidRPr="00895C40">
        <w:rPr>
          <w:rFonts w:ascii="Helvetica Neue Light" w:hAnsi="Helvetica Neue Light"/>
          <w:sz w:val="22"/>
          <w:szCs w:val="28"/>
          <w:lang w:eastAsia="de-DE"/>
        </w:rPr>
        <w:t xml:space="preserve">Wie im Fallbeispiel </w:t>
      </w:r>
      <w:r w:rsidR="00862278" w:rsidRPr="00895C40">
        <w:rPr>
          <w:rFonts w:ascii="Helvetica Neue Light" w:hAnsi="Helvetica Neue Light"/>
          <w:sz w:val="22"/>
          <w:szCs w:val="28"/>
          <w:lang w:eastAsia="de-DE"/>
        </w:rPr>
        <w:t xml:space="preserve">anschließend </w:t>
      </w:r>
      <w:r w:rsidR="0098259A" w:rsidRPr="00895C40">
        <w:rPr>
          <w:rFonts w:ascii="Helvetica Neue Light" w:hAnsi="Helvetica Neue Light"/>
          <w:sz w:val="22"/>
          <w:szCs w:val="28"/>
          <w:lang w:eastAsia="de-DE"/>
        </w:rPr>
        <w:t xml:space="preserve">stärker </w:t>
      </w:r>
      <w:r w:rsidR="00E23750" w:rsidRPr="00895C40">
        <w:rPr>
          <w:rFonts w:ascii="Helvetica Neue Light" w:hAnsi="Helvetica Neue Light"/>
          <w:sz w:val="22"/>
          <w:szCs w:val="28"/>
          <w:lang w:eastAsia="de-DE"/>
        </w:rPr>
        <w:t xml:space="preserve">noch </w:t>
      </w:r>
      <w:r w:rsidR="00271ADE" w:rsidRPr="00895C40">
        <w:rPr>
          <w:rFonts w:ascii="Helvetica Neue Light" w:hAnsi="Helvetica Neue Light"/>
          <w:sz w:val="22"/>
          <w:szCs w:val="28"/>
          <w:lang w:eastAsia="de-DE"/>
        </w:rPr>
        <w:t xml:space="preserve">erkennbar sein wird </w:t>
      </w:r>
      <w:r w:rsidR="00D86C47" w:rsidRPr="00895C40">
        <w:rPr>
          <w:rFonts w:ascii="Helvetica Neue Light" w:hAnsi="Helvetica Neue Light"/>
          <w:sz w:val="22"/>
          <w:szCs w:val="28"/>
          <w:lang w:eastAsia="de-DE"/>
        </w:rPr>
        <w:t xml:space="preserve">lässt sich </w:t>
      </w:r>
      <w:r w:rsidR="00DF6679" w:rsidRPr="00895C40">
        <w:rPr>
          <w:rFonts w:ascii="Helvetica Neue Light" w:hAnsi="Helvetica Neue Light"/>
          <w:sz w:val="22"/>
          <w:szCs w:val="28"/>
          <w:lang w:eastAsia="de-DE"/>
        </w:rPr>
        <w:t xml:space="preserve">die </w:t>
      </w:r>
      <w:r w:rsidR="0098259A" w:rsidRPr="00895C40">
        <w:rPr>
          <w:rFonts w:ascii="Helvetica Neue Light" w:hAnsi="Helvetica Neue Light"/>
          <w:sz w:val="22"/>
          <w:szCs w:val="28"/>
          <w:lang w:eastAsia="de-DE"/>
        </w:rPr>
        <w:t xml:space="preserve">Wiedergabe </w:t>
      </w:r>
      <w:r w:rsidR="00E23750" w:rsidRPr="00895C40">
        <w:rPr>
          <w:rFonts w:ascii="Helvetica Neue Light" w:hAnsi="Helvetica Neue Light"/>
          <w:sz w:val="22"/>
          <w:szCs w:val="28"/>
          <w:lang w:eastAsia="de-DE"/>
        </w:rPr>
        <w:t>der meisten Quellen-Inhalte</w:t>
      </w:r>
      <w:r w:rsidR="000515B1" w:rsidRPr="00895C40">
        <w:rPr>
          <w:rFonts w:ascii="Helvetica Neue Light" w:hAnsi="Helvetica Neue Light"/>
          <w:sz w:val="22"/>
          <w:szCs w:val="28"/>
          <w:lang w:eastAsia="de-DE"/>
        </w:rPr>
        <w:t xml:space="preserve"> </w:t>
      </w:r>
      <w:r w:rsidR="00D86C47" w:rsidRPr="00895C40">
        <w:rPr>
          <w:rFonts w:ascii="Helvetica Neue Light" w:hAnsi="Helvetica Neue Light"/>
          <w:sz w:val="22"/>
          <w:szCs w:val="28"/>
          <w:lang w:eastAsia="de-DE"/>
        </w:rPr>
        <w:t xml:space="preserve">nur in einem </w:t>
      </w:r>
      <w:r w:rsidR="0098259A" w:rsidRPr="00895C40">
        <w:rPr>
          <w:rFonts w:ascii="Helvetica Neue Light" w:hAnsi="Helvetica Neue Light"/>
          <w:sz w:val="22"/>
          <w:szCs w:val="28"/>
          <w:lang w:eastAsia="de-DE"/>
        </w:rPr>
        <w:t xml:space="preserve">direkten </w:t>
      </w:r>
      <w:r w:rsidR="00844B51" w:rsidRPr="00895C40">
        <w:rPr>
          <w:rFonts w:ascii="Helvetica Neue Light" w:hAnsi="Helvetica Neue Light"/>
          <w:sz w:val="22"/>
          <w:szCs w:val="28"/>
          <w:lang w:eastAsia="de-DE"/>
        </w:rPr>
        <w:t>realen Bezug</w:t>
      </w:r>
      <w:r w:rsidR="00014F35"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am Ort selbst </w:t>
      </w:r>
      <w:r w:rsidR="00D86C47" w:rsidRPr="00895C40">
        <w:rPr>
          <w:rFonts w:ascii="Helvetica Neue Light" w:hAnsi="Helvetica Neue Light"/>
          <w:sz w:val="22"/>
          <w:szCs w:val="28"/>
          <w:lang w:eastAsia="de-DE"/>
        </w:rPr>
        <w:t>optimal gestalten</w:t>
      </w:r>
      <w:r w:rsidR="001F12BC" w:rsidRPr="00895C40">
        <w:rPr>
          <w:rFonts w:ascii="Helvetica Neue Light" w:hAnsi="Helvetica Neue Light"/>
          <w:sz w:val="22"/>
          <w:szCs w:val="28"/>
          <w:lang w:eastAsia="de-DE"/>
        </w:rPr>
        <w:t>.</w:t>
      </w:r>
      <w:r w:rsidR="0006205D" w:rsidRPr="00895C40">
        <w:rPr>
          <w:rFonts w:ascii="Helvetica Neue Light" w:hAnsi="Helvetica Neue Light"/>
          <w:sz w:val="22"/>
          <w:szCs w:val="28"/>
          <w:lang w:eastAsia="de-DE"/>
        </w:rPr>
        <w:t xml:space="preserve"> </w:t>
      </w:r>
    </w:p>
    <w:p w:rsidR="00FA09EA" w:rsidRDefault="00FA09EA" w:rsidP="008A1055">
      <w:pPr>
        <w:jc w:val="both"/>
        <w:rPr>
          <w:sz w:val="22"/>
          <w:szCs w:val="28"/>
          <w:lang w:eastAsia="de-DE"/>
        </w:rPr>
      </w:pPr>
    </w:p>
    <w:p w:rsidR="00FA09EA" w:rsidRDefault="00FA09EA">
      <w:pPr>
        <w:rPr>
          <w:sz w:val="22"/>
          <w:szCs w:val="28"/>
          <w:lang w:eastAsia="de-DE"/>
        </w:rPr>
      </w:pPr>
      <w:r>
        <w:rPr>
          <w:sz w:val="22"/>
          <w:szCs w:val="28"/>
          <w:lang w:eastAsia="de-DE"/>
        </w:rPr>
        <w:br w:type="page"/>
      </w:r>
    </w:p>
    <w:p w:rsidR="00A3529E" w:rsidRPr="00CB7415" w:rsidRDefault="00CB7415" w:rsidP="00A3529E">
      <w:pPr>
        <w:jc w:val="both"/>
        <w:rPr>
          <w:b/>
          <w:sz w:val="22"/>
          <w:szCs w:val="28"/>
          <w:lang w:eastAsia="de-DE"/>
        </w:rPr>
      </w:pPr>
      <w:r w:rsidRPr="00CB7415">
        <w:rPr>
          <w:b/>
          <w:sz w:val="22"/>
          <w:szCs w:val="28"/>
          <w:lang w:eastAsia="de-DE"/>
        </w:rPr>
        <w:t xml:space="preserve">Einleitung </w:t>
      </w:r>
    </w:p>
    <w:p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5"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6"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proofErr w:type="spellStart"/>
      <w:r w:rsidR="00D6069A" w:rsidRPr="00924DE4">
        <w:rPr>
          <w:sz w:val="22"/>
          <w:szCs w:val="28"/>
          <w:highlight w:val="lightGray"/>
          <w:lang w:eastAsia="de-DE"/>
        </w:rPr>
        <w:t>s</w:t>
      </w:r>
      <w:ins w:id="7" w:author="Christoph Breser" w:date="2016-02-25T09:58:00Z">
        <w:r w:rsidR="00672314" w:rsidRPr="00924DE4">
          <w:rPr>
            <w:sz w:val="22"/>
            <w:szCs w:val="28"/>
            <w:highlight w:val="lightGray"/>
            <w:lang w:eastAsia="de-DE"/>
          </w:rPr>
          <w:t>chweizer</w:t>
        </w:r>
        <w:proofErr w:type="spellEnd"/>
        <w:r w:rsidR="00672314" w:rsidRPr="00924DE4">
          <w:rPr>
            <w:sz w:val="22"/>
            <w:szCs w:val="28"/>
            <w:highlight w:val="lightGray"/>
            <w:lang w:eastAsia="de-DE"/>
          </w:rPr>
          <w:t xml:space="preserve">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w:t>
      </w:r>
      <w:proofErr w:type="spellStart"/>
      <w:r w:rsidR="00AE550F" w:rsidRPr="00924DE4">
        <w:rPr>
          <w:i/>
          <w:sz w:val="22"/>
          <w:szCs w:val="28"/>
          <w:highlight w:val="lightGray"/>
          <w:lang w:eastAsia="de-DE"/>
        </w:rPr>
        <w:t>Geymüller</w:t>
      </w:r>
      <w:proofErr w:type="spellEnd"/>
      <w:r w:rsidR="00AE550F" w:rsidRPr="00924DE4">
        <w:rPr>
          <w:i/>
          <w:sz w:val="22"/>
          <w:szCs w:val="28"/>
          <w:highlight w:val="lightGray"/>
          <w:lang w:eastAsia="de-DE"/>
        </w:rPr>
        <w:t xml:space="preserve">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8"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9"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10"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11"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w:t>
      </w:r>
      <w:proofErr w:type="spellStart"/>
      <w:r w:rsidRPr="00924DE4">
        <w:rPr>
          <w:sz w:val="22"/>
          <w:szCs w:val="28"/>
          <w:highlight w:val="lightGray"/>
          <w:lang w:eastAsia="de-DE"/>
        </w:rPr>
        <w:t>Kontextualisierung</w:t>
      </w:r>
      <w:proofErr w:type="spellEnd"/>
      <w:r w:rsidRPr="00924DE4">
        <w:rPr>
          <w:sz w:val="22"/>
          <w:szCs w:val="28"/>
          <w:highlight w:val="lightGray"/>
          <w:lang w:eastAsia="de-DE"/>
        </w:rPr>
        <w:t xml:space="preserve"> mit externen Wissensfeldern außerhalb des Archivs anstrebt. </w:t>
      </w:r>
      <w:r w:rsidR="005353D8" w:rsidRPr="00924DE4">
        <w:rPr>
          <w:sz w:val="22"/>
          <w:szCs w:val="28"/>
          <w:highlight w:val="lightGray"/>
          <w:lang w:eastAsia="de-DE"/>
        </w:rPr>
        <w:t xml:space="preserve">Neben der Erstellung </w:t>
      </w:r>
      <w:proofErr w:type="spellStart"/>
      <w:r w:rsidR="005353D8" w:rsidRPr="00924DE4">
        <w:rPr>
          <w:sz w:val="22"/>
          <w:szCs w:val="28"/>
          <w:highlight w:val="lightGray"/>
          <w:lang w:eastAsia="de-DE"/>
        </w:rPr>
        <w:t>hoch-auflösender</w:t>
      </w:r>
      <w:proofErr w:type="spellEnd"/>
      <w:r w:rsidR="005353D8" w:rsidRPr="00924DE4">
        <w:rPr>
          <w:sz w:val="22"/>
          <w:szCs w:val="28"/>
          <w:highlight w:val="lightGray"/>
          <w:lang w:eastAsia="de-DE"/>
        </w:rPr>
        <w:t xml:space="preserve"> Bilddaten wurde demnach bisher auch an einer einheitlichen Repräsentation unterschiedlicher Quellenkategorien gearbeitet, was ein spezielles Datenmodell erforderte. Dieses konzentrierte sich hauptsächlich auf die </w:t>
      </w:r>
      <w:proofErr w:type="spellStart"/>
      <w:r w:rsidR="005353D8" w:rsidRPr="00924DE4">
        <w:rPr>
          <w:sz w:val="22"/>
          <w:szCs w:val="28"/>
          <w:highlight w:val="lightGray"/>
          <w:lang w:eastAsia="de-DE"/>
        </w:rPr>
        <w:t>Kontextualisierung</w:t>
      </w:r>
      <w:proofErr w:type="spellEnd"/>
      <w:r w:rsidR="005353D8" w:rsidRPr="00924DE4">
        <w:rPr>
          <w:sz w:val="22"/>
          <w:szCs w:val="28"/>
          <w:highlight w:val="lightGray"/>
          <w:lang w:eastAsia="de-DE"/>
        </w:rPr>
        <w:t xml:space="preserve">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rsidR="00A43B7C" w:rsidRDefault="00A43B7C" w:rsidP="0015726D">
      <w:pPr>
        <w:jc w:val="both"/>
        <w:rPr>
          <w:sz w:val="22"/>
          <w:szCs w:val="28"/>
          <w:lang w:eastAsia="de-DE"/>
        </w:rPr>
      </w:pPr>
      <w:r w:rsidRPr="00A43B7C">
        <w:rPr>
          <w:sz w:val="22"/>
          <w:szCs w:val="28"/>
          <w:highlight w:val="yellow"/>
          <w:lang w:eastAsia="de-DE"/>
        </w:rPr>
        <w:t>[Stefan]</w:t>
      </w:r>
    </w:p>
    <w:p w:rsidR="0015726D" w:rsidRDefault="0015726D" w:rsidP="0015726D">
      <w:pPr>
        <w:jc w:val="both"/>
        <w:rPr>
          <w:sz w:val="22"/>
          <w:szCs w:val="28"/>
          <w:lang w:eastAsia="de-DE"/>
        </w:rPr>
      </w:pPr>
    </w:p>
    <w:p w:rsidR="00CB7415" w:rsidRPr="00821817" w:rsidRDefault="00CB7415" w:rsidP="008A1055">
      <w:pPr>
        <w:jc w:val="both"/>
        <w:rPr>
          <w:b/>
          <w:sz w:val="22"/>
          <w:szCs w:val="28"/>
          <w:lang w:eastAsia="de-DE"/>
        </w:rPr>
      </w:pPr>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rsidR="006D44C1"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924DE4">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p>
    <w:p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Quellenmaterialien:</w:t>
      </w:r>
    </w:p>
    <w:p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unterschiedlichen </w:t>
      </w:r>
      <w:r w:rsidR="00F7798C">
        <w:rPr>
          <w:sz w:val="22"/>
          <w:szCs w:val="28"/>
          <w:lang w:eastAsia="de-DE"/>
        </w:rPr>
        <w:t xml:space="preserve">Quellkategorien </w:t>
      </w:r>
      <w:r w:rsidR="006373F1">
        <w:rPr>
          <w:sz w:val="22"/>
          <w:szCs w:val="28"/>
          <w:lang w:eastAsia="de-DE"/>
        </w:rPr>
        <w:t xml:space="preserve">auf. Dies wurde in einem Vergleich </w:t>
      </w:r>
      <w:r w:rsidR="00BD2E5E">
        <w:rPr>
          <w:sz w:val="22"/>
          <w:szCs w:val="28"/>
          <w:lang w:eastAsia="de-DE"/>
        </w:rPr>
        <w:t xml:space="preserve">aktueller Digitalisierungsprojekte </w:t>
      </w:r>
      <w:r>
        <w:rPr>
          <w:sz w:val="22"/>
          <w:szCs w:val="28"/>
          <w:lang w:eastAsia="de-DE"/>
        </w:rPr>
        <w:t>deutlich</w:t>
      </w:r>
      <w:r w:rsidR="00F5309A">
        <w:rPr>
          <w:sz w:val="22"/>
          <w:szCs w:val="28"/>
          <w:lang w:eastAsia="de-DE"/>
        </w:rPr>
        <w:t>.</w:t>
      </w:r>
      <w:r w:rsidR="00592F44">
        <w:rPr>
          <w:rStyle w:val="Funotenzeichen"/>
          <w:szCs w:val="28"/>
          <w:lang w:eastAsia="de-DE"/>
        </w:rPr>
        <w:footnoteReference w:id="0"/>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w:t>
      </w:r>
      <w:proofErr w:type="spellStart"/>
      <w:r w:rsidR="00654926">
        <w:rPr>
          <w:i/>
          <w:sz w:val="22"/>
          <w:szCs w:val="28"/>
          <w:lang w:eastAsia="de-DE"/>
        </w:rPr>
        <w:t>Geymüller</w:t>
      </w:r>
      <w:proofErr w:type="spellEnd"/>
      <w:r w:rsidR="00654926">
        <w:rPr>
          <w:i/>
          <w:sz w:val="22"/>
          <w:szCs w:val="28"/>
          <w:lang w:eastAsia="de-DE"/>
        </w:rPr>
        <w:t xml:space="preserve">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rsidR="00DE52AA" w:rsidRDefault="00F917E5" w:rsidP="00A13BA4">
      <w:pPr>
        <w:jc w:val="both"/>
        <w:rPr>
          <w:sz w:val="22"/>
          <w:szCs w:val="28"/>
          <w:lang w:eastAsia="de-DE"/>
        </w:rPr>
      </w:pPr>
      <w:r w:rsidRPr="001B6E6D">
        <w:rPr>
          <w:b/>
          <w:sz w:val="22"/>
          <w:szCs w:val="28"/>
          <w:lang w:eastAsia="de-DE"/>
        </w:rPr>
        <w:t xml:space="preserve">Bildquellen </w:t>
      </w:r>
      <w:r w:rsidR="00DE52AA">
        <w:rPr>
          <w:sz w:val="22"/>
          <w:szCs w:val="28"/>
          <w:lang w:eastAsia="de-DE"/>
        </w:rPr>
        <w:t xml:space="preserve">wie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Pr>
          <w:sz w:val="22"/>
          <w:szCs w:val="28"/>
          <w:lang w:eastAsia="de-DE"/>
        </w:rPr>
        <w:t xml:space="preserve">sind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 xml:space="preserve">Funktion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sidR="00C55384">
        <w:rPr>
          <w:sz w:val="22"/>
          <w:szCs w:val="28"/>
          <w:lang w:eastAsia="de-DE"/>
        </w:rPr>
        <w:t xml:space="preserve">dabei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proofErr w:type="spellStart"/>
      <w:r w:rsidR="00C04CE0">
        <w:rPr>
          <w:i/>
          <w:sz w:val="22"/>
          <w:szCs w:val="28"/>
          <w:lang w:eastAsia="de-DE"/>
        </w:rPr>
        <w:t>Geymüller</w:t>
      </w:r>
      <w:proofErr w:type="spellEnd"/>
      <w:r w:rsidR="00C04CE0">
        <w:rPr>
          <w:i/>
          <w:sz w:val="22"/>
          <w:szCs w:val="28"/>
          <w:lang w:eastAsia="de-DE"/>
        </w:rPr>
        <w:t xml:space="preserve">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den Bildinhalten </w:t>
      </w:r>
      <w:r w:rsidR="00DE52AA">
        <w:rPr>
          <w:sz w:val="22"/>
          <w:szCs w:val="28"/>
          <w:lang w:eastAsia="de-DE"/>
        </w:rPr>
        <w:t xml:space="preserve">der Plan- und Entwurfszeichnungen </w:t>
      </w:r>
      <w:r w:rsidR="00276240">
        <w:rPr>
          <w:sz w:val="22"/>
          <w:szCs w:val="28"/>
          <w:lang w:eastAsia="de-DE"/>
        </w:rPr>
        <w:t xml:space="preserve">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 xml:space="preserve">239 Plan- und Entwurfszeichnungen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die meisten der Archive </w:t>
      </w:r>
      <w:r w:rsidR="00F7798C">
        <w:rPr>
          <w:sz w:val="22"/>
          <w:szCs w:val="28"/>
          <w:lang w:eastAsia="de-DE"/>
        </w:rPr>
        <w:t xml:space="preserve">zudem noch </w:t>
      </w:r>
      <w:r w:rsidR="00F5309A">
        <w:rPr>
          <w:sz w:val="22"/>
          <w:szCs w:val="28"/>
          <w:lang w:eastAsia="de-DE"/>
        </w:rPr>
        <w:t xml:space="preserve">verschiedene </w:t>
      </w:r>
      <w:r w:rsidR="00642D04">
        <w:rPr>
          <w:sz w:val="22"/>
          <w:szCs w:val="28"/>
          <w:lang w:eastAsia="de-DE"/>
        </w:rPr>
        <w:t xml:space="preserve">Gattungen </w:t>
      </w:r>
      <w:r w:rsidR="00F5309A">
        <w:rPr>
          <w:sz w:val="22"/>
          <w:szCs w:val="28"/>
          <w:lang w:eastAsia="de-DE"/>
        </w:rPr>
        <w:t xml:space="preserve">von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C55384">
        <w:rPr>
          <w:sz w:val="22"/>
          <w:szCs w:val="28"/>
          <w:lang w:eastAsia="de-DE"/>
        </w:rPr>
        <w:t xml:space="preserve">in den drei genannten Archiven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proofErr w:type="spellStart"/>
      <w:r w:rsidR="00A13BA4">
        <w:rPr>
          <w:i/>
          <w:sz w:val="22"/>
          <w:szCs w:val="28"/>
          <w:lang w:eastAsia="de-DE"/>
        </w:rPr>
        <w:t>Geymüller</w:t>
      </w:r>
      <w:proofErr w:type="spellEnd"/>
      <w:r w:rsidR="00A13BA4">
        <w:rPr>
          <w:i/>
          <w:sz w:val="22"/>
          <w:szCs w:val="28"/>
          <w:lang w:eastAsia="de-DE"/>
        </w:rPr>
        <w:t xml:space="preserve">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 xml:space="preserve">Korrespondenzdokumente (Brief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722333">
        <w:rPr>
          <w:sz w:val="22"/>
          <w:szCs w:val="28"/>
          <w:lang w:eastAsia="de-DE"/>
        </w:rPr>
        <w:t xml:space="preserve">beispielsweise </w:t>
      </w:r>
      <w:r w:rsidR="005E13AC">
        <w:rPr>
          <w:sz w:val="22"/>
          <w:szCs w:val="28"/>
          <w:lang w:eastAsia="de-DE"/>
        </w:rPr>
        <w:t xml:space="preserve">noch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proofErr w:type="spellStart"/>
      <w:r>
        <w:rPr>
          <w:i/>
          <w:sz w:val="22"/>
          <w:szCs w:val="28"/>
          <w:lang w:eastAsia="de-DE"/>
        </w:rPr>
        <w:t>Geymüller</w:t>
      </w:r>
      <w:proofErr w:type="spellEnd"/>
      <w:r>
        <w:rPr>
          <w:i/>
          <w:sz w:val="22"/>
          <w:szCs w:val="28"/>
          <w:lang w:eastAsia="de-DE"/>
        </w:rPr>
        <w:t xml:space="preserve"> </w:t>
      </w:r>
      <w:r w:rsidR="00A74EE1">
        <w:rPr>
          <w:sz w:val="22"/>
          <w:szCs w:val="28"/>
          <w:lang w:eastAsia="de-DE"/>
        </w:rPr>
        <w:t xml:space="preserve">aber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rsidR="00A8156F" w:rsidRDefault="00A8156F" w:rsidP="0047628C">
      <w:pPr>
        <w:jc w:val="both"/>
        <w:rPr>
          <w:sz w:val="22"/>
          <w:szCs w:val="28"/>
          <w:lang w:eastAsia="de-DE"/>
        </w:rPr>
      </w:pPr>
      <w:r w:rsidRPr="00A8156F">
        <w:rPr>
          <w:b/>
          <w:sz w:val="22"/>
          <w:szCs w:val="28"/>
          <w:lang w:eastAsia="de-DE"/>
        </w:rPr>
        <w:t xml:space="preserve">Hybridquellen </w:t>
      </w:r>
      <w:r w:rsidRPr="00A8156F">
        <w:rPr>
          <w:sz w:val="22"/>
          <w:szCs w:val="28"/>
          <w:lang w:eastAsia="de-DE"/>
        </w:rPr>
        <w:t xml:space="preserve">beinhalten </w:t>
      </w:r>
      <w:r>
        <w:rPr>
          <w:sz w:val="22"/>
          <w:szCs w:val="28"/>
          <w:lang w:eastAsia="de-DE"/>
        </w:rPr>
        <w:t xml:space="preserve">sowohl Bilddarstellungen als auch </w:t>
      </w:r>
      <w:r w:rsidR="005E13AC">
        <w:rPr>
          <w:sz w:val="22"/>
          <w:szCs w:val="28"/>
          <w:lang w:eastAsia="de-DE"/>
        </w:rPr>
        <w:t xml:space="preserve">Schriftteile </w:t>
      </w:r>
      <w:r>
        <w:rPr>
          <w:sz w:val="22"/>
          <w:szCs w:val="28"/>
          <w:lang w:eastAsia="de-DE"/>
        </w:rPr>
        <w:t xml:space="preserve">und können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 xml:space="preserve">als auch linguistisch analysiert werden. In den hier besprochenen Archiven ließ sich diese Gattung hauptsächlich anhand von Skizzenblättern und Skizzenbüchern identifizieren, sowie auch an Plan- und allen Arten von Entwurfsmaterialien. In wenigen Ausnahmefällen waren es </w:t>
      </w:r>
      <w:r w:rsidR="005E13AC">
        <w:rPr>
          <w:sz w:val="22"/>
          <w:szCs w:val="28"/>
          <w:lang w:eastAsia="de-DE"/>
        </w:rPr>
        <w:t xml:space="preserve">zudem </w:t>
      </w:r>
      <w:r>
        <w:rPr>
          <w:sz w:val="22"/>
          <w:szCs w:val="28"/>
          <w:lang w:eastAsia="de-DE"/>
        </w:rPr>
        <w:t xml:space="preserve">Fotografien und bezeichnete Briefe, die eine eindeutige Zuordnung zu </w:t>
      </w:r>
      <w:r w:rsidR="001E002E">
        <w:rPr>
          <w:sz w:val="22"/>
          <w:szCs w:val="28"/>
          <w:lang w:eastAsia="de-DE"/>
        </w:rPr>
        <w:t xml:space="preserve">den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rsidR="00A8156F" w:rsidRDefault="00A8156F" w:rsidP="0047628C">
      <w:pPr>
        <w:jc w:val="both"/>
        <w:rPr>
          <w:sz w:val="22"/>
          <w:szCs w:val="28"/>
          <w:lang w:eastAsia="de-DE"/>
        </w:rPr>
      </w:pPr>
      <w:r>
        <w:rPr>
          <w:sz w:val="22"/>
          <w:szCs w:val="28"/>
          <w:lang w:eastAsia="de-DE"/>
        </w:rPr>
        <w:t xml:space="preserve">Bei der Überführung in eine Web-Applikation </w:t>
      </w:r>
      <w:r w:rsidR="001E002E">
        <w:rPr>
          <w:sz w:val="22"/>
          <w:szCs w:val="28"/>
          <w:lang w:eastAsia="de-DE"/>
        </w:rPr>
        <w:t xml:space="preserve">ist darauf zu achten, dass </w:t>
      </w:r>
      <w:r>
        <w:rPr>
          <w:sz w:val="22"/>
          <w:szCs w:val="28"/>
          <w:lang w:eastAsia="de-DE"/>
        </w:rPr>
        <w:t xml:space="preserve">... </w:t>
      </w:r>
    </w:p>
    <w:p w:rsidR="001E002E" w:rsidRDefault="00750BBD" w:rsidP="001E002E">
      <w:pPr>
        <w:jc w:val="both"/>
        <w:rPr>
          <w:sz w:val="22"/>
          <w:szCs w:val="28"/>
          <w:lang w:eastAsia="de-DE"/>
        </w:rPr>
      </w:pPr>
      <w:r>
        <w:rPr>
          <w:sz w:val="22"/>
          <w:szCs w:val="28"/>
          <w:lang w:eastAsia="de-DE"/>
        </w:rPr>
        <w:t>[</w:t>
      </w:r>
      <w:r w:rsidRPr="002C7D33">
        <w:rPr>
          <w:sz w:val="22"/>
          <w:szCs w:val="28"/>
          <w:highlight w:val="cyan"/>
          <w:lang w:eastAsia="de-DE"/>
        </w:rPr>
        <w:t>SEMANTIK</w:t>
      </w:r>
      <w:r>
        <w:rPr>
          <w:sz w:val="22"/>
          <w:szCs w:val="28"/>
          <w:lang w:eastAsia="de-DE"/>
        </w:rPr>
        <w:t xml:space="preserve">] </w:t>
      </w:r>
      <w:proofErr w:type="spellStart"/>
      <w:r w:rsidR="001E002E" w:rsidRPr="00A0093F">
        <w:rPr>
          <w:sz w:val="22"/>
          <w:szCs w:val="28"/>
          <w:highlight w:val="yellow"/>
          <w:lang w:eastAsia="de-DE"/>
        </w:rPr>
        <w:t>Sematisches</w:t>
      </w:r>
      <w:proofErr w:type="spellEnd"/>
      <w:r w:rsidR="001E002E" w:rsidRPr="00A0093F">
        <w:rPr>
          <w:sz w:val="22"/>
          <w:szCs w:val="28"/>
          <w:highlight w:val="yellow"/>
          <w:lang w:eastAsia="de-DE"/>
        </w:rPr>
        <w:t xml:space="preserve"> Web</w:t>
      </w:r>
      <w:r w:rsidR="001E002E">
        <w:rPr>
          <w:sz w:val="22"/>
          <w:szCs w:val="28"/>
          <w:lang w:eastAsia="de-DE"/>
        </w:rPr>
        <w:t xml:space="preserve"> </w:t>
      </w:r>
      <w:r w:rsidR="001E002E" w:rsidRPr="007A7C8D">
        <w:rPr>
          <w:sz w:val="22"/>
          <w:szCs w:val="28"/>
          <w:highlight w:val="yellow"/>
          <w:lang w:eastAsia="de-DE"/>
        </w:rPr>
        <w:t xml:space="preserve">[Metadata </w:t>
      </w:r>
      <w:proofErr w:type="spellStart"/>
      <w:r w:rsidR="001E002E" w:rsidRPr="007A7C8D">
        <w:rPr>
          <w:sz w:val="22"/>
          <w:szCs w:val="28"/>
          <w:highlight w:val="yellow"/>
          <w:lang w:eastAsia="de-DE"/>
        </w:rPr>
        <w:t>Encoding</w:t>
      </w:r>
      <w:proofErr w:type="spellEnd"/>
      <w:r w:rsidR="001E002E" w:rsidRPr="007A7C8D">
        <w:rPr>
          <w:sz w:val="22"/>
          <w:szCs w:val="28"/>
          <w:highlight w:val="yellow"/>
          <w:lang w:eastAsia="de-DE"/>
        </w:rPr>
        <w:t xml:space="preserve"> &amp; Transmission Standard (METS), Digital Item </w:t>
      </w:r>
      <w:proofErr w:type="spellStart"/>
      <w:r w:rsidR="001E002E" w:rsidRPr="007A7C8D">
        <w:rPr>
          <w:sz w:val="22"/>
          <w:szCs w:val="28"/>
          <w:highlight w:val="yellow"/>
          <w:lang w:eastAsia="de-DE"/>
        </w:rPr>
        <w:t>Declaration</w:t>
      </w:r>
      <w:proofErr w:type="spellEnd"/>
      <w:r w:rsidR="001E002E" w:rsidRPr="007A7C8D">
        <w:rPr>
          <w:sz w:val="22"/>
          <w:szCs w:val="28"/>
          <w:highlight w:val="yellow"/>
          <w:lang w:eastAsia="de-DE"/>
        </w:rPr>
        <w:t xml:space="preserve"> </w:t>
      </w:r>
      <w:proofErr w:type="spellStart"/>
      <w:r w:rsidR="001E002E" w:rsidRPr="007A7C8D">
        <w:rPr>
          <w:sz w:val="22"/>
          <w:szCs w:val="28"/>
          <w:highlight w:val="yellow"/>
          <w:lang w:eastAsia="de-DE"/>
        </w:rPr>
        <w:t>Language</w:t>
      </w:r>
      <w:proofErr w:type="spellEnd"/>
      <w:r w:rsidR="001E002E" w:rsidRPr="007A7C8D">
        <w:rPr>
          <w:sz w:val="22"/>
          <w:szCs w:val="28"/>
          <w:highlight w:val="yellow"/>
          <w:lang w:eastAsia="de-DE"/>
        </w:rPr>
        <w:t xml:space="preserve"> (DIDL), TEI, Dublin </w:t>
      </w:r>
      <w:proofErr w:type="spellStart"/>
      <w:r w:rsidR="001E002E" w:rsidRPr="007A7C8D">
        <w:rPr>
          <w:sz w:val="22"/>
          <w:szCs w:val="28"/>
          <w:highlight w:val="yellow"/>
          <w:lang w:eastAsia="de-DE"/>
        </w:rPr>
        <w:t>Core</w:t>
      </w:r>
      <w:proofErr w:type="spellEnd"/>
      <w:r w:rsidR="001E002E" w:rsidRPr="007A7C8D">
        <w:rPr>
          <w:sz w:val="22"/>
          <w:szCs w:val="28"/>
          <w:highlight w:val="yellow"/>
          <w:lang w:eastAsia="de-DE"/>
        </w:rPr>
        <w:t>, RDF,</w:t>
      </w:r>
      <w:r w:rsidR="001E002E">
        <w:rPr>
          <w:sz w:val="22"/>
          <w:szCs w:val="28"/>
          <w:highlight w:val="yellow"/>
          <w:lang w:eastAsia="de-DE"/>
        </w:rPr>
        <w:t xml:space="preserve"> PID, </w:t>
      </w:r>
      <w:r w:rsidR="001E002E" w:rsidRPr="007A7C8D">
        <w:rPr>
          <w:sz w:val="22"/>
          <w:szCs w:val="22"/>
          <w:highlight w:val="yellow"/>
        </w:rPr>
        <w:t>(OAI-PMH</w:t>
      </w:r>
      <w:r w:rsidR="001E002E">
        <w:rPr>
          <w:sz w:val="22"/>
          <w:szCs w:val="22"/>
        </w:rPr>
        <w:t xml:space="preserve"> </w:t>
      </w:r>
      <w:r w:rsidR="001E002E" w:rsidRPr="007A7C8D">
        <w:rPr>
          <w:sz w:val="22"/>
          <w:szCs w:val="28"/>
          <w:highlight w:val="yellow"/>
          <w:lang w:eastAsia="de-DE"/>
        </w:rPr>
        <w:t>...]</w:t>
      </w:r>
      <w:r w:rsidR="001E002E">
        <w:rPr>
          <w:sz w:val="22"/>
          <w:szCs w:val="28"/>
          <w:lang w:eastAsia="de-DE"/>
        </w:rPr>
        <w:t xml:space="preserve"> </w:t>
      </w:r>
    </w:p>
    <w:p w:rsidR="001E002E" w:rsidRDefault="001E002E" w:rsidP="0047628C">
      <w:pPr>
        <w:jc w:val="both"/>
        <w:rPr>
          <w:sz w:val="22"/>
          <w:szCs w:val="28"/>
          <w:lang w:eastAsia="de-DE"/>
        </w:rPr>
      </w:pPr>
      <w:r w:rsidRPr="001E002E">
        <w:rPr>
          <w:sz w:val="22"/>
          <w:szCs w:val="28"/>
          <w:highlight w:val="yellow"/>
          <w:lang w:eastAsia="de-DE"/>
        </w:rPr>
        <w:t>[</w:t>
      </w:r>
      <w:r w:rsidR="0006643B" w:rsidRPr="001E002E">
        <w:rPr>
          <w:sz w:val="22"/>
          <w:szCs w:val="28"/>
          <w:highlight w:val="yellow"/>
          <w:lang w:eastAsia="de-DE"/>
        </w:rPr>
        <w:t>konkr</w:t>
      </w:r>
      <w:r w:rsidRPr="001E002E">
        <w:rPr>
          <w:sz w:val="22"/>
          <w:szCs w:val="28"/>
          <w:highlight w:val="yellow"/>
          <w:lang w:eastAsia="de-DE"/>
        </w:rPr>
        <w:t>ete Problemstellung ausarbeiten]</w:t>
      </w:r>
      <w:r w:rsidR="0006643B">
        <w:rPr>
          <w:sz w:val="22"/>
          <w:szCs w:val="28"/>
          <w:lang w:eastAsia="de-DE"/>
        </w:rPr>
        <w:t xml:space="preserve"> </w:t>
      </w:r>
    </w:p>
    <w:p w:rsidR="005B0E83" w:rsidRDefault="00A8156F" w:rsidP="0047628C">
      <w:pPr>
        <w:jc w:val="both"/>
        <w:rPr>
          <w:sz w:val="22"/>
          <w:szCs w:val="28"/>
          <w:lang w:eastAsia="de-DE"/>
        </w:rPr>
      </w:pPr>
      <w:r w:rsidRPr="001E002E">
        <w:rPr>
          <w:sz w:val="22"/>
          <w:szCs w:val="28"/>
          <w:highlight w:val="lightGray"/>
          <w:lang w:eastAsia="de-DE"/>
        </w:rPr>
        <w:t>[Zusammenfassung der Problemstellung]</w:t>
      </w:r>
    </w:p>
    <w:p w:rsidR="0047628C" w:rsidRDefault="0047628C" w:rsidP="0047628C">
      <w:pPr>
        <w:jc w:val="both"/>
        <w:rPr>
          <w:ins w:id="12" w:author="Christoph Breser" w:date="2016-02-25T09:58:00Z"/>
          <w:sz w:val="22"/>
          <w:szCs w:val="28"/>
          <w:lang w:eastAsia="de-DE"/>
        </w:rPr>
      </w:pPr>
    </w:p>
    <w:p w:rsidR="006B7354" w:rsidRPr="006B7354" w:rsidRDefault="003A7C68" w:rsidP="000C6F33">
      <w:pPr>
        <w:pStyle w:val="Listenabsatz"/>
        <w:numPr>
          <w:ilvl w:val="0"/>
          <w:numId w:val="2"/>
        </w:numPr>
        <w:jc w:val="both"/>
        <w:rPr>
          <w:sz w:val="22"/>
          <w:szCs w:val="28"/>
          <w:u w:val="single"/>
          <w:lang w:eastAsia="de-DE"/>
        </w:rPr>
      </w:pPr>
      <w:r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proofErr w:type="spellStart"/>
      <w:r w:rsidR="00AD6893">
        <w:rPr>
          <w:sz w:val="22"/>
          <w:szCs w:val="28"/>
          <w:u w:val="single"/>
          <w:lang w:eastAsia="de-DE"/>
        </w:rPr>
        <w:t>referenziellen</w:t>
      </w:r>
      <w:proofErr w:type="spellEnd"/>
      <w:r w:rsidR="009379F4">
        <w:rPr>
          <w:sz w:val="22"/>
          <w:szCs w:val="28"/>
          <w:u w:val="single"/>
          <w:lang w:eastAsia="de-DE"/>
        </w:rPr>
        <w:t xml:space="preserve"> </w:t>
      </w:r>
      <w:r w:rsidR="008339CC">
        <w:rPr>
          <w:sz w:val="22"/>
          <w:szCs w:val="28"/>
          <w:u w:val="single"/>
          <w:lang w:eastAsia="de-DE"/>
        </w:rPr>
        <w:t>Aussage</w:t>
      </w:r>
      <w:r w:rsidRPr="00A94CBB">
        <w:rPr>
          <w:sz w:val="22"/>
          <w:szCs w:val="28"/>
          <w:u w:val="single"/>
          <w:lang w:eastAsia="de-DE"/>
        </w:rPr>
        <w:t>qualität</w:t>
      </w:r>
      <w:r w:rsidR="00B073F5">
        <w:rPr>
          <w:sz w:val="22"/>
          <w:szCs w:val="28"/>
          <w:u w:val="single"/>
          <w:lang w:eastAsia="de-DE"/>
        </w:rPr>
        <w:t>en</w:t>
      </w:r>
      <w:r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Web-Applikationen</w:t>
      </w:r>
      <w:r w:rsidR="00A94CBB">
        <w:rPr>
          <w:sz w:val="22"/>
          <w:szCs w:val="28"/>
          <w:u w:val="single"/>
          <w:lang w:eastAsia="de-DE"/>
        </w:rPr>
        <w:t>:</w:t>
      </w:r>
    </w:p>
    <w:p w:rsidR="00420DA7" w:rsidRDefault="00844C98" w:rsidP="00844C98">
      <w:pPr>
        <w:jc w:val="both"/>
        <w:rPr>
          <w:ins w:id="13" w:author="Christoph Breser" w:date="2016-02-25T09:58:00Z"/>
          <w:sz w:val="22"/>
          <w:szCs w:val="28"/>
          <w:lang w:eastAsia="de-DE"/>
        </w:rPr>
      </w:pPr>
      <w:ins w:id="14"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 Analysen</w:t>
        </w:r>
        <w:r>
          <w:rPr>
            <w:sz w:val="22"/>
            <w:szCs w:val="28"/>
            <w:lang w:eastAsia="de-DE"/>
          </w:rPr>
          <w:t xml:space="preserve"> </w:t>
        </w:r>
        <w:r w:rsidR="00420DA7">
          <w:rPr>
            <w:sz w:val="22"/>
            <w:szCs w:val="28"/>
            <w:lang w:eastAsia="de-DE"/>
          </w:rPr>
          <w:t>begleitet</w:t>
        </w:r>
        <w:r>
          <w:rPr>
            <w:sz w:val="22"/>
            <w:szCs w:val="28"/>
            <w:lang w:eastAsia="de-DE"/>
          </w:rPr>
          <w:t xml:space="preserve">. Dabei wurden Vermittlungsprobleme festgestellt, die </w:t>
        </w:r>
      </w:ins>
      <w:r w:rsidR="001E002E">
        <w:rPr>
          <w:sz w:val="22"/>
          <w:szCs w:val="28"/>
          <w:lang w:eastAsia="de-DE"/>
        </w:rPr>
        <w:t xml:space="preserve">sich auf die </w:t>
      </w:r>
      <w:ins w:id="15" w:author="Christoph Breser" w:date="2016-02-25T09:58:00Z">
        <w:r>
          <w:rPr>
            <w:sz w:val="22"/>
            <w:szCs w:val="28"/>
            <w:lang w:eastAsia="de-DE"/>
          </w:rPr>
          <w:t>Arbeit mit Archivquellen 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16"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17" w:author="Christoph Breser" w:date="2016-02-25T09:58:00Z">
        <w:r>
          <w:rPr>
            <w:sz w:val="22"/>
            <w:szCs w:val="28"/>
            <w:lang w:eastAsia="de-DE"/>
          </w:rPr>
          <w:t xml:space="preserve">mit ihren Re-Repräsentationen in Web-Applikationen (digitaler Ort) betrifft. </w:t>
        </w:r>
      </w:ins>
      <w:r w:rsidR="001E002E">
        <w:rPr>
          <w:sz w:val="22"/>
          <w:szCs w:val="28"/>
          <w:lang w:eastAsia="de-DE"/>
        </w:rPr>
        <w:t xml:space="preserve">Jene </w:t>
      </w:r>
      <w:ins w:id="18"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19" w:author="Christoph Breser" w:date="2016-02-25T09:58:00Z">
        <w:r>
          <w:rPr>
            <w:sz w:val="22"/>
            <w:szCs w:val="28"/>
            <w:lang w:eastAsia="de-DE"/>
          </w:rPr>
          <w:t xml:space="preserve"> die Archivquellen mit dem Ort ihrer ursprünglichen Aufnahme zu </w:t>
        </w:r>
        <w:proofErr w:type="spellStart"/>
        <w:r>
          <w:rPr>
            <w:sz w:val="22"/>
            <w:szCs w:val="28"/>
            <w:lang w:eastAsia="de-DE"/>
          </w:rPr>
          <w:t>referenzieren</w:t>
        </w:r>
        <w:proofErr w:type="spellEnd"/>
        <w:r>
          <w:rPr>
            <w:sz w:val="22"/>
            <w:szCs w:val="28"/>
            <w:lang w:eastAsia="de-DE"/>
          </w:rPr>
          <w:t>.</w:t>
        </w:r>
      </w:ins>
    </w:p>
    <w:p w:rsidR="00B639EA" w:rsidRDefault="00420DA7" w:rsidP="00420DA7">
      <w:pPr>
        <w:jc w:val="both"/>
        <w:rPr>
          <w:sz w:val="22"/>
          <w:szCs w:val="28"/>
          <w:lang w:eastAsia="de-DE"/>
        </w:rPr>
      </w:pPr>
      <w:r>
        <w:rPr>
          <w:sz w:val="22"/>
          <w:szCs w:val="28"/>
          <w:lang w:eastAsia="de-DE"/>
        </w:rPr>
        <w:t xml:space="preserve">Es stellte sich heraus, dass </w:t>
      </w:r>
      <w:ins w:id="20" w:author="Christoph Breser" w:date="2016-02-25T09:58:00Z">
        <w:r>
          <w:rPr>
            <w:sz w:val="22"/>
            <w:szCs w:val="28"/>
            <w:lang w:eastAsia="de-DE"/>
          </w:rPr>
          <w:t>sich Archivquelle un</w:t>
        </w:r>
        <w:r w:rsidR="00FC7F2F">
          <w:rPr>
            <w:sz w:val="22"/>
            <w:szCs w:val="28"/>
            <w:lang w:eastAsia="de-DE"/>
          </w:rPr>
          <w:t>d Archiv wechselseitig bedingen:</w:t>
        </w:r>
        <w:r>
          <w:rPr>
            <w:sz w:val="22"/>
            <w:szCs w:val="28"/>
            <w:lang w:eastAsia="de-DE"/>
          </w:rPr>
          <w:t xml:space="preserve"> Die</w:t>
        </w:r>
      </w:ins>
      <w:r>
        <w:rPr>
          <w:sz w:val="22"/>
          <w:szCs w:val="28"/>
          <w:lang w:eastAsia="de-DE"/>
        </w:rPr>
        <w:t xml:space="preserve"> Aussagequalität der </w:t>
      </w:r>
      <w:ins w:id="21"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22"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23" w:author="Christoph Breser" w:date="2016-02-25T09:58:00Z">
        <w:r>
          <w:rPr>
            <w:sz w:val="22"/>
            <w:szCs w:val="28"/>
            <w:lang w:eastAsia="de-DE"/>
          </w:rPr>
          <w:t>zur Aussagequalität der Archivquellen.</w:t>
        </w:r>
      </w:ins>
      <w:r>
        <w:rPr>
          <w:sz w:val="22"/>
          <w:szCs w:val="28"/>
          <w:lang w:eastAsia="de-DE"/>
        </w:rPr>
        <w:t xml:space="preserve"> Defizite in der Vermittlung von </w:t>
      </w:r>
      <w:ins w:id="24" w:author="Christoph Breser" w:date="2016-02-25T09:58:00Z">
        <w:r>
          <w:rPr>
            <w:sz w:val="22"/>
            <w:szCs w:val="28"/>
            <w:lang w:eastAsia="de-DE"/>
          </w:rPr>
          <w:t>Inhalten</w:t>
        </w:r>
      </w:ins>
      <w:r>
        <w:rPr>
          <w:sz w:val="22"/>
          <w:szCs w:val="28"/>
          <w:lang w:eastAsia="de-DE"/>
        </w:rPr>
        <w:t xml:space="preserve"> sind demnach sowohl auf den Zugang und die Systematik des Archivs zurückzuführen (Wahrnehmungsmöglichkeiten), als auch auf fehlende Aussagequalitäten von Archivquellen</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25"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ins w:id="26" w:author="Christoph Breser" w:date="2016-02-25T09:58:00Z">
        <w:r w:rsidR="00B639EA">
          <w:rPr>
            <w:sz w:val="22"/>
            <w:szCs w:val="28"/>
            <w:lang w:eastAsia="de-DE"/>
          </w:rPr>
          <w:t xml:space="preserve">aus Gründen ihrer Komplexität nicht gesondert dargestellt. </w:t>
        </w:r>
      </w:ins>
    </w:p>
    <w:p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von Einzelaussagen einer Archivquelle</w:t>
      </w:r>
    </w:p>
    <w:p w:rsidR="005B0E83" w:rsidRDefault="00126D8A" w:rsidP="005B0E83">
      <w:pPr>
        <w:jc w:val="both"/>
        <w:rPr>
          <w:ins w:id="27"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28"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29"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1"/>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EF39AD">
        <w:rPr>
          <w:sz w:val="22"/>
          <w:szCs w:val="28"/>
          <w:lang w:eastAsia="de-DE"/>
        </w:rPr>
        <w:t xml:space="preserve">zueinander </w:t>
      </w:r>
      <w:r w:rsidR="008F59D4" w:rsidRPr="00FE5398">
        <w:rPr>
          <w:sz w:val="22"/>
          <w:szCs w:val="28"/>
          <w:lang w:eastAsia="de-DE"/>
        </w:rPr>
        <w:t xml:space="preserve">gesehen </w:t>
      </w:r>
      <w:r w:rsidR="00265FDD" w:rsidRPr="00FE5398">
        <w:rPr>
          <w:sz w:val="22"/>
          <w:szCs w:val="28"/>
          <w:lang w:eastAsia="de-DE"/>
        </w:rPr>
        <w:t>(I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265FDD" w:rsidRPr="00FE5398">
        <w:rPr>
          <w:sz w:val="22"/>
          <w:szCs w:val="28"/>
          <w:lang w:eastAsia="de-DE"/>
        </w:rPr>
        <w:t>(II</w:t>
      </w:r>
      <w:r w:rsidR="00E27589" w:rsidRPr="00FE5398">
        <w:rPr>
          <w:sz w:val="22"/>
          <w:szCs w:val="28"/>
          <w:lang w:eastAsia="de-DE"/>
        </w:rPr>
        <w:t>)</w:t>
      </w:r>
      <w:r w:rsidR="00C240BF">
        <w:rPr>
          <w:rStyle w:val="Funotenzeichen"/>
          <w:szCs w:val="28"/>
          <w:lang w:eastAsia="de-DE"/>
        </w:rPr>
        <w:footnoteReference w:id="2"/>
      </w:r>
      <w:r w:rsidR="008D26D9" w:rsidRPr="00FE5398">
        <w:rPr>
          <w:sz w:val="22"/>
          <w:szCs w:val="28"/>
          <w:lang w:eastAsia="de-DE"/>
        </w:rPr>
        <w:t>.</w:t>
      </w:r>
      <w:r w:rsidR="009F76A3" w:rsidRPr="00FE5398">
        <w:rPr>
          <w:rStyle w:val="Funotenzeichen"/>
          <w:szCs w:val="28"/>
          <w:lang w:eastAsia="de-DE"/>
        </w:rPr>
        <w:footnoteReference w:id="3"/>
      </w:r>
      <w:r w:rsidR="006B7354">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30" w:author="Christoph Breser" w:date="2016-02-25T09:58:00Z">
        <w:r w:rsidR="005B0E83">
          <w:rPr>
            <w:sz w:val="22"/>
            <w:szCs w:val="28"/>
            <w:lang w:eastAsia="de-DE"/>
          </w:rPr>
          <w:t xml:space="preserve">sowie auch auf Beobachtungen von </w:t>
        </w:r>
        <w:r w:rsidR="005B0E83">
          <w:rPr>
            <w:i/>
            <w:sz w:val="22"/>
            <w:szCs w:val="28"/>
            <w:lang w:eastAsia="de-DE"/>
          </w:rPr>
          <w:t xml:space="preserve">Egon </w:t>
        </w:r>
        <w:proofErr w:type="spellStart"/>
        <w:r w:rsidR="005B0E83">
          <w:rPr>
            <w:i/>
            <w:sz w:val="22"/>
            <w:szCs w:val="28"/>
            <w:lang w:eastAsia="de-DE"/>
          </w:rPr>
          <w:t>Brunswik</w:t>
        </w:r>
        <w:proofErr w:type="spellEnd"/>
        <w:r w:rsidR="005B0E83">
          <w:rPr>
            <w:i/>
            <w:sz w:val="22"/>
            <w:szCs w:val="28"/>
            <w:lang w:eastAsia="de-DE"/>
          </w:rPr>
          <w:t xml:space="preserve"> </w:t>
        </w:r>
      </w:ins>
      <w:r w:rsidR="005B0E83">
        <w:rPr>
          <w:sz w:val="22"/>
          <w:szCs w:val="28"/>
          <w:lang w:eastAsia="de-DE"/>
        </w:rPr>
        <w:t>zurück</w:t>
      </w:r>
      <w:ins w:id="31" w:author="Christoph Breser" w:date="2016-02-25T09:58:00Z">
        <w:r w:rsidR="00FF18FB">
          <w:rPr>
            <w:sz w:val="22"/>
            <w:szCs w:val="28"/>
            <w:lang w:eastAsia="de-DE"/>
          </w:rPr>
          <w:t>.</w:t>
        </w:r>
        <w:r w:rsidR="0078341C">
          <w:rPr>
            <w:rStyle w:val="Funotenzeichen"/>
            <w:rFonts w:cs="Helvetica"/>
            <w:szCs w:val="30"/>
            <w:u w:color="386EFF"/>
          </w:rPr>
          <w:footnoteReference w:id="4"/>
        </w:r>
        <w:r w:rsidR="00E500BA">
          <w:rPr>
            <w:sz w:val="22"/>
            <w:szCs w:val="28"/>
            <w:lang w:eastAsia="de-DE"/>
          </w:rPr>
          <w:t xml:space="preserve"> </w:t>
        </w:r>
      </w:ins>
    </w:p>
    <w:p w:rsidR="00A37833" w:rsidRPr="006B7354" w:rsidRDefault="005B0E83" w:rsidP="00A37833">
      <w:pPr>
        <w:jc w:val="both"/>
        <w:rPr>
          <w:sz w:val="22"/>
          <w:szCs w:val="28"/>
          <w:lang w:eastAsia="de-DE"/>
        </w:rPr>
      </w:pPr>
      <w:ins w:id="43"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44" w:author="Christoph Breser" w:date="2016-02-25T09:58:00Z">
        <w:r>
          <w:rPr>
            <w:sz w:val="22"/>
            <w:szCs w:val="28"/>
            <w:lang w:eastAsia="de-DE"/>
          </w:rPr>
          <w:t xml:space="preserve">von </w:t>
        </w:r>
      </w:ins>
      <w:r w:rsidR="00D20C1A">
        <w:rPr>
          <w:sz w:val="22"/>
          <w:szCs w:val="28"/>
          <w:lang w:eastAsia="de-DE"/>
        </w:rPr>
        <w:t xml:space="preserve">Einzelteilen </w:t>
      </w:r>
      <w:ins w:id="45"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46" w:author="Christoph Breser" w:date="2016-02-25T09:58:00Z">
        <w:r>
          <w:rPr>
            <w:sz w:val="22"/>
            <w:szCs w:val="28"/>
            <w:lang w:eastAsia="de-DE"/>
          </w:rPr>
          <w:t xml:space="preserve">Wahrnehmung </w:t>
        </w:r>
      </w:ins>
      <w:r w:rsidR="00594126">
        <w:rPr>
          <w:sz w:val="22"/>
          <w:szCs w:val="28"/>
          <w:lang w:eastAsia="de-DE"/>
        </w:rPr>
        <w:t xml:space="preserve">bzw. Erkenntnis eines </w:t>
      </w:r>
      <w:ins w:id="47"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48" w:author="Christoph Breser" w:date="2016-02-25T09:58:00Z">
        <w:r w:rsidR="00AD6893">
          <w:rPr>
            <w:sz w:val="22"/>
            <w:szCs w:val="28"/>
            <w:lang w:eastAsia="de-DE"/>
          </w:rPr>
          <w:t xml:space="preserve">auch </w:t>
        </w:r>
        <w:r>
          <w:rPr>
            <w:sz w:val="22"/>
            <w:szCs w:val="28"/>
            <w:lang w:eastAsia="de-DE"/>
          </w:rPr>
          <w:t xml:space="preserve">von den </w:t>
        </w:r>
      </w:ins>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49"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50" w:author="Christoph Breser" w:date="2016-02-25T09:58:00Z">
        <w:r>
          <w:rPr>
            <w:sz w:val="22"/>
            <w:szCs w:val="28"/>
            <w:lang w:eastAsia="de-DE"/>
          </w:rPr>
          <w:t xml:space="preserve">nur </w:t>
        </w:r>
      </w:ins>
      <w:r w:rsidR="00D20C1A">
        <w:rPr>
          <w:sz w:val="22"/>
          <w:szCs w:val="28"/>
          <w:lang w:eastAsia="de-DE"/>
        </w:rPr>
        <w:t xml:space="preserve">die Summe </w:t>
      </w:r>
      <w:ins w:id="51"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5"/>
      </w:r>
      <w:ins w:id="52"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53"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54"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55" w:author="Christoph Breser" w:date="2016-02-25T09:58:00Z">
        <w:r w:rsidR="00A37833">
          <w:rPr>
            <w:sz w:val="22"/>
            <w:szCs w:val="28"/>
            <w:lang w:eastAsia="de-DE"/>
          </w:rPr>
          <w:t xml:space="preserve">Einzelaussagen </w:t>
        </w:r>
      </w:ins>
      <w:r w:rsidR="00594126">
        <w:rPr>
          <w:sz w:val="22"/>
          <w:szCs w:val="28"/>
          <w:lang w:eastAsia="de-DE"/>
        </w:rPr>
        <w:t xml:space="preserve">lässt </w:t>
      </w:r>
      <w:ins w:id="56"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Zusammen </w:t>
      </w:r>
      <w:r w:rsidR="00A37833" w:rsidRPr="00C577FD">
        <w:rPr>
          <w:sz w:val="22"/>
          <w:szCs w:val="28"/>
          <w:lang w:eastAsia="de-DE"/>
        </w:rPr>
        <w:t>ergeben</w:t>
      </w:r>
      <w:r w:rsidR="00A37833">
        <w:rPr>
          <w:sz w:val="22"/>
          <w:szCs w:val="28"/>
          <w:lang w:eastAsia="de-DE"/>
        </w:rPr>
        <w:t xml:space="preserve"> sie schließlich den ersten Aussagewert</w:t>
      </w:r>
      <w:ins w:id="57" w:author="Christoph Breser" w:date="2016-02-25T09:58:00Z">
        <w:r w:rsidR="00FC7F2F">
          <w:rPr>
            <w:sz w:val="22"/>
            <w:szCs w:val="28"/>
            <w:lang w:eastAsia="de-DE"/>
          </w:rPr>
          <w:t>, den wir als ‚die Summe’ benennen</w:t>
        </w:r>
      </w:ins>
      <w:r w:rsidR="00A37833">
        <w:rPr>
          <w:sz w:val="22"/>
          <w:szCs w:val="28"/>
          <w:lang w:eastAsia="de-DE"/>
        </w:rPr>
        <w:t>.</w:t>
      </w:r>
      <w:r w:rsidR="00A37833">
        <w:rPr>
          <w:rStyle w:val="Funotenzeichen"/>
          <w:szCs w:val="28"/>
          <w:lang w:eastAsia="de-DE"/>
        </w:rPr>
        <w:footnoteReference w:id="6"/>
      </w:r>
    </w:p>
    <w:p w:rsidR="00D05812" w:rsidRDefault="005B0E83" w:rsidP="00237886">
      <w:pPr>
        <w:jc w:val="both"/>
        <w:rPr>
          <w:sz w:val="22"/>
          <w:szCs w:val="28"/>
          <w:lang w:eastAsia="de-DE"/>
        </w:rPr>
      </w:pPr>
      <w:ins w:id="58" w:author="Christoph Breser" w:date="2016-02-25T09:58:00Z">
        <w:r>
          <w:rPr>
            <w:sz w:val="22"/>
            <w:szCs w:val="28"/>
            <w:lang w:eastAsia="de-DE"/>
          </w:rPr>
          <w:t>Der zweite Aussagewert</w:t>
        </w:r>
      </w:ins>
      <w:r w:rsidR="00EF39AD">
        <w:rPr>
          <w:sz w:val="22"/>
          <w:szCs w:val="28"/>
          <w:lang w:eastAsia="de-DE"/>
        </w:rPr>
        <w:t xml:space="preserve"> ist</w:t>
      </w:r>
      <w:ins w:id="59"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60" w:author="Christoph Breser" w:date="2016-02-25T09:58:00Z">
        <w:r w:rsidR="00FC7F2F">
          <w:rPr>
            <w:sz w:val="22"/>
            <w:szCs w:val="28"/>
            <w:lang w:eastAsia="de-DE"/>
          </w:rPr>
          <w:t>’</w:t>
        </w:r>
      </w:ins>
      <w:r w:rsidR="00EF39AD">
        <w:rPr>
          <w:sz w:val="22"/>
          <w:szCs w:val="28"/>
          <w:lang w:eastAsia="de-DE"/>
        </w:rPr>
        <w:t xml:space="preserve"> und</w:t>
      </w:r>
      <w:ins w:id="61"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62"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63" w:author="Christoph Breser" w:date="2016-02-25T09:58:00Z">
        <w:r w:rsidR="00A37833">
          <w:rPr>
            <w:sz w:val="22"/>
            <w:szCs w:val="28"/>
            <w:lang w:eastAsia="de-DE"/>
          </w:rPr>
          <w:t xml:space="preserve">von </w:t>
        </w:r>
        <w:proofErr w:type="spellStart"/>
        <w:r w:rsidR="00A37833">
          <w:rPr>
            <w:i/>
            <w:sz w:val="22"/>
            <w:szCs w:val="28"/>
            <w:lang w:eastAsia="de-DE"/>
          </w:rPr>
          <w:t>Brunswik</w:t>
        </w:r>
        <w:proofErr w:type="spellEnd"/>
        <w:r w:rsidR="00A37833">
          <w:rPr>
            <w:i/>
            <w:sz w:val="22"/>
            <w:szCs w:val="28"/>
            <w:lang w:eastAsia="de-DE"/>
          </w:rPr>
          <w:t xml:space="preserve">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64" w:author="Christoph Breser" w:date="2016-02-25T09:58:00Z">
        <w:r w:rsidR="00A37833">
          <w:rPr>
            <w:sz w:val="22"/>
            <w:szCs w:val="28"/>
            <w:lang w:eastAsia="de-DE"/>
          </w:rPr>
          <w:t xml:space="preserve">Einzelteilen </w:t>
        </w:r>
        <w:r w:rsidR="00EF39AD">
          <w:rPr>
            <w:sz w:val="22"/>
            <w:szCs w:val="28"/>
            <w:lang w:eastAsia="de-DE"/>
          </w:rPr>
          <w:t xml:space="preserve">(Egon </w:t>
        </w:r>
        <w:proofErr w:type="spellStart"/>
        <w:r w:rsidR="00EF39AD">
          <w:rPr>
            <w:sz w:val="22"/>
            <w:szCs w:val="28"/>
            <w:lang w:eastAsia="de-DE"/>
          </w:rPr>
          <w:t>Brunswik</w:t>
        </w:r>
        <w:proofErr w:type="spellEnd"/>
        <w:r w:rsidR="00EF39AD">
          <w:rPr>
            <w:sz w:val="22"/>
            <w:szCs w:val="28"/>
            <w:lang w:eastAsia="de-DE"/>
          </w:rPr>
          <w:t xml:space="preserve"> 1934)</w:t>
        </w:r>
      </w:ins>
      <w:r w:rsidR="00EF39AD">
        <w:rPr>
          <w:sz w:val="22"/>
          <w:szCs w:val="28"/>
          <w:lang w:eastAsia="de-DE"/>
        </w:rPr>
        <w:t xml:space="preserve"> </w:t>
      </w:r>
      <w:ins w:id="65"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66"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67"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68"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69"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7"/>
      </w:r>
      <w:r w:rsidR="00FE3A40">
        <w:rPr>
          <w:sz w:val="22"/>
          <w:szCs w:val="28"/>
          <w:lang w:eastAsia="de-DE"/>
        </w:rPr>
        <w:t xml:space="preserve"> </w:t>
      </w:r>
    </w:p>
    <w:p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70"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71" w:author="Christoph Breser" w:date="2016-02-25T09:58:00Z">
        <w:r w:rsidR="00FC7F2F">
          <w:rPr>
            <w:sz w:val="22"/>
            <w:szCs w:val="28"/>
            <w:lang w:eastAsia="de-DE"/>
          </w:rPr>
          <w:t xml:space="preserve">durch </w:t>
        </w:r>
      </w:ins>
      <w:r w:rsidRPr="00AC3303">
        <w:rPr>
          <w:sz w:val="22"/>
          <w:szCs w:val="28"/>
          <w:lang w:eastAsia="de-DE"/>
        </w:rPr>
        <w:t xml:space="preserve">die </w:t>
      </w:r>
      <w:ins w:id="72"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73" w:author="Christoph Breser" w:date="2016-02-25T09:58:00Z">
        <w:r w:rsidR="00FC7F2F">
          <w:rPr>
            <w:sz w:val="22"/>
            <w:szCs w:val="28"/>
            <w:lang w:eastAsia="de-DE"/>
          </w:rPr>
          <w:t xml:space="preserve">zueinander </w:t>
        </w:r>
      </w:ins>
      <w:r w:rsidR="005D6601">
        <w:rPr>
          <w:sz w:val="22"/>
          <w:szCs w:val="28"/>
          <w:lang w:eastAsia="de-DE"/>
        </w:rPr>
        <w:t xml:space="preserve">gilt </w:t>
      </w:r>
      <w:ins w:id="74" w:author="Christoph Breser" w:date="2016-02-25T09:58:00Z">
        <w:r w:rsidR="00265FDD" w:rsidRPr="00AC3303">
          <w:rPr>
            <w:sz w:val="22"/>
            <w:szCs w:val="28"/>
            <w:lang w:eastAsia="de-DE"/>
          </w:rPr>
          <w:t>(I</w:t>
        </w:r>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w:t>
      </w:r>
      <w:proofErr w:type="spellStart"/>
      <w:r w:rsidR="00DE25F7">
        <w:rPr>
          <w:sz w:val="22"/>
          <w:szCs w:val="28"/>
          <w:lang w:eastAsia="de-DE"/>
        </w:rPr>
        <w:t>für-sich</w:t>
      </w:r>
      <w:proofErr w:type="spellEnd"/>
      <w:r w:rsidR="00DE25F7">
        <w:rPr>
          <w:sz w:val="22"/>
          <w:szCs w:val="28"/>
          <w:lang w:eastAsia="de-DE"/>
        </w:rPr>
        <w:t xml:space="preserve">’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erst durch das Bild ‚</w:t>
      </w:r>
      <w:proofErr w:type="spellStart"/>
      <w:r w:rsidR="00BB6D62">
        <w:rPr>
          <w:sz w:val="22"/>
          <w:szCs w:val="28"/>
          <w:lang w:eastAsia="de-DE"/>
        </w:rPr>
        <w:t>an-sich</w:t>
      </w:r>
      <w:proofErr w:type="spellEnd"/>
      <w:r w:rsidR="00BB6D62">
        <w:rPr>
          <w:sz w:val="22"/>
          <w:szCs w:val="28"/>
          <w:lang w:eastAsia="de-DE"/>
        </w:rPr>
        <w:t xml:space="preserve">’. </w:t>
      </w:r>
    </w:p>
    <w:p w:rsidR="00007597" w:rsidRDefault="00FC7F2F" w:rsidP="0005253A">
      <w:pPr>
        <w:jc w:val="both"/>
        <w:rPr>
          <w:sz w:val="22"/>
          <w:szCs w:val="28"/>
          <w:lang w:eastAsia="de-DE"/>
        </w:rPr>
      </w:pPr>
      <w:ins w:id="75" w:author="Christoph Breser" w:date="2016-02-25T09:58:00Z">
        <w:r>
          <w:rPr>
            <w:sz w:val="22"/>
            <w:szCs w:val="28"/>
            <w:lang w:eastAsia="de-DE"/>
          </w:rPr>
          <w:t xml:space="preserve">Die hier wesentlichste Erkenntnis ist, </w:t>
        </w:r>
        <w:r w:rsidR="00007597">
          <w:rPr>
            <w:sz w:val="22"/>
            <w:szCs w:val="28"/>
            <w:lang w:eastAsia="de-DE"/>
          </w:rPr>
          <w:t xml:space="preserve">dass die Qualität von Aussagewerten immer auf deren Gesamtkontext bezogen ist. Sobald </w:t>
        </w:r>
        <w:r>
          <w:rPr>
            <w:sz w:val="22"/>
            <w:szCs w:val="28"/>
            <w:lang w:eastAsia="de-DE"/>
          </w:rPr>
          <w:t xml:space="preserve">ihre </w:t>
        </w:r>
        <w:r w:rsidR="00007597">
          <w:rPr>
            <w:sz w:val="22"/>
            <w:szCs w:val="28"/>
            <w:lang w:eastAsia="de-DE"/>
          </w:rPr>
          <w:t xml:space="preserve">Summe nicht mehr gegeben ist, lässt sich auch die Qualität von Einzelaussagen nicht gewährleisten. </w:t>
        </w:r>
      </w:ins>
      <w:r w:rsidR="00007597">
        <w:rPr>
          <w:sz w:val="22"/>
          <w:szCs w:val="28"/>
          <w:lang w:eastAsia="de-DE"/>
        </w:rPr>
        <w:t xml:space="preserve">Die Sichtung des gesamten </w:t>
      </w:r>
      <w:proofErr w:type="spellStart"/>
      <w:r w:rsidR="00007597">
        <w:rPr>
          <w:i/>
          <w:sz w:val="22"/>
          <w:szCs w:val="28"/>
          <w:lang w:eastAsia="de-DE"/>
        </w:rPr>
        <w:t>Geymüller</w:t>
      </w:r>
      <w:proofErr w:type="spellEnd"/>
      <w:r w:rsidR="00007597">
        <w:rPr>
          <w:i/>
          <w:sz w:val="22"/>
          <w:szCs w:val="28"/>
          <w:lang w:eastAsia="de-DE"/>
        </w:rPr>
        <w:t xml:space="preserve"> </w:t>
      </w:r>
      <w:r w:rsidR="00007597">
        <w:rPr>
          <w:sz w:val="22"/>
          <w:szCs w:val="28"/>
          <w:lang w:eastAsia="de-DE"/>
        </w:rPr>
        <w:t xml:space="preserve">Archiv-Nachlasses am Beginn des Forschungsprojektes </w:t>
      </w:r>
      <w:ins w:id="76" w:author="Christoph Breser" w:date="2016-02-25T09:58:00Z">
        <w:r w:rsidR="00007597">
          <w:rPr>
            <w:sz w:val="22"/>
            <w:szCs w:val="28"/>
            <w:lang w:eastAsia="de-DE"/>
          </w:rPr>
          <w:t xml:space="preserve">bestätigte schließlich </w:t>
        </w:r>
      </w:ins>
      <w:r w:rsidR="00007597">
        <w:rPr>
          <w:sz w:val="22"/>
          <w:szCs w:val="28"/>
          <w:lang w:eastAsia="de-DE"/>
        </w:rPr>
        <w:t xml:space="preserve">die </w:t>
      </w:r>
      <w:r>
        <w:rPr>
          <w:sz w:val="22"/>
          <w:szCs w:val="28"/>
          <w:lang w:eastAsia="de-DE"/>
        </w:rPr>
        <w:t xml:space="preserve">zuvor </w:t>
      </w:r>
      <w:ins w:id="77"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78"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p w:rsidR="007852C4" w:rsidRDefault="007852C4" w:rsidP="0005253A">
      <w:pPr>
        <w:jc w:val="both"/>
        <w:rPr>
          <w:ins w:id="79" w:author="Christoph Breser" w:date="2016-02-25T09:58:00Z"/>
          <w:sz w:val="22"/>
          <w:szCs w:val="28"/>
          <w:lang w:eastAsia="de-DE"/>
        </w:rPr>
      </w:pPr>
    </w:p>
    <w:p w:rsidR="00B126EC" w:rsidRDefault="007852C4" w:rsidP="00B126EC">
      <w:pPr>
        <w:widowControl w:val="0"/>
        <w:autoSpaceDE w:val="0"/>
        <w:autoSpaceDN w:val="0"/>
        <w:adjustRightInd w:val="0"/>
        <w:spacing w:after="0"/>
        <w:jc w:val="both"/>
        <w:rPr>
          <w:ins w:id="80" w:author="Christoph Breser" w:date="2016-02-25T09:58:00Z"/>
          <w:rFonts w:cs="Helvetica"/>
          <w:sz w:val="22"/>
          <w:szCs w:val="30"/>
        </w:rPr>
      </w:pPr>
      <w:ins w:id="81" w:author="Christoph Breser" w:date="2016-02-25T09:58:00Z">
        <w:r>
          <w:rPr>
            <w:sz w:val="22"/>
            <w:szCs w:val="28"/>
            <w:lang w:eastAsia="de-DE"/>
          </w:rPr>
          <w:t>[</w:t>
        </w:r>
        <w:r w:rsidRPr="007852C4">
          <w:rPr>
            <w:sz w:val="22"/>
            <w:szCs w:val="28"/>
            <w:highlight w:val="yellow"/>
            <w:lang w:eastAsia="de-DE"/>
          </w:rPr>
          <w:t xml:space="preserve">PROBLEMSTELLUNG </w:t>
        </w:r>
        <w:r w:rsidR="00007597">
          <w:rPr>
            <w:sz w:val="22"/>
            <w:szCs w:val="28"/>
            <w:highlight w:val="yellow"/>
            <w:lang w:eastAsia="de-DE"/>
          </w:rPr>
          <w:t>für Web-Applikationen</w:t>
        </w:r>
        <w:r>
          <w:rPr>
            <w:sz w:val="22"/>
            <w:szCs w:val="28"/>
            <w:lang w:eastAsia="de-DE"/>
          </w:rPr>
          <w:t>]</w:t>
        </w:r>
        <w:r w:rsidR="00B126EC">
          <w:rPr>
            <w:sz w:val="22"/>
            <w:szCs w:val="28"/>
            <w:lang w:eastAsia="de-DE"/>
          </w:rPr>
          <w:t xml:space="preserve"> </w:t>
        </w:r>
        <w:r w:rsidR="00B126EC" w:rsidRPr="0042470D">
          <w:rPr>
            <w:rFonts w:cs="Helvetica"/>
            <w:sz w:val="22"/>
            <w:szCs w:val="30"/>
            <w:highlight w:val="yellow"/>
          </w:rPr>
          <w:t>– warum reichen die Meta-Daten nicht aus?</w:t>
        </w:r>
      </w:ins>
    </w:p>
    <w:p w:rsidR="0018012A" w:rsidRPr="00B126EC" w:rsidRDefault="0018012A" w:rsidP="00B126EC">
      <w:pPr>
        <w:widowControl w:val="0"/>
        <w:autoSpaceDE w:val="0"/>
        <w:autoSpaceDN w:val="0"/>
        <w:adjustRightInd w:val="0"/>
        <w:spacing w:after="0"/>
        <w:jc w:val="both"/>
        <w:rPr>
          <w:ins w:id="82" w:author="Christoph Breser" w:date="2016-02-25T09:58:00Z"/>
          <w:rFonts w:cs="Helvetica"/>
          <w:sz w:val="22"/>
          <w:szCs w:val="30"/>
        </w:rPr>
      </w:pPr>
    </w:p>
    <w:p w:rsidR="00DE25F7" w:rsidRDefault="004F5EB8" w:rsidP="00DF6B2B">
      <w:pPr>
        <w:ind w:left="708"/>
        <w:jc w:val="both"/>
        <w:rPr>
          <w:ins w:id="83" w:author="Christoph Breser" w:date="2016-02-25T09:58:00Z"/>
          <w:sz w:val="22"/>
          <w:szCs w:val="28"/>
          <w:lang w:eastAsia="de-DE"/>
        </w:rPr>
      </w:pPr>
      <w:ins w:id="84" w:author="Christoph Breser" w:date="2016-02-25T09:58:00Z">
        <w:r>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rsidR="002C5A92" w:rsidRPr="002C5A92" w:rsidRDefault="009A33AA" w:rsidP="009A33AA">
      <w:pPr>
        <w:jc w:val="both"/>
        <w:rPr>
          <w:sz w:val="22"/>
          <w:szCs w:val="28"/>
          <w:lang w:eastAsia="de-DE"/>
        </w:rPr>
      </w:pPr>
      <w:ins w:id="85" w:author="Christoph Breser" w:date="2016-02-25T09:58:00Z">
        <w:r>
          <w:rPr>
            <w:sz w:val="22"/>
            <w:szCs w:val="28"/>
            <w:lang w:eastAsia="de-DE"/>
          </w:rPr>
          <w:t>Die Arbeit innerhalb eines Archivs ist</w:t>
        </w:r>
        <w:r w:rsidR="008F7769">
          <w:rPr>
            <w:sz w:val="22"/>
            <w:szCs w:val="28"/>
            <w:lang w:eastAsia="de-DE"/>
          </w:rPr>
          <w:t xml:space="preserve">, </w:t>
        </w:r>
        <w:r>
          <w:rPr>
            <w:sz w:val="22"/>
            <w:szCs w:val="28"/>
            <w:lang w:eastAsia="de-DE"/>
          </w:rPr>
          <w:t xml:space="preserve">wie </w:t>
        </w:r>
        <w:r w:rsidR="008F7769">
          <w:rPr>
            <w:sz w:val="22"/>
            <w:szCs w:val="28"/>
            <w:lang w:eastAsia="de-DE"/>
          </w:rPr>
          <w:t xml:space="preserve">zuvor dargestellt, </w:t>
        </w:r>
        <w:r>
          <w:rPr>
            <w:sz w:val="22"/>
            <w:szCs w:val="28"/>
            <w:lang w:eastAsia="de-DE"/>
          </w:rPr>
          <w:t xml:space="preserve">geprägt von kognitiven Einzelschritten, welche sich anhand einer </w:t>
        </w:r>
        <w:r w:rsidR="002C5A92">
          <w:rPr>
            <w:sz w:val="22"/>
            <w:szCs w:val="28"/>
            <w:lang w:eastAsia="de-DE"/>
          </w:rPr>
          <w:t xml:space="preserve">Verkettung </w:t>
        </w:r>
        <w:r w:rsidR="008F7769">
          <w:rPr>
            <w:sz w:val="22"/>
            <w:szCs w:val="28"/>
            <w:lang w:eastAsia="de-DE"/>
          </w:rPr>
          <w:t xml:space="preserve">von Einzelerkenntnissen </w:t>
        </w:r>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r w:rsidR="00602FCF">
          <w:rPr>
            <w:rFonts w:cs="Helvetica"/>
            <w:sz w:val="22"/>
            <w:szCs w:val="30"/>
          </w:rPr>
          <w:t>die Verd</w:t>
        </w:r>
        <w:r w:rsidR="002C5A92">
          <w:rPr>
            <w:rFonts w:cs="Helvetica"/>
            <w:sz w:val="22"/>
            <w:szCs w:val="30"/>
          </w:rPr>
          <w:t xml:space="preserve">ichtung von </w:t>
        </w:r>
        <w:r w:rsidR="00A37833">
          <w:rPr>
            <w:rFonts w:cs="Helvetica"/>
            <w:sz w:val="22"/>
            <w:szCs w:val="30"/>
          </w:rPr>
          <w:t xml:space="preserve">Einzelaussagen einer Archivquelle </w:t>
        </w:r>
        <w:r w:rsidR="002C5A92">
          <w:rPr>
            <w:rFonts w:cs="Helvetica"/>
            <w:sz w:val="22"/>
            <w:szCs w:val="30"/>
          </w:rPr>
          <w:t xml:space="preserve">sondern </w:t>
        </w:r>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366F7D">
        <w:rPr>
          <w:rFonts w:cs="Helvetica"/>
          <w:sz w:val="22"/>
          <w:szCs w:val="30"/>
        </w:rPr>
        <w:t xml:space="preserve"> bzw. der Performanzen ihrer jeweiligen Einzelaussagen</w:t>
      </w:r>
      <w:ins w:id="86" w:author="Christoph Breser" w:date="2016-02-25T09:58:00Z">
        <w:r w:rsidR="002C5A92">
          <w:rPr>
            <w:rFonts w:cs="Helvetica"/>
            <w:sz w:val="22"/>
            <w:szCs w:val="30"/>
          </w:rPr>
          <w:t>. 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proofErr w:type="spellStart"/>
        <w:r w:rsidR="008F7769">
          <w:rPr>
            <w:rFonts w:cs="Helvetica"/>
            <w:i/>
            <w:sz w:val="22"/>
            <w:szCs w:val="30"/>
          </w:rPr>
          <w:t>Brunswik</w:t>
        </w:r>
        <w:proofErr w:type="spellEnd"/>
        <w:r w:rsidR="008F7769">
          <w:rPr>
            <w:rFonts w:cs="Helvetica"/>
            <w:i/>
            <w:sz w:val="22"/>
            <w:szCs w:val="30"/>
          </w:rPr>
          <w:t xml:space="preserve"> </w:t>
        </w:r>
        <w:r w:rsidR="002C5A92">
          <w:rPr>
            <w:rFonts w:cs="Helvetica"/>
            <w:sz w:val="22"/>
            <w:szCs w:val="30"/>
          </w:rPr>
          <w:t>auch auf die Verbindung</w:t>
        </w:r>
      </w:ins>
      <w:r w:rsidR="00B639EA">
        <w:rPr>
          <w:rFonts w:cs="Helvetica"/>
          <w:sz w:val="22"/>
          <w:szCs w:val="30"/>
        </w:rPr>
        <w:t>en</w:t>
      </w:r>
      <w:ins w:id="87"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88" w:author="Christoph Breser" w:date="2016-02-25T09:58:00Z">
        <w:r w:rsidR="008F7769">
          <w:rPr>
            <w:rFonts w:cs="Helvetica"/>
            <w:sz w:val="22"/>
            <w:szCs w:val="30"/>
          </w:rPr>
          <w:t>bzw. Web-Applikation auszulegen.</w:t>
        </w:r>
      </w:ins>
    </w:p>
    <w:p w:rsidR="00F0050D" w:rsidRDefault="009A33AA" w:rsidP="009A33AA">
      <w:pPr>
        <w:jc w:val="both"/>
        <w:rPr>
          <w:sz w:val="22"/>
          <w:szCs w:val="28"/>
          <w:lang w:eastAsia="de-DE"/>
        </w:rPr>
      </w:pPr>
      <w:ins w:id="89" w:author="Christoph Breser" w:date="2016-02-25T09:58:00Z">
        <w:r>
          <w:rPr>
            <w:rFonts w:cs="Helvetica"/>
            <w:sz w:val="22"/>
            <w:szCs w:val="30"/>
          </w:rPr>
          <w:t xml:space="preserve">In der </w:t>
        </w:r>
        <w:r w:rsidR="00A37833">
          <w:rPr>
            <w:rFonts w:cs="Helvetica"/>
            <w:sz w:val="22"/>
            <w:szCs w:val="30"/>
          </w:rPr>
          <w:t xml:space="preserve">Beziehung zwischen Archivquelle und </w:t>
        </w:r>
        <w:r w:rsidR="008F7769">
          <w:rPr>
            <w:rFonts w:cs="Helvetica"/>
            <w:sz w:val="22"/>
            <w:szCs w:val="30"/>
          </w:rPr>
          <w:t>analogem</w:t>
        </w:r>
        <w:r w:rsidR="00FB3CEE">
          <w:rPr>
            <w:rFonts w:cs="Helvetica"/>
            <w:sz w:val="22"/>
            <w:szCs w:val="30"/>
          </w:rPr>
          <w:t xml:space="preserve"> </w:t>
        </w:r>
        <w:r w:rsidR="00A37833">
          <w:rPr>
            <w:rFonts w:cs="Helvetica"/>
            <w:sz w:val="22"/>
            <w:szCs w:val="30"/>
          </w:rPr>
          <w:t xml:space="preserve">Archiv </w:t>
        </w:r>
        <w:r>
          <w:rPr>
            <w:rFonts w:cs="Helvetica"/>
            <w:sz w:val="22"/>
            <w:szCs w:val="30"/>
          </w:rPr>
          <w:t>fiel vor</w:t>
        </w:r>
        <w:r w:rsidR="00FB3CEE">
          <w:rPr>
            <w:rFonts w:cs="Helvetica"/>
            <w:sz w:val="22"/>
            <w:szCs w:val="30"/>
          </w:rPr>
          <w:t xml:space="preserve"> </w:t>
        </w:r>
        <w:r>
          <w:rPr>
            <w:rFonts w:cs="Helvetica"/>
            <w:sz w:val="22"/>
            <w:szCs w:val="30"/>
          </w:rPr>
          <w:t xml:space="preserve">allem </w:t>
        </w:r>
      </w:ins>
      <w:r w:rsidR="00F0050D">
        <w:rPr>
          <w:rFonts w:cs="Helvetica"/>
          <w:sz w:val="22"/>
          <w:szCs w:val="30"/>
        </w:rPr>
        <w:t xml:space="preserve">dessen </w:t>
      </w:r>
      <w:ins w:id="90"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welche uns kaum kontext</w:t>
        </w:r>
        <w:r w:rsidR="008F7769">
          <w:rPr>
            <w:rFonts w:cs="Helvetica"/>
            <w:sz w:val="22"/>
            <w:szCs w:val="30"/>
          </w:rPr>
          <w:t>uelle Suchmöglichkeiten erlaubt</w:t>
        </w:r>
      </w:ins>
      <w:r w:rsidR="00F0050D">
        <w:rPr>
          <w:rFonts w:cs="Helvetica"/>
          <w:sz w:val="22"/>
          <w:szCs w:val="30"/>
        </w:rPr>
        <w:t xml:space="preserve">, ohne der genauen </w:t>
      </w:r>
      <w:ins w:id="91" w:author="Christoph Breser" w:date="2016-02-25T09:58:00Z">
        <w:r w:rsidR="00A37833">
          <w:rPr>
            <w:rFonts w:cs="Helvetica"/>
            <w:sz w:val="22"/>
            <w:szCs w:val="30"/>
          </w:rPr>
          <w:t xml:space="preserve">Kenntnis über den gesamten Bestand </w:t>
        </w:r>
      </w:ins>
      <w:r w:rsidR="00F0050D">
        <w:rPr>
          <w:rFonts w:cs="Helvetica"/>
          <w:sz w:val="22"/>
          <w:szCs w:val="30"/>
        </w:rPr>
        <w:t xml:space="preserve">zu verfügen. Dies erfordert wiederum </w:t>
      </w:r>
      <w:ins w:id="92" w:author="Christoph Breser" w:date="2016-02-25T09:58:00Z">
        <w:r w:rsidR="00A37833" w:rsidRPr="0042470D">
          <w:rPr>
            <w:rFonts w:cs="Helvetica"/>
            <w:sz w:val="22"/>
            <w:szCs w:val="30"/>
          </w:rPr>
          <w:t xml:space="preserve">die </w:t>
        </w:r>
        <w:r w:rsidR="00A37833">
          <w:rPr>
            <w:rFonts w:cs="Helvetica"/>
            <w:sz w:val="22"/>
            <w:szCs w:val="30"/>
          </w:rPr>
          <w:t>Expertise e</w:t>
        </w:r>
        <w:r w:rsidR="008F7769">
          <w:rPr>
            <w:rFonts w:cs="Helvetica"/>
            <w:sz w:val="22"/>
            <w:szCs w:val="30"/>
          </w:rPr>
          <w:t>ines/einer Experten/in</w:t>
        </w:r>
        <w:r w:rsidR="00A37833">
          <w:rPr>
            <w:rFonts w:cs="Helvetica"/>
            <w:sz w:val="22"/>
            <w:szCs w:val="30"/>
          </w:rPr>
          <w:t xml:space="preserve">. </w:t>
        </w:r>
        <w:r w:rsidR="00A37833">
          <w:rPr>
            <w:sz w:val="22"/>
            <w:szCs w:val="28"/>
            <w:lang w:eastAsia="de-DE"/>
          </w:rPr>
          <w:t xml:space="preserve">Auf Grund </w:t>
        </w:r>
        <w:r w:rsidR="008F7769">
          <w:rPr>
            <w:sz w:val="22"/>
            <w:szCs w:val="28"/>
            <w:lang w:eastAsia="de-DE"/>
          </w:rPr>
          <w:t xml:space="preserve">der zumeist </w:t>
        </w:r>
        <w:r w:rsidR="00A37833">
          <w:rPr>
            <w:sz w:val="22"/>
            <w:szCs w:val="28"/>
            <w:lang w:eastAsia="de-DE"/>
          </w:rPr>
          <w:t>linear angelegten Archiv</w:t>
        </w:r>
        <w:r w:rsidR="008F7769">
          <w:rPr>
            <w:sz w:val="22"/>
            <w:szCs w:val="28"/>
            <w:lang w:eastAsia="de-DE"/>
          </w:rPr>
          <w:t>-</w:t>
        </w:r>
        <w:r w:rsidR="00A37833">
          <w:rPr>
            <w:sz w:val="22"/>
            <w:szCs w:val="28"/>
            <w:lang w:eastAsia="de-DE"/>
          </w:rPr>
          <w:t xml:space="preserve">Systematik </w:t>
        </w:r>
        <w:r>
          <w:rPr>
            <w:sz w:val="22"/>
            <w:szCs w:val="28"/>
            <w:lang w:eastAsia="de-DE"/>
          </w:rPr>
          <w:t xml:space="preserve">wird </w:t>
        </w:r>
        <w:r w:rsidR="00A37833">
          <w:rPr>
            <w:sz w:val="22"/>
            <w:szCs w:val="28"/>
            <w:lang w:eastAsia="de-DE"/>
          </w:rPr>
          <w:t>die Verknüpfung von Einzelaussagen zwischen mehreren Archivquellen massiv erschwert</w:t>
        </w:r>
      </w:ins>
      <w:r w:rsidR="00F0050D">
        <w:rPr>
          <w:sz w:val="22"/>
          <w:szCs w:val="28"/>
          <w:lang w:eastAsia="de-DE"/>
        </w:rPr>
        <w:t xml:space="preserve"> und </w:t>
      </w:r>
      <w:ins w:id="93" w:author="Christoph Breser" w:date="2016-02-25T09:58:00Z">
        <w:r w:rsidR="00A37833">
          <w:rPr>
            <w:sz w:val="22"/>
            <w:szCs w:val="28"/>
            <w:lang w:eastAsia="de-DE"/>
          </w:rPr>
          <w:t xml:space="preserve">bedarf einer übermäßig komplexen Kognition </w:t>
        </w:r>
      </w:ins>
      <w:r w:rsidR="00F0050D">
        <w:rPr>
          <w:sz w:val="22"/>
          <w:szCs w:val="28"/>
          <w:lang w:eastAsia="de-DE"/>
        </w:rPr>
        <w:t xml:space="preserve">von </w:t>
      </w:r>
      <w:ins w:id="94" w:author="Christoph Breser" w:date="2016-02-25T09:58:00Z">
        <w:r>
          <w:rPr>
            <w:sz w:val="22"/>
            <w:szCs w:val="28"/>
            <w:lang w:eastAsia="de-DE"/>
          </w:rPr>
          <w:t xml:space="preserve">Experten/innen, um in Erweiterung </w:t>
        </w:r>
      </w:ins>
      <w:r w:rsidR="00F0050D">
        <w:rPr>
          <w:sz w:val="22"/>
          <w:szCs w:val="28"/>
          <w:lang w:eastAsia="de-DE"/>
        </w:rPr>
        <w:t xml:space="preserve">auch von </w:t>
      </w:r>
      <w:r w:rsidR="00366F7D">
        <w:rPr>
          <w:sz w:val="22"/>
          <w:szCs w:val="28"/>
          <w:lang w:eastAsia="de-DE"/>
        </w:rPr>
        <w:t xml:space="preserve">den Performanzen der </w:t>
      </w:r>
      <w:ins w:id="95" w:author="Christoph Breser" w:date="2016-02-25T09:58:00Z">
        <w:r>
          <w:rPr>
            <w:sz w:val="22"/>
            <w:szCs w:val="28"/>
            <w:lang w:eastAsia="de-DE"/>
          </w:rPr>
          <w:t xml:space="preserve">Einzelaussagen </w:t>
        </w:r>
      </w:ins>
      <w:r w:rsidR="00366F7D">
        <w:rPr>
          <w:sz w:val="22"/>
          <w:szCs w:val="28"/>
          <w:lang w:eastAsia="de-DE"/>
        </w:rPr>
        <w:t xml:space="preserve">von </w:t>
      </w:r>
      <w:ins w:id="96" w:author="Christoph Breser" w:date="2016-02-25T09:58:00Z">
        <w:r>
          <w:rPr>
            <w:sz w:val="22"/>
            <w:szCs w:val="28"/>
            <w:lang w:eastAsia="de-DE"/>
          </w:rPr>
          <w:t>mehrere</w:t>
        </w:r>
      </w:ins>
      <w:r w:rsidR="00366F7D">
        <w:rPr>
          <w:sz w:val="22"/>
          <w:szCs w:val="28"/>
          <w:lang w:eastAsia="de-DE"/>
        </w:rPr>
        <w:t>n</w:t>
      </w:r>
      <w:ins w:id="97" w:author="Christoph Breser" w:date="2016-02-25T09:58:00Z">
        <w:r>
          <w:rPr>
            <w:sz w:val="22"/>
            <w:szCs w:val="28"/>
            <w:lang w:eastAsia="de-DE"/>
          </w:rPr>
          <w:t xml:space="preserve"> Archivquellen </w:t>
        </w:r>
      </w:ins>
      <w:r w:rsidR="00F0050D">
        <w:rPr>
          <w:sz w:val="22"/>
          <w:szCs w:val="28"/>
          <w:lang w:eastAsia="de-DE"/>
        </w:rPr>
        <w:t>zu profitieren</w:t>
      </w:r>
      <w:ins w:id="98" w:author="Christoph Breser" w:date="2016-02-25T09:58:00Z">
        <w:r>
          <w:rPr>
            <w:sz w:val="22"/>
            <w:szCs w:val="28"/>
            <w:lang w:eastAsia="de-DE"/>
          </w:rPr>
          <w:t xml:space="preserve">. </w:t>
        </w:r>
      </w:ins>
    </w:p>
    <w:p w:rsidR="009A33AA" w:rsidRDefault="009A33AA" w:rsidP="009A33AA">
      <w:pPr>
        <w:jc w:val="both"/>
        <w:rPr>
          <w:ins w:id="99" w:author="Christoph Breser" w:date="2016-02-25T09:58:00Z"/>
          <w:sz w:val="22"/>
          <w:szCs w:val="28"/>
          <w:lang w:eastAsia="de-DE"/>
        </w:rPr>
      </w:pPr>
      <w:ins w:id="100" w:author="Christoph Breser" w:date="2016-02-25T09:58:00Z">
        <w:r>
          <w:rPr>
            <w:sz w:val="22"/>
            <w:szCs w:val="28"/>
            <w:lang w:eastAsia="de-DE"/>
          </w:rPr>
          <w:t xml:space="preserve">Die digitale Öffnung des Archiv-Nachlasses erfordert </w:t>
        </w:r>
      </w:ins>
      <w:r w:rsidR="00F0050D">
        <w:rPr>
          <w:sz w:val="22"/>
          <w:szCs w:val="28"/>
          <w:lang w:eastAsia="de-DE"/>
        </w:rPr>
        <w:t xml:space="preserve">nun </w:t>
      </w:r>
      <w:ins w:id="101" w:author="Christoph Breser" w:date="2016-02-25T09:58:00Z">
        <w:r w:rsidR="00F0050D">
          <w:rPr>
            <w:sz w:val="22"/>
            <w:szCs w:val="28"/>
            <w:lang w:eastAsia="de-DE"/>
          </w:rPr>
          <w:t xml:space="preserve">in der Web-Anwendung </w:t>
        </w:r>
      </w:ins>
      <w:r w:rsidR="00F0050D">
        <w:rPr>
          <w:sz w:val="22"/>
          <w:szCs w:val="28"/>
          <w:lang w:eastAsia="de-DE"/>
        </w:rPr>
        <w:t xml:space="preserve">jedoch </w:t>
      </w:r>
      <w:ins w:id="102" w:author="Christoph Breser" w:date="2016-02-25T09:58:00Z">
        <w:r>
          <w:rPr>
            <w:sz w:val="22"/>
            <w:szCs w:val="28"/>
            <w:lang w:eastAsia="de-DE"/>
          </w:rPr>
          <w:t xml:space="preserve">wegen </w:t>
        </w:r>
      </w:ins>
      <w:r w:rsidR="00F0050D">
        <w:rPr>
          <w:sz w:val="22"/>
          <w:szCs w:val="28"/>
          <w:lang w:eastAsia="de-DE"/>
        </w:rPr>
        <w:t xml:space="preserve">der zu erwartenden </w:t>
      </w:r>
      <w:ins w:id="103" w:author="Christoph Breser" w:date="2016-02-25T09:58:00Z">
        <w:r>
          <w:rPr>
            <w:sz w:val="22"/>
            <w:szCs w:val="28"/>
            <w:lang w:eastAsia="de-DE"/>
          </w:rPr>
          <w:t>neue</w:t>
        </w:r>
      </w:ins>
      <w:r w:rsidR="00F0050D">
        <w:rPr>
          <w:sz w:val="22"/>
          <w:szCs w:val="28"/>
          <w:lang w:eastAsia="de-DE"/>
        </w:rPr>
        <w:t>n</w:t>
      </w:r>
      <w:ins w:id="104" w:author="Christoph Breser" w:date="2016-02-25T09:58:00Z">
        <w:r>
          <w:rPr>
            <w:sz w:val="22"/>
            <w:szCs w:val="28"/>
            <w:lang w:eastAsia="de-DE"/>
          </w:rPr>
          <w:t xml:space="preserve"> User-Profile </w:t>
        </w:r>
      </w:ins>
      <w:r w:rsidR="00F0050D">
        <w:rPr>
          <w:sz w:val="22"/>
          <w:szCs w:val="28"/>
          <w:lang w:eastAsia="de-DE"/>
        </w:rPr>
        <w:t xml:space="preserve">von mitunter auch thematischen Nicht-Experten </w:t>
      </w:r>
      <w:ins w:id="105" w:author="Christoph Breser" w:date="2016-02-25T09:58:00Z">
        <w:r>
          <w:rPr>
            <w:sz w:val="22"/>
            <w:szCs w:val="28"/>
            <w:lang w:eastAsia="de-DE"/>
          </w:rPr>
          <w:t xml:space="preserve">neue Suchmöglichkeiten und damit andere Verständniskriterien. Sie sollten </w:t>
        </w:r>
      </w:ins>
      <w:r w:rsidR="00F0050D">
        <w:rPr>
          <w:sz w:val="22"/>
          <w:szCs w:val="28"/>
          <w:lang w:eastAsia="de-DE"/>
        </w:rPr>
        <w:t xml:space="preserve">die </w:t>
      </w:r>
      <w:ins w:id="106" w:author="Christoph Breser" w:date="2016-02-25T09:58:00Z">
        <w:r>
          <w:rPr>
            <w:sz w:val="22"/>
            <w:szCs w:val="28"/>
            <w:lang w:eastAsia="de-DE"/>
          </w:rPr>
          <w:t>kognitive</w:t>
        </w:r>
      </w:ins>
      <w:r w:rsidR="00F0050D">
        <w:rPr>
          <w:sz w:val="22"/>
          <w:szCs w:val="28"/>
          <w:lang w:eastAsia="de-DE"/>
        </w:rPr>
        <w:t>n</w:t>
      </w:r>
      <w:ins w:id="107" w:author="Christoph Breser" w:date="2016-02-25T09:58:00Z">
        <w:r>
          <w:rPr>
            <w:sz w:val="22"/>
            <w:szCs w:val="28"/>
            <w:lang w:eastAsia="de-DE"/>
          </w:rPr>
          <w:t xml:space="preserve"> Prozesse </w:t>
        </w:r>
      </w:ins>
      <w:r w:rsidR="00F0050D">
        <w:rPr>
          <w:sz w:val="22"/>
          <w:szCs w:val="28"/>
          <w:lang w:eastAsia="de-DE"/>
        </w:rPr>
        <w:t xml:space="preserve">im analogen Archiv </w:t>
      </w:r>
      <w:ins w:id="108" w:author="Christoph Breser" w:date="2016-02-25T09:58:00Z">
        <w:r>
          <w:rPr>
            <w:sz w:val="22"/>
            <w:szCs w:val="28"/>
            <w:lang w:eastAsia="de-DE"/>
          </w:rPr>
          <w:t xml:space="preserve">teilweise ersetzen und das Gesamtwissen über den gesamten Archivbestand bzw. auch darüber hinaus kompensieren. </w:t>
        </w:r>
      </w:ins>
    </w:p>
    <w:p w:rsidR="00F0050D" w:rsidRDefault="00FA12B0" w:rsidP="002C5A92">
      <w:pPr>
        <w:jc w:val="both"/>
        <w:rPr>
          <w:sz w:val="22"/>
          <w:szCs w:val="28"/>
          <w:highlight w:val="yellow"/>
          <w:lang w:eastAsia="de-DE"/>
        </w:rPr>
      </w:pPr>
      <w:ins w:id="109" w:author="Christoph Breser" w:date="2016-02-25T09:58:00Z">
        <w:r>
          <w:rPr>
            <w:sz w:val="22"/>
            <w:szCs w:val="28"/>
            <w:lang w:eastAsia="de-DE"/>
          </w:rPr>
          <w:t>In der Bezieh</w:t>
        </w:r>
        <w:r w:rsidR="009A33AA">
          <w:rPr>
            <w:sz w:val="22"/>
            <w:szCs w:val="28"/>
            <w:lang w:eastAsia="de-DE"/>
          </w:rPr>
          <w:t>ung z</w:t>
        </w:r>
        <w:r>
          <w:rPr>
            <w:sz w:val="22"/>
            <w:szCs w:val="28"/>
            <w:lang w:eastAsia="de-DE"/>
          </w:rPr>
          <w:t xml:space="preserve">wischen Archivquelle und Archiv </w:t>
        </w:r>
        <w:r w:rsidR="00FB3CEE" w:rsidRPr="00FB3CEE">
          <w:rPr>
            <w:sz w:val="22"/>
            <w:szCs w:val="28"/>
            <w:highlight w:val="yellow"/>
            <w:lang w:eastAsia="de-DE"/>
          </w:rPr>
          <w:t xml:space="preserve">... </w:t>
        </w:r>
      </w:ins>
    </w:p>
    <w:p w:rsidR="00F0050D" w:rsidRDefault="00F0050D" w:rsidP="00F0050D">
      <w:pPr>
        <w:jc w:val="both"/>
        <w:rPr>
          <w:ins w:id="110" w:author="Christoph Breser" w:date="2016-02-25T09:58:00Z"/>
          <w:sz w:val="22"/>
          <w:szCs w:val="28"/>
          <w:lang w:eastAsia="de-DE"/>
        </w:rPr>
      </w:pPr>
      <w:ins w:id="111" w:author="Christoph Breser" w:date="2016-02-25T09:58:00Z">
        <w:r>
          <w:rPr>
            <w:sz w:val="22"/>
            <w:szCs w:val="28"/>
            <w:lang w:eastAsia="de-DE"/>
          </w:rPr>
          <w:t>[</w:t>
        </w:r>
        <w:r w:rsidRPr="002C7D33">
          <w:rPr>
            <w:sz w:val="22"/>
            <w:szCs w:val="28"/>
            <w:highlight w:val="cyan"/>
            <w:lang w:eastAsia="de-DE"/>
          </w:rPr>
          <w:t>DATENMODELL</w:t>
        </w:r>
        <w:r>
          <w:rPr>
            <w:sz w:val="22"/>
            <w:szCs w:val="28"/>
            <w:lang w:eastAsia="de-DE"/>
          </w:rPr>
          <w:t xml:space="preserve"> </w:t>
        </w:r>
        <w:r w:rsidRPr="00FB3CEE">
          <w:rPr>
            <w:sz w:val="22"/>
            <w:szCs w:val="28"/>
            <w:highlight w:val="yellow"/>
            <w:lang w:eastAsia="de-DE"/>
          </w:rPr>
          <w:t>(Baumstruktur?)</w:t>
        </w:r>
        <w:r>
          <w:rPr>
            <w:sz w:val="22"/>
            <w:szCs w:val="28"/>
            <w:lang w:eastAsia="de-DE"/>
          </w:rPr>
          <w:t xml:space="preserve"> – </w:t>
        </w:r>
        <w:proofErr w:type="spellStart"/>
        <w:r w:rsidRPr="00100B24">
          <w:rPr>
            <w:sz w:val="22"/>
            <w:szCs w:val="28"/>
            <w:highlight w:val="yellow"/>
            <w:lang w:eastAsia="de-DE"/>
          </w:rPr>
          <w:t>Metadaten-Repository</w:t>
        </w:r>
        <w:proofErr w:type="spellEnd"/>
        <w:r>
          <w:rPr>
            <w:sz w:val="22"/>
            <w:szCs w:val="28"/>
            <w:lang w:eastAsia="de-DE"/>
          </w:rPr>
          <w:t>] [</w:t>
        </w:r>
        <w:r w:rsidRPr="00FB3CEE">
          <w:rPr>
            <w:sz w:val="22"/>
            <w:szCs w:val="28"/>
            <w:highlight w:val="yellow"/>
            <w:lang w:eastAsia="de-DE"/>
          </w:rPr>
          <w:t>STANDARDS</w:t>
        </w:r>
        <w:r>
          <w:rPr>
            <w:sz w:val="22"/>
            <w:szCs w:val="28"/>
            <w:lang w:eastAsia="de-DE"/>
          </w:rPr>
          <w:t>]</w:t>
        </w:r>
      </w:ins>
    </w:p>
    <w:p w:rsidR="00FB3CEE" w:rsidRDefault="00FB3CEE" w:rsidP="002C5A92">
      <w:pPr>
        <w:jc w:val="both"/>
        <w:rPr>
          <w:ins w:id="112" w:author="Christoph Breser" w:date="2016-02-25T09:58:00Z"/>
          <w:sz w:val="22"/>
          <w:szCs w:val="28"/>
          <w:lang w:eastAsia="de-DE"/>
        </w:rPr>
      </w:pPr>
      <w:ins w:id="113" w:author="Christoph Breser" w:date="2016-02-25T09:58:00Z">
        <w:r w:rsidRPr="00FB3CEE">
          <w:rPr>
            <w:sz w:val="22"/>
            <w:szCs w:val="28"/>
            <w:highlight w:val="yellow"/>
            <w:lang w:eastAsia="de-DE"/>
          </w:rPr>
          <w:t>These: selbe</w:t>
        </w:r>
      </w:ins>
      <w:r w:rsidR="00F0050D">
        <w:rPr>
          <w:sz w:val="22"/>
          <w:szCs w:val="28"/>
          <w:highlight w:val="yellow"/>
          <w:lang w:eastAsia="de-DE"/>
        </w:rPr>
        <w:t xml:space="preserve"> bzw.</w:t>
      </w:r>
      <w:ins w:id="114" w:author="Christoph Breser" w:date="2016-02-25T09:58:00Z">
        <w:r w:rsidRPr="00FB3CEE">
          <w:rPr>
            <w:sz w:val="22"/>
            <w:szCs w:val="28"/>
            <w:highlight w:val="yellow"/>
            <w:lang w:eastAsia="de-DE"/>
          </w:rPr>
          <w:t xml:space="preserve"> ähnliche [oder andere</w:t>
        </w:r>
      </w:ins>
      <w:r w:rsidR="00F0050D">
        <w:rPr>
          <w:sz w:val="22"/>
          <w:szCs w:val="28"/>
          <w:highlight w:val="yellow"/>
          <w:lang w:eastAsia="de-DE"/>
        </w:rPr>
        <w:t>?</w:t>
      </w:r>
      <w:ins w:id="115" w:author="Christoph Breser" w:date="2016-02-25T09:58:00Z">
        <w:r w:rsidRPr="00FB3CEE">
          <w:rPr>
            <w:sz w:val="22"/>
            <w:szCs w:val="28"/>
            <w:highlight w:val="yellow"/>
            <w:lang w:eastAsia="de-DE"/>
          </w:rPr>
          <w:t>] Systematik</w:t>
        </w:r>
      </w:ins>
      <w:r w:rsidR="00F0050D">
        <w:rPr>
          <w:sz w:val="22"/>
          <w:szCs w:val="28"/>
          <w:highlight w:val="yellow"/>
          <w:lang w:eastAsia="de-DE"/>
        </w:rPr>
        <w:t>en</w:t>
      </w:r>
      <w:ins w:id="116" w:author="Christoph Breser" w:date="2016-02-25T09:58:00Z">
        <w:r w:rsidRPr="00FB3CEE">
          <w:rPr>
            <w:sz w:val="22"/>
            <w:szCs w:val="28"/>
            <w:highlight w:val="yellow"/>
            <w:lang w:eastAsia="de-DE"/>
          </w:rPr>
          <w:t xml:space="preserve"> </w:t>
        </w:r>
      </w:ins>
      <w:r w:rsidR="00F0050D">
        <w:rPr>
          <w:sz w:val="22"/>
          <w:szCs w:val="28"/>
          <w:highlight w:val="yellow"/>
          <w:lang w:eastAsia="de-DE"/>
        </w:rPr>
        <w:t xml:space="preserve">von analogem und digitalem </w:t>
      </w:r>
      <w:ins w:id="117" w:author="Christoph Breser" w:date="2016-02-25T09:58:00Z">
        <w:r w:rsidRPr="00FB3CEE">
          <w:rPr>
            <w:sz w:val="22"/>
            <w:szCs w:val="28"/>
            <w:highlight w:val="yellow"/>
            <w:lang w:eastAsia="de-DE"/>
          </w:rPr>
          <w:t>Archiv</w:t>
        </w:r>
      </w:ins>
    </w:p>
    <w:p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Es stellte zudem eine der größten Herausforderungen für die digitale Arbeit in Web-Applikationen dar, weil ihre Suchmöglichkeiten zumeist so ausgearbeitet sind, dass die Suchangaben bereits ein Vorwissen erfordern.</w:t>
      </w:r>
    </w:p>
    <w:p w:rsidR="00FA12B0" w:rsidRPr="00F0050D" w:rsidRDefault="00F4324B" w:rsidP="00F4324B">
      <w:pPr>
        <w:widowControl w:val="0"/>
        <w:autoSpaceDE w:val="0"/>
        <w:autoSpaceDN w:val="0"/>
        <w:adjustRightInd w:val="0"/>
        <w:spacing w:after="0"/>
        <w:jc w:val="both"/>
        <w:rPr>
          <w:i/>
          <w:sz w:val="22"/>
          <w:szCs w:val="28"/>
          <w:lang w:eastAsia="de-DE"/>
        </w:rPr>
      </w:pPr>
      <w:r w:rsidRPr="00F0050D">
        <w:rPr>
          <w:rFonts w:cs="Helvetica"/>
          <w:i/>
          <w:sz w:val="22"/>
          <w:szCs w:val="30"/>
        </w:rPr>
        <w:t xml:space="preserve"> </w:t>
      </w:r>
    </w:p>
    <w:p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 xml:space="preserve">wie die Suchabfrage gestaltet wird bedingt bei </w:t>
      </w:r>
      <w:proofErr w:type="spellStart"/>
      <w:r w:rsidRPr="00F0050D">
        <w:rPr>
          <w:rFonts w:cs="Helvetica"/>
          <w:i/>
          <w:sz w:val="22"/>
          <w:szCs w:val="30"/>
          <w:highlight w:val="yellow"/>
        </w:rPr>
        <w:t>Web-App</w:t>
      </w:r>
      <w:proofErr w:type="spellEnd"/>
      <w:r w:rsidRPr="00F0050D">
        <w:rPr>
          <w:rFonts w:cs="Helvetica"/>
          <w:i/>
          <w:sz w:val="22"/>
          <w:szCs w:val="30"/>
          <w:highlight w:val="yellow"/>
        </w:rPr>
        <w:t xml:space="preserve"> bereits das Wissen über den gesamten Bestand, sowie der Möglichkeiten von Verbindungen zwischen </w:t>
      </w:r>
      <w:r w:rsidR="00D6069A" w:rsidRPr="00F0050D">
        <w:rPr>
          <w:rFonts w:cs="Helvetica"/>
          <w:i/>
          <w:sz w:val="22"/>
          <w:szCs w:val="30"/>
          <w:highlight w:val="yellow"/>
        </w:rPr>
        <w:t>E</w:t>
      </w:r>
      <w:ins w:id="118" w:author="Christoph Breser" w:date="2016-02-25T09:58:00Z">
        <w:r w:rsidR="00A64E07" w:rsidRPr="00F0050D">
          <w:rPr>
            <w:rFonts w:cs="Helvetica"/>
            <w:i/>
            <w:sz w:val="22"/>
            <w:szCs w:val="30"/>
            <w:highlight w:val="yellow"/>
          </w:rPr>
          <w:t>inzelaussagen</w:t>
        </w:r>
      </w:ins>
    </w:p>
    <w:p w:rsidR="00F0050D" w:rsidRDefault="00F0050D" w:rsidP="00F4324B">
      <w:pPr>
        <w:widowControl w:val="0"/>
        <w:autoSpaceDE w:val="0"/>
        <w:autoSpaceDN w:val="0"/>
        <w:adjustRightInd w:val="0"/>
        <w:spacing w:after="0"/>
        <w:jc w:val="both"/>
        <w:rPr>
          <w:rFonts w:cs="Helvetica"/>
          <w:sz w:val="22"/>
          <w:szCs w:val="30"/>
        </w:rPr>
      </w:pPr>
    </w:p>
    <w:p w:rsidR="00F4324B" w:rsidRDefault="00F4324B" w:rsidP="00F4324B">
      <w:pPr>
        <w:widowControl w:val="0"/>
        <w:autoSpaceDE w:val="0"/>
        <w:autoSpaceDN w:val="0"/>
        <w:adjustRightInd w:val="0"/>
        <w:spacing w:after="0"/>
        <w:jc w:val="both"/>
        <w:rPr>
          <w:sz w:val="22"/>
          <w:szCs w:val="28"/>
          <w:lang w:eastAsia="de-DE"/>
        </w:rPr>
      </w:pPr>
      <w:r w:rsidRPr="0042470D">
        <w:rPr>
          <w:rFonts w:cs="Helvetica"/>
          <w:sz w:val="22"/>
          <w:szCs w:val="30"/>
        </w:rPr>
        <w:t>[</w:t>
      </w:r>
      <w:r w:rsidRPr="0042470D">
        <w:rPr>
          <w:rFonts w:cs="Helvetica"/>
          <w:sz w:val="22"/>
          <w:szCs w:val="30"/>
          <w:highlight w:val="yellow"/>
        </w:rPr>
        <w:t>BEI</w:t>
      </w:r>
      <w:r>
        <w:rPr>
          <w:rFonts w:cs="Helvetica"/>
          <w:sz w:val="22"/>
          <w:szCs w:val="30"/>
          <w:highlight w:val="yellow"/>
        </w:rPr>
        <w:t>SPIELE, was es schon dazu gibt]</w:t>
      </w:r>
      <w:r>
        <w:rPr>
          <w:rFonts w:cs="Helvetica"/>
          <w:sz w:val="22"/>
          <w:szCs w:val="30"/>
        </w:rPr>
        <w:t xml:space="preserve"> </w:t>
      </w:r>
      <w:r>
        <w:rPr>
          <w:sz w:val="22"/>
          <w:szCs w:val="28"/>
          <w:lang w:eastAsia="de-DE"/>
        </w:rPr>
        <w:t>„</w:t>
      </w:r>
      <w:proofErr w:type="spellStart"/>
      <w:r>
        <w:rPr>
          <w:sz w:val="22"/>
          <w:szCs w:val="28"/>
          <w:lang w:eastAsia="de-DE"/>
        </w:rPr>
        <w:t>Browsen</w:t>
      </w:r>
      <w:proofErr w:type="spellEnd"/>
      <w:r>
        <w:rPr>
          <w:sz w:val="22"/>
          <w:szCs w:val="28"/>
          <w:lang w:eastAsia="de-DE"/>
        </w:rPr>
        <w:t xml:space="preserve"> statt suchen“ </w:t>
      </w:r>
    </w:p>
    <w:p w:rsidR="00F0050D" w:rsidRDefault="00F0050D" w:rsidP="00B17D42">
      <w:pPr>
        <w:jc w:val="both"/>
        <w:rPr>
          <w:color w:val="800000"/>
          <w:sz w:val="22"/>
          <w:szCs w:val="28"/>
          <w:lang w:eastAsia="de-DE"/>
        </w:rPr>
      </w:pPr>
    </w:p>
    <w:p w:rsidR="00F0050D" w:rsidRDefault="00F0050D" w:rsidP="00F0050D">
      <w:pPr>
        <w:jc w:val="both"/>
        <w:rPr>
          <w:sz w:val="22"/>
          <w:szCs w:val="28"/>
          <w:highlight w:val="yellow"/>
          <w:lang w:eastAsia="de-DE"/>
        </w:rPr>
      </w:pPr>
      <w:r>
        <w:rPr>
          <w:sz w:val="22"/>
          <w:szCs w:val="28"/>
          <w:highlight w:val="yellow"/>
          <w:lang w:eastAsia="de-DE"/>
        </w:rPr>
        <w:t>[</w:t>
      </w:r>
      <w:ins w:id="119" w:author="Christoph Breser" w:date="2016-02-25T09:58:00Z">
        <w:r w:rsidRPr="00FB3CEE">
          <w:rPr>
            <w:sz w:val="22"/>
            <w:szCs w:val="28"/>
            <w:highlight w:val="yellow"/>
            <w:lang w:eastAsia="de-DE"/>
          </w:rPr>
          <w:t>konkrete Problemstellung ausarbeiten</w:t>
        </w:r>
      </w:ins>
      <w:r>
        <w:rPr>
          <w:sz w:val="22"/>
          <w:szCs w:val="28"/>
          <w:highlight w:val="yellow"/>
          <w:lang w:eastAsia="de-DE"/>
        </w:rPr>
        <w:t>]:</w:t>
      </w:r>
      <w:ins w:id="120" w:author="Christoph Breser" w:date="2016-02-25T09:58:00Z">
        <w:r w:rsidRPr="00FB3CEE">
          <w:rPr>
            <w:sz w:val="22"/>
            <w:szCs w:val="28"/>
            <w:highlight w:val="yellow"/>
            <w:lang w:eastAsia="de-DE"/>
          </w:rPr>
          <w:t xml:space="preserve"> </w:t>
        </w:r>
      </w:ins>
    </w:p>
    <w:p w:rsidR="00F4324B" w:rsidRDefault="00FA12B0" w:rsidP="00FA12B0">
      <w:pPr>
        <w:jc w:val="both"/>
        <w:rPr>
          <w:color w:val="800000"/>
          <w:sz w:val="22"/>
          <w:szCs w:val="28"/>
          <w:lang w:eastAsia="de-DE"/>
        </w:rPr>
      </w:pPr>
      <w:r w:rsidRPr="00F0050D">
        <w:rPr>
          <w:color w:val="800000"/>
          <w:sz w:val="22"/>
          <w:szCs w:val="28"/>
          <w:u w:val="single"/>
          <w:lang w:eastAsia="de-DE"/>
        </w:rPr>
        <w:t>&gt; Archiv:</w:t>
      </w:r>
      <w:r w:rsidRPr="00F4324B">
        <w:rPr>
          <w:color w:val="800000"/>
          <w:sz w:val="22"/>
          <w:szCs w:val="28"/>
          <w:lang w:eastAsia="de-DE"/>
        </w:rPr>
        <w:t xml:space="preserve"> mangelnde Wahrnehmungsmöglichkeiten durch </w:t>
      </w:r>
      <w:r w:rsidR="00DE72E5" w:rsidRPr="00F4324B">
        <w:rPr>
          <w:color w:val="800000"/>
          <w:sz w:val="22"/>
          <w:szCs w:val="28"/>
          <w:lang w:eastAsia="de-DE"/>
        </w:rPr>
        <w:t xml:space="preserve">Defizite </w:t>
      </w:r>
      <w:r w:rsidRPr="00F4324B">
        <w:rPr>
          <w:color w:val="800000"/>
          <w:sz w:val="22"/>
          <w:szCs w:val="28"/>
          <w:lang w:eastAsia="de-DE"/>
        </w:rPr>
        <w:t xml:space="preserve">im </w:t>
      </w:r>
      <w:r w:rsidR="001433FE" w:rsidRPr="00F4324B">
        <w:rPr>
          <w:color w:val="800000"/>
          <w:sz w:val="22"/>
          <w:szCs w:val="28"/>
          <w:lang w:eastAsia="de-DE"/>
        </w:rPr>
        <w:t xml:space="preserve">Ordnungs-System </w:t>
      </w:r>
      <w:r w:rsidRPr="00F4324B">
        <w:rPr>
          <w:color w:val="800000"/>
          <w:sz w:val="22"/>
          <w:szCs w:val="28"/>
          <w:lang w:eastAsia="de-DE"/>
        </w:rPr>
        <w:t xml:space="preserve">des </w:t>
      </w:r>
      <w:r w:rsidR="00DE72E5" w:rsidRPr="00F4324B">
        <w:rPr>
          <w:color w:val="800000"/>
          <w:sz w:val="22"/>
          <w:szCs w:val="28"/>
          <w:lang w:eastAsia="de-DE"/>
        </w:rPr>
        <w:t>Archiv</w:t>
      </w:r>
      <w:r w:rsidRPr="00F4324B">
        <w:rPr>
          <w:color w:val="800000"/>
          <w:sz w:val="22"/>
          <w:szCs w:val="28"/>
          <w:lang w:eastAsia="de-DE"/>
        </w:rPr>
        <w:t>s</w:t>
      </w:r>
      <w:r w:rsidR="001433FE" w:rsidRPr="00F4324B">
        <w:rPr>
          <w:color w:val="800000"/>
          <w:sz w:val="22"/>
          <w:szCs w:val="28"/>
          <w:lang w:eastAsia="de-DE"/>
        </w:rPr>
        <w:t xml:space="preserve"> </w:t>
      </w:r>
      <w:r w:rsidRPr="00F4324B">
        <w:rPr>
          <w:color w:val="800000"/>
          <w:sz w:val="22"/>
          <w:szCs w:val="28"/>
          <w:lang w:eastAsia="de-DE"/>
        </w:rPr>
        <w:t>[</w:t>
      </w:r>
      <w:r w:rsidRPr="00F4324B">
        <w:rPr>
          <w:color w:val="800000"/>
          <w:sz w:val="22"/>
          <w:szCs w:val="28"/>
          <w:highlight w:val="yellow"/>
          <w:lang w:eastAsia="de-DE"/>
        </w:rPr>
        <w:t xml:space="preserve">der </w:t>
      </w:r>
      <w:r w:rsidR="00DE72E5" w:rsidRPr="00F4324B">
        <w:rPr>
          <w:color w:val="800000"/>
          <w:sz w:val="22"/>
          <w:szCs w:val="28"/>
          <w:highlight w:val="yellow"/>
          <w:lang w:eastAsia="de-DE"/>
        </w:rPr>
        <w:t xml:space="preserve">Web-Applikationen </w:t>
      </w:r>
      <w:r w:rsidRPr="00F4324B">
        <w:rPr>
          <w:color w:val="800000"/>
          <w:sz w:val="22"/>
          <w:szCs w:val="28"/>
          <w:highlight w:val="yellow"/>
          <w:lang w:eastAsia="de-DE"/>
        </w:rPr>
        <w:t>?</w:t>
      </w:r>
      <w:r w:rsidRPr="00F4324B">
        <w:rPr>
          <w:color w:val="800000"/>
          <w:sz w:val="22"/>
          <w:szCs w:val="28"/>
          <w:lang w:eastAsia="de-DE"/>
        </w:rPr>
        <w:t>]</w:t>
      </w:r>
      <w:r w:rsidR="00F0050D">
        <w:rPr>
          <w:color w:val="800000"/>
          <w:sz w:val="22"/>
          <w:szCs w:val="28"/>
          <w:lang w:eastAsia="de-DE"/>
        </w:rPr>
        <w:t>; sowie</w:t>
      </w:r>
      <w:r w:rsidRPr="00F4324B">
        <w:rPr>
          <w:color w:val="800000"/>
          <w:sz w:val="22"/>
          <w:szCs w:val="28"/>
          <w:lang w:eastAsia="de-DE"/>
        </w:rPr>
        <w:t xml:space="preserve"> mangelnde Aussagequalitäten einzelner Archivquellen auf Grund fehlender Verbindungsmöglichkeiten zwischen Einzelaussagen mehrerer Archivquellen, die auf mangelnde Kenntnisse des gesamten Bestandes zurück zu führen sind.</w:t>
      </w:r>
    </w:p>
    <w:p w:rsidR="00B17D42" w:rsidRPr="0073707F" w:rsidRDefault="00F4324B" w:rsidP="00715A2A">
      <w:pPr>
        <w:jc w:val="both"/>
        <w:rPr>
          <w:i/>
          <w:color w:val="800000"/>
          <w:sz w:val="22"/>
        </w:rPr>
      </w:pPr>
      <w:r>
        <w:rPr>
          <w:color w:val="800000"/>
          <w:sz w:val="22"/>
          <w:szCs w:val="28"/>
          <w:lang w:eastAsia="de-DE"/>
        </w:rPr>
        <w:t xml:space="preserve">&gt; Web-Applikation: </w:t>
      </w:r>
      <w:r w:rsidRPr="009A33AA">
        <w:rPr>
          <w:color w:val="800000"/>
          <w:sz w:val="22"/>
          <w:highlight w:val="yellow"/>
        </w:rPr>
        <w:t>[...]</w:t>
      </w:r>
      <w:r w:rsidR="0073707F">
        <w:rPr>
          <w:color w:val="800000"/>
          <w:sz w:val="22"/>
          <w:szCs w:val="28"/>
          <w:lang w:eastAsia="de-DE"/>
        </w:rPr>
        <w:t xml:space="preserve"> </w:t>
      </w:r>
      <w:r w:rsidR="00FA12B0" w:rsidRPr="0073707F">
        <w:rPr>
          <w:i/>
          <w:color w:val="800000"/>
          <w:sz w:val="22"/>
        </w:rPr>
        <w:t xml:space="preserve">Eine der größten Herausforderungen des </w:t>
      </w:r>
      <w:proofErr w:type="spellStart"/>
      <w:r w:rsidR="00FA12B0" w:rsidRPr="0073707F">
        <w:rPr>
          <w:i/>
          <w:color w:val="800000"/>
          <w:sz w:val="22"/>
        </w:rPr>
        <w:t>Geymüller</w:t>
      </w:r>
      <w:proofErr w:type="spellEnd"/>
      <w:r w:rsidR="00FA12B0" w:rsidRPr="0073707F">
        <w:rPr>
          <w:i/>
          <w:color w:val="800000"/>
          <w:sz w:val="22"/>
        </w:rPr>
        <w:t xml:space="preserve"> Forschungsprojektes bestand demnach darin, eine Web-Applikation zu erstellen, welche die Verbindung von Einzelaussagen zwischen mehreren Archivquellen erleichtert und damit deren Komplexität und </w:t>
      </w:r>
      <w:r w:rsidR="000C28A1" w:rsidRPr="0073707F">
        <w:rPr>
          <w:i/>
          <w:color w:val="800000"/>
          <w:sz w:val="22"/>
        </w:rPr>
        <w:t xml:space="preserve">Aussagewert zu </w:t>
      </w:r>
      <w:ins w:id="121" w:author="Christoph Breser" w:date="2016-02-25T09:58:00Z">
        <w:r w:rsidR="000C28A1" w:rsidRPr="0073707F">
          <w:rPr>
            <w:i/>
            <w:color w:val="800000"/>
            <w:sz w:val="22"/>
            <w:szCs w:val="28"/>
            <w:lang w:eastAsia="de-DE"/>
          </w:rPr>
          <w:t>erhöht</w:t>
        </w:r>
        <w:r w:rsidR="00FA12B0" w:rsidRPr="0073707F">
          <w:rPr>
            <w:i/>
            <w:color w:val="800000"/>
            <w:sz w:val="22"/>
            <w:szCs w:val="28"/>
            <w:lang w:eastAsia="de-DE"/>
          </w:rPr>
          <w:t>.</w:t>
        </w:r>
      </w:ins>
      <w:r w:rsidR="00FA12B0" w:rsidRPr="0073707F">
        <w:rPr>
          <w:i/>
          <w:color w:val="800000"/>
          <w:sz w:val="22"/>
        </w:rPr>
        <w:t xml:space="preserve"> </w:t>
      </w:r>
      <w:r w:rsidR="00B17D42" w:rsidRPr="0073707F">
        <w:rPr>
          <w:i/>
          <w:color w:val="800000"/>
          <w:sz w:val="22"/>
        </w:rPr>
        <w:t xml:space="preserve">Folglich standen </w:t>
      </w:r>
      <w:r w:rsidRPr="0073707F">
        <w:rPr>
          <w:i/>
          <w:color w:val="800000"/>
          <w:sz w:val="22"/>
        </w:rPr>
        <w:t xml:space="preserve">dazu </w:t>
      </w:r>
      <w:r w:rsidR="00B17D42" w:rsidRPr="0073707F">
        <w:rPr>
          <w:i/>
          <w:color w:val="800000"/>
          <w:sz w:val="22"/>
        </w:rPr>
        <w:t xml:space="preserve">Überlegungen an, wie eine repräsentative Anordnung ausgewählter Archivquellen in einer Web-Applikation möglich wäre, ohne Kenntnisse über den gesamten Bestand verfügen und dabei Verluste einzelner Aussagequalitäten in Kauf nehmen zu müssen. Selbiges galt in der Handhabung einzelner Archivquellen zu lösen, deren Einzelinformationen (Meta-Daten) hinsichtlich ihrer Semantik oftmals unterschiedlich oder aber auch unvollständig waren. </w:t>
      </w:r>
    </w:p>
    <w:p w:rsidR="00715A2A" w:rsidRPr="0073707F" w:rsidRDefault="00715A2A" w:rsidP="0073707F">
      <w:pPr>
        <w:ind w:left="708"/>
        <w:jc w:val="both"/>
        <w:rPr>
          <w:sz w:val="20"/>
          <w:szCs w:val="28"/>
          <w:lang w:eastAsia="de-DE"/>
        </w:rPr>
      </w:pPr>
      <w:r w:rsidRPr="0073707F">
        <w:rPr>
          <w:sz w:val="20"/>
          <w:szCs w:val="28"/>
          <w:lang w:eastAsia="de-DE"/>
        </w:rPr>
        <w:t xml:space="preserve">Wie </w:t>
      </w:r>
      <w:ins w:id="122" w:author="Christoph Breser" w:date="2016-02-25T09:58:00Z">
        <w:r w:rsidR="009A33AA" w:rsidRPr="0073707F">
          <w:rPr>
            <w:sz w:val="20"/>
            <w:szCs w:val="28"/>
            <w:lang w:eastAsia="de-DE"/>
          </w:rPr>
          <w:t xml:space="preserve">anhand </w:t>
        </w:r>
      </w:ins>
      <w:r w:rsidR="0073707F" w:rsidRPr="0073707F">
        <w:rPr>
          <w:sz w:val="20"/>
          <w:szCs w:val="28"/>
          <w:lang w:eastAsia="de-DE"/>
        </w:rPr>
        <w:t>der Bearbeitungsschritte eines einzelnen</w:t>
      </w:r>
      <w:r w:rsidRPr="0073707F">
        <w:rPr>
          <w:sz w:val="20"/>
          <w:szCs w:val="28"/>
          <w:lang w:eastAsia="de-DE"/>
        </w:rPr>
        <w:t xml:space="preserve">, weitgehend </w:t>
      </w:r>
      <w:r w:rsidR="00C6135D" w:rsidRPr="0073707F">
        <w:rPr>
          <w:sz w:val="20"/>
          <w:szCs w:val="28"/>
          <w:lang w:eastAsia="de-DE"/>
        </w:rPr>
        <w:t xml:space="preserve">bisher </w:t>
      </w:r>
      <w:r w:rsidRPr="0073707F">
        <w:rPr>
          <w:sz w:val="20"/>
          <w:szCs w:val="28"/>
          <w:lang w:eastAsia="de-DE"/>
        </w:rPr>
        <w:t xml:space="preserve">noch unbekannten Skizzenblattes aus dem Archiv-Nachlass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ersichtlich wurde, konnte </w:t>
      </w:r>
      <w:r w:rsidR="00C6135D" w:rsidRPr="0073707F">
        <w:rPr>
          <w:sz w:val="20"/>
          <w:szCs w:val="28"/>
          <w:lang w:eastAsia="de-DE"/>
        </w:rPr>
        <w:t xml:space="preserve">über </w:t>
      </w:r>
      <w:r w:rsidRPr="0073707F">
        <w:rPr>
          <w:sz w:val="20"/>
          <w:szCs w:val="28"/>
          <w:lang w:eastAsia="de-DE"/>
        </w:rPr>
        <w:t xml:space="preserve">dessen </w:t>
      </w:r>
      <w:r w:rsidR="000379A8" w:rsidRPr="0073707F">
        <w:rPr>
          <w:sz w:val="20"/>
          <w:szCs w:val="28"/>
          <w:lang w:eastAsia="de-DE"/>
        </w:rPr>
        <w:t>semantische</w:t>
      </w:r>
      <w:r w:rsidR="00D80154" w:rsidRPr="0073707F">
        <w:rPr>
          <w:sz w:val="20"/>
          <w:szCs w:val="28"/>
          <w:lang w:eastAsia="de-DE"/>
        </w:rPr>
        <w:t xml:space="preserve"> </w:t>
      </w:r>
      <w:ins w:id="123" w:author="Christoph Breser" w:date="2016-02-25T09:58:00Z">
        <w:r w:rsidR="00A64E07" w:rsidRPr="0073707F">
          <w:rPr>
            <w:sz w:val="20"/>
            <w:szCs w:val="28"/>
            <w:lang w:eastAsia="de-DE"/>
          </w:rPr>
          <w:t>Einzelaussage</w:t>
        </w:r>
      </w:ins>
      <w:r w:rsidRPr="0073707F">
        <w:rPr>
          <w:sz w:val="20"/>
          <w:szCs w:val="28"/>
          <w:lang w:eastAsia="de-DE"/>
        </w:rPr>
        <w:t xml:space="preserve"> (</w:t>
      </w:r>
      <w:r w:rsidRPr="0073707F">
        <w:rPr>
          <w:i/>
          <w:sz w:val="20"/>
          <w:szCs w:val="28"/>
          <w:lang w:eastAsia="de-DE"/>
        </w:rPr>
        <w:t>schnell skizzierte Architekturdetails</w:t>
      </w:r>
      <w:r w:rsidRPr="0073707F">
        <w:rPr>
          <w:sz w:val="20"/>
          <w:szCs w:val="28"/>
          <w:lang w:eastAsia="de-DE"/>
        </w:rPr>
        <w:t xml:space="preserve">) zunächst </w:t>
      </w:r>
      <w:r w:rsidR="000379A8" w:rsidRPr="0073707F">
        <w:rPr>
          <w:sz w:val="20"/>
          <w:szCs w:val="28"/>
          <w:lang w:eastAsia="de-DE"/>
        </w:rPr>
        <w:t xml:space="preserve">nur </w:t>
      </w:r>
      <w:r w:rsidRPr="0073707F">
        <w:rPr>
          <w:sz w:val="20"/>
          <w:szCs w:val="28"/>
          <w:lang w:eastAsia="de-DE"/>
        </w:rPr>
        <w:t xml:space="preserve">durch Zusammenführung </w:t>
      </w:r>
      <w:r w:rsidR="00C6135D" w:rsidRPr="0073707F">
        <w:rPr>
          <w:sz w:val="20"/>
          <w:szCs w:val="28"/>
          <w:lang w:eastAsia="de-DE"/>
        </w:rPr>
        <w:t xml:space="preserve">und Verknüpfung seiner eigenen </w:t>
      </w:r>
      <w:r w:rsidRPr="0073707F">
        <w:rPr>
          <w:sz w:val="20"/>
          <w:szCs w:val="28"/>
          <w:lang w:eastAsia="de-DE"/>
        </w:rPr>
        <w:t xml:space="preserve">materiellen </w:t>
      </w:r>
      <w:r w:rsidR="0073707F" w:rsidRPr="0073707F">
        <w:rPr>
          <w:sz w:val="20"/>
          <w:szCs w:val="28"/>
          <w:lang w:eastAsia="de-DE"/>
        </w:rPr>
        <w:t xml:space="preserve">und </w:t>
      </w:r>
      <w:r w:rsidR="00C6135D" w:rsidRPr="0073707F">
        <w:rPr>
          <w:sz w:val="20"/>
          <w:szCs w:val="28"/>
          <w:lang w:eastAsia="de-DE"/>
        </w:rPr>
        <w:t xml:space="preserve">formalen </w:t>
      </w:r>
      <w:ins w:id="124" w:author="Christoph Breser" w:date="2016-02-25T09:58:00Z">
        <w:r w:rsidR="00A64E07" w:rsidRPr="0073707F">
          <w:rPr>
            <w:sz w:val="20"/>
            <w:szCs w:val="28"/>
            <w:lang w:eastAsia="de-DE"/>
          </w:rPr>
          <w:t>Einzelaussage</w:t>
        </w:r>
      </w:ins>
      <w:r w:rsidR="0073707F" w:rsidRPr="0073707F">
        <w:rPr>
          <w:sz w:val="20"/>
          <w:szCs w:val="28"/>
          <w:lang w:eastAsia="de-DE"/>
        </w:rPr>
        <w:t>n</w:t>
      </w:r>
      <w:r w:rsidRPr="0073707F">
        <w:rPr>
          <w:sz w:val="20"/>
          <w:szCs w:val="28"/>
          <w:lang w:eastAsia="de-DE"/>
        </w:rPr>
        <w:t xml:space="preserve"> (</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w:t>
      </w:r>
      <w:ins w:id="125" w:author="Christoph Breser" w:date="2016-02-25T09:58:00Z">
        <w:r w:rsidR="009A33AA" w:rsidRPr="0073707F">
          <w:rPr>
            <w:sz w:val="20"/>
            <w:szCs w:val="28"/>
            <w:lang w:eastAsia="de-DE"/>
          </w:rPr>
          <w:t>eine Teila</w:t>
        </w:r>
        <w:r w:rsidR="00C6135D" w:rsidRPr="0073707F">
          <w:rPr>
            <w:sz w:val="20"/>
            <w:szCs w:val="28"/>
            <w:lang w:eastAsia="de-DE"/>
          </w:rPr>
          <w:t>ussage</w:t>
        </w:r>
      </w:ins>
      <w:r w:rsidR="00C6135D" w:rsidRPr="0073707F">
        <w:rPr>
          <w:sz w:val="20"/>
          <w:szCs w:val="28"/>
          <w:lang w:eastAsia="de-DE"/>
        </w:rPr>
        <w:t xml:space="preserve"> getroffen werden. Erst </w:t>
      </w:r>
      <w:r w:rsidR="0073707F" w:rsidRPr="0073707F">
        <w:rPr>
          <w:sz w:val="20"/>
          <w:szCs w:val="28"/>
          <w:lang w:eastAsia="de-DE"/>
        </w:rPr>
        <w:t xml:space="preserve">aber </w:t>
      </w:r>
      <w:r w:rsidR="001C3547" w:rsidRPr="0073707F">
        <w:rPr>
          <w:sz w:val="20"/>
          <w:szCs w:val="28"/>
          <w:lang w:eastAsia="de-DE"/>
        </w:rPr>
        <w:t>der Vergleich mit zwei weiteren Archivquellobjekten (</w:t>
      </w:r>
      <w:r w:rsidR="00C6135D" w:rsidRPr="0073707F">
        <w:rPr>
          <w:i/>
          <w:sz w:val="20"/>
          <w:szCs w:val="28"/>
          <w:lang w:eastAsia="de-DE"/>
        </w:rPr>
        <w:t>Skizzenbuch</w:t>
      </w:r>
      <w:r w:rsidR="001C3547" w:rsidRPr="0073707F">
        <w:rPr>
          <w:sz w:val="20"/>
          <w:szCs w:val="28"/>
          <w:lang w:eastAsia="de-DE"/>
        </w:rPr>
        <w:t xml:space="preserve"> und </w:t>
      </w:r>
      <w:r w:rsidR="001C3547" w:rsidRPr="0073707F">
        <w:rPr>
          <w:i/>
          <w:sz w:val="20"/>
          <w:szCs w:val="28"/>
          <w:lang w:eastAsia="de-DE"/>
        </w:rPr>
        <w:t>Liste</w:t>
      </w:r>
      <w:r w:rsidR="001C3547" w:rsidRPr="0073707F">
        <w:rPr>
          <w:sz w:val="20"/>
          <w:szCs w:val="28"/>
          <w:lang w:eastAsia="de-DE"/>
        </w:rPr>
        <w:t>)</w:t>
      </w:r>
      <w:r w:rsidR="001C3547" w:rsidRPr="0073707F">
        <w:rPr>
          <w:rStyle w:val="Funotenzeichen"/>
          <w:szCs w:val="28"/>
          <w:lang w:eastAsia="de-DE"/>
        </w:rPr>
        <w:footnoteReference w:id="8"/>
      </w:r>
      <w:r w:rsidR="001C3547" w:rsidRPr="0073707F">
        <w:rPr>
          <w:sz w:val="20"/>
          <w:szCs w:val="28"/>
          <w:lang w:eastAsia="de-DE"/>
        </w:rPr>
        <w:t xml:space="preserve"> ergab schließlich eine gesicherte </w:t>
      </w:r>
      <w:r w:rsidR="0073707F" w:rsidRPr="0073707F">
        <w:rPr>
          <w:sz w:val="20"/>
          <w:szCs w:val="28"/>
          <w:lang w:eastAsia="de-DE"/>
        </w:rPr>
        <w:t>Ein- bzw. Zu</w:t>
      </w:r>
      <w:r w:rsidR="001C3547" w:rsidRPr="0073707F">
        <w:rPr>
          <w:sz w:val="20"/>
          <w:szCs w:val="28"/>
          <w:lang w:eastAsia="de-DE"/>
        </w:rPr>
        <w:t xml:space="preserve">ordnung des dargestellten Inhalts. </w:t>
      </w:r>
      <w:r w:rsidR="000379A8" w:rsidRPr="0073707F">
        <w:rPr>
          <w:sz w:val="20"/>
          <w:szCs w:val="28"/>
          <w:lang w:eastAsia="de-DE"/>
        </w:rPr>
        <w:t xml:space="preserve">Dieser </w:t>
      </w:r>
      <w:r w:rsidR="001C3547" w:rsidRPr="0073707F">
        <w:rPr>
          <w:sz w:val="20"/>
          <w:szCs w:val="28"/>
          <w:lang w:eastAsia="de-DE"/>
        </w:rPr>
        <w:t>konnte</w:t>
      </w:r>
      <w:r w:rsidR="00C6135D" w:rsidRPr="0073707F">
        <w:rPr>
          <w:sz w:val="20"/>
          <w:szCs w:val="28"/>
          <w:lang w:eastAsia="de-DE"/>
        </w:rPr>
        <w:t xml:space="preserve"> schließlich </w:t>
      </w:r>
      <w:r w:rsidR="001C3547" w:rsidRPr="0073707F">
        <w:rPr>
          <w:sz w:val="20"/>
          <w:szCs w:val="28"/>
          <w:lang w:eastAsia="de-DE"/>
        </w:rPr>
        <w:t xml:space="preserve">einem konkreten Gebäude </w:t>
      </w:r>
      <w:r w:rsidR="00C6135D" w:rsidRPr="0073707F">
        <w:rPr>
          <w:sz w:val="20"/>
          <w:szCs w:val="28"/>
          <w:lang w:eastAsia="de-DE"/>
        </w:rPr>
        <w:t>zugeordnet werden</w:t>
      </w:r>
      <w:r w:rsidRPr="0073707F">
        <w:rPr>
          <w:sz w:val="20"/>
          <w:szCs w:val="28"/>
          <w:lang w:eastAsia="de-DE"/>
        </w:rPr>
        <w:t>, welche</w:t>
      </w:r>
      <w:r w:rsidR="001C3547" w:rsidRPr="0073707F">
        <w:rPr>
          <w:sz w:val="20"/>
          <w:szCs w:val="28"/>
          <w:lang w:eastAsia="de-DE"/>
        </w:rPr>
        <w:t>s</w:t>
      </w:r>
      <w:r w:rsidRPr="0073707F">
        <w:rPr>
          <w:sz w:val="20"/>
          <w:szCs w:val="28"/>
          <w:lang w:eastAsia="de-DE"/>
        </w:rPr>
        <w:t xml:space="preserve"> </w:t>
      </w:r>
      <w:proofErr w:type="spellStart"/>
      <w:r w:rsidR="00C6135D" w:rsidRPr="0073707F">
        <w:rPr>
          <w:i/>
          <w:sz w:val="20"/>
          <w:szCs w:val="28"/>
          <w:lang w:eastAsia="de-DE"/>
        </w:rPr>
        <w:t>Geymüller</w:t>
      </w:r>
      <w:proofErr w:type="spellEnd"/>
      <w:r w:rsidR="00C6135D" w:rsidRPr="0073707F">
        <w:rPr>
          <w:i/>
          <w:sz w:val="20"/>
          <w:szCs w:val="28"/>
          <w:lang w:eastAsia="de-DE"/>
        </w:rPr>
        <w:t xml:space="preserve"> </w:t>
      </w:r>
      <w:r w:rsidRPr="0073707F">
        <w:rPr>
          <w:sz w:val="20"/>
          <w:szCs w:val="28"/>
          <w:lang w:eastAsia="de-DE"/>
        </w:rPr>
        <w:t xml:space="preserve">auf </w:t>
      </w:r>
      <w:r w:rsidR="00C6135D" w:rsidRPr="0073707F">
        <w:rPr>
          <w:sz w:val="20"/>
          <w:szCs w:val="28"/>
          <w:lang w:eastAsia="de-DE"/>
        </w:rPr>
        <w:t xml:space="preserve">einer </w:t>
      </w:r>
      <w:r w:rsidRPr="0073707F">
        <w:rPr>
          <w:sz w:val="20"/>
          <w:szCs w:val="28"/>
          <w:lang w:eastAsia="de-DE"/>
        </w:rPr>
        <w:t xml:space="preserve">seiner Reisen durch die Toskana </w:t>
      </w:r>
      <w:r w:rsidR="00C6135D" w:rsidRPr="0073707F">
        <w:rPr>
          <w:sz w:val="20"/>
          <w:szCs w:val="28"/>
          <w:lang w:eastAsia="de-DE"/>
        </w:rPr>
        <w:t xml:space="preserve">besucht </w:t>
      </w:r>
      <w:r w:rsidR="001C3547" w:rsidRPr="0073707F">
        <w:rPr>
          <w:sz w:val="20"/>
          <w:szCs w:val="28"/>
          <w:lang w:eastAsia="de-DE"/>
        </w:rPr>
        <w:t xml:space="preserve">und </w:t>
      </w:r>
      <w:r w:rsidR="0073707F" w:rsidRPr="0073707F">
        <w:rPr>
          <w:sz w:val="20"/>
          <w:szCs w:val="28"/>
          <w:lang w:eastAsia="de-DE"/>
        </w:rPr>
        <w:t xml:space="preserve">Details davon skizziert </w:t>
      </w:r>
      <w:r w:rsidRPr="0073707F">
        <w:rPr>
          <w:sz w:val="20"/>
          <w:szCs w:val="28"/>
          <w:lang w:eastAsia="de-DE"/>
        </w:rPr>
        <w:t xml:space="preserve">hatte. </w:t>
      </w:r>
      <w:r w:rsidR="00C6135D" w:rsidRPr="0073707F">
        <w:rPr>
          <w:sz w:val="20"/>
          <w:szCs w:val="28"/>
          <w:lang w:eastAsia="de-DE"/>
        </w:rPr>
        <w:t xml:space="preserve">Dabei konnte </w:t>
      </w:r>
      <w:r w:rsidR="001C3547" w:rsidRPr="0073707F">
        <w:rPr>
          <w:sz w:val="20"/>
          <w:szCs w:val="28"/>
          <w:lang w:eastAsia="de-DE"/>
        </w:rPr>
        <w:t xml:space="preserve">weiters </w:t>
      </w:r>
      <w:r w:rsidR="00C6135D" w:rsidRPr="0073707F">
        <w:rPr>
          <w:sz w:val="20"/>
          <w:szCs w:val="28"/>
          <w:lang w:eastAsia="de-DE"/>
        </w:rPr>
        <w:t xml:space="preserve">rekonstruiert werden, dass </w:t>
      </w:r>
      <w:proofErr w:type="spellStart"/>
      <w:r w:rsidRPr="0073707F">
        <w:rPr>
          <w:i/>
          <w:sz w:val="20"/>
          <w:szCs w:val="28"/>
          <w:lang w:eastAsia="de-DE"/>
        </w:rPr>
        <w:t>Geymüller</w:t>
      </w:r>
      <w:proofErr w:type="spellEnd"/>
      <w:r w:rsidRPr="0073707F">
        <w:rPr>
          <w:i/>
          <w:sz w:val="20"/>
          <w:szCs w:val="28"/>
          <w:lang w:eastAsia="de-DE"/>
        </w:rPr>
        <w:t xml:space="preserve"> </w:t>
      </w:r>
      <w:r w:rsidR="001C3547" w:rsidRPr="0073707F">
        <w:rPr>
          <w:sz w:val="20"/>
          <w:szCs w:val="28"/>
          <w:lang w:eastAsia="de-DE"/>
        </w:rPr>
        <w:t xml:space="preserve">das Skizzenblatt </w:t>
      </w:r>
      <w:r w:rsidRPr="0073707F">
        <w:rPr>
          <w:sz w:val="20"/>
          <w:szCs w:val="28"/>
          <w:lang w:eastAsia="de-DE"/>
        </w:rPr>
        <w:t xml:space="preserve">späterer aus seinem Reise-Skizzenbuch </w:t>
      </w:r>
      <w:r w:rsidR="00C6135D" w:rsidRPr="0073707F">
        <w:rPr>
          <w:sz w:val="20"/>
          <w:szCs w:val="28"/>
          <w:lang w:eastAsia="de-DE"/>
        </w:rPr>
        <w:t>entnommen hatte</w:t>
      </w:r>
      <w:r w:rsidRPr="0073707F">
        <w:rPr>
          <w:sz w:val="20"/>
          <w:szCs w:val="28"/>
          <w:lang w:eastAsia="de-DE"/>
        </w:rPr>
        <w:t xml:space="preserve">, um </w:t>
      </w:r>
      <w:r w:rsidR="0073707F" w:rsidRPr="0073707F">
        <w:rPr>
          <w:sz w:val="20"/>
          <w:szCs w:val="28"/>
          <w:lang w:eastAsia="de-DE"/>
        </w:rPr>
        <w:t xml:space="preserve">es </w:t>
      </w:r>
      <w:r w:rsidR="00C6135D" w:rsidRPr="0073707F">
        <w:rPr>
          <w:sz w:val="20"/>
          <w:szCs w:val="28"/>
          <w:lang w:eastAsia="de-DE"/>
        </w:rPr>
        <w:t xml:space="preserve">– vermutlich </w:t>
      </w:r>
      <w:r w:rsidRPr="0073707F">
        <w:rPr>
          <w:sz w:val="20"/>
          <w:szCs w:val="28"/>
          <w:lang w:eastAsia="de-DE"/>
        </w:rPr>
        <w:t xml:space="preserve">für </w:t>
      </w:r>
      <w:r w:rsidR="001C3547" w:rsidRPr="0073707F">
        <w:rPr>
          <w:sz w:val="20"/>
          <w:szCs w:val="28"/>
          <w:lang w:eastAsia="de-DE"/>
        </w:rPr>
        <w:t xml:space="preserve">die Arbeit an einer </w:t>
      </w:r>
      <w:r w:rsidRPr="0073707F">
        <w:rPr>
          <w:sz w:val="20"/>
          <w:szCs w:val="28"/>
          <w:lang w:eastAsia="de-DE"/>
        </w:rPr>
        <w:t xml:space="preserve">seiner Publikationen </w:t>
      </w:r>
      <w:r w:rsidR="00C6135D" w:rsidRPr="0073707F">
        <w:rPr>
          <w:sz w:val="20"/>
          <w:szCs w:val="28"/>
          <w:lang w:eastAsia="de-DE"/>
        </w:rPr>
        <w:t xml:space="preserve">– </w:t>
      </w:r>
      <w:r w:rsidRPr="0073707F">
        <w:rPr>
          <w:sz w:val="20"/>
          <w:szCs w:val="28"/>
          <w:lang w:eastAsia="de-DE"/>
        </w:rPr>
        <w:t>mit anderen, nicht geografisch</w:t>
      </w:r>
      <w:r w:rsidR="00C6135D" w:rsidRPr="0073707F">
        <w:rPr>
          <w:sz w:val="20"/>
          <w:szCs w:val="28"/>
          <w:lang w:eastAsia="de-DE"/>
        </w:rPr>
        <w:t>,</w:t>
      </w:r>
      <w:r w:rsidRPr="0073707F">
        <w:rPr>
          <w:sz w:val="20"/>
          <w:szCs w:val="28"/>
          <w:lang w:eastAsia="de-DE"/>
        </w:rPr>
        <w:t xml:space="preserve"> </w:t>
      </w:r>
      <w:r w:rsidR="00C6135D" w:rsidRPr="0073707F">
        <w:rPr>
          <w:sz w:val="20"/>
          <w:szCs w:val="28"/>
          <w:lang w:eastAsia="de-DE"/>
        </w:rPr>
        <w:t xml:space="preserve">chronologisch </w:t>
      </w:r>
      <w:r w:rsidRPr="0073707F">
        <w:rPr>
          <w:sz w:val="20"/>
          <w:szCs w:val="28"/>
          <w:lang w:eastAsia="de-DE"/>
        </w:rPr>
        <w:t xml:space="preserve">jedoch </w:t>
      </w:r>
      <w:r w:rsidR="00C6135D" w:rsidRPr="0073707F">
        <w:rPr>
          <w:sz w:val="20"/>
          <w:szCs w:val="28"/>
          <w:lang w:eastAsia="de-DE"/>
        </w:rPr>
        <w:t xml:space="preserve">thematisch </w:t>
      </w:r>
      <w:r w:rsidRPr="0073707F">
        <w:rPr>
          <w:sz w:val="20"/>
          <w:szCs w:val="28"/>
          <w:lang w:eastAsia="de-DE"/>
        </w:rPr>
        <w:t xml:space="preserve">ähnlichen Skizzenblättern abzulegen. </w:t>
      </w:r>
    </w:p>
    <w:p w:rsidR="00AB4E02" w:rsidRPr="00F16466"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C6135D">
        <w:rPr>
          <w:sz w:val="22"/>
          <w:szCs w:val="28"/>
          <w:lang w:eastAsia="de-DE"/>
        </w:rPr>
        <w:t xml:space="preserve">n </w:t>
      </w:r>
      <w:r>
        <w:rPr>
          <w:sz w:val="22"/>
          <w:szCs w:val="28"/>
          <w:lang w:eastAsia="de-DE"/>
        </w:rPr>
        <w:t>wir</w:t>
      </w:r>
      <w:r w:rsidR="00C6135D">
        <w:rPr>
          <w:sz w:val="22"/>
          <w:szCs w:val="28"/>
          <w:lang w:eastAsia="de-DE"/>
        </w:rPr>
        <w:t xml:space="preserve">, dass </w:t>
      </w:r>
      <w:r>
        <w:rPr>
          <w:sz w:val="22"/>
          <w:szCs w:val="28"/>
          <w:lang w:eastAsia="de-DE"/>
        </w:rPr>
        <w:t xml:space="preserve">anhand der Performanz von Einzelaussagen ein </w:t>
      </w:r>
      <w:r w:rsidR="00773828">
        <w:rPr>
          <w:sz w:val="22"/>
          <w:szCs w:val="28"/>
          <w:lang w:eastAsia="de-DE"/>
        </w:rPr>
        <w:t xml:space="preserve">Erkenntnisprozess </w:t>
      </w:r>
      <w:r>
        <w:rPr>
          <w:sz w:val="22"/>
          <w:szCs w:val="28"/>
          <w:lang w:eastAsia="de-DE"/>
        </w:rPr>
        <w:t xml:space="preserve">zustande kommt, welcher </w:t>
      </w:r>
      <w:r w:rsidR="00773828">
        <w:rPr>
          <w:sz w:val="22"/>
          <w:szCs w:val="28"/>
          <w:lang w:eastAsia="de-DE"/>
        </w:rPr>
        <w:t xml:space="preserve">durch eine </w:t>
      </w:r>
      <w:r w:rsidR="00FA1975">
        <w:rPr>
          <w:sz w:val="22"/>
          <w:szCs w:val="28"/>
          <w:lang w:eastAsia="de-DE"/>
        </w:rPr>
        <w:t>Verkettu</w:t>
      </w:r>
      <w:r w:rsidR="00C6135D">
        <w:rPr>
          <w:sz w:val="22"/>
          <w:szCs w:val="28"/>
          <w:lang w:eastAsia="de-DE"/>
        </w:rPr>
        <w:t xml:space="preserve">ng </w:t>
      </w:r>
      <w:r>
        <w:rPr>
          <w:sz w:val="22"/>
          <w:szCs w:val="28"/>
          <w:lang w:eastAsia="de-DE"/>
        </w:rPr>
        <w:t>einzelner</w:t>
      </w:r>
      <w:r w:rsidR="00C6135D">
        <w:rPr>
          <w:sz w:val="22"/>
          <w:szCs w:val="28"/>
          <w:lang w:eastAsia="de-DE"/>
        </w:rPr>
        <w:t xml:space="preserve"> Erkenntnisschritte</w:t>
      </w:r>
      <w:r>
        <w:rPr>
          <w:sz w:val="22"/>
          <w:szCs w:val="28"/>
          <w:lang w:eastAsia="de-DE"/>
        </w:rPr>
        <w:t>,</w:t>
      </w:r>
      <w:r w:rsidR="00FA1975">
        <w:rPr>
          <w:sz w:val="22"/>
          <w:szCs w:val="28"/>
          <w:lang w:eastAsia="de-DE"/>
        </w:rPr>
        <w:t xml:space="preserve"> in einem ständig</w:t>
      </w:r>
      <w:r w:rsidR="000379A8">
        <w:rPr>
          <w:sz w:val="22"/>
          <w:szCs w:val="28"/>
          <w:lang w:eastAsia="de-DE"/>
        </w:rPr>
        <w:t>en</w:t>
      </w:r>
      <w:r w:rsidR="00FA1975">
        <w:rPr>
          <w:sz w:val="22"/>
          <w:szCs w:val="28"/>
          <w:lang w:eastAsia="de-DE"/>
        </w:rPr>
        <w:t xml:space="preserve"> Wechsel zwischen </w:t>
      </w:r>
      <w:proofErr w:type="spellStart"/>
      <w:r w:rsidR="00FA1975">
        <w:rPr>
          <w:sz w:val="22"/>
          <w:szCs w:val="28"/>
          <w:lang w:eastAsia="de-DE"/>
        </w:rPr>
        <w:t>amplifizierende</w:t>
      </w:r>
      <w:r w:rsidR="000C28A1">
        <w:rPr>
          <w:sz w:val="22"/>
          <w:szCs w:val="28"/>
          <w:lang w:eastAsia="de-DE"/>
        </w:rPr>
        <w:t>r</w:t>
      </w:r>
      <w:proofErr w:type="spellEnd"/>
      <w:r w:rsidR="000C28A1">
        <w:rPr>
          <w:sz w:val="22"/>
          <w:szCs w:val="28"/>
          <w:lang w:eastAsia="de-DE"/>
        </w:rPr>
        <w:t xml:space="preserve"> und reduzierender </w:t>
      </w:r>
      <w:ins w:id="126"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w:t>
      </w:r>
      <w:proofErr w:type="spellStart"/>
      <w:r w:rsidR="00FA1975">
        <w:rPr>
          <w:sz w:val="22"/>
          <w:szCs w:val="28"/>
          <w:lang w:eastAsia="de-DE"/>
        </w:rPr>
        <w:t>La</w:t>
      </w:r>
      <w:r w:rsidR="001C3547">
        <w:rPr>
          <w:sz w:val="22"/>
          <w:szCs w:val="28"/>
          <w:lang w:eastAsia="de-DE"/>
        </w:rPr>
        <w:t>tour</w:t>
      </w:r>
      <w:proofErr w:type="spellEnd"/>
      <w:r w:rsidR="001C3547">
        <w:rPr>
          <w:sz w:val="22"/>
          <w:szCs w:val="28"/>
          <w:lang w:eastAsia="de-DE"/>
        </w:rPr>
        <w:t xml:space="preserve"> 1999)</w:t>
      </w:r>
      <w:r w:rsidR="00FA1975">
        <w:rPr>
          <w:sz w:val="22"/>
          <w:szCs w:val="28"/>
          <w:lang w:eastAsia="de-DE"/>
        </w:rPr>
        <w:t xml:space="preserve"> </w:t>
      </w:r>
      <w:r w:rsidR="00773828">
        <w:rPr>
          <w:sz w:val="22"/>
          <w:szCs w:val="28"/>
          <w:lang w:eastAsia="de-DE"/>
        </w:rPr>
        <w:t xml:space="preserve">erfolgt </w:t>
      </w:r>
      <w:r w:rsidR="00C6135D">
        <w:rPr>
          <w:sz w:val="22"/>
          <w:szCs w:val="28"/>
          <w:lang w:eastAsia="de-DE"/>
        </w:rPr>
        <w:t xml:space="preserve">und </w:t>
      </w:r>
      <w:ins w:id="127"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übergeordneten Beziehung zum Archiv-Nachlass ‚</w:t>
      </w:r>
      <w:proofErr w:type="spellStart"/>
      <w:r w:rsidR="001C3547">
        <w:rPr>
          <w:sz w:val="22"/>
          <w:szCs w:val="28"/>
          <w:lang w:eastAsia="de-DE"/>
        </w:rPr>
        <w:t>an-sich</w:t>
      </w:r>
      <w:proofErr w:type="spellEnd"/>
      <w:r w:rsidR="001C3547">
        <w:rPr>
          <w:sz w:val="22"/>
          <w:szCs w:val="28"/>
          <w:lang w:eastAsia="de-DE"/>
        </w:rPr>
        <w:t xml:space="preserve">’ </w:t>
      </w:r>
      <w:r w:rsidR="00C6135D">
        <w:rPr>
          <w:sz w:val="22"/>
          <w:szCs w:val="28"/>
          <w:lang w:eastAsia="de-DE"/>
        </w:rPr>
        <w:t xml:space="preserve">eine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Archivquelle ‚</w:t>
      </w:r>
      <w:proofErr w:type="spellStart"/>
      <w:r w:rsidR="00FA1975">
        <w:rPr>
          <w:sz w:val="22"/>
          <w:szCs w:val="28"/>
          <w:lang w:eastAsia="de-DE"/>
        </w:rPr>
        <w:t>für-sich</w:t>
      </w:r>
      <w:proofErr w:type="spellEnd"/>
      <w:r w:rsidR="00FA1975">
        <w:rPr>
          <w:sz w:val="22"/>
          <w:szCs w:val="28"/>
          <w:lang w:eastAsia="de-DE"/>
        </w:rPr>
        <w:t xml:space="preserve">’ </w:t>
      </w:r>
      <w:ins w:id="128"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 zu </w:t>
      </w:r>
      <w:r w:rsidR="001C3547" w:rsidRPr="00F16466">
        <w:rPr>
          <w:sz w:val="22"/>
          <w:szCs w:val="28"/>
          <w:lang w:eastAsia="de-DE"/>
        </w:rPr>
        <w:t>vernetzen</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F4324B">
        <w:rPr>
          <w:sz w:val="22"/>
          <w:szCs w:val="28"/>
          <w:lang w:eastAsia="de-DE"/>
        </w:rPr>
        <w:t xml:space="preserve">aber auch ihre 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 xml:space="preserve">(2.II.). </w:t>
      </w:r>
    </w:p>
    <w:p w:rsidR="000C037F" w:rsidRPr="003F1805" w:rsidRDefault="00750BBD" w:rsidP="009E4BD6">
      <w:pPr>
        <w:ind w:left="708"/>
        <w:jc w:val="both"/>
        <w:rPr>
          <w:sz w:val="22"/>
          <w:szCs w:val="28"/>
          <w:lang w:eastAsia="de-DE"/>
        </w:rPr>
      </w:pPr>
      <w:r>
        <w:rPr>
          <w:sz w:val="22"/>
          <w:szCs w:val="28"/>
          <w:lang w:eastAsia="de-DE"/>
        </w:rPr>
        <w:t>2.</w:t>
      </w:r>
      <w:r w:rsidR="0018012A">
        <w:rPr>
          <w:sz w:val="22"/>
          <w:szCs w:val="28"/>
          <w:lang w:eastAsia="de-DE"/>
        </w:rPr>
        <w:t xml:space="preserve">II. Die </w:t>
      </w:r>
      <w:proofErr w:type="spellStart"/>
      <w:r w:rsidR="00396488">
        <w:rPr>
          <w:sz w:val="22"/>
          <w:szCs w:val="28"/>
          <w:lang w:eastAsia="de-DE"/>
        </w:rPr>
        <w:t>Referenzierung</w:t>
      </w:r>
      <w:proofErr w:type="spellEnd"/>
      <w:r w:rsidR="00396488">
        <w:rPr>
          <w:sz w:val="22"/>
          <w:szCs w:val="28"/>
          <w:lang w:eastAsia="de-DE"/>
        </w:rPr>
        <w:t xml:space="preserve"> </w:t>
      </w:r>
      <w:r w:rsidR="0018012A">
        <w:rPr>
          <w:sz w:val="22"/>
          <w:szCs w:val="28"/>
          <w:lang w:eastAsia="de-DE"/>
        </w:rPr>
        <w:t xml:space="preserve">mit materiellen bzw. immateriellen </w:t>
      </w:r>
      <w:r w:rsidR="00396488">
        <w:rPr>
          <w:sz w:val="22"/>
          <w:szCs w:val="28"/>
          <w:lang w:eastAsia="de-DE"/>
        </w:rPr>
        <w:t>Referenten</w:t>
      </w:r>
    </w:p>
    <w:p w:rsidR="00635586"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29" w:author="Christoph Breser" w:date="2016-02-25T09:58:00Z">
        <w:r w:rsidRPr="008B6077">
          <w:rPr>
            <w:rFonts w:cs="Helvetica"/>
            <w:sz w:val="22"/>
            <w:szCs w:val="30"/>
          </w:rPr>
          <w:t xml:space="preserve">Archivquelle </w:t>
        </w:r>
      </w:ins>
      <w:r w:rsidRPr="008B6077">
        <w:rPr>
          <w:rFonts w:cs="Helvetica"/>
          <w:sz w:val="22"/>
          <w:szCs w:val="30"/>
        </w:rPr>
        <w:t xml:space="preserve">mit externen </w:t>
      </w:r>
      <w:ins w:id="130" w:author="Christoph Breser" w:date="2016-02-25T09:58:00Z">
        <w:r w:rsidR="009D3BF4">
          <w:rPr>
            <w:rFonts w:cs="Helvetica"/>
            <w:sz w:val="22"/>
            <w:szCs w:val="30"/>
          </w:rPr>
          <w:t>Wissensbereichen</w:t>
        </w:r>
      </w:ins>
      <w:r w:rsidR="009D3BF4">
        <w:rPr>
          <w:rFonts w:cs="Helvetica"/>
          <w:sz w:val="22"/>
          <w:szCs w:val="30"/>
        </w:rPr>
        <w:t xml:space="preserve"> </w:t>
      </w:r>
      <w:r w:rsidR="002648B9">
        <w:rPr>
          <w:rFonts w:cs="Helvetica"/>
          <w:sz w:val="22"/>
          <w:szCs w:val="30"/>
        </w:rPr>
        <w:t>ist der dritte</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31" w:author="Christoph Breser" w:date="2016-02-25T09:58:00Z">
        <w:r w:rsidR="009D3BF4">
          <w:rPr>
            <w:rFonts w:cs="Helvetica"/>
            <w:sz w:val="22"/>
            <w:szCs w:val="30"/>
          </w:rPr>
          <w:t>Bez</w:t>
        </w:r>
        <w:r w:rsidR="00635586">
          <w:rPr>
            <w:rFonts w:cs="Helvetica"/>
            <w:sz w:val="22"/>
            <w:szCs w:val="30"/>
          </w:rPr>
          <w:t xml:space="preserve">iehungen zu </w:t>
        </w:r>
      </w:ins>
      <w:r w:rsidR="009E4BD6">
        <w:rPr>
          <w:rFonts w:cs="Helvetica"/>
          <w:sz w:val="22"/>
          <w:szCs w:val="30"/>
        </w:rPr>
        <w:t xml:space="preserve">Handlungen </w:t>
      </w:r>
      <w:ins w:id="132" w:author="Christoph Breser" w:date="2016-02-25T09:58:00Z">
        <w:r w:rsidR="00635586">
          <w:rPr>
            <w:rFonts w:cs="Helvetica"/>
            <w:sz w:val="22"/>
            <w:szCs w:val="30"/>
          </w:rPr>
          <w:t>oder realen Objekten</w:t>
        </w:r>
      </w:ins>
      <w:r w:rsidR="009E4BD6">
        <w:rPr>
          <w:rFonts w:cs="Helvetica"/>
          <w:sz w:val="22"/>
          <w:szCs w:val="30"/>
        </w:rPr>
        <w:t xml:space="preserve"> </w:t>
      </w:r>
      <w:ins w:id="133" w:author="Christoph Breser" w:date="2016-02-25T09:58:00Z">
        <w:r w:rsidR="00635586">
          <w:rPr>
            <w:rFonts w:cs="Helvetica"/>
            <w:sz w:val="22"/>
            <w:szCs w:val="30"/>
          </w:rPr>
          <w:t xml:space="preserve">außerhalb </w:t>
        </w:r>
      </w:ins>
      <w:r w:rsidR="002648B9">
        <w:rPr>
          <w:rFonts w:cs="Helvetica"/>
          <w:sz w:val="22"/>
          <w:szCs w:val="30"/>
        </w:rPr>
        <w:t xml:space="preserve">des </w:t>
      </w:r>
      <w:ins w:id="134" w:author="Christoph Breser" w:date="2016-02-25T09:58:00Z">
        <w:r w:rsidR="00635586">
          <w:rPr>
            <w:rFonts w:cs="Helvetica"/>
            <w:sz w:val="22"/>
            <w:szCs w:val="30"/>
          </w:rPr>
          <w:t>Archiv</w:t>
        </w:r>
      </w:ins>
      <w:r w:rsidR="002648B9">
        <w:rPr>
          <w:rFonts w:cs="Helvetica"/>
          <w:sz w:val="22"/>
          <w:szCs w:val="30"/>
        </w:rPr>
        <w:t>s</w:t>
      </w:r>
      <w:ins w:id="135" w:author="Christoph Breser" w:date="2016-02-25T09:58:00Z">
        <w:r w:rsidR="00635586">
          <w:rPr>
            <w:rFonts w:cs="Helvetica"/>
            <w:sz w:val="22"/>
            <w:szCs w:val="30"/>
          </w:rPr>
          <w:t xml:space="preserve"> </w:t>
        </w:r>
        <w:r w:rsidR="009D3BF4">
          <w:rPr>
            <w:rFonts w:cs="Helvetica"/>
            <w:sz w:val="22"/>
            <w:szCs w:val="30"/>
          </w:rPr>
          <w:t xml:space="preserve">sind </w:t>
        </w:r>
      </w:ins>
      <w:r w:rsidR="009E4BD6">
        <w:rPr>
          <w:rFonts w:cs="Helvetica"/>
          <w:sz w:val="22"/>
          <w:szCs w:val="30"/>
        </w:rPr>
        <w:t xml:space="preserve">in </w:t>
      </w:r>
      <w:ins w:id="136"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on Einzelaussagen zu sehen</w:t>
        </w:r>
      </w:ins>
      <w:r w:rsidR="009E4BD6">
        <w:rPr>
          <w:rFonts w:cs="Helvetica"/>
          <w:sz w:val="22"/>
          <w:szCs w:val="30"/>
        </w:rPr>
        <w:t xml:space="preserve"> und werden so behandelt, </w:t>
      </w:r>
      <w:ins w:id="137" w:author="Christoph Breser" w:date="2016-02-25T09:58:00Z">
        <w:r w:rsidR="00A64E07">
          <w:rPr>
            <w:rFonts w:cs="Helvetica"/>
            <w:sz w:val="22"/>
            <w:szCs w:val="30"/>
          </w:rPr>
          <w:t xml:space="preserve">wie sie </w:t>
        </w:r>
        <w:r w:rsidR="009D3BF4">
          <w:rPr>
            <w:rFonts w:cs="Helvetica"/>
            <w:sz w:val="22"/>
            <w:szCs w:val="30"/>
          </w:rPr>
          <w:t xml:space="preserve">bereits </w:t>
        </w:r>
        <w:r w:rsidR="00A64E07">
          <w:rPr>
            <w:rFonts w:cs="Helvetica"/>
            <w:sz w:val="22"/>
            <w:szCs w:val="30"/>
          </w:rPr>
          <w:t xml:space="preserve">anhand </w:t>
        </w:r>
      </w:ins>
      <w:r w:rsidR="00D12CC5">
        <w:rPr>
          <w:rFonts w:cs="Helvetica"/>
          <w:sz w:val="22"/>
          <w:szCs w:val="30"/>
        </w:rPr>
        <w:t xml:space="preserve">jener </w:t>
      </w:r>
      <w:r w:rsidR="009E4BD6">
        <w:rPr>
          <w:rFonts w:cs="Helvetica"/>
          <w:sz w:val="22"/>
          <w:szCs w:val="30"/>
        </w:rPr>
        <w:t xml:space="preserve">eigener </w:t>
      </w:r>
      <w:ins w:id="138"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auch </w:t>
        </w:r>
        <w:r w:rsidR="00A64E07">
          <w:rPr>
            <w:rFonts w:cs="Helvetica"/>
            <w:sz w:val="22"/>
            <w:szCs w:val="30"/>
          </w:rPr>
          <w:t xml:space="preserve">anhand </w:t>
        </w:r>
      </w:ins>
      <w:r w:rsidR="00D12CC5">
        <w:rPr>
          <w:rFonts w:cs="Helvetica"/>
          <w:sz w:val="22"/>
          <w:szCs w:val="30"/>
        </w:rPr>
        <w:t xml:space="preserve">jener </w:t>
      </w:r>
      <w:ins w:id="139" w:author="Christoph Breser" w:date="2016-02-25T09:58:00Z">
        <w:r w:rsidR="00A64E07">
          <w:rPr>
            <w:rFonts w:cs="Helvetica"/>
            <w:sz w:val="22"/>
            <w:szCs w:val="30"/>
          </w:rPr>
          <w:t xml:space="preserve">mehrerer Archivquellen untereinander (2. I. b.) </w:t>
        </w:r>
        <w:r w:rsidR="009D3BF4">
          <w:rPr>
            <w:rFonts w:cs="Helvetica"/>
            <w:sz w:val="22"/>
            <w:szCs w:val="30"/>
          </w:rPr>
          <w:t>dargestellt wurden</w:t>
        </w:r>
        <w:r w:rsidR="00A64E07">
          <w:rPr>
            <w:rFonts w:cs="Helvetica"/>
            <w:sz w:val="22"/>
            <w:szCs w:val="30"/>
          </w:rPr>
          <w:t xml:space="preserve">. </w:t>
        </w:r>
      </w:ins>
      <w:r w:rsidR="003E0164">
        <w:rPr>
          <w:rFonts w:cs="Helvetica"/>
          <w:sz w:val="22"/>
          <w:szCs w:val="30"/>
        </w:rPr>
        <w:t xml:space="preserve">Es </w:t>
      </w:r>
      <w:ins w:id="140" w:author="Christoph Breser" w:date="2016-02-25T09:58:00Z">
        <w:r w:rsidR="00A64E07">
          <w:rPr>
            <w:rFonts w:cs="Helvetica"/>
            <w:sz w:val="22"/>
            <w:szCs w:val="30"/>
          </w:rPr>
          <w:t xml:space="preserve">gilt </w:t>
        </w:r>
      </w:ins>
      <w:r w:rsidR="003E0164">
        <w:rPr>
          <w:rFonts w:cs="Helvetica"/>
          <w:sz w:val="22"/>
          <w:szCs w:val="30"/>
        </w:rPr>
        <w:t xml:space="preserve">dabei </w:t>
      </w:r>
      <w:ins w:id="141" w:author="Christoph Breser" w:date="2016-02-25T09:58:00Z">
        <w:r w:rsidR="00635586">
          <w:rPr>
            <w:rFonts w:cs="Helvetica"/>
            <w:sz w:val="22"/>
            <w:szCs w:val="30"/>
          </w:rPr>
          <w:t xml:space="preserve">Übereinstimmungen </w:t>
        </w:r>
      </w:ins>
      <w:r w:rsidR="00D12CC5">
        <w:rPr>
          <w:rFonts w:cs="Helvetica"/>
          <w:sz w:val="22"/>
          <w:szCs w:val="30"/>
        </w:rPr>
        <w:t xml:space="preserve">mit Bereichen zu treffen, deren </w:t>
      </w:r>
      <w:ins w:id="142" w:author="Christoph Breser" w:date="2016-02-25T09:58:00Z">
        <w:r w:rsidR="00635586">
          <w:rPr>
            <w:rFonts w:cs="Helvetica"/>
            <w:sz w:val="22"/>
            <w:szCs w:val="30"/>
          </w:rPr>
          <w:t>ontologisch</w:t>
        </w:r>
      </w:ins>
      <w:r w:rsidR="00D12CC5">
        <w:rPr>
          <w:rFonts w:cs="Helvetica"/>
          <w:sz w:val="22"/>
          <w:szCs w:val="30"/>
        </w:rPr>
        <w:t xml:space="preserve">e </w:t>
      </w:r>
      <w:ins w:id="143" w:author="Christoph Breser" w:date="2016-02-25T09:58:00Z">
        <w:r w:rsidR="00635586">
          <w:rPr>
            <w:rFonts w:cs="Helvetica"/>
            <w:sz w:val="22"/>
            <w:szCs w:val="30"/>
          </w:rPr>
          <w:t>Voraussetzungen großteils unterschiedlich sind</w:t>
        </w:r>
      </w:ins>
      <w:r w:rsidR="00B639EA">
        <w:rPr>
          <w:rFonts w:cs="Helvetica"/>
          <w:sz w:val="22"/>
          <w:szCs w:val="30"/>
        </w:rPr>
        <w:t xml:space="preserve">, sodass </w:t>
      </w:r>
      <w:r w:rsidR="009E4BD6">
        <w:rPr>
          <w:rFonts w:cs="Helvetica"/>
          <w:sz w:val="22"/>
          <w:szCs w:val="30"/>
        </w:rPr>
        <w:t xml:space="preserve">die </w:t>
      </w:r>
      <w:proofErr w:type="spellStart"/>
      <w:r w:rsidR="00B639EA">
        <w:rPr>
          <w:rFonts w:cs="Helvetica"/>
          <w:sz w:val="22"/>
          <w:szCs w:val="30"/>
        </w:rPr>
        <w:t>Performativität</w:t>
      </w:r>
      <w:proofErr w:type="spellEnd"/>
      <w:r w:rsidR="00B639EA">
        <w:rPr>
          <w:rFonts w:cs="Helvetica"/>
          <w:sz w:val="22"/>
          <w:szCs w:val="30"/>
        </w:rPr>
        <w:t xml:space="preserve"> untereinander sinkt.</w:t>
      </w:r>
      <w:ins w:id="144" w:author="Christoph Breser" w:date="2016-02-25T09:58:00Z">
        <w:r w:rsidR="00635586">
          <w:rPr>
            <w:rFonts w:cs="Helvetica"/>
            <w:sz w:val="22"/>
            <w:szCs w:val="30"/>
          </w:rPr>
          <w:t xml:space="preserve"> </w:t>
        </w:r>
      </w:ins>
      <w:r w:rsidR="003E0164">
        <w:rPr>
          <w:rFonts w:cs="Helvetica"/>
          <w:sz w:val="22"/>
          <w:szCs w:val="30"/>
        </w:rPr>
        <w:t xml:space="preserve">Unter den ontologisch ähnlichen Referenten befinden mediale Quellen aus anderen Sammlungen oder Archiven sowie auch Publikationen, auf welche sich </w:t>
      </w:r>
      <w:proofErr w:type="spellStart"/>
      <w:r w:rsidR="003E0164">
        <w:rPr>
          <w:rFonts w:cs="Helvetica"/>
          <w:i/>
          <w:sz w:val="22"/>
          <w:szCs w:val="30"/>
        </w:rPr>
        <w:t>Geymüller</w:t>
      </w:r>
      <w:proofErr w:type="spellEnd"/>
      <w:r w:rsidR="003E0164">
        <w:rPr>
          <w:rFonts w:cs="Helvetica"/>
          <w:i/>
          <w:sz w:val="22"/>
          <w:szCs w:val="30"/>
        </w:rPr>
        <w:t xml:space="preserve"> </w:t>
      </w:r>
      <w:r w:rsidR="003E0164">
        <w:rPr>
          <w:rFonts w:cs="Helvetica"/>
          <w:sz w:val="22"/>
          <w:szCs w:val="30"/>
        </w:rPr>
        <w:t xml:space="preserve">bezog. Ontologisch unterschiedliche Referenten sind hingegen </w:t>
      </w:r>
      <w:ins w:id="145" w:author="Christoph Breser" w:date="2016-02-25T09:58:00Z">
        <w:r w:rsidR="00391F7C">
          <w:rPr>
            <w:rFonts w:cs="Helvetica"/>
            <w:sz w:val="22"/>
            <w:szCs w:val="30"/>
          </w:rPr>
          <w:t>Entitäten</w:t>
        </w:r>
      </w:ins>
      <w:r w:rsidR="003E0164">
        <w:rPr>
          <w:rFonts w:cs="Helvetica"/>
          <w:sz w:val="22"/>
          <w:szCs w:val="30"/>
        </w:rPr>
        <w:t xml:space="preserve">, </w:t>
      </w:r>
      <w:ins w:id="146" w:author="Christoph Breser" w:date="2016-02-25T09:58:00Z">
        <w:r w:rsidR="00391F7C">
          <w:rPr>
            <w:rFonts w:cs="Helvetica"/>
            <w:sz w:val="22"/>
            <w:szCs w:val="30"/>
          </w:rPr>
          <w:t xml:space="preserve">wie </w:t>
        </w:r>
        <w:r w:rsidR="00635586">
          <w:rPr>
            <w:rFonts w:cs="Helvetica"/>
            <w:sz w:val="22"/>
            <w:szCs w:val="30"/>
          </w:rPr>
          <w:t>Artefakte, Personen, Räume oder Dinge</w:t>
        </w:r>
      </w:ins>
      <w:r w:rsidR="003E0164">
        <w:rPr>
          <w:rFonts w:cs="Helvetica"/>
          <w:sz w:val="22"/>
          <w:szCs w:val="30"/>
        </w:rPr>
        <w:t xml:space="preserve">, können </w:t>
      </w:r>
      <w:ins w:id="147" w:author="Christoph Breser" w:date="2016-02-25T09:58:00Z">
        <w:r w:rsidR="00635586">
          <w:rPr>
            <w:rFonts w:cs="Helvetica"/>
            <w:sz w:val="22"/>
            <w:szCs w:val="30"/>
          </w:rPr>
          <w:t xml:space="preserve">aber auch </w:t>
        </w:r>
      </w:ins>
      <w:r w:rsidR="00B639EA">
        <w:rPr>
          <w:rFonts w:cs="Helvetica"/>
          <w:sz w:val="22"/>
          <w:szCs w:val="30"/>
        </w:rPr>
        <w:t xml:space="preserve">gedankliche </w:t>
      </w:r>
      <w:ins w:id="148" w:author="Christoph Breser" w:date="2016-02-25T09:58:00Z">
        <w:r w:rsidR="00391F7C">
          <w:rPr>
            <w:rFonts w:cs="Helvetica"/>
            <w:sz w:val="22"/>
            <w:szCs w:val="30"/>
          </w:rPr>
          <w:t>Prozesse</w:t>
        </w:r>
      </w:ins>
      <w:r w:rsidR="00B639EA">
        <w:rPr>
          <w:rFonts w:cs="Helvetica"/>
          <w:sz w:val="22"/>
          <w:szCs w:val="30"/>
        </w:rPr>
        <w:t xml:space="preserve"> oder Handlungen</w:t>
      </w:r>
      <w:r w:rsidR="003E0164">
        <w:rPr>
          <w:rFonts w:cs="Helvetica"/>
          <w:sz w:val="22"/>
          <w:szCs w:val="30"/>
        </w:rPr>
        <w:t xml:space="preserve"> sein</w:t>
      </w:r>
      <w:r w:rsidR="002648B9">
        <w:rPr>
          <w:rFonts w:cs="Helvetica"/>
          <w:sz w:val="22"/>
          <w:szCs w:val="30"/>
        </w:rPr>
        <w:t xml:space="preserve">, </w:t>
      </w:r>
      <w:ins w:id="149" w:author="Christoph Breser" w:date="2016-02-25T09:58:00Z">
        <w:r w:rsidR="00391F7C">
          <w:rPr>
            <w:rFonts w:cs="Helvetica"/>
            <w:sz w:val="22"/>
            <w:szCs w:val="30"/>
          </w:rPr>
          <w:t>wie sie in Form von Entwurfsideen</w:t>
        </w:r>
      </w:ins>
      <w:r w:rsidR="00D12CC5">
        <w:rPr>
          <w:rFonts w:cs="Helvetica"/>
          <w:sz w:val="22"/>
          <w:szCs w:val="30"/>
        </w:rPr>
        <w:t xml:space="preserve">, </w:t>
      </w:r>
      <w:ins w:id="150" w:author="Christoph Breser" w:date="2016-02-25T09:58:00Z">
        <w:r w:rsidR="00391F7C">
          <w:rPr>
            <w:rFonts w:cs="Helvetica"/>
            <w:sz w:val="22"/>
            <w:szCs w:val="30"/>
          </w:rPr>
          <w:t xml:space="preserve">einer Forschungstheorie, </w:t>
        </w:r>
      </w:ins>
      <w:r w:rsidR="00D12CC5">
        <w:rPr>
          <w:rFonts w:cs="Helvetica"/>
          <w:sz w:val="22"/>
          <w:szCs w:val="30"/>
        </w:rPr>
        <w:t xml:space="preserve">oder </w:t>
      </w:r>
      <w:ins w:id="151" w:author="Christoph Breser" w:date="2016-02-25T09:58:00Z">
        <w:r w:rsidR="00391F7C">
          <w:rPr>
            <w:rFonts w:cs="Helvetica"/>
            <w:sz w:val="22"/>
            <w:szCs w:val="30"/>
          </w:rPr>
          <w:t xml:space="preserve">aber auch </w:t>
        </w:r>
      </w:ins>
      <w:r w:rsidR="00D12CC5">
        <w:rPr>
          <w:rFonts w:cs="Helvetica"/>
          <w:sz w:val="22"/>
          <w:szCs w:val="30"/>
        </w:rPr>
        <w:t xml:space="preserve">als </w:t>
      </w:r>
      <w:ins w:id="152" w:author="Christoph Breser" w:date="2016-02-25T09:58:00Z">
        <w:r w:rsidR="00391F7C">
          <w:rPr>
            <w:rFonts w:cs="Helvetica"/>
            <w:sz w:val="22"/>
            <w:szCs w:val="30"/>
          </w:rPr>
          <w:t xml:space="preserve">Reisen </w:t>
        </w:r>
      </w:ins>
      <w:r w:rsidR="00D12CC5">
        <w:rPr>
          <w:rFonts w:cs="Helvetica"/>
          <w:sz w:val="22"/>
          <w:szCs w:val="30"/>
        </w:rPr>
        <w:t xml:space="preserve">bzw. </w:t>
      </w:r>
      <w:ins w:id="153" w:author="Christoph Breser" w:date="2016-02-25T09:58:00Z">
        <w:r w:rsidR="00391F7C">
          <w:rPr>
            <w:rFonts w:cs="Helvetica"/>
            <w:sz w:val="22"/>
            <w:szCs w:val="30"/>
          </w:rPr>
          <w:t xml:space="preserve">darüber geführte Korrespondenzen nachvollzogen werden. </w:t>
        </w:r>
      </w:ins>
      <w:r w:rsidR="009E4BD6">
        <w:rPr>
          <w:rFonts w:cs="Helvetica"/>
          <w:sz w:val="22"/>
          <w:szCs w:val="30"/>
        </w:rPr>
        <w:t xml:space="preserve">Die Referenz einer Archivquelle zu einem dieser materiellen </w:t>
      </w:r>
      <w:r w:rsidR="003E0164">
        <w:rPr>
          <w:rFonts w:cs="Helvetica"/>
          <w:sz w:val="22"/>
          <w:szCs w:val="30"/>
        </w:rPr>
        <w:t xml:space="preserve">bzw. immateriellen </w:t>
      </w:r>
      <w:r w:rsidR="009E4BD6">
        <w:rPr>
          <w:rFonts w:cs="Helvetica"/>
          <w:sz w:val="22"/>
          <w:szCs w:val="30"/>
        </w:rPr>
        <w:t xml:space="preserve">Referenten stellt dabei eine besondere Herausforderung </w:t>
      </w:r>
      <w:r w:rsidR="003E0164">
        <w:rPr>
          <w:rFonts w:cs="Helvetica"/>
          <w:sz w:val="22"/>
          <w:szCs w:val="30"/>
        </w:rPr>
        <w:t xml:space="preserve">für die </w:t>
      </w:r>
      <w:proofErr w:type="spellStart"/>
      <w:r w:rsidR="009E4BD6">
        <w:rPr>
          <w:rFonts w:cs="Helvetica"/>
          <w:sz w:val="22"/>
          <w:szCs w:val="30"/>
        </w:rPr>
        <w:t>Web-Applikaton</w:t>
      </w:r>
      <w:proofErr w:type="spellEnd"/>
      <w:r w:rsidR="009E4BD6">
        <w:rPr>
          <w:rFonts w:cs="Helvetica"/>
          <w:sz w:val="22"/>
          <w:szCs w:val="30"/>
        </w:rPr>
        <w:t xml:space="preserve"> dar.</w:t>
      </w:r>
    </w:p>
    <w:p w:rsidR="00635586" w:rsidRDefault="00635586" w:rsidP="00635586">
      <w:pPr>
        <w:widowControl w:val="0"/>
        <w:autoSpaceDE w:val="0"/>
        <w:autoSpaceDN w:val="0"/>
        <w:adjustRightInd w:val="0"/>
        <w:spacing w:after="0"/>
        <w:jc w:val="both"/>
        <w:rPr>
          <w:ins w:id="154" w:author="Christoph Breser" w:date="2016-02-25T09:58:00Z"/>
          <w:rFonts w:cs="Helvetica"/>
          <w:sz w:val="22"/>
          <w:szCs w:val="30"/>
        </w:rPr>
      </w:pPr>
    </w:p>
    <w:p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55" w:author="Christoph Breser" w:date="2016-02-25T09:58:00Z">
        <w:r w:rsidR="00160A41" w:rsidRPr="009E4BD6">
          <w:rPr>
            <w:rFonts w:cs="Helvetica"/>
            <w:sz w:val="20"/>
            <w:szCs w:val="30"/>
          </w:rPr>
          <w:t xml:space="preserve"> ‚</w:t>
        </w:r>
        <w:proofErr w:type="spellStart"/>
        <w:r w:rsidR="00160A41" w:rsidRPr="009E4BD6">
          <w:rPr>
            <w:rFonts w:cs="Helvetica"/>
            <w:sz w:val="20"/>
            <w:szCs w:val="30"/>
          </w:rPr>
          <w:t>an-sich</w:t>
        </w:r>
        <w:proofErr w:type="spellEnd"/>
        <w:r w:rsidR="00160A41" w:rsidRPr="009E4BD6">
          <w:rPr>
            <w:rFonts w:cs="Helvetica"/>
            <w:sz w:val="20"/>
            <w:szCs w:val="30"/>
          </w:rPr>
          <w:t>’</w:t>
        </w:r>
      </w:ins>
      <w:r w:rsidRPr="009E4BD6">
        <w:rPr>
          <w:rFonts w:cs="Helvetica"/>
          <w:sz w:val="20"/>
          <w:szCs w:val="30"/>
        </w:rPr>
        <w:t xml:space="preserve">, sodass erst durch </w:t>
      </w:r>
      <w:r w:rsidR="004F52A0" w:rsidRPr="009E4BD6">
        <w:rPr>
          <w:rFonts w:cs="Helvetica"/>
          <w:sz w:val="20"/>
          <w:szCs w:val="30"/>
        </w:rPr>
        <w:t xml:space="preserve">die zuvor ausgeführte </w:t>
      </w:r>
      <w:proofErr w:type="spellStart"/>
      <w:r w:rsidR="00D12CC5" w:rsidRPr="009E4BD6">
        <w:rPr>
          <w:rFonts w:cs="Helvetica"/>
          <w:sz w:val="20"/>
          <w:szCs w:val="30"/>
        </w:rPr>
        <w:t>In-Beziehung-Setzung</w:t>
      </w:r>
      <w:proofErr w:type="spellEnd"/>
      <w:r w:rsidR="00D12CC5" w:rsidRPr="009E4BD6">
        <w:rPr>
          <w:rFonts w:cs="Helvetica"/>
          <w:sz w:val="20"/>
          <w:szCs w:val="30"/>
        </w:rPr>
        <w:t xml:space="preserve"> </w:t>
      </w:r>
      <w:r w:rsidR="009E4BD6">
        <w:rPr>
          <w:rFonts w:cs="Helvetica"/>
          <w:sz w:val="20"/>
          <w:szCs w:val="30"/>
        </w:rPr>
        <w:t>ihrer</w:t>
      </w:r>
      <w:r w:rsidR="00D12CC5" w:rsidRPr="009E4BD6">
        <w:rPr>
          <w:rFonts w:cs="Helvetica"/>
          <w:sz w:val="20"/>
          <w:szCs w:val="30"/>
        </w:rPr>
        <w:t xml:space="preserve"> </w:t>
      </w:r>
      <w:ins w:id="156"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57"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58"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59"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60"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61"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62"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63"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D12CC5" w:rsidRPr="009E4BD6">
        <w:rPr>
          <w:rFonts w:cs="Helvetica"/>
          <w:sz w:val="20"/>
          <w:szCs w:val="30"/>
        </w:rPr>
        <w:t xml:space="preserve">ontologisch </w:t>
      </w:r>
      <w:r w:rsidR="009E4BD6">
        <w:rPr>
          <w:rFonts w:cs="Helvetica"/>
          <w:sz w:val="20"/>
          <w:szCs w:val="30"/>
        </w:rPr>
        <w:t xml:space="preserve">sich </w:t>
      </w:r>
      <w:r w:rsidR="004F52A0" w:rsidRPr="009E4BD6">
        <w:rPr>
          <w:rFonts w:cs="Helvetica"/>
          <w:sz w:val="20"/>
          <w:szCs w:val="30"/>
        </w:rPr>
        <w:t xml:space="preserve">gleichender </w:t>
      </w:r>
      <w:r w:rsidR="009E4BD6">
        <w:rPr>
          <w:rFonts w:cs="Helvetica"/>
          <w:sz w:val="20"/>
          <w:szCs w:val="30"/>
        </w:rPr>
        <w:t>Bereiche</w:t>
      </w:r>
      <w:r w:rsidRPr="009E4BD6">
        <w:rPr>
          <w:rFonts w:cs="Helvetica"/>
          <w:sz w:val="20"/>
          <w:szCs w:val="30"/>
        </w:rPr>
        <w:t xml:space="preserve">, sondern bezog sich </w:t>
      </w:r>
      <w:ins w:id="164"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65" w:author="Christoph Breser" w:date="2016-02-25T09:58:00Z">
        <w:r w:rsidRPr="009E4BD6">
          <w:rPr>
            <w:rFonts w:cs="Helvetica"/>
            <w:sz w:val="20"/>
            <w:szCs w:val="30"/>
          </w:rPr>
          <w:t xml:space="preserve">. </w:t>
        </w:r>
      </w:ins>
    </w:p>
    <w:p w:rsidR="00A64E07" w:rsidRDefault="00A64E07" w:rsidP="000C037F">
      <w:pPr>
        <w:widowControl w:val="0"/>
        <w:autoSpaceDE w:val="0"/>
        <w:autoSpaceDN w:val="0"/>
        <w:adjustRightInd w:val="0"/>
        <w:spacing w:after="0"/>
        <w:jc w:val="both"/>
        <w:rPr>
          <w:ins w:id="166" w:author="Christoph Breser" w:date="2016-02-25T09:58:00Z"/>
          <w:rFonts w:cs="Helvetica"/>
          <w:sz w:val="22"/>
          <w:szCs w:val="30"/>
        </w:rPr>
      </w:pPr>
    </w:p>
    <w:p w:rsidR="00B74F01" w:rsidRDefault="004F52A0" w:rsidP="00391F7C">
      <w:pPr>
        <w:widowControl w:val="0"/>
        <w:autoSpaceDE w:val="0"/>
        <w:autoSpaceDN w:val="0"/>
        <w:adjustRightInd w:val="0"/>
        <w:spacing w:after="0"/>
        <w:jc w:val="both"/>
        <w:rPr>
          <w:ins w:id="167" w:author="Christoph Breser" w:date="2016-02-25T09:58:00Z"/>
          <w:rFonts w:cs="Helvetica"/>
          <w:sz w:val="22"/>
          <w:szCs w:val="30"/>
        </w:rPr>
      </w:pPr>
      <w:r>
        <w:rPr>
          <w:rFonts w:cs="Helvetica"/>
          <w:sz w:val="22"/>
          <w:szCs w:val="30"/>
        </w:rPr>
        <w:t xml:space="preserve">Die </w:t>
      </w:r>
      <w:ins w:id="168"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69"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70"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71"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w:t>
      </w:r>
      <w:ins w:id="172" w:author="Christoph Breser" w:date="2016-02-25T09:58:00Z">
        <w:r w:rsidR="00391F7C">
          <w:rPr>
            <w:rFonts w:cs="Helvetica"/>
            <w:sz w:val="22"/>
            <w:szCs w:val="30"/>
          </w:rPr>
          <w:t xml:space="preserve">immer auch </w:t>
        </w:r>
      </w:ins>
      <w:r w:rsidR="00D12CC5">
        <w:rPr>
          <w:rFonts w:cs="Helvetica"/>
          <w:sz w:val="22"/>
          <w:szCs w:val="30"/>
        </w:rPr>
        <w:t xml:space="preserve">parallel </w:t>
      </w:r>
      <w:ins w:id="173" w:author="Christoph Breser" w:date="2016-02-25T09:58:00Z">
        <w:r w:rsidR="00160A41">
          <w:rPr>
            <w:rFonts w:cs="Helvetica"/>
            <w:sz w:val="22"/>
            <w:szCs w:val="30"/>
          </w:rPr>
          <w:t>auf ontologisch verfremdete Bereiche</w:t>
        </w:r>
        <w:r w:rsidR="00EE142D">
          <w:rPr>
            <w:rFonts w:cs="Helvetica"/>
            <w:sz w:val="22"/>
            <w:szCs w:val="30"/>
          </w:rPr>
          <w:t xml:space="preserve"> erweitert wird</w:t>
        </w:r>
      </w:ins>
      <w:r w:rsidR="002648B9">
        <w:rPr>
          <w:rFonts w:cs="Helvetica"/>
          <w:sz w:val="22"/>
          <w:szCs w:val="30"/>
        </w:rPr>
        <w:t>.</w:t>
      </w:r>
      <w:ins w:id="174"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175" w:author="Christoph Breser" w:date="2016-02-25T09:58:00Z">
        <w:r w:rsidR="00EE142D">
          <w:rPr>
            <w:rFonts w:cs="Helvetica"/>
            <w:sz w:val="22"/>
            <w:szCs w:val="30"/>
          </w:rPr>
          <w:t xml:space="preserve">eine </w:t>
        </w:r>
      </w:ins>
      <w:r w:rsidR="00897BB6">
        <w:rPr>
          <w:rFonts w:cs="Helvetica"/>
          <w:sz w:val="22"/>
          <w:szCs w:val="30"/>
        </w:rPr>
        <w:t xml:space="preserve">oder mehrere </w:t>
      </w:r>
      <w:ins w:id="176" w:author="Christoph Breser" w:date="2016-02-25T09:58:00Z">
        <w:r w:rsidR="00EE142D">
          <w:rPr>
            <w:rFonts w:cs="Helvetica"/>
            <w:sz w:val="22"/>
            <w:szCs w:val="30"/>
          </w:rPr>
          <w:t>Referenz</w:t>
        </w:r>
      </w:ins>
      <w:r w:rsidR="00897BB6">
        <w:rPr>
          <w:rFonts w:cs="Helvetica"/>
          <w:sz w:val="22"/>
          <w:szCs w:val="30"/>
        </w:rPr>
        <w:t>en</w:t>
      </w:r>
      <w:ins w:id="177" w:author="Christoph Breser" w:date="2016-02-25T09:58:00Z">
        <w:r w:rsidR="00EE142D">
          <w:rPr>
            <w:rFonts w:cs="Helvetica"/>
            <w:sz w:val="22"/>
            <w:szCs w:val="30"/>
          </w:rPr>
          <w:t xml:space="preserve">, </w:t>
        </w:r>
      </w:ins>
      <w:r w:rsidR="00D12CC5">
        <w:rPr>
          <w:rFonts w:cs="Helvetica"/>
          <w:sz w:val="22"/>
          <w:szCs w:val="30"/>
        </w:rPr>
        <w:t xml:space="preserve">welche die </w:t>
      </w:r>
      <w:ins w:id="178" w:author="Christoph Breser" w:date="2016-02-25T09:58:00Z">
        <w:r w:rsidR="00EE142D">
          <w:rPr>
            <w:rFonts w:cs="Helvetica"/>
            <w:sz w:val="22"/>
            <w:szCs w:val="30"/>
          </w:rPr>
          <w:t xml:space="preserve">Rückverfolgbarkeit von Überlegungen </w:t>
        </w:r>
      </w:ins>
      <w:r w:rsidR="00D12CC5">
        <w:rPr>
          <w:rFonts w:cs="Helvetica"/>
          <w:sz w:val="22"/>
          <w:szCs w:val="30"/>
        </w:rPr>
        <w:t xml:space="preserve">bzw. auch des </w:t>
      </w:r>
      <w:ins w:id="179" w:author="Christoph Breser" w:date="2016-02-25T09:58:00Z">
        <w:r w:rsidR="00EE142D">
          <w:rPr>
            <w:rFonts w:cs="Helvetica"/>
            <w:sz w:val="22"/>
            <w:szCs w:val="30"/>
          </w:rPr>
          <w:t xml:space="preserve">Erkenntnisprozesses </w:t>
        </w:r>
      </w:ins>
      <w:r w:rsidR="00D12CC5">
        <w:rPr>
          <w:rFonts w:cs="Helvetica"/>
          <w:sz w:val="22"/>
          <w:szCs w:val="30"/>
        </w:rPr>
        <w:t xml:space="preserve">an sich </w:t>
      </w:r>
      <w:ins w:id="180" w:author="Christoph Breser" w:date="2016-02-25T09:58:00Z">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181" w:author="Christoph Breser" w:date="2016-02-25T09:58:00Z">
        <w:r w:rsidR="00B74F01">
          <w:rPr>
            <w:rFonts w:cs="Helvetica"/>
            <w:sz w:val="22"/>
            <w:szCs w:val="30"/>
          </w:rPr>
          <w:t xml:space="preserve"> </w:t>
        </w:r>
      </w:ins>
      <w:r w:rsidR="009E4BD6">
        <w:rPr>
          <w:rFonts w:cs="Helvetica"/>
          <w:sz w:val="22"/>
          <w:szCs w:val="30"/>
        </w:rPr>
        <w:t>W</w:t>
      </w:r>
      <w:ins w:id="182" w:author="Christoph Breser" w:date="2016-02-25T09:58:00Z">
        <w:r w:rsidR="00FC5116">
          <w:rPr>
            <w:rFonts w:cs="Helvetica"/>
            <w:sz w:val="22"/>
            <w:szCs w:val="30"/>
          </w:rPr>
          <w:t xml:space="preserve">ir </w:t>
        </w:r>
      </w:ins>
      <w:r w:rsidR="00897BB6">
        <w:rPr>
          <w:rFonts w:cs="Helvetica"/>
          <w:sz w:val="22"/>
          <w:szCs w:val="30"/>
        </w:rPr>
        <w:t xml:space="preserve">haben </w:t>
      </w:r>
      <w:ins w:id="183" w:author="Christoph Breser" w:date="2016-02-25T09:58:00Z">
        <w:r w:rsidR="00FC5116">
          <w:rPr>
            <w:rFonts w:cs="Helvetica"/>
            <w:sz w:val="22"/>
            <w:szCs w:val="30"/>
          </w:rPr>
          <w:t xml:space="preserve">uns </w:t>
        </w:r>
      </w:ins>
      <w:r w:rsidR="009E4BD6">
        <w:rPr>
          <w:rFonts w:cs="Helvetica"/>
          <w:sz w:val="22"/>
          <w:szCs w:val="30"/>
        </w:rPr>
        <w:t xml:space="preserve">dazu </w:t>
      </w:r>
      <w:ins w:id="184"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w:t>
        </w:r>
        <w:proofErr w:type="spellStart"/>
        <w:r w:rsidR="00B74F01">
          <w:rPr>
            <w:rFonts w:cs="Helvetica"/>
            <w:i/>
            <w:sz w:val="22"/>
            <w:szCs w:val="30"/>
          </w:rPr>
          <w:t>Latour</w:t>
        </w:r>
        <w:proofErr w:type="spellEnd"/>
        <w:r w:rsidR="00B74F01">
          <w:rPr>
            <w:rFonts w:cs="Helvetica"/>
            <w:i/>
            <w:sz w:val="22"/>
            <w:szCs w:val="30"/>
          </w:rPr>
          <w:t xml:space="preserve">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185" w:author="Christoph Breser" w:date="2016-02-25T09:58:00Z">
        <w:r w:rsidR="00B74F01">
          <w:rPr>
            <w:rFonts w:cs="Helvetica"/>
            <w:sz w:val="22"/>
            <w:szCs w:val="30"/>
          </w:rPr>
          <w:t>die Darstellungsweise</w:t>
        </w:r>
      </w:ins>
      <w:r w:rsidR="009E4BD6">
        <w:rPr>
          <w:rFonts w:cs="Helvetica"/>
          <w:sz w:val="22"/>
          <w:szCs w:val="30"/>
        </w:rPr>
        <w:t>n</w:t>
      </w:r>
      <w:ins w:id="186"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187" w:author="Christoph Breser" w:date="2016-02-25T09:58:00Z">
        <w:r w:rsidR="00B74F01">
          <w:rPr>
            <w:rFonts w:cs="Helvetica"/>
            <w:sz w:val="22"/>
            <w:szCs w:val="30"/>
          </w:rPr>
          <w:t xml:space="preserve">. </w:t>
        </w:r>
      </w:ins>
    </w:p>
    <w:p w:rsidR="00D12CC5" w:rsidRDefault="00A65864" w:rsidP="00490BF6">
      <w:pPr>
        <w:widowControl w:val="0"/>
        <w:autoSpaceDE w:val="0"/>
        <w:autoSpaceDN w:val="0"/>
        <w:adjustRightInd w:val="0"/>
        <w:spacing w:after="0"/>
        <w:jc w:val="both"/>
        <w:rPr>
          <w:rFonts w:cs="Helvetica"/>
          <w:sz w:val="22"/>
          <w:szCs w:val="30"/>
          <w:u w:color="386EFF"/>
        </w:rPr>
      </w:pPr>
      <w:ins w:id="188"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proofErr w:type="spellStart"/>
        <w:r w:rsidR="000C037F">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189"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190"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191" w:author="Christoph Breser" w:date="2016-02-25T09:58:00Z">
        <w:r w:rsidR="003B27F8">
          <w:rPr>
            <w:rFonts w:cs="Helvetica"/>
            <w:sz w:val="22"/>
            <w:szCs w:val="30"/>
          </w:rPr>
          <w:t xml:space="preserve"> </w:t>
        </w:r>
      </w:ins>
      <w:r w:rsidR="00D12CC5">
        <w:rPr>
          <w:rFonts w:cs="Helvetica"/>
          <w:sz w:val="22"/>
          <w:szCs w:val="30"/>
        </w:rPr>
        <w:t xml:space="preserve">ist </w:t>
      </w:r>
      <w:ins w:id="192"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9"/>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w:t>
        </w:r>
        <w:proofErr w:type="spellStart"/>
        <w:r w:rsidR="003B27F8">
          <w:rPr>
            <w:rFonts w:cs="Helvetica"/>
            <w:i/>
            <w:sz w:val="22"/>
            <w:szCs w:val="30"/>
            <w:u w:color="386EFF"/>
          </w:rPr>
          <w:t>Latour</w:t>
        </w:r>
        <w:proofErr w:type="spellEnd"/>
        <w:r w:rsidR="003B27F8">
          <w:rPr>
            <w:rFonts w:cs="Helvetica"/>
            <w:i/>
            <w:sz w:val="22"/>
            <w:szCs w:val="30"/>
            <w:u w:color="386EFF"/>
          </w:rPr>
          <w:t xml:space="preserve"> </w:t>
        </w:r>
        <w:r w:rsidR="003B27F8">
          <w:rPr>
            <w:rFonts w:cs="Helvetica"/>
            <w:sz w:val="22"/>
            <w:szCs w:val="30"/>
            <w:u w:color="386EFF"/>
          </w:rPr>
          <w:t xml:space="preserve">sieht Referenz </w:t>
        </w:r>
      </w:ins>
      <w:r w:rsidR="00D12CC5">
        <w:rPr>
          <w:rFonts w:cs="Helvetica"/>
          <w:sz w:val="22"/>
          <w:szCs w:val="30"/>
          <w:u w:color="386EFF"/>
        </w:rPr>
        <w:t xml:space="preserve">hingegen </w:t>
      </w:r>
      <w:ins w:id="198"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199"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00"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01"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02"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03" w:author="Christoph Breser" w:date="2016-02-25T09:58:00Z">
        <w:r w:rsidR="00D12CC5">
          <w:rPr>
            <w:rFonts w:cs="Helvetica"/>
            <w:sz w:val="22"/>
            <w:szCs w:val="30"/>
            <w:u w:color="386EFF"/>
          </w:rPr>
          <w:t xml:space="preserve">(Bruno </w:t>
        </w:r>
        <w:proofErr w:type="spellStart"/>
        <w:r w:rsidR="00D12CC5">
          <w:rPr>
            <w:rFonts w:cs="Helvetica"/>
            <w:sz w:val="22"/>
            <w:szCs w:val="30"/>
            <w:u w:color="386EFF"/>
          </w:rPr>
          <w:t>Latour</w:t>
        </w:r>
        <w:proofErr w:type="spellEnd"/>
        <w:r w:rsidR="00D12CC5">
          <w:rPr>
            <w:rFonts w:cs="Helvetica"/>
            <w:sz w:val="22"/>
            <w:szCs w:val="30"/>
            <w:u w:color="386EFF"/>
          </w:rPr>
          <w:t xml:space="preserve">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proofErr w:type="spellStart"/>
      <w:ins w:id="204" w:author="Christoph Breser" w:date="2016-02-25T09:58:00Z">
        <w:r w:rsidR="00490BF6">
          <w:rPr>
            <w:rFonts w:cs="Helvetica"/>
            <w:sz w:val="22"/>
            <w:szCs w:val="30"/>
            <w:u w:color="386EFF"/>
          </w:rPr>
          <w:t>Transformationschritte</w:t>
        </w:r>
        <w:proofErr w:type="spellEnd"/>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proofErr w:type="spellStart"/>
      <w:r w:rsidR="00D12CC5">
        <w:rPr>
          <w:rFonts w:cs="Helvetica"/>
          <w:i/>
          <w:sz w:val="22"/>
          <w:szCs w:val="30"/>
          <w:u w:color="386EFF"/>
        </w:rPr>
        <w:t>Latours</w:t>
      </w:r>
      <w:proofErr w:type="spellEnd"/>
      <w:r w:rsidR="00D12CC5">
        <w:rPr>
          <w:rFonts w:cs="Helvetica"/>
          <w:i/>
          <w:sz w:val="22"/>
          <w:szCs w:val="30"/>
          <w:u w:color="386EFF"/>
        </w:rPr>
        <w:t xml:space="preserve">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2648B9">
        <w:rPr>
          <w:rFonts w:cs="Helvetica"/>
          <w:sz w:val="22"/>
          <w:szCs w:val="30"/>
          <w:u w:color="386EFF"/>
        </w:rPr>
        <w:t xml:space="preserve">zu Verlusten von </w:t>
      </w:r>
      <w:ins w:id="205"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rsidR="009E4BD6" w:rsidRDefault="009E4BD6" w:rsidP="00F946DD">
      <w:pPr>
        <w:widowControl w:val="0"/>
        <w:autoSpaceDE w:val="0"/>
        <w:autoSpaceDN w:val="0"/>
        <w:adjustRightInd w:val="0"/>
        <w:spacing w:after="0"/>
        <w:jc w:val="both"/>
        <w:rPr>
          <w:rFonts w:cs="Helvetica"/>
          <w:sz w:val="22"/>
          <w:szCs w:val="30"/>
          <w:u w:color="386EFF"/>
        </w:rPr>
      </w:pPr>
    </w:p>
    <w:p w:rsidR="004365ED" w:rsidRDefault="003B27F8" w:rsidP="00BB0700">
      <w:pPr>
        <w:widowControl w:val="0"/>
        <w:autoSpaceDE w:val="0"/>
        <w:autoSpaceDN w:val="0"/>
        <w:adjustRightInd w:val="0"/>
        <w:spacing w:after="0"/>
        <w:ind w:left="708"/>
        <w:jc w:val="both"/>
        <w:rPr>
          <w:rFonts w:cs="Helvetica"/>
          <w:sz w:val="20"/>
          <w:szCs w:val="30"/>
        </w:rPr>
      </w:pPr>
      <w:ins w:id="206" w:author="Christoph Breser" w:date="2016-02-25T09:58:00Z">
        <w:r w:rsidRPr="00BB0700">
          <w:rPr>
            <w:rFonts w:cs="Helvetica"/>
            <w:sz w:val="20"/>
            <w:szCs w:val="30"/>
          </w:rPr>
          <w:t xml:space="preserve">Wie </w:t>
        </w:r>
      </w:ins>
      <w:r w:rsidR="00D12CC5" w:rsidRPr="00BB0700">
        <w:rPr>
          <w:rFonts w:cs="Helvetica"/>
          <w:sz w:val="20"/>
          <w:szCs w:val="30"/>
        </w:rPr>
        <w:t xml:space="preserve">auch </w:t>
      </w:r>
      <w:ins w:id="207" w:author="Christoph Breser" w:date="2016-02-25T09:58:00Z">
        <w:r w:rsidRPr="00BB0700">
          <w:rPr>
            <w:rFonts w:cs="Helvetica"/>
            <w:sz w:val="20"/>
            <w:szCs w:val="30"/>
          </w:rPr>
          <w:t>am Beispiel des Skizzen</w:t>
        </w:r>
        <w:r w:rsidR="00630A76" w:rsidRPr="00BB0700">
          <w:rPr>
            <w:rFonts w:cs="Helvetica"/>
            <w:sz w:val="20"/>
            <w:szCs w:val="30"/>
          </w:rPr>
          <w:t>blattes erkenntlich</w:t>
        </w:r>
      </w:ins>
      <w:r w:rsidR="00BB0700">
        <w:rPr>
          <w:rFonts w:cs="Helvetica"/>
          <w:sz w:val="20"/>
          <w:szCs w:val="30"/>
        </w:rPr>
        <w:t>,</w:t>
      </w:r>
      <w:ins w:id="208"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09"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10"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11"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12" w:author="Christoph Breser" w:date="2016-02-25T09:58:00Z">
        <w:r w:rsidR="00B25592" w:rsidRPr="00BB0700">
          <w:rPr>
            <w:rFonts w:cs="Helvetica"/>
            <w:sz w:val="20"/>
            <w:szCs w:val="30"/>
          </w:rPr>
          <w:t xml:space="preserve"> Inhalt </w:t>
        </w:r>
      </w:ins>
      <w:r w:rsidR="00BB0700">
        <w:rPr>
          <w:rFonts w:cs="Helvetica"/>
          <w:sz w:val="20"/>
          <w:szCs w:val="30"/>
        </w:rPr>
        <w:t xml:space="preserve">des von </w:t>
      </w:r>
      <w:proofErr w:type="spellStart"/>
      <w:ins w:id="213" w:author="Christoph Breser" w:date="2016-02-25T09:58:00Z">
        <w:r w:rsidRPr="00BB0700">
          <w:rPr>
            <w:rFonts w:cs="Helvetica"/>
            <w:i/>
            <w:sz w:val="20"/>
            <w:szCs w:val="30"/>
          </w:rPr>
          <w:t>Geymüller</w:t>
        </w:r>
        <w:proofErr w:type="spellEnd"/>
        <w:r w:rsidRPr="00BB0700">
          <w:rPr>
            <w:rFonts w:cs="Helvetica"/>
            <w:i/>
            <w:sz w:val="20"/>
            <w:szCs w:val="30"/>
          </w:rPr>
          <w:t xml:space="preserve"> </w:t>
        </w:r>
      </w:ins>
      <w:r w:rsidR="002648B9" w:rsidRPr="00BB0700">
        <w:rPr>
          <w:rFonts w:cs="Helvetica"/>
          <w:sz w:val="20"/>
          <w:szCs w:val="30"/>
        </w:rPr>
        <w:t xml:space="preserve">ursprünglich </w:t>
      </w:r>
      <w:ins w:id="214" w:author="Christoph Breser" w:date="2016-02-25T09:58:00Z">
        <w:r w:rsidRPr="00BB0700">
          <w:rPr>
            <w:rFonts w:cs="Helvetica"/>
            <w:sz w:val="20"/>
            <w:szCs w:val="30"/>
          </w:rPr>
          <w:t>intendierte</w:t>
        </w:r>
      </w:ins>
      <w:r w:rsidR="00BB0700">
        <w:rPr>
          <w:rFonts w:cs="Helvetica"/>
          <w:sz w:val="20"/>
          <w:szCs w:val="30"/>
        </w:rPr>
        <w:t>n</w:t>
      </w:r>
      <w:ins w:id="215" w:author="Christoph Breser" w:date="2016-02-25T09:58:00Z">
        <w:r w:rsidRPr="00BB0700">
          <w:rPr>
            <w:rFonts w:cs="Helvetica"/>
            <w:sz w:val="20"/>
            <w:szCs w:val="30"/>
          </w:rPr>
          <w:t xml:space="preserve"> </w:t>
        </w:r>
        <w:r w:rsidR="00B25592" w:rsidRPr="00BB0700">
          <w:rPr>
            <w:rFonts w:cs="Helvetica"/>
            <w:sz w:val="20"/>
            <w:szCs w:val="30"/>
          </w:rPr>
          <w:t>Gedanke</w:t>
        </w:r>
      </w:ins>
      <w:r w:rsidR="00BB0700">
        <w:rPr>
          <w:rFonts w:cs="Helvetica"/>
          <w:sz w:val="20"/>
          <w:szCs w:val="30"/>
        </w:rPr>
        <w:t xml:space="preserve">ns </w:t>
      </w:r>
      <w:ins w:id="216"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0"/>
      </w:r>
      <w:ins w:id="217" w:author="Christoph Breser" w:date="2016-02-25T09:58:00Z">
        <w:r w:rsidR="00B25592" w:rsidRPr="00BB0700">
          <w:rPr>
            <w:rFonts w:cs="Helvetica"/>
            <w:sz w:val="20"/>
            <w:szCs w:val="30"/>
          </w:rPr>
          <w:t xml:space="preserve"> </w:t>
        </w:r>
      </w:ins>
    </w:p>
    <w:p w:rsidR="004365ED" w:rsidRDefault="004365ED" w:rsidP="00BB0700">
      <w:pPr>
        <w:widowControl w:val="0"/>
        <w:autoSpaceDE w:val="0"/>
        <w:autoSpaceDN w:val="0"/>
        <w:adjustRightInd w:val="0"/>
        <w:spacing w:after="0"/>
        <w:ind w:left="708"/>
        <w:jc w:val="both"/>
        <w:rPr>
          <w:rFonts w:cs="Helvetica"/>
          <w:sz w:val="20"/>
          <w:szCs w:val="30"/>
        </w:rPr>
      </w:pPr>
    </w:p>
    <w:p w:rsidR="00DB2735" w:rsidRPr="004365ED" w:rsidRDefault="00B25592" w:rsidP="004365ED">
      <w:pPr>
        <w:widowControl w:val="0"/>
        <w:autoSpaceDE w:val="0"/>
        <w:autoSpaceDN w:val="0"/>
        <w:adjustRightInd w:val="0"/>
        <w:spacing w:after="0"/>
        <w:jc w:val="both"/>
        <w:rPr>
          <w:rFonts w:cs="Helvetica"/>
          <w:sz w:val="22"/>
          <w:szCs w:val="30"/>
        </w:rPr>
      </w:pPr>
      <w:ins w:id="218"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19"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20" w:author="Christoph Breser" w:date="2016-02-25T09:58:00Z">
        <w:r w:rsidR="00630A76" w:rsidRPr="004365ED">
          <w:rPr>
            <w:rFonts w:cs="Helvetica"/>
            <w:sz w:val="22"/>
            <w:szCs w:val="30"/>
          </w:rPr>
          <w:t>Übereinstimmung</w:t>
        </w:r>
      </w:ins>
      <w:r w:rsidR="00607082" w:rsidRPr="004365ED">
        <w:rPr>
          <w:rFonts w:cs="Helvetica"/>
          <w:sz w:val="22"/>
          <w:szCs w:val="30"/>
        </w:rPr>
        <w:t>en</w:t>
      </w:r>
      <w:ins w:id="221"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22"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23"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24" w:author="Christoph Breser" w:date="2016-02-25T09:58:00Z">
        <w:r w:rsidR="002246E9" w:rsidRPr="004365ED">
          <w:rPr>
            <w:rFonts w:cs="Helvetica"/>
            <w:sz w:val="22"/>
            <w:szCs w:val="30"/>
          </w:rPr>
          <w:t xml:space="preserve">Idee </w:t>
        </w:r>
        <w:proofErr w:type="spellStart"/>
        <w:r w:rsidR="002246E9" w:rsidRPr="004365ED">
          <w:rPr>
            <w:rFonts w:cs="Helvetica"/>
            <w:i/>
            <w:sz w:val="22"/>
            <w:szCs w:val="30"/>
          </w:rPr>
          <w:t>Geymüllers</w:t>
        </w:r>
      </w:ins>
      <w:proofErr w:type="spellEnd"/>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25"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26" w:author="Christoph Breser" w:date="2016-02-25T09:58:00Z">
        <w:r w:rsidRPr="004365ED">
          <w:rPr>
            <w:rFonts w:cs="Helvetica"/>
            <w:sz w:val="22"/>
            <w:szCs w:val="30"/>
          </w:rPr>
          <w:t>Berücksichtigung anderer</w:t>
        </w:r>
      </w:ins>
      <w:r w:rsidR="004365ED">
        <w:rPr>
          <w:rFonts w:cs="Helvetica"/>
          <w:sz w:val="22"/>
          <w:szCs w:val="30"/>
        </w:rPr>
        <w:t xml:space="preserve"> </w:t>
      </w:r>
      <w:ins w:id="227"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4365ED">
        <w:rPr>
          <w:rFonts w:cs="Helvetica"/>
          <w:sz w:val="22"/>
          <w:szCs w:val="30"/>
        </w:rPr>
        <w:t>(</w:t>
      </w:r>
      <w:ins w:id="228"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29"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30"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4365ED">
        <w:rPr>
          <w:rFonts w:cs="Helvetica"/>
          <w:sz w:val="22"/>
          <w:szCs w:val="30"/>
        </w:rPr>
        <w:t xml:space="preserve">mit einem, sich außerhalb des Archivs befindlichen Referenten </w:t>
      </w:r>
      <w:ins w:id="231" w:author="Christoph Breser" w:date="2016-02-25T09:58:00Z">
        <w:r w:rsidRPr="004365ED">
          <w:rPr>
            <w:rFonts w:cs="Helvetica"/>
            <w:sz w:val="22"/>
            <w:szCs w:val="30"/>
          </w:rPr>
          <w:t>getroffen werden</w:t>
        </w:r>
      </w:ins>
      <w:r w:rsidR="00607082" w:rsidRPr="004365ED">
        <w:rPr>
          <w:rFonts w:cs="Helvetica"/>
          <w:sz w:val="22"/>
          <w:szCs w:val="30"/>
        </w:rPr>
        <w:t>.</w:t>
      </w:r>
      <w:ins w:id="232"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4365ED">
        <w:rPr>
          <w:rFonts w:cs="Helvetica"/>
          <w:sz w:val="22"/>
          <w:szCs w:val="30"/>
        </w:rPr>
        <w:t xml:space="preserve">jedoch zum Einen eine </w:t>
      </w:r>
      <w:ins w:id="233" w:author="Christoph Breser" w:date="2016-02-25T09:58:00Z">
        <w:r w:rsidR="00E50C6E" w:rsidRPr="004365ED">
          <w:rPr>
            <w:rFonts w:cs="Helvetica"/>
            <w:sz w:val="22"/>
            <w:szCs w:val="30"/>
          </w:rPr>
          <w:t>komplexe Kognition</w:t>
        </w:r>
      </w:ins>
      <w:r w:rsidR="004365ED">
        <w:rPr>
          <w:rFonts w:cs="Helvetica"/>
          <w:sz w:val="22"/>
          <w:szCs w:val="30"/>
        </w:rPr>
        <w:t xml:space="preserve"> und ist zum Anderen </w:t>
      </w:r>
      <w:ins w:id="234" w:author="Christoph Breser" w:date="2016-02-25T09:58:00Z">
        <w:r w:rsidR="00627F7F" w:rsidRPr="004365ED">
          <w:rPr>
            <w:rFonts w:cs="Helvetica"/>
            <w:sz w:val="22"/>
            <w:szCs w:val="30"/>
          </w:rPr>
          <w:t xml:space="preserve">ohne der Kenntnis </w:t>
        </w:r>
      </w:ins>
      <w:r w:rsidR="004365ED">
        <w:rPr>
          <w:rFonts w:cs="Helvetica"/>
          <w:sz w:val="22"/>
          <w:szCs w:val="30"/>
        </w:rPr>
        <w:t xml:space="preserve">der </w:t>
      </w:r>
      <w:ins w:id="235" w:author="Christoph Breser" w:date="2016-02-25T09:58:00Z">
        <w:r w:rsidR="00627F7F" w:rsidRPr="004365ED">
          <w:rPr>
            <w:rFonts w:cs="Helvetica"/>
            <w:sz w:val="22"/>
            <w:szCs w:val="30"/>
          </w:rPr>
          <w:t>andere</w:t>
        </w:r>
      </w:ins>
      <w:r w:rsidR="004365ED">
        <w:rPr>
          <w:rFonts w:cs="Helvetica"/>
          <w:sz w:val="22"/>
          <w:szCs w:val="30"/>
        </w:rPr>
        <w:t>n</w:t>
      </w:r>
      <w:ins w:id="236" w:author="Christoph Breser" w:date="2016-02-25T09:58:00Z">
        <w:r w:rsidR="00627F7F" w:rsidRPr="004365ED">
          <w:rPr>
            <w:rFonts w:cs="Helvetica"/>
            <w:sz w:val="22"/>
            <w:szCs w:val="30"/>
          </w:rPr>
          <w:t xml:space="preserve"> Archivquellen gar nicht möglich. </w:t>
        </w:r>
      </w:ins>
    </w:p>
    <w:p w:rsidR="00C86B66" w:rsidRPr="004365ED" w:rsidRDefault="00627F7F" w:rsidP="00C86B66">
      <w:pPr>
        <w:widowControl w:val="0"/>
        <w:autoSpaceDE w:val="0"/>
        <w:autoSpaceDN w:val="0"/>
        <w:adjustRightInd w:val="0"/>
        <w:spacing w:after="0"/>
        <w:jc w:val="both"/>
        <w:rPr>
          <w:rFonts w:cs="Helvetica"/>
          <w:i/>
          <w:sz w:val="22"/>
          <w:szCs w:val="30"/>
        </w:rPr>
      </w:pPr>
      <w:proofErr w:type="spellStart"/>
      <w:ins w:id="237" w:author="Christoph Breser" w:date="2016-02-25T09:58:00Z">
        <w:r>
          <w:rPr>
            <w:rFonts w:cs="Helvetica"/>
            <w:i/>
            <w:sz w:val="22"/>
            <w:szCs w:val="30"/>
          </w:rPr>
          <w:t>Latour</w:t>
        </w:r>
        <w:proofErr w:type="spellEnd"/>
        <w:r>
          <w:rPr>
            <w:rFonts w:cs="Helvetica"/>
            <w:i/>
            <w:sz w:val="22"/>
            <w:szCs w:val="30"/>
          </w:rPr>
          <w:t xml:space="preserve"> </w:t>
        </w:r>
        <w:r>
          <w:rPr>
            <w:rFonts w:cs="Helvetica"/>
            <w:sz w:val="22"/>
            <w:szCs w:val="30"/>
          </w:rPr>
          <w:t xml:space="preserve">nach stellt das Skizzenblatt die Architektur </w:t>
        </w:r>
      </w:ins>
      <w:r w:rsidR="004365ED">
        <w:rPr>
          <w:rFonts w:cs="Helvetica"/>
          <w:sz w:val="22"/>
          <w:szCs w:val="30"/>
        </w:rPr>
        <w:t xml:space="preserve">hingegen </w:t>
      </w:r>
      <w:ins w:id="238" w:author="Christoph Breser" w:date="2016-02-25T09:58:00Z">
        <w:r>
          <w:rPr>
            <w:rFonts w:cs="Helvetica"/>
            <w:sz w:val="22"/>
            <w:szCs w:val="30"/>
          </w:rPr>
          <w:t xml:space="preserve">nicht dar, sondern </w:t>
        </w:r>
      </w:ins>
      <w:r w:rsidR="00C86B66">
        <w:rPr>
          <w:rFonts w:cs="Helvetica"/>
          <w:sz w:val="22"/>
          <w:szCs w:val="30"/>
        </w:rPr>
        <w:t xml:space="preserve">repräsentiert </w:t>
      </w:r>
      <w:ins w:id="239" w:author="Christoph Breser" w:date="2016-02-25T09:58:00Z">
        <w:r>
          <w:rPr>
            <w:rFonts w:cs="Helvetica"/>
            <w:sz w:val="22"/>
            <w:szCs w:val="30"/>
          </w:rPr>
          <w:t xml:space="preserve">lediglich </w:t>
        </w:r>
      </w:ins>
      <w:r w:rsidR="00C86B66">
        <w:rPr>
          <w:rFonts w:cs="Helvetica"/>
          <w:sz w:val="22"/>
          <w:szCs w:val="30"/>
        </w:rPr>
        <w:t xml:space="preserve">eine (oder auch mehrere) </w:t>
      </w:r>
      <w:ins w:id="240" w:author="Christoph Breser" w:date="2016-02-25T09:58:00Z">
        <w:r>
          <w:rPr>
            <w:rFonts w:cs="Helvetica"/>
            <w:sz w:val="22"/>
            <w:szCs w:val="30"/>
          </w:rPr>
          <w:t>Idee</w:t>
        </w:r>
      </w:ins>
      <w:r w:rsidR="00C86B66">
        <w:rPr>
          <w:rFonts w:cs="Helvetica"/>
          <w:sz w:val="22"/>
          <w:szCs w:val="30"/>
        </w:rPr>
        <w:t>n</w:t>
      </w:r>
      <w:ins w:id="241" w:author="Christoph Breser" w:date="2016-02-25T09:58:00Z">
        <w:r>
          <w:rPr>
            <w:rFonts w:cs="Helvetica"/>
            <w:sz w:val="22"/>
            <w:szCs w:val="30"/>
          </w:rPr>
          <w:t xml:space="preserve"> </w:t>
        </w:r>
        <w:proofErr w:type="spellStart"/>
        <w:r w:rsidR="00996398">
          <w:rPr>
            <w:rFonts w:cs="Helvetica"/>
            <w:i/>
            <w:sz w:val="22"/>
            <w:szCs w:val="30"/>
          </w:rPr>
          <w:t>Geymüllers</w:t>
        </w:r>
        <w:proofErr w:type="spellEnd"/>
        <w:r w:rsidR="00996398">
          <w:rPr>
            <w:rFonts w:cs="Helvetica"/>
            <w:i/>
            <w:sz w:val="22"/>
            <w:szCs w:val="30"/>
          </w:rPr>
          <w:t xml:space="preserve"> </w:t>
        </w:r>
        <w:r w:rsidR="00630A76">
          <w:rPr>
            <w:rFonts w:cs="Helvetica"/>
            <w:sz w:val="22"/>
            <w:szCs w:val="30"/>
          </w:rPr>
          <w:t>über sie</w:t>
        </w:r>
      </w:ins>
      <w:r w:rsidR="00C86B66">
        <w:rPr>
          <w:rFonts w:cs="Helvetica"/>
          <w:sz w:val="22"/>
          <w:szCs w:val="30"/>
        </w:rPr>
        <w:t>.</w:t>
      </w:r>
      <w:ins w:id="242"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C86B66">
        <w:rPr>
          <w:rFonts w:cs="Helvetica"/>
          <w:sz w:val="22"/>
          <w:szCs w:val="30"/>
        </w:rPr>
        <w:t xml:space="preserve">oder 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proofErr w:type="spellStart"/>
      <w:r w:rsidR="00C86B66" w:rsidRPr="00C86B66">
        <w:rPr>
          <w:rFonts w:cs="Helvetica"/>
          <w:i/>
          <w:sz w:val="22"/>
          <w:szCs w:val="30"/>
        </w:rPr>
        <w:t>Geymüllers</w:t>
      </w:r>
      <w:proofErr w:type="spellEnd"/>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43" w:author="Christoph Breser" w:date="2016-02-25T09:58:00Z">
        <w:r w:rsidR="00630A76">
          <w:rPr>
            <w:rFonts w:cs="Helvetica"/>
            <w:sz w:val="22"/>
            <w:szCs w:val="30"/>
          </w:rPr>
          <w:t>gleichzeitig reduzier</w:t>
        </w:r>
      </w:ins>
      <w:r w:rsidR="004365ED">
        <w:rPr>
          <w:rFonts w:cs="Helvetica"/>
          <w:sz w:val="22"/>
          <w:szCs w:val="30"/>
        </w:rPr>
        <w:t>enden</w:t>
      </w:r>
      <w:ins w:id="244" w:author="Christoph Breser" w:date="2016-02-25T09:58:00Z">
        <w:r w:rsidR="00630A76">
          <w:rPr>
            <w:rFonts w:cs="Helvetica"/>
            <w:sz w:val="22"/>
            <w:szCs w:val="30"/>
          </w:rPr>
          <w:t xml:space="preserve"> und </w:t>
        </w:r>
        <w:proofErr w:type="spellStart"/>
        <w:r w:rsidR="00630A76">
          <w:rPr>
            <w:rFonts w:cs="Helvetica"/>
            <w:sz w:val="22"/>
            <w:szCs w:val="30"/>
          </w:rPr>
          <w:t>amplifizi</w:t>
        </w:r>
      </w:ins>
      <w:r w:rsidR="004365ED">
        <w:rPr>
          <w:rFonts w:cs="Helvetica"/>
          <w:sz w:val="22"/>
          <w:szCs w:val="30"/>
        </w:rPr>
        <w:t>e</w:t>
      </w:r>
      <w:ins w:id="245" w:author="Christoph Breser" w:date="2016-02-25T09:58:00Z">
        <w:r w:rsidR="00630A76">
          <w:rPr>
            <w:rFonts w:cs="Helvetica"/>
            <w:sz w:val="22"/>
            <w:szCs w:val="30"/>
          </w:rPr>
          <w:t>r</w:t>
        </w:r>
      </w:ins>
      <w:r w:rsidR="004365ED">
        <w:rPr>
          <w:rFonts w:cs="Helvetica"/>
          <w:sz w:val="22"/>
          <w:szCs w:val="30"/>
        </w:rPr>
        <w:t>enden</w:t>
      </w:r>
      <w:proofErr w:type="spellEnd"/>
      <w:ins w:id="246" w:author="Christoph Breser" w:date="2016-02-25T09:58:00Z">
        <w:r w:rsidR="00630A76">
          <w:rPr>
            <w:rFonts w:cs="Helvetica"/>
            <w:sz w:val="22"/>
            <w:szCs w:val="30"/>
          </w:rPr>
          <w:t xml:space="preserve"> </w:t>
        </w:r>
      </w:ins>
      <w:r w:rsidR="004365ED">
        <w:rPr>
          <w:rFonts w:cs="Helvetica"/>
          <w:sz w:val="22"/>
          <w:szCs w:val="30"/>
        </w:rPr>
        <w:t xml:space="preserve">Erkenntnisschritten (Bruno </w:t>
      </w:r>
      <w:proofErr w:type="spellStart"/>
      <w:r w:rsidR="004365ED">
        <w:rPr>
          <w:rFonts w:cs="Helvetica"/>
          <w:sz w:val="22"/>
          <w:szCs w:val="30"/>
        </w:rPr>
        <w:t>Latour</w:t>
      </w:r>
      <w:proofErr w:type="spellEnd"/>
      <w:r w:rsidR="004365ED">
        <w:rPr>
          <w:rFonts w:cs="Helvetica"/>
          <w:sz w:val="22"/>
          <w:szCs w:val="30"/>
        </w:rPr>
        <w:t xml:space="preserve"> 1999)</w:t>
      </w:r>
      <w:r w:rsidR="00C86B66">
        <w:rPr>
          <w:rFonts w:cs="Helvetica"/>
          <w:sz w:val="22"/>
          <w:szCs w:val="30"/>
        </w:rPr>
        <w:t xml:space="preserve">, die sich </w:t>
      </w:r>
      <w:r w:rsidR="004365ED">
        <w:rPr>
          <w:rFonts w:cs="Helvetica"/>
          <w:sz w:val="22"/>
          <w:szCs w:val="30"/>
        </w:rPr>
        <w:t xml:space="preserve">sowohl </w:t>
      </w:r>
      <w:ins w:id="247"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proofErr w:type="spellStart"/>
        <w:r w:rsidR="00E50C6E">
          <w:rPr>
            <w:rFonts w:cs="Helvetica"/>
            <w:i/>
            <w:sz w:val="22"/>
            <w:szCs w:val="30"/>
          </w:rPr>
          <w:t>Geymüller</w:t>
        </w:r>
        <w:r w:rsidR="00996398">
          <w:rPr>
            <w:rFonts w:cs="Helvetica"/>
            <w:i/>
            <w:sz w:val="22"/>
            <w:szCs w:val="30"/>
          </w:rPr>
          <w:t>s</w:t>
        </w:r>
        <w:proofErr w:type="spellEnd"/>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48" w:author="Christoph Breser" w:date="2016-02-25T09:58:00Z">
        <w:r>
          <w:rPr>
            <w:rFonts w:cs="Helvetica"/>
            <w:sz w:val="22"/>
            <w:szCs w:val="30"/>
          </w:rPr>
          <w:t>eine Seite</w:t>
        </w:r>
      </w:ins>
      <w:r w:rsidR="004365ED">
        <w:rPr>
          <w:rFonts w:cs="Helvetica"/>
          <w:sz w:val="22"/>
          <w:szCs w:val="30"/>
        </w:rPr>
        <w:t xml:space="preserve">, als auch </w:t>
      </w:r>
      <w:ins w:id="249"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50"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51" w:author="Christoph Breser" w:date="2016-02-25T09:58:00Z">
        <w:r w:rsidR="00630A76">
          <w:rPr>
            <w:rFonts w:cs="Helvetica"/>
            <w:sz w:val="22"/>
            <w:szCs w:val="30"/>
          </w:rPr>
          <w:t xml:space="preserve">. Das Skizzenblatt </w:t>
        </w:r>
      </w:ins>
      <w:r w:rsidR="00C86B66">
        <w:rPr>
          <w:rFonts w:cs="Helvetica"/>
          <w:sz w:val="22"/>
          <w:szCs w:val="30"/>
        </w:rPr>
        <w:t xml:space="preserve">weist </w:t>
      </w:r>
      <w:ins w:id="252" w:author="Christoph Breser" w:date="2016-02-25T09:58:00Z">
        <w:r w:rsidR="00630A76">
          <w:rPr>
            <w:rFonts w:cs="Helvetica"/>
            <w:sz w:val="22"/>
            <w:szCs w:val="30"/>
          </w:rPr>
          <w:t xml:space="preserve">demnach </w:t>
        </w:r>
        <w:r w:rsidR="00996398">
          <w:rPr>
            <w:rFonts w:cs="Helvetica"/>
            <w:sz w:val="22"/>
            <w:szCs w:val="30"/>
          </w:rPr>
          <w:t xml:space="preserve">keine </w:t>
        </w:r>
      </w:ins>
      <w:r w:rsidR="00DB2735">
        <w:rPr>
          <w:rFonts w:cs="Helvetica"/>
          <w:sz w:val="22"/>
          <w:szCs w:val="30"/>
        </w:rPr>
        <w:t xml:space="preserve">eindeutige </w:t>
      </w:r>
      <w:ins w:id="253"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54"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w:t>
        </w:r>
        <w:proofErr w:type="spellStart"/>
        <w:r w:rsidR="00630A76">
          <w:rPr>
            <w:rFonts w:cs="Helvetica"/>
            <w:sz w:val="22"/>
            <w:szCs w:val="30"/>
          </w:rPr>
          <w:t>Latour</w:t>
        </w:r>
        <w:proofErr w:type="spellEnd"/>
        <w:r w:rsidR="00630A76">
          <w:rPr>
            <w:rFonts w:cs="Helvetica"/>
            <w:sz w:val="22"/>
            <w:szCs w:val="30"/>
          </w:rPr>
          <w:t xml:space="preserve"> 2000, 82).</w:t>
        </w:r>
      </w:ins>
      <w:r w:rsidR="00C86B66">
        <w:rPr>
          <w:rFonts w:cs="Helvetica"/>
          <w:sz w:val="22"/>
          <w:szCs w:val="30"/>
        </w:rPr>
        <w:t xml:space="preserve"> </w:t>
      </w:r>
    </w:p>
    <w:p w:rsidR="00C86B66" w:rsidRDefault="00C86B66" w:rsidP="00C86B66">
      <w:pPr>
        <w:widowControl w:val="0"/>
        <w:autoSpaceDE w:val="0"/>
        <w:autoSpaceDN w:val="0"/>
        <w:adjustRightInd w:val="0"/>
        <w:spacing w:after="0"/>
        <w:jc w:val="both"/>
        <w:rPr>
          <w:rFonts w:cs="Helvetica"/>
          <w:sz w:val="22"/>
          <w:szCs w:val="30"/>
        </w:rPr>
      </w:pPr>
    </w:p>
    <w:p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4365ED">
        <w:rPr>
          <w:rFonts w:cs="Helvetica"/>
          <w:sz w:val="22"/>
          <w:szCs w:val="30"/>
        </w:rPr>
        <w:t xml:space="preserve">Aus dieser Überlegungen 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proofErr w:type="spellStart"/>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proofErr w:type="spellEnd"/>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Welche der </w:t>
      </w:r>
      <w:r w:rsidR="004365ED">
        <w:rPr>
          <w:rFonts w:cs="Helvetica"/>
          <w:sz w:val="22"/>
          <w:szCs w:val="30"/>
        </w:rPr>
        <w:t xml:space="preserve">jeweiligen </w:t>
      </w:r>
      <w:r w:rsidR="005A14BD">
        <w:rPr>
          <w:rFonts w:cs="Helvetica"/>
          <w:sz w:val="22"/>
          <w:szCs w:val="30"/>
        </w:rPr>
        <w:t xml:space="preserve">Eigenschaften </w:t>
      </w:r>
      <w:r w:rsidR="004365ED">
        <w:rPr>
          <w:rFonts w:cs="Helvetica"/>
          <w:sz w:val="22"/>
          <w:szCs w:val="30"/>
        </w:rPr>
        <w:t>dabei überwiegen</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E1414">
        <w:rPr>
          <w:rFonts w:cs="Helvetica"/>
          <w:sz w:val="22"/>
          <w:szCs w:val="30"/>
        </w:rPr>
        <w:t xml:space="preserve">den unmittelbaren </w:t>
      </w:r>
      <w:r w:rsidR="005A14BD">
        <w:rPr>
          <w:rFonts w:cs="Helvetica"/>
          <w:sz w:val="22"/>
          <w:szCs w:val="30"/>
        </w:rPr>
        <w:t xml:space="preserve">Kontexten ab, </w:t>
      </w:r>
      <w:r w:rsidR="004365ED">
        <w:rPr>
          <w:rFonts w:cs="Helvetica"/>
          <w:sz w:val="22"/>
          <w:szCs w:val="30"/>
        </w:rPr>
        <w:t xml:space="preserve">die örtlich, </w:t>
      </w:r>
      <w:r w:rsidR="00BE1414">
        <w:rPr>
          <w:rFonts w:cs="Helvetica"/>
          <w:sz w:val="22"/>
          <w:szCs w:val="30"/>
        </w:rPr>
        <w:t xml:space="preserve">zeitlich, oder inhaltlich </w:t>
      </w:r>
      <w:r w:rsidR="005A14BD">
        <w:rPr>
          <w:rFonts w:cs="Helvetica"/>
          <w:sz w:val="22"/>
          <w:szCs w:val="30"/>
        </w:rPr>
        <w:t>zwischen der Archivquelle und dem vorangegangenen bzw. dem nachfolgend</w:t>
      </w:r>
      <w:r w:rsidR="00BE1414">
        <w:rPr>
          <w:rFonts w:cs="Helvetica"/>
          <w:sz w:val="22"/>
          <w:szCs w:val="30"/>
        </w:rPr>
        <w:t>en Transformationsschritt zustande kommen</w:t>
      </w:r>
      <w:r w:rsidR="005A14BD">
        <w:rPr>
          <w:rFonts w:cs="Helvetica"/>
          <w:sz w:val="22"/>
          <w:szCs w:val="30"/>
        </w:rPr>
        <w:t xml:space="preserve">. </w:t>
      </w:r>
    </w:p>
    <w:p w:rsidR="00DB2735" w:rsidRDefault="00DB2735" w:rsidP="005A14BD">
      <w:pPr>
        <w:widowControl w:val="0"/>
        <w:autoSpaceDE w:val="0"/>
        <w:autoSpaceDN w:val="0"/>
        <w:adjustRightInd w:val="0"/>
        <w:spacing w:after="0"/>
        <w:jc w:val="both"/>
        <w:rPr>
          <w:rFonts w:cs="Helvetica"/>
          <w:sz w:val="22"/>
          <w:szCs w:val="30"/>
        </w:rPr>
      </w:pPr>
    </w:p>
    <w:p w:rsidR="00DB2735" w:rsidRPr="0056418D" w:rsidRDefault="00DB2735" w:rsidP="0056418D">
      <w:pPr>
        <w:widowControl w:val="0"/>
        <w:autoSpaceDE w:val="0"/>
        <w:autoSpaceDN w:val="0"/>
        <w:adjustRightInd w:val="0"/>
        <w:spacing w:after="0"/>
        <w:ind w:left="708"/>
        <w:jc w:val="both"/>
        <w:rPr>
          <w:rFonts w:cs="Helvetica"/>
          <w:sz w:val="20"/>
          <w:szCs w:val="30"/>
        </w:rPr>
      </w:pPr>
      <w:ins w:id="255"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56" w:author="Christoph Breser" w:date="2016-02-25T09:58:00Z">
        <w:r w:rsidRPr="0056418D">
          <w:rPr>
            <w:rFonts w:cs="Helvetica"/>
            <w:sz w:val="20"/>
            <w:szCs w:val="30"/>
          </w:rPr>
          <w:t xml:space="preserve">noch keine </w:t>
        </w:r>
      </w:ins>
      <w:r w:rsidR="0056418D">
        <w:rPr>
          <w:rFonts w:cs="Helvetica"/>
          <w:sz w:val="20"/>
          <w:szCs w:val="30"/>
        </w:rPr>
        <w:t xml:space="preserve">semantisch gültige </w:t>
      </w:r>
      <w:ins w:id="257"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58" w:author="Christoph Breser" w:date="2016-02-25T09:58:00Z">
        <w:r w:rsidRPr="0056418D">
          <w:rPr>
            <w:rFonts w:cs="Helvetica"/>
            <w:sz w:val="20"/>
            <w:szCs w:val="30"/>
            <w:u w:color="386EFF"/>
          </w:rPr>
          <w:t>nur als ein ästhetisches Artefakt</w:t>
        </w:r>
      </w:ins>
      <w:r w:rsidRPr="0056418D">
        <w:rPr>
          <w:rFonts w:cs="Helvetica"/>
          <w:sz w:val="20"/>
          <w:szCs w:val="30"/>
          <w:u w:color="386EFF"/>
        </w:rPr>
        <w:t xml:space="preserve"> von ausschließlich </w:t>
      </w:r>
      <w:ins w:id="259" w:author="Christoph Breser" w:date="2016-02-25T09:58:00Z">
        <w:r w:rsidRPr="0056418D">
          <w:rPr>
            <w:rFonts w:cs="Helvetica"/>
            <w:sz w:val="20"/>
            <w:szCs w:val="30"/>
            <w:u w:color="386EFF"/>
          </w:rPr>
          <w:t>kunsthistorische</w:t>
        </w:r>
      </w:ins>
      <w:r w:rsidRPr="0056418D">
        <w:rPr>
          <w:rFonts w:cs="Helvetica"/>
          <w:sz w:val="20"/>
          <w:szCs w:val="30"/>
          <w:u w:color="386EFF"/>
        </w:rPr>
        <w:t>m</w:t>
      </w:r>
      <w:ins w:id="260" w:author="Christoph Breser" w:date="2016-02-25T09:58:00Z">
        <w:r w:rsidRPr="0056418D">
          <w:rPr>
            <w:rFonts w:cs="Helvetica"/>
            <w:sz w:val="20"/>
            <w:szCs w:val="30"/>
            <w:u w:color="386EFF"/>
          </w:rPr>
          <w:t xml:space="preserve"> Wert</w:t>
        </w:r>
      </w:ins>
      <w:r w:rsidRPr="0056418D">
        <w:rPr>
          <w:rFonts w:cs="Helvetica"/>
          <w:sz w:val="20"/>
          <w:szCs w:val="30"/>
          <w:u w:color="386EFF"/>
        </w:rPr>
        <w:t>.</w:t>
      </w:r>
      <w:ins w:id="261"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62"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jener 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63"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64"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65"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66" w:author="Christoph Breser" w:date="2016-02-25T09:58:00Z">
        <w:r w:rsidRPr="0056418D">
          <w:rPr>
            <w:rFonts w:cs="Helvetica"/>
            <w:sz w:val="20"/>
            <w:szCs w:val="30"/>
            <w:u w:color="386EFF"/>
          </w:rPr>
          <w:t xml:space="preserve">noch dessen einordnende Interpretation heute </w:t>
        </w:r>
      </w:ins>
      <w:r w:rsidR="00BE1414" w:rsidRPr="0056418D">
        <w:rPr>
          <w:rFonts w:cs="Helvetica"/>
          <w:sz w:val="20"/>
          <w:szCs w:val="30"/>
          <w:u w:color="386EFF"/>
        </w:rPr>
        <w:t>ist</w:t>
      </w:r>
      <w:ins w:id="267"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68"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1"/>
      </w:r>
    </w:p>
    <w:p w:rsidR="00DB2735" w:rsidRDefault="00DB2735" w:rsidP="005A14BD">
      <w:pPr>
        <w:widowControl w:val="0"/>
        <w:autoSpaceDE w:val="0"/>
        <w:autoSpaceDN w:val="0"/>
        <w:adjustRightInd w:val="0"/>
        <w:spacing w:after="0"/>
        <w:jc w:val="both"/>
        <w:rPr>
          <w:rFonts w:cs="Helvetica"/>
          <w:sz w:val="22"/>
          <w:szCs w:val="30"/>
        </w:rPr>
      </w:pPr>
    </w:p>
    <w:p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rsidR="00FA2CD3" w:rsidRDefault="00FA2CD3" w:rsidP="005A14BD">
      <w:pPr>
        <w:widowControl w:val="0"/>
        <w:autoSpaceDE w:val="0"/>
        <w:autoSpaceDN w:val="0"/>
        <w:adjustRightInd w:val="0"/>
        <w:spacing w:after="0"/>
        <w:jc w:val="both"/>
        <w:rPr>
          <w:rFonts w:cs="Helvetica"/>
          <w:sz w:val="22"/>
          <w:szCs w:val="30"/>
        </w:rPr>
      </w:pPr>
    </w:p>
    <w:p w:rsidR="00F1736A" w:rsidRDefault="00F1736A" w:rsidP="005B3FCB">
      <w:pPr>
        <w:widowControl w:val="0"/>
        <w:autoSpaceDE w:val="0"/>
        <w:autoSpaceDN w:val="0"/>
        <w:adjustRightInd w:val="0"/>
        <w:spacing w:after="0"/>
        <w:jc w:val="both"/>
        <w:rPr>
          <w:ins w:id="274" w:author="Christoph Breser" w:date="2016-02-25T09:58:00Z"/>
          <w:rFonts w:cs="Helvetica"/>
          <w:sz w:val="22"/>
          <w:szCs w:val="30"/>
        </w:rPr>
      </w:pPr>
    </w:p>
    <w:p w:rsidR="00950ABF" w:rsidRDefault="00950ABF" w:rsidP="00950ABF">
      <w:pPr>
        <w:widowControl w:val="0"/>
        <w:autoSpaceDE w:val="0"/>
        <w:autoSpaceDN w:val="0"/>
        <w:adjustRightInd w:val="0"/>
        <w:spacing w:after="0"/>
        <w:jc w:val="both"/>
        <w:rPr>
          <w:rFonts w:cs="Helvetica"/>
          <w:sz w:val="22"/>
          <w:szCs w:val="30"/>
          <w:highlight w:val="yellow"/>
          <w:u w:color="386EFF"/>
        </w:rPr>
      </w:pPr>
      <w:ins w:id="275" w:author="Christoph Breser" w:date="2016-02-25T09:58:00Z">
        <w:r w:rsidRPr="005A14BD">
          <w:rPr>
            <w:rFonts w:cs="Helvetica"/>
            <w:sz w:val="22"/>
            <w:szCs w:val="30"/>
            <w:highlight w:val="yellow"/>
            <w:u w:color="386EFF"/>
          </w:rPr>
          <w:t xml:space="preserve">Ansätze: </w:t>
        </w:r>
      </w:ins>
    </w:p>
    <w:p w:rsidR="00950ABF" w:rsidRPr="00950ABF" w:rsidRDefault="00950ABF" w:rsidP="00950ABF">
      <w:pPr>
        <w:pStyle w:val="Listenabsatz"/>
        <w:widowControl w:val="0"/>
        <w:numPr>
          <w:ilvl w:val="0"/>
          <w:numId w:val="6"/>
        </w:numPr>
        <w:autoSpaceDE w:val="0"/>
        <w:autoSpaceDN w:val="0"/>
        <w:adjustRightInd w:val="0"/>
        <w:spacing w:after="0"/>
        <w:jc w:val="both"/>
        <w:rPr>
          <w:rFonts w:cs="Helvetica"/>
          <w:sz w:val="22"/>
          <w:szCs w:val="30"/>
          <w:highlight w:val="yellow"/>
          <w:u w:color="386EFF"/>
        </w:rPr>
      </w:pPr>
      <w:ins w:id="276" w:author="Christoph Breser" w:date="2016-02-25T09:58:00Z">
        <w:r w:rsidRPr="00950ABF">
          <w:rPr>
            <w:rFonts w:cs="Helvetica"/>
            <w:sz w:val="22"/>
            <w:szCs w:val="30"/>
            <w:highlight w:val="yellow"/>
            <w:u w:color="386EFF"/>
          </w:rPr>
          <w:t xml:space="preserve">Beziehung zwischen Referent und Quelle verdichten </w:t>
        </w:r>
      </w:ins>
    </w:p>
    <w:p w:rsidR="00950ABF" w:rsidRPr="00950ABF" w:rsidRDefault="00950ABF" w:rsidP="00950ABF">
      <w:pPr>
        <w:pStyle w:val="Listenabsatz"/>
        <w:widowControl w:val="0"/>
        <w:numPr>
          <w:ilvl w:val="0"/>
          <w:numId w:val="6"/>
        </w:numPr>
        <w:autoSpaceDE w:val="0"/>
        <w:autoSpaceDN w:val="0"/>
        <w:adjustRightInd w:val="0"/>
        <w:spacing w:after="0"/>
        <w:jc w:val="both"/>
        <w:rPr>
          <w:ins w:id="277" w:author="Christoph Breser" w:date="2016-02-25T09:58:00Z"/>
          <w:rFonts w:cs="Helvetica"/>
          <w:sz w:val="22"/>
          <w:szCs w:val="30"/>
          <w:u w:color="386EFF"/>
        </w:rPr>
      </w:pPr>
      <w:ins w:id="278" w:author="Christoph Breser" w:date="2016-02-25T09:58:00Z">
        <w:r w:rsidRPr="00950ABF">
          <w:rPr>
            <w:rFonts w:cs="Helvetica"/>
            <w:sz w:val="22"/>
            <w:szCs w:val="30"/>
            <w:highlight w:val="yellow"/>
            <w:u w:color="386EFF"/>
          </w:rPr>
          <w:t>Erweiterung erlauben</w:t>
        </w:r>
      </w:ins>
    </w:p>
    <w:p w:rsidR="00950ABF" w:rsidRDefault="00950ABF" w:rsidP="005B3FCB">
      <w:pPr>
        <w:widowControl w:val="0"/>
        <w:autoSpaceDE w:val="0"/>
        <w:autoSpaceDN w:val="0"/>
        <w:adjustRightInd w:val="0"/>
        <w:spacing w:after="0"/>
        <w:jc w:val="both"/>
        <w:rPr>
          <w:rFonts w:cs="Helvetica"/>
          <w:sz w:val="22"/>
          <w:szCs w:val="30"/>
        </w:rPr>
      </w:pPr>
    </w:p>
    <w:p w:rsidR="004F179C" w:rsidRDefault="004F179C" w:rsidP="005B3FCB">
      <w:pPr>
        <w:widowControl w:val="0"/>
        <w:autoSpaceDE w:val="0"/>
        <w:autoSpaceDN w:val="0"/>
        <w:adjustRightInd w:val="0"/>
        <w:spacing w:after="0"/>
        <w:jc w:val="both"/>
        <w:rPr>
          <w:rFonts w:cs="Helvetica"/>
          <w:sz w:val="22"/>
          <w:szCs w:val="30"/>
        </w:rPr>
      </w:pPr>
    </w:p>
    <w:p w:rsidR="00141B54" w:rsidRDefault="004F179C" w:rsidP="004F179C">
      <w:pPr>
        <w:jc w:val="both"/>
        <w:rPr>
          <w:sz w:val="22"/>
          <w:szCs w:val="28"/>
          <w:lang w:eastAsia="de-DE"/>
        </w:rPr>
      </w:pPr>
      <w:r>
        <w:rPr>
          <w:sz w:val="22"/>
          <w:szCs w:val="28"/>
          <w:lang w:eastAsia="de-DE"/>
        </w:rPr>
        <w:t xml:space="preserve">Prozess </w:t>
      </w:r>
      <w:r w:rsidR="007639C2">
        <w:rPr>
          <w:sz w:val="22"/>
          <w:szCs w:val="28"/>
          <w:lang w:eastAsia="de-DE"/>
        </w:rPr>
        <w:t xml:space="preserve">im Archiv kognitiv - </w:t>
      </w:r>
      <w:r>
        <w:rPr>
          <w:sz w:val="22"/>
          <w:szCs w:val="28"/>
          <w:lang w:eastAsia="de-DE"/>
        </w:rPr>
        <w:t xml:space="preserve">in </w:t>
      </w:r>
      <w:r w:rsidR="007639C2">
        <w:rPr>
          <w:sz w:val="22"/>
          <w:szCs w:val="28"/>
          <w:lang w:eastAsia="de-DE"/>
        </w:rPr>
        <w:t xml:space="preserve">der </w:t>
      </w:r>
      <w:r>
        <w:rPr>
          <w:sz w:val="22"/>
          <w:szCs w:val="28"/>
          <w:lang w:eastAsia="de-DE"/>
        </w:rPr>
        <w:t>Web-Anwendung mittels [</w:t>
      </w:r>
      <w:r w:rsidRPr="00775D24">
        <w:rPr>
          <w:sz w:val="22"/>
          <w:szCs w:val="28"/>
          <w:highlight w:val="yellow"/>
          <w:lang w:eastAsia="de-DE"/>
        </w:rPr>
        <w:t>...?</w:t>
      </w:r>
      <w:r>
        <w:rPr>
          <w:sz w:val="22"/>
          <w:szCs w:val="28"/>
          <w:lang w:eastAsia="de-DE"/>
        </w:rPr>
        <w:t xml:space="preserve">] </w:t>
      </w:r>
    </w:p>
    <w:p w:rsidR="001F24FF" w:rsidRDefault="004F179C" w:rsidP="001F24FF">
      <w:pPr>
        <w:widowControl w:val="0"/>
        <w:autoSpaceDE w:val="0"/>
        <w:autoSpaceDN w:val="0"/>
        <w:adjustRightInd w:val="0"/>
        <w:spacing w:after="0"/>
        <w:jc w:val="both"/>
        <w:rPr>
          <w:sz w:val="22"/>
          <w:szCs w:val="28"/>
          <w:highlight w:val="yellow"/>
          <w:lang w:eastAsia="de-DE"/>
        </w:rPr>
      </w:pPr>
      <w:r w:rsidRPr="001F24FF">
        <w:rPr>
          <w:sz w:val="22"/>
          <w:szCs w:val="28"/>
          <w:highlight w:val="yellow"/>
          <w:lang w:eastAsia="de-DE"/>
        </w:rPr>
        <w:t>Aussagewert I. bezeiht sich auf die Systemimmanenz im Archiv. In Web-Anwendung nicht viel anders [Unterschiede ausarbeiten...]</w:t>
      </w:r>
      <w:r w:rsidR="001F24FF" w:rsidRPr="001F24FF">
        <w:rPr>
          <w:sz w:val="22"/>
          <w:szCs w:val="28"/>
          <w:highlight w:val="yellow"/>
          <w:lang w:eastAsia="de-DE"/>
        </w:rPr>
        <w:t xml:space="preserve"> </w:t>
      </w:r>
    </w:p>
    <w:p w:rsidR="001F24FF" w:rsidRDefault="001F24FF" w:rsidP="001F24FF">
      <w:pPr>
        <w:widowControl w:val="0"/>
        <w:autoSpaceDE w:val="0"/>
        <w:autoSpaceDN w:val="0"/>
        <w:adjustRightInd w:val="0"/>
        <w:spacing w:after="0"/>
        <w:jc w:val="both"/>
        <w:rPr>
          <w:sz w:val="22"/>
          <w:szCs w:val="28"/>
          <w:highlight w:val="yellow"/>
          <w:lang w:eastAsia="de-DE"/>
        </w:rPr>
      </w:pPr>
    </w:p>
    <w:p w:rsidR="001F24FF" w:rsidRPr="001F24FF" w:rsidRDefault="001F24FF" w:rsidP="001F24FF">
      <w:pPr>
        <w:widowControl w:val="0"/>
        <w:autoSpaceDE w:val="0"/>
        <w:autoSpaceDN w:val="0"/>
        <w:adjustRightInd w:val="0"/>
        <w:spacing w:after="0"/>
        <w:jc w:val="both"/>
        <w:rPr>
          <w:i/>
          <w:sz w:val="22"/>
          <w:szCs w:val="28"/>
          <w:lang w:eastAsia="de-DE"/>
        </w:rPr>
      </w:pPr>
      <w:r w:rsidRPr="001F24FF">
        <w:rPr>
          <w:i/>
          <w:sz w:val="22"/>
          <w:szCs w:val="28"/>
          <w:lang w:eastAsia="de-DE"/>
        </w:rPr>
        <w:t>Standards: Volltextsuche, Meta-Daten, Kategoriensuche &gt; was Facetten bilden kann.</w:t>
      </w:r>
    </w:p>
    <w:p w:rsidR="004F179C" w:rsidRDefault="004F179C" w:rsidP="001F24FF">
      <w:pPr>
        <w:widowControl w:val="0"/>
        <w:autoSpaceDE w:val="0"/>
        <w:autoSpaceDN w:val="0"/>
        <w:adjustRightInd w:val="0"/>
        <w:spacing w:after="0"/>
        <w:jc w:val="both"/>
        <w:rPr>
          <w:sz w:val="22"/>
          <w:szCs w:val="28"/>
          <w:lang w:eastAsia="de-DE"/>
        </w:rPr>
      </w:pPr>
    </w:p>
    <w:p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p>
    <w:p w:rsidR="004F179C" w:rsidRPr="00E87BCE" w:rsidRDefault="004F179C" w:rsidP="004F179C">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rsidR="004F179C" w:rsidRPr="007639C2" w:rsidRDefault="004F179C" w:rsidP="004F179C">
      <w:pPr>
        <w:jc w:val="both"/>
        <w:rPr>
          <w:i/>
          <w:sz w:val="22"/>
          <w:szCs w:val="28"/>
          <w:lang w:eastAsia="de-DE"/>
        </w:rPr>
      </w:pPr>
      <w:r w:rsidRPr="007639C2">
        <w:rPr>
          <w:i/>
          <w:sz w:val="22"/>
          <w:szCs w:val="28"/>
          <w:lang w:eastAsia="de-DE"/>
        </w:rPr>
        <w:t xml:space="preserve">Die Verwendung von Web-Applikationen konnte bisher nur über das eigene Erfahrungswissen kompensiert werden. Dies ist großteils auf Arbeitsweisen zurückzuführen, wie sie traditionell durch die Bewegung in einem Archiv institutionalisiert wurden und sich dementsprechend nie an Web-basierte Möglichkeiten anpassten. </w:t>
      </w:r>
    </w:p>
    <w:p w:rsidR="007639C2" w:rsidRDefault="007639C2" w:rsidP="005007B5">
      <w:pPr>
        <w:widowControl w:val="0"/>
        <w:autoSpaceDE w:val="0"/>
        <w:autoSpaceDN w:val="0"/>
        <w:adjustRightInd w:val="0"/>
        <w:spacing w:after="0"/>
        <w:jc w:val="both"/>
        <w:rPr>
          <w:rFonts w:cs="Helvetica"/>
          <w:sz w:val="22"/>
          <w:szCs w:val="30"/>
        </w:rPr>
      </w:pPr>
      <w:r>
        <w:rPr>
          <w:sz w:val="22"/>
          <w:szCs w:val="28"/>
          <w:highlight w:val="yellow"/>
          <w:lang w:eastAsia="de-DE"/>
        </w:rPr>
        <w:t>[</w:t>
      </w:r>
      <w:r w:rsidR="004F179C" w:rsidRPr="00CC768B">
        <w:rPr>
          <w:sz w:val="22"/>
          <w:szCs w:val="28"/>
          <w:highlight w:val="yellow"/>
          <w:lang w:eastAsia="de-DE"/>
        </w:rPr>
        <w:t>PROBLEM ausarbeiten</w:t>
      </w:r>
      <w:r>
        <w:rPr>
          <w:sz w:val="22"/>
          <w:szCs w:val="28"/>
          <w:highlight w:val="yellow"/>
          <w:lang w:eastAsia="de-DE"/>
        </w:rPr>
        <w:t xml:space="preserve">] </w:t>
      </w:r>
      <w:r w:rsidR="00B126EC" w:rsidRPr="0042470D">
        <w:rPr>
          <w:rFonts w:cs="Helvetica"/>
          <w:sz w:val="22"/>
          <w:szCs w:val="30"/>
          <w:highlight w:val="yellow"/>
        </w:rPr>
        <w:t>[welche Möglichkeiten gibt es in der Web-Anwendung</w:t>
      </w:r>
      <w:r>
        <w:rPr>
          <w:rFonts w:cs="Helvetica"/>
          <w:sz w:val="22"/>
          <w:szCs w:val="30"/>
          <w:highlight w:val="yellow"/>
        </w:rPr>
        <w:t xml:space="preserve"> um</w:t>
      </w:r>
      <w:r w:rsidR="00B126EC" w:rsidRPr="0042470D">
        <w:rPr>
          <w:rFonts w:cs="Helvetica"/>
          <w:sz w:val="22"/>
          <w:szCs w:val="30"/>
          <w:highlight w:val="yellow"/>
        </w:rPr>
        <w:t xml:space="preserve"> Verknüpfungen nach „außen“ zu erstellen; was sind ihre Vo</w:t>
      </w:r>
      <w:r>
        <w:rPr>
          <w:rFonts w:cs="Helvetica"/>
          <w:sz w:val="22"/>
          <w:szCs w:val="30"/>
          <w:highlight w:val="yellow"/>
        </w:rPr>
        <w:t xml:space="preserve">rteile, wo gibt es Nachteile, </w:t>
      </w:r>
      <w:r w:rsidR="00B126EC" w:rsidRPr="0042470D">
        <w:rPr>
          <w:rFonts w:cs="Helvetica"/>
          <w:sz w:val="22"/>
          <w:szCs w:val="30"/>
          <w:highlight w:val="yellow"/>
        </w:rPr>
        <w:t>die womöglich durch die Verortung zu lösen wären]</w:t>
      </w:r>
    </w:p>
    <w:p w:rsidR="004F179C" w:rsidRDefault="005007B5" w:rsidP="001F24FF">
      <w:pPr>
        <w:widowControl w:val="0"/>
        <w:autoSpaceDE w:val="0"/>
        <w:autoSpaceDN w:val="0"/>
        <w:adjustRightInd w:val="0"/>
        <w:spacing w:after="0"/>
        <w:jc w:val="both"/>
        <w:rPr>
          <w:sz w:val="22"/>
          <w:szCs w:val="28"/>
          <w:lang w:eastAsia="de-DE"/>
        </w:rPr>
      </w:pPr>
      <w:ins w:id="279" w:author="Christoph Breser" w:date="2016-02-25T09:58:00Z">
        <w:r>
          <w:rPr>
            <w:rFonts w:cs="Helvetica"/>
            <w:sz w:val="22"/>
            <w:szCs w:val="30"/>
          </w:rPr>
          <w:br/>
        </w:r>
      </w:ins>
      <w:r w:rsidR="004F179C">
        <w:rPr>
          <w:sz w:val="22"/>
          <w:szCs w:val="28"/>
          <w:lang w:eastAsia="de-DE"/>
        </w:rPr>
        <w:t>[</w:t>
      </w:r>
      <w:r w:rsidR="004F179C" w:rsidRPr="002C7D33">
        <w:rPr>
          <w:sz w:val="22"/>
          <w:szCs w:val="28"/>
          <w:highlight w:val="cyan"/>
          <w:lang w:eastAsia="de-DE"/>
        </w:rPr>
        <w:t>SYNTAX</w:t>
      </w:r>
      <w:r w:rsidR="004F179C">
        <w:rPr>
          <w:sz w:val="22"/>
          <w:szCs w:val="28"/>
          <w:lang w:eastAsia="de-DE"/>
        </w:rPr>
        <w:t>]</w:t>
      </w:r>
    </w:p>
    <w:p w:rsidR="00C32512" w:rsidRDefault="00C32512" w:rsidP="005B3FCB">
      <w:pPr>
        <w:widowControl w:val="0"/>
        <w:autoSpaceDE w:val="0"/>
        <w:autoSpaceDN w:val="0"/>
        <w:adjustRightInd w:val="0"/>
        <w:spacing w:after="0"/>
        <w:jc w:val="both"/>
        <w:rPr>
          <w:rFonts w:cs="Helvetica"/>
          <w:sz w:val="22"/>
          <w:szCs w:val="30"/>
        </w:rPr>
      </w:pPr>
    </w:p>
    <w:p w:rsidR="00C32512" w:rsidRDefault="00C32512" w:rsidP="005B3FCB">
      <w:pPr>
        <w:widowControl w:val="0"/>
        <w:autoSpaceDE w:val="0"/>
        <w:autoSpaceDN w:val="0"/>
        <w:adjustRightInd w:val="0"/>
        <w:spacing w:after="0"/>
        <w:jc w:val="both"/>
        <w:rPr>
          <w:sz w:val="22"/>
        </w:rPr>
      </w:pPr>
    </w:p>
    <w:p w:rsidR="0042470D" w:rsidRPr="00255E43" w:rsidRDefault="0042470D" w:rsidP="005B3FCB">
      <w:pPr>
        <w:widowControl w:val="0"/>
        <w:autoSpaceDE w:val="0"/>
        <w:autoSpaceDN w:val="0"/>
        <w:adjustRightInd w:val="0"/>
        <w:spacing w:after="0"/>
        <w:jc w:val="both"/>
        <w:rPr>
          <w:rFonts w:cs="Helvetica"/>
          <w:sz w:val="22"/>
          <w:szCs w:val="30"/>
        </w:rPr>
      </w:pPr>
    </w:p>
    <w:p w:rsidR="00C32512" w:rsidRDefault="00C32512" w:rsidP="00F700B7">
      <w:pPr>
        <w:widowControl w:val="0"/>
        <w:autoSpaceDE w:val="0"/>
        <w:autoSpaceDN w:val="0"/>
        <w:adjustRightInd w:val="0"/>
        <w:spacing w:after="0"/>
        <w:jc w:val="both"/>
        <w:rPr>
          <w:sz w:val="18"/>
        </w:rPr>
      </w:pPr>
    </w:p>
    <w:p w:rsidR="00FA2CD3" w:rsidRDefault="00FA2CD3" w:rsidP="00FA2CD3">
      <w:pPr>
        <w:widowControl w:val="0"/>
        <w:autoSpaceDE w:val="0"/>
        <w:autoSpaceDN w:val="0"/>
        <w:adjustRightInd w:val="0"/>
        <w:spacing w:after="0"/>
        <w:jc w:val="both"/>
        <w:rPr>
          <w:rFonts w:cs="Helvetica"/>
          <w:sz w:val="22"/>
          <w:szCs w:val="30"/>
        </w:rPr>
      </w:pPr>
    </w:p>
    <w:p w:rsidR="004F179C" w:rsidRDefault="004F179C" w:rsidP="004F179C">
      <w:pPr>
        <w:jc w:val="both"/>
        <w:rPr>
          <w:sz w:val="22"/>
        </w:rPr>
      </w:pPr>
    </w:p>
    <w:p w:rsidR="00FD205C" w:rsidRDefault="00FD205C" w:rsidP="0005253A">
      <w:pPr>
        <w:jc w:val="both"/>
        <w:rPr>
          <w:sz w:val="22"/>
        </w:rPr>
      </w:pPr>
    </w:p>
    <w:p w:rsidR="002246E9" w:rsidRDefault="002246E9">
      <w:pPr>
        <w:rPr>
          <w:b/>
          <w:sz w:val="22"/>
          <w:szCs w:val="28"/>
          <w:u w:val="single"/>
          <w:lang w:eastAsia="de-DE"/>
        </w:rPr>
      </w:pPr>
      <w:r>
        <w:rPr>
          <w:b/>
          <w:sz w:val="22"/>
          <w:szCs w:val="28"/>
          <w:u w:val="single"/>
          <w:lang w:eastAsia="de-DE"/>
        </w:rPr>
        <w:br w:type="page"/>
      </w:r>
    </w:p>
    <w:p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280" w:author="Christoph Breser" w:date="2016-02-25T09:58:00Z">
        <w:r>
          <w:rPr>
            <w:b/>
            <w:sz w:val="22"/>
            <w:szCs w:val="28"/>
            <w:u w:val="single"/>
            <w:lang w:eastAsia="de-DE"/>
          </w:rPr>
          <w:t xml:space="preserve"> </w:t>
        </w:r>
      </w:ins>
      <w:r w:rsidR="007342BC">
        <w:rPr>
          <w:b/>
          <w:sz w:val="22"/>
          <w:szCs w:val="28"/>
          <w:u w:val="single"/>
          <w:lang w:eastAsia="de-DE"/>
        </w:rPr>
        <w:t>/</w:t>
      </w:r>
      <w:ins w:id="281" w:author="Christoph Breser" w:date="2016-02-25T09:58:00Z">
        <w:r>
          <w:rPr>
            <w:b/>
            <w:sz w:val="22"/>
            <w:szCs w:val="28"/>
            <w:u w:val="single"/>
            <w:lang w:eastAsia="de-DE"/>
          </w:rPr>
          <w:t xml:space="preserve"> CASE STUDY</w:t>
        </w:r>
      </w:ins>
    </w:p>
    <w:p w:rsidR="007A0B72" w:rsidRDefault="007A0B72" w:rsidP="00AA3F18">
      <w:pPr>
        <w:jc w:val="both"/>
        <w:rPr>
          <w:sz w:val="22"/>
          <w:szCs w:val="28"/>
          <w:lang w:eastAsia="de-DE"/>
        </w:rPr>
      </w:pPr>
    </w:p>
    <w:p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rsidR="007342BC" w:rsidRDefault="001C7186" w:rsidP="00141B54">
      <w:pPr>
        <w:widowControl w:val="0"/>
        <w:autoSpaceDE w:val="0"/>
        <w:autoSpaceDN w:val="0"/>
        <w:adjustRightInd w:val="0"/>
        <w:spacing w:after="0"/>
        <w:jc w:val="both"/>
        <w:rPr>
          <w:rFonts w:cs="Helvetica"/>
          <w:sz w:val="22"/>
          <w:szCs w:val="30"/>
        </w:rPr>
      </w:pPr>
      <w:r>
        <w:rPr>
          <w:rFonts w:cs="Helvetica"/>
          <w:sz w:val="22"/>
          <w:szCs w:val="30"/>
        </w:rPr>
        <w:t xml:space="preserve">Eine </w:t>
      </w:r>
      <w:r w:rsidR="00141B54" w:rsidRPr="00141B54">
        <w:rPr>
          <w:rFonts w:cs="Helvetica"/>
          <w:sz w:val="22"/>
          <w:szCs w:val="30"/>
        </w:rPr>
        <w:t xml:space="preserve">Lösung </w:t>
      </w:r>
      <w:r>
        <w:rPr>
          <w:rFonts w:cs="Helvetica"/>
          <w:sz w:val="22"/>
          <w:szCs w:val="30"/>
        </w:rPr>
        <w:t xml:space="preserve">zu den </w:t>
      </w:r>
      <w:r w:rsidR="00931284">
        <w:rPr>
          <w:rFonts w:cs="Helvetica"/>
          <w:sz w:val="22"/>
          <w:szCs w:val="30"/>
        </w:rPr>
        <w:t xml:space="preserve">vorhin dargestellten </w:t>
      </w:r>
      <w:r w:rsidR="007342BC">
        <w:rPr>
          <w:rFonts w:cs="Helvetica"/>
          <w:sz w:val="22"/>
          <w:szCs w:val="30"/>
        </w:rPr>
        <w:t>Problempunkte</w:t>
      </w:r>
      <w:r>
        <w:rPr>
          <w:rFonts w:cs="Helvetica"/>
          <w:sz w:val="22"/>
          <w:szCs w:val="30"/>
        </w:rPr>
        <w:t>n</w:t>
      </w:r>
      <w:r w:rsidR="007342BC">
        <w:rPr>
          <w:rFonts w:cs="Helvetica"/>
          <w:sz w:val="22"/>
          <w:szCs w:val="30"/>
        </w:rPr>
        <w:t xml:space="preserve"> [</w:t>
      </w:r>
      <w:r w:rsidR="007342BC" w:rsidRPr="007342BC">
        <w:rPr>
          <w:rFonts w:cs="Helvetica"/>
          <w:sz w:val="22"/>
          <w:szCs w:val="30"/>
          <w:highlight w:val="yellow"/>
        </w:rPr>
        <w:t>welche?</w:t>
      </w:r>
      <w:r w:rsidR="007342BC">
        <w:rPr>
          <w:rFonts w:cs="Helvetica"/>
          <w:sz w:val="22"/>
          <w:szCs w:val="30"/>
        </w:rPr>
        <w:t xml:space="preserve">] </w:t>
      </w:r>
      <w:r>
        <w:rPr>
          <w:rFonts w:cs="Helvetica"/>
          <w:sz w:val="22"/>
          <w:szCs w:val="30"/>
        </w:rPr>
        <w:t xml:space="preserve">wurde durch </w:t>
      </w:r>
      <w:r w:rsidR="00141B54" w:rsidRPr="00141B54">
        <w:rPr>
          <w:rFonts w:cs="Helvetica"/>
          <w:sz w:val="22"/>
          <w:szCs w:val="30"/>
        </w:rPr>
        <w:t xml:space="preserve">Erstellung eines Referenz-Ebenen-Modells und dessen Integration </w:t>
      </w:r>
      <w:r w:rsidR="007342BC">
        <w:rPr>
          <w:rFonts w:cs="Helvetica"/>
          <w:sz w:val="22"/>
          <w:szCs w:val="30"/>
        </w:rPr>
        <w:t>ins Datenmodell</w:t>
      </w:r>
      <w:r>
        <w:rPr>
          <w:rFonts w:cs="Helvetica"/>
          <w:sz w:val="22"/>
          <w:szCs w:val="30"/>
        </w:rPr>
        <w:t xml:space="preserve"> angestrebt</w:t>
      </w:r>
      <w:r w:rsidR="007342BC">
        <w:rPr>
          <w:rFonts w:cs="Helvetica"/>
          <w:sz w:val="22"/>
          <w:szCs w:val="30"/>
        </w:rPr>
        <w:t>.</w:t>
      </w:r>
      <w:r w:rsidR="00141B54" w:rsidRPr="00141B54">
        <w:rPr>
          <w:rFonts w:cs="Helvetica"/>
          <w:sz w:val="22"/>
          <w:szCs w:val="30"/>
        </w:rPr>
        <w:t xml:space="preserve"> </w:t>
      </w:r>
      <w:r w:rsidR="007342BC">
        <w:rPr>
          <w:rFonts w:cs="Helvetica"/>
          <w:sz w:val="22"/>
          <w:szCs w:val="30"/>
        </w:rPr>
        <w:t xml:space="preserve">Es sollte erlauben Text-, </w:t>
      </w:r>
      <w:r w:rsidR="00141B54" w:rsidRPr="00141B54">
        <w:rPr>
          <w:rFonts w:cs="Helvetica"/>
          <w:sz w:val="22"/>
          <w:szCs w:val="30"/>
        </w:rPr>
        <w:t>Bild</w:t>
      </w:r>
      <w:r w:rsidR="007342BC">
        <w:rPr>
          <w:rFonts w:cs="Helvetica"/>
          <w:sz w:val="22"/>
          <w:szCs w:val="30"/>
        </w:rPr>
        <w:t xml:space="preserve">- und </w:t>
      </w:r>
      <w:proofErr w:type="spellStart"/>
      <w:r w:rsidR="007342BC">
        <w:rPr>
          <w:rFonts w:cs="Helvetica"/>
          <w:sz w:val="22"/>
          <w:szCs w:val="30"/>
        </w:rPr>
        <w:t>Hyrid</w:t>
      </w:r>
      <w:r w:rsidR="00141B54" w:rsidRPr="00141B54">
        <w:rPr>
          <w:rFonts w:cs="Helvetica"/>
          <w:sz w:val="22"/>
          <w:szCs w:val="30"/>
        </w:rPr>
        <w:t>quellen</w:t>
      </w:r>
      <w:proofErr w:type="spellEnd"/>
      <w:r w:rsidR="00141B54" w:rsidRPr="00141B54">
        <w:rPr>
          <w:rFonts w:cs="Helvetica"/>
          <w:sz w:val="22"/>
          <w:szCs w:val="30"/>
        </w:rPr>
        <w:t xml:space="preserve"> gleichermaßen </w:t>
      </w:r>
      <w:r w:rsidR="007342BC">
        <w:rPr>
          <w:rFonts w:cs="Helvetica"/>
          <w:sz w:val="22"/>
          <w:szCs w:val="30"/>
        </w:rPr>
        <w:t xml:space="preserve">semantisch zu </w:t>
      </w:r>
      <w:r w:rsidR="00141B54" w:rsidRPr="00141B54">
        <w:rPr>
          <w:rFonts w:cs="Helvetica"/>
          <w:sz w:val="22"/>
          <w:szCs w:val="30"/>
        </w:rPr>
        <w:t xml:space="preserve">berücksichtigen </w:t>
      </w:r>
      <w:r w:rsidR="007342BC">
        <w:rPr>
          <w:rFonts w:cs="Helvetica"/>
          <w:sz w:val="22"/>
          <w:szCs w:val="30"/>
        </w:rPr>
        <w:t xml:space="preserve">und die Aussagequalität von Archivquellen steigern, indem </w:t>
      </w:r>
      <w:r>
        <w:rPr>
          <w:rFonts w:cs="Helvetica"/>
          <w:sz w:val="22"/>
          <w:szCs w:val="30"/>
        </w:rPr>
        <w:t xml:space="preserve">auch externe, materielle und immaterielle Referenten </w:t>
      </w:r>
      <w:r w:rsidR="007342BC">
        <w:rPr>
          <w:rFonts w:cs="Helvetica"/>
          <w:sz w:val="22"/>
          <w:szCs w:val="30"/>
        </w:rPr>
        <w:t xml:space="preserve">mitberücksichtigt werden. </w:t>
      </w:r>
      <w:r w:rsidR="00141B54" w:rsidRPr="00141B54">
        <w:rPr>
          <w:rFonts w:cs="Helvetica"/>
          <w:sz w:val="22"/>
          <w:szCs w:val="30"/>
        </w:rPr>
        <w:t>Vorteile dieses Syst</w:t>
      </w:r>
      <w:r>
        <w:rPr>
          <w:rFonts w:cs="Helvetica"/>
          <w:sz w:val="22"/>
          <w:szCs w:val="30"/>
        </w:rPr>
        <w:t>ems liegen</w:t>
      </w:r>
      <w:r w:rsidR="007342BC">
        <w:rPr>
          <w:rFonts w:cs="Helvetica"/>
          <w:sz w:val="22"/>
          <w:szCs w:val="30"/>
        </w:rPr>
        <w:t xml:space="preserve"> </w:t>
      </w:r>
      <w:r w:rsidR="00931284">
        <w:rPr>
          <w:rFonts w:cs="Helvetica"/>
          <w:sz w:val="22"/>
          <w:szCs w:val="30"/>
        </w:rPr>
        <w:t xml:space="preserve">vor allem </w:t>
      </w:r>
      <w:r w:rsidR="00141B54" w:rsidRPr="00141B54">
        <w:rPr>
          <w:rFonts w:cs="Helvetica"/>
          <w:sz w:val="22"/>
          <w:szCs w:val="30"/>
        </w:rPr>
        <w:t xml:space="preserve">in der Möglichkeit </w:t>
      </w:r>
      <w:r>
        <w:rPr>
          <w:rFonts w:cs="Helvetica"/>
          <w:sz w:val="22"/>
          <w:szCs w:val="30"/>
        </w:rPr>
        <w:t xml:space="preserve">mehrer </w:t>
      </w:r>
      <w:proofErr w:type="spellStart"/>
      <w:r w:rsidR="00141B54" w:rsidRPr="00141B54">
        <w:rPr>
          <w:rFonts w:cs="Helvetica"/>
          <w:sz w:val="22"/>
          <w:szCs w:val="30"/>
        </w:rPr>
        <w:t>Kontextualisierung</w:t>
      </w:r>
      <w:r w:rsidR="007342BC">
        <w:rPr>
          <w:rFonts w:cs="Helvetica"/>
          <w:sz w:val="22"/>
          <w:szCs w:val="30"/>
        </w:rPr>
        <w:t>en</w:t>
      </w:r>
      <w:proofErr w:type="spellEnd"/>
      <w:r w:rsidR="00141B54" w:rsidRPr="00141B54">
        <w:rPr>
          <w:rFonts w:cs="Helvetica"/>
          <w:sz w:val="22"/>
          <w:szCs w:val="30"/>
        </w:rPr>
        <w:t xml:space="preserve"> </w:t>
      </w:r>
      <w:r>
        <w:rPr>
          <w:rFonts w:cs="Helvetica"/>
          <w:sz w:val="22"/>
          <w:szCs w:val="30"/>
        </w:rPr>
        <w:t>von konzeptuellen</w:t>
      </w:r>
      <w:r w:rsidR="00141B54" w:rsidRPr="00141B54">
        <w:rPr>
          <w:rFonts w:cs="Helvetica"/>
          <w:sz w:val="22"/>
          <w:szCs w:val="30"/>
        </w:rPr>
        <w:t xml:space="preserve"> und </w:t>
      </w:r>
      <w:r>
        <w:rPr>
          <w:rFonts w:cs="Helvetica"/>
          <w:sz w:val="22"/>
          <w:szCs w:val="30"/>
        </w:rPr>
        <w:t>interpretatorischen</w:t>
      </w:r>
      <w:r w:rsidR="00141B54" w:rsidRPr="00141B54">
        <w:rPr>
          <w:rFonts w:cs="Helvetica"/>
          <w:sz w:val="22"/>
          <w:szCs w:val="30"/>
        </w:rPr>
        <w:t xml:space="preserve"> Bezugs-Ebenen</w:t>
      </w:r>
      <w:r w:rsidR="007342BC">
        <w:rPr>
          <w:rFonts w:cs="Helvetica"/>
          <w:sz w:val="22"/>
          <w:szCs w:val="30"/>
        </w:rPr>
        <w:t xml:space="preserve">, </w:t>
      </w:r>
      <w:r w:rsidR="00141B54" w:rsidRPr="00141B54">
        <w:rPr>
          <w:rFonts w:cs="Helvetica"/>
          <w:sz w:val="22"/>
          <w:szCs w:val="30"/>
        </w:rPr>
        <w:t xml:space="preserve">wie beispielsweise </w:t>
      </w:r>
      <w:r>
        <w:rPr>
          <w:rFonts w:cs="Helvetica"/>
          <w:sz w:val="22"/>
          <w:szCs w:val="30"/>
        </w:rPr>
        <w:t xml:space="preserve">die gleichzeitige semantische Zuordnung zu einem gebauten Vorbild, einer medialen Quelle in einer Sammlung oder in einem anderen Archiv, der </w:t>
      </w:r>
      <w:r w:rsidR="00141B54" w:rsidRPr="00141B54">
        <w:rPr>
          <w:rFonts w:cs="Helvetica"/>
          <w:sz w:val="22"/>
          <w:szCs w:val="30"/>
        </w:rPr>
        <w:t xml:space="preserve">Entwurfsidee </w:t>
      </w:r>
      <w:proofErr w:type="spellStart"/>
      <w:r w:rsidR="007342BC" w:rsidRPr="007342BC">
        <w:rPr>
          <w:rFonts w:cs="Helvetica"/>
          <w:i/>
          <w:sz w:val="22"/>
          <w:szCs w:val="30"/>
        </w:rPr>
        <w:t>Geymüllers</w:t>
      </w:r>
      <w:proofErr w:type="spellEnd"/>
      <w:r w:rsidR="007342BC" w:rsidRPr="007342BC">
        <w:rPr>
          <w:rFonts w:cs="Helvetica"/>
          <w:i/>
          <w:sz w:val="22"/>
          <w:szCs w:val="30"/>
        </w:rPr>
        <w:t xml:space="preserve"> </w:t>
      </w:r>
      <w:r w:rsidR="007342BC">
        <w:rPr>
          <w:rFonts w:cs="Helvetica"/>
          <w:sz w:val="22"/>
          <w:szCs w:val="30"/>
        </w:rPr>
        <w:t xml:space="preserve">und einer </w:t>
      </w:r>
      <w:r>
        <w:rPr>
          <w:rFonts w:cs="Helvetica"/>
          <w:sz w:val="22"/>
          <w:szCs w:val="30"/>
        </w:rPr>
        <w:t xml:space="preserve">später </w:t>
      </w:r>
      <w:r w:rsidR="007342BC">
        <w:rPr>
          <w:rFonts w:cs="Helvetica"/>
          <w:sz w:val="22"/>
          <w:szCs w:val="30"/>
        </w:rPr>
        <w:t>publizierten Interpretation</w:t>
      </w:r>
      <w:r>
        <w:rPr>
          <w:rFonts w:cs="Helvetica"/>
          <w:sz w:val="22"/>
          <w:szCs w:val="30"/>
        </w:rPr>
        <w:t>sbetrachtung einer Kunsthistorikerin</w:t>
      </w:r>
      <w:r w:rsidR="00141B54" w:rsidRPr="00141B54">
        <w:rPr>
          <w:rFonts w:cs="Helvetica"/>
          <w:sz w:val="22"/>
          <w:szCs w:val="30"/>
        </w:rPr>
        <w:t>.</w:t>
      </w:r>
    </w:p>
    <w:p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nicht nach Form oder Materialität der Archivquelle</w:t>
      </w:r>
      <w:r w:rsidR="001C7186" w:rsidRPr="006330B3">
        <w:rPr>
          <w:rFonts w:cs="Helvetica"/>
          <w:sz w:val="22"/>
          <w:szCs w:val="30"/>
        </w:rPr>
        <w:t xml:space="preserve"> und</w:t>
      </w:r>
      <w:r w:rsidR="00931284" w:rsidRPr="006330B3">
        <w:rPr>
          <w:rFonts w:cs="Helvetica"/>
          <w:sz w:val="22"/>
          <w:szCs w:val="30"/>
        </w:rPr>
        <w:t xml:space="preserve"> sondern </w:t>
      </w:r>
      <w:r w:rsidR="001C7186" w:rsidRPr="006330B3">
        <w:rPr>
          <w:rFonts w:cs="Helvetica"/>
          <w:sz w:val="22"/>
          <w:szCs w:val="30"/>
        </w:rPr>
        <w:t xml:space="preserve">orientiert </w:t>
      </w:r>
      <w:r w:rsidR="00931284" w:rsidRPr="006330B3">
        <w:rPr>
          <w:rFonts w:cs="Helvetica"/>
          <w:sz w:val="22"/>
          <w:szCs w:val="30"/>
        </w:rPr>
        <w:t xml:space="preserve">nach ihrer </w:t>
      </w:r>
      <w:r w:rsidR="001C7186" w:rsidRPr="006330B3">
        <w:rPr>
          <w:rFonts w:cs="Helvetica"/>
          <w:sz w:val="22"/>
          <w:szCs w:val="30"/>
        </w:rPr>
        <w:t xml:space="preserve">Semantik und deren </w:t>
      </w:r>
      <w:r w:rsidR="007342BC" w:rsidRPr="006330B3">
        <w:rPr>
          <w:rFonts w:cs="Helvetica"/>
          <w:sz w:val="22"/>
          <w:szCs w:val="30"/>
        </w:rPr>
        <w:t xml:space="preserve">Performanz </w:t>
      </w:r>
      <w:r w:rsidR="00931284" w:rsidRPr="006330B3">
        <w:rPr>
          <w:rFonts w:cs="Helvetica"/>
          <w:sz w:val="22"/>
          <w:szCs w:val="30"/>
        </w:rPr>
        <w:t>zu anderen</w:t>
      </w:r>
      <w:r w:rsidR="007342BC" w:rsidRPr="006330B3">
        <w:rPr>
          <w:rFonts w:cs="Helvetica"/>
          <w:sz w:val="22"/>
          <w:szCs w:val="30"/>
        </w:rPr>
        <w:t xml:space="preserve"> Archivquellen und/oder </w:t>
      </w:r>
      <w:r w:rsidR="001C7186" w:rsidRPr="006330B3">
        <w:rPr>
          <w:rFonts w:cs="Helvetica"/>
          <w:sz w:val="22"/>
          <w:szCs w:val="30"/>
        </w:rPr>
        <w:t xml:space="preserve">auch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proofErr w:type="spellStart"/>
      <w:r w:rsidR="007A0B72" w:rsidRPr="006330B3">
        <w:rPr>
          <w:rFonts w:cs="Helvetica"/>
          <w:i/>
          <w:sz w:val="22"/>
          <w:szCs w:val="30"/>
          <w:u w:color="386EFF"/>
        </w:rPr>
        <w:t>Geymüller</w:t>
      </w:r>
      <w:proofErr w:type="spellEnd"/>
      <w:r w:rsidR="007A0B72" w:rsidRPr="006330B3">
        <w:rPr>
          <w:rFonts w:cs="Helvetica"/>
          <w:i/>
          <w:sz w:val="22"/>
          <w:szCs w:val="30"/>
          <w:u w:color="386EFF"/>
        </w:rPr>
        <w:t xml:space="preserve">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w:t>
      </w:r>
      <w:proofErr w:type="spellStart"/>
      <w:r w:rsidR="00931284">
        <w:rPr>
          <w:rFonts w:cs="Helvetica"/>
          <w:sz w:val="22"/>
          <w:szCs w:val="30"/>
          <w:u w:color="386EFF"/>
        </w:rPr>
        <w:t>Referenzierung</w:t>
      </w:r>
      <w:proofErr w:type="spellEnd"/>
      <w:r w:rsidR="00931284">
        <w:rPr>
          <w:rFonts w:cs="Helvetica"/>
          <w:sz w:val="22"/>
          <w:szCs w:val="30"/>
          <w:u w:color="386EFF"/>
        </w:rPr>
        <w:t xml:space="preserve">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2"/>
      </w:r>
      <w:r w:rsidR="00931284">
        <w:rPr>
          <w:rFonts w:cs="Helvetica"/>
          <w:sz w:val="22"/>
          <w:szCs w:val="30"/>
          <w:u w:color="386EFF"/>
        </w:rPr>
        <w:t xml:space="preserve"> </w:t>
      </w:r>
    </w:p>
    <w:p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rsidR="00931284" w:rsidRDefault="00931284" w:rsidP="00FA2CD3">
      <w:pPr>
        <w:widowControl w:val="0"/>
        <w:autoSpaceDE w:val="0"/>
        <w:autoSpaceDN w:val="0"/>
        <w:adjustRightInd w:val="0"/>
        <w:spacing w:after="0"/>
        <w:jc w:val="both"/>
        <w:rPr>
          <w:b/>
          <w:sz w:val="22"/>
          <w:szCs w:val="28"/>
          <w:lang w:eastAsia="de-DE"/>
        </w:rPr>
      </w:pPr>
    </w:p>
    <w:p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w:t>
      </w:r>
      <w:proofErr w:type="spellStart"/>
      <w:r w:rsidR="00B44D73">
        <w:rPr>
          <w:b/>
          <w:sz w:val="22"/>
          <w:szCs w:val="28"/>
          <w:lang w:eastAsia="de-DE"/>
        </w:rPr>
        <w:t>Case</w:t>
      </w:r>
      <w:proofErr w:type="spellEnd"/>
      <w:r w:rsidR="00B44D73">
        <w:rPr>
          <w:b/>
          <w:sz w:val="22"/>
          <w:szCs w:val="28"/>
          <w:lang w:eastAsia="de-DE"/>
        </w:rPr>
        <w:t xml:space="preserve"> </w:t>
      </w:r>
      <w:proofErr w:type="spellStart"/>
      <w:r w:rsidR="00B44D73">
        <w:rPr>
          <w:b/>
          <w:sz w:val="22"/>
          <w:szCs w:val="28"/>
          <w:lang w:eastAsia="de-DE"/>
        </w:rPr>
        <w:t>Study</w:t>
      </w:r>
      <w:proofErr w:type="spellEnd"/>
      <w:r w:rsidR="00B44D73">
        <w:rPr>
          <w:b/>
          <w:sz w:val="22"/>
          <w:szCs w:val="28"/>
          <w:lang w:eastAsia="de-DE"/>
        </w:rPr>
        <w:t>)</w:t>
      </w:r>
    </w:p>
    <w:p w:rsidR="00B44D73" w:rsidRDefault="00B44D73" w:rsidP="00FA2CD3">
      <w:pPr>
        <w:widowControl w:val="0"/>
        <w:autoSpaceDE w:val="0"/>
        <w:autoSpaceDN w:val="0"/>
        <w:adjustRightInd w:val="0"/>
        <w:spacing w:after="0"/>
        <w:jc w:val="both"/>
        <w:rPr>
          <w:rFonts w:cs="Helvetica"/>
          <w:sz w:val="22"/>
          <w:szCs w:val="30"/>
        </w:rPr>
      </w:pPr>
    </w:p>
    <w:p w:rsidR="00B44D73" w:rsidRDefault="00B44D73" w:rsidP="00B44D73">
      <w:pPr>
        <w:jc w:val="both"/>
        <w:rPr>
          <w:sz w:val="22"/>
          <w:szCs w:val="28"/>
          <w:lang w:eastAsia="de-DE"/>
        </w:rPr>
      </w:pPr>
      <w:r>
        <w:rPr>
          <w:sz w:val="22"/>
          <w:szCs w:val="28"/>
          <w:lang w:eastAsia="de-DE"/>
        </w:rPr>
        <w:t>&gt;&gt; Herstellung materieller Bezüge: Verortung</w:t>
      </w:r>
    </w:p>
    <w:p w:rsidR="00B44D73" w:rsidRDefault="00B44D73" w:rsidP="00B44D73">
      <w:pPr>
        <w:jc w:val="both"/>
        <w:rPr>
          <w:sz w:val="22"/>
          <w:szCs w:val="28"/>
          <w:lang w:eastAsia="de-DE"/>
        </w:rPr>
      </w:pPr>
      <w:r>
        <w:rPr>
          <w:sz w:val="22"/>
          <w:szCs w:val="28"/>
          <w:lang w:eastAsia="de-DE"/>
        </w:rPr>
        <w:t xml:space="preserve">&gt;&gt; Herstellung immaterieller Bezüge: </w:t>
      </w:r>
      <w:r w:rsidR="006330B3">
        <w:rPr>
          <w:sz w:val="22"/>
          <w:szCs w:val="28"/>
          <w:lang w:eastAsia="de-DE"/>
        </w:rPr>
        <w:t xml:space="preserve">Theorien, </w:t>
      </w:r>
      <w:r>
        <w:rPr>
          <w:sz w:val="22"/>
          <w:szCs w:val="28"/>
          <w:lang w:eastAsia="de-DE"/>
        </w:rPr>
        <w:t>Schaffung von Erweiterungsmöglichkeiten durch Ergänzung</w:t>
      </w:r>
    </w:p>
    <w:p w:rsidR="00931284" w:rsidRDefault="00931284" w:rsidP="00FA2CD3">
      <w:pPr>
        <w:widowControl w:val="0"/>
        <w:autoSpaceDE w:val="0"/>
        <w:autoSpaceDN w:val="0"/>
        <w:adjustRightInd w:val="0"/>
        <w:spacing w:after="0"/>
        <w:jc w:val="both"/>
        <w:rPr>
          <w:rFonts w:cs="Helvetica"/>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1174F6" w:rsidRDefault="001174F6" w:rsidP="001174F6">
      <w:pPr>
        <w:rPr>
          <w:rFonts w:cs="Arial"/>
          <w:sz w:val="22"/>
          <w:szCs w:val="30"/>
        </w:rPr>
      </w:pPr>
      <w:r>
        <w:rPr>
          <w:rFonts w:cs="Arial"/>
          <w:sz w:val="22"/>
          <w:szCs w:val="30"/>
        </w:rPr>
        <w:t xml:space="preserve">MONA: </w:t>
      </w:r>
    </w:p>
    <w:p w:rsidR="001174F6" w:rsidRPr="00CC768B" w:rsidRDefault="001174F6" w:rsidP="001174F6">
      <w:pPr>
        <w:rPr>
          <w:color w:val="1F497D" w:themeColor="text2"/>
          <w:sz w:val="22"/>
          <w:szCs w:val="28"/>
          <w:lang w:val="en-GB" w:eastAsia="de-DE"/>
        </w:rPr>
      </w:pPr>
      <w:proofErr w:type="spellStart"/>
      <w:r w:rsidRPr="00CC768B">
        <w:rPr>
          <w:color w:val="1F497D" w:themeColor="text2"/>
          <w:sz w:val="22"/>
          <w:szCs w:val="28"/>
          <w:lang w:val="en-GB" w:eastAsia="de-DE"/>
        </w:rPr>
        <w:t>Methodische</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Aufarbeitung</w:t>
      </w:r>
      <w:proofErr w:type="spellEnd"/>
      <w:r w:rsidRPr="00CC768B">
        <w:rPr>
          <w:color w:val="1F497D" w:themeColor="text2"/>
          <w:sz w:val="22"/>
          <w:szCs w:val="28"/>
          <w:lang w:val="en-GB" w:eastAsia="de-DE"/>
        </w:rPr>
        <w:t xml:space="preserve"> des </w:t>
      </w:r>
      <w:proofErr w:type="spellStart"/>
      <w:r w:rsidRPr="00CC768B">
        <w:rPr>
          <w:color w:val="1F497D" w:themeColor="text2"/>
          <w:sz w:val="22"/>
          <w:szCs w:val="28"/>
          <w:lang w:val="en-GB" w:eastAsia="de-DE"/>
        </w:rPr>
        <w:t>Geotagging</w:t>
      </w:r>
      <w:proofErr w:type="spellEnd"/>
      <w:r w:rsidRPr="00CC768B">
        <w:rPr>
          <w:color w:val="1F497D" w:themeColor="text2"/>
          <w:sz w:val="22"/>
          <w:szCs w:val="28"/>
          <w:lang w:val="en-GB" w:eastAsia="de-DE"/>
        </w:rPr>
        <w:t xml:space="preserve"> in </w:t>
      </w:r>
      <w:proofErr w:type="spellStart"/>
      <w:r w:rsidRPr="00CC768B">
        <w:rPr>
          <w:color w:val="1F497D" w:themeColor="text2"/>
          <w:sz w:val="22"/>
          <w:szCs w:val="28"/>
          <w:lang w:val="en-GB" w:eastAsia="de-DE"/>
        </w:rPr>
        <w:t>Verbindung</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mit</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Augumented</w:t>
      </w:r>
      <w:proofErr w:type="spellEnd"/>
      <w:r w:rsidRPr="00CC768B">
        <w:rPr>
          <w:color w:val="1F497D" w:themeColor="text2"/>
          <w:sz w:val="22"/>
          <w:szCs w:val="28"/>
          <w:lang w:val="en-GB" w:eastAsia="de-DE"/>
        </w:rPr>
        <w:t xml:space="preserve"> Reality </w:t>
      </w:r>
      <w:proofErr w:type="spellStart"/>
      <w:r w:rsidRPr="00CC768B">
        <w:rPr>
          <w:color w:val="1F497D" w:themeColor="text2"/>
          <w:sz w:val="22"/>
          <w:szCs w:val="28"/>
          <w:lang w:val="en-GB" w:eastAsia="de-DE"/>
        </w:rPr>
        <w:t>Technologien</w:t>
      </w:r>
      <w:proofErr w:type="spellEnd"/>
      <w:r w:rsidRPr="00CC768B">
        <w:rPr>
          <w:color w:val="1F497D" w:themeColor="text2"/>
          <w:sz w:val="22"/>
          <w:szCs w:val="28"/>
          <w:lang w:val="en-GB" w:eastAsia="de-DE"/>
        </w:rPr>
        <w:t xml:space="preserve"> </w:t>
      </w:r>
    </w:p>
    <w:p w:rsidR="001174F6" w:rsidRPr="00CC768B" w:rsidRDefault="001174F6" w:rsidP="001174F6">
      <w:pPr>
        <w:rPr>
          <w:color w:val="1F497D" w:themeColor="text2"/>
          <w:sz w:val="22"/>
          <w:szCs w:val="28"/>
          <w:lang w:val="en-GB" w:eastAsia="de-DE"/>
        </w:rPr>
      </w:pPr>
      <w:r w:rsidRPr="00CC768B">
        <w:rPr>
          <w:color w:val="1F497D" w:themeColor="text2"/>
          <w:sz w:val="22"/>
          <w:szCs w:val="28"/>
          <w:lang w:val="en-GB" w:eastAsia="de-DE"/>
        </w:rPr>
        <w:t xml:space="preserve">Augmented Reality </w:t>
      </w:r>
      <w:proofErr w:type="spellStart"/>
      <w:r w:rsidRPr="00CC768B">
        <w:rPr>
          <w:color w:val="1F497D" w:themeColor="text2"/>
          <w:sz w:val="22"/>
          <w:szCs w:val="28"/>
          <w:lang w:val="en-GB" w:eastAsia="de-DE"/>
        </w:rPr>
        <w:t>Anwendungen</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im</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Bereich</w:t>
      </w:r>
      <w:proofErr w:type="spellEnd"/>
      <w:r w:rsidRPr="00CC768B">
        <w:rPr>
          <w:color w:val="1F497D" w:themeColor="text2"/>
          <w:sz w:val="22"/>
          <w:szCs w:val="28"/>
          <w:lang w:val="en-GB" w:eastAsia="de-DE"/>
        </w:rPr>
        <w:t xml:space="preserve"> des Cultural Heritage</w:t>
      </w: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141B54" w:rsidRDefault="00141B54" w:rsidP="00FA2CD3">
      <w:pPr>
        <w:widowControl w:val="0"/>
        <w:autoSpaceDE w:val="0"/>
        <w:autoSpaceDN w:val="0"/>
        <w:adjustRightInd w:val="0"/>
        <w:spacing w:after="0"/>
        <w:jc w:val="both"/>
        <w:rPr>
          <w:rFonts w:cs="Helvetica"/>
          <w:sz w:val="22"/>
          <w:szCs w:val="30"/>
        </w:rPr>
      </w:pPr>
    </w:p>
    <w:p w:rsidR="00FA2CD3" w:rsidRPr="00141B54" w:rsidRDefault="00FA2CD3" w:rsidP="00FA2CD3">
      <w:pPr>
        <w:widowControl w:val="0"/>
        <w:autoSpaceDE w:val="0"/>
        <w:autoSpaceDN w:val="0"/>
        <w:adjustRightInd w:val="0"/>
        <w:spacing w:after="0"/>
        <w:jc w:val="both"/>
        <w:rPr>
          <w:ins w:id="282" w:author="Christoph Breser" w:date="2016-02-25T09:58:00Z"/>
          <w:rFonts w:cs="Helvetica"/>
          <w:color w:val="800000"/>
          <w:sz w:val="22"/>
          <w:szCs w:val="30"/>
        </w:rPr>
      </w:pPr>
      <w:ins w:id="283" w:author="Christoph Breser" w:date="2016-02-25T09:58:00Z">
        <w:r w:rsidRPr="00141B54">
          <w:rPr>
            <w:rFonts w:cs="Helvetica"/>
            <w:color w:val="800000"/>
            <w:sz w:val="22"/>
            <w:szCs w:val="30"/>
          </w:rPr>
          <w:t xml:space="preserve">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 Referenz ? = verbindende Übereinstimmung zwischen Architektur und Skizzenblatt ?</w:t>
        </w:r>
      </w:ins>
    </w:p>
    <w:p w:rsidR="00FA2CD3" w:rsidRPr="00141B54" w:rsidRDefault="00FA2CD3" w:rsidP="00FA2CD3">
      <w:pPr>
        <w:widowControl w:val="0"/>
        <w:autoSpaceDE w:val="0"/>
        <w:autoSpaceDN w:val="0"/>
        <w:adjustRightInd w:val="0"/>
        <w:spacing w:after="0"/>
        <w:jc w:val="both"/>
        <w:rPr>
          <w:ins w:id="284" w:author="Christoph Breser" w:date="2016-02-25T09:58:00Z"/>
          <w:rFonts w:cs="Helvetica"/>
          <w:color w:val="800000"/>
          <w:sz w:val="22"/>
          <w:szCs w:val="30"/>
        </w:rPr>
      </w:pPr>
    </w:p>
    <w:p w:rsidR="00FA2CD3" w:rsidRPr="00141B54" w:rsidRDefault="00FA2CD3" w:rsidP="00FA2CD3">
      <w:pPr>
        <w:widowControl w:val="0"/>
        <w:autoSpaceDE w:val="0"/>
        <w:autoSpaceDN w:val="0"/>
        <w:adjustRightInd w:val="0"/>
        <w:spacing w:after="0"/>
        <w:jc w:val="both"/>
        <w:rPr>
          <w:ins w:id="285" w:author="Christoph Breser" w:date="2016-02-25T09:58:00Z"/>
          <w:rFonts w:cs="Helvetica"/>
          <w:color w:val="800000"/>
          <w:sz w:val="22"/>
          <w:szCs w:val="30"/>
        </w:rPr>
      </w:pPr>
      <w:ins w:id="286" w:author="Christoph Breser" w:date="2016-02-25T09:58:00Z">
        <w:r w:rsidRPr="00141B54">
          <w:rPr>
            <w:rFonts w:cs="Helvetica"/>
            <w:color w:val="800000"/>
            <w:sz w:val="22"/>
            <w:szCs w:val="30"/>
          </w:rPr>
          <w:t xml:space="preserve">= = Netz zwischen materiellem (Architektur) und immateriellem Referenten (Idee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des Skizzenblattes und dem Betrachter. </w:t>
        </w:r>
      </w:ins>
    </w:p>
    <w:p w:rsidR="00FA2CD3" w:rsidRPr="00141B54" w:rsidRDefault="00FA2CD3" w:rsidP="00FA2CD3">
      <w:pPr>
        <w:widowControl w:val="0"/>
        <w:autoSpaceDE w:val="0"/>
        <w:autoSpaceDN w:val="0"/>
        <w:adjustRightInd w:val="0"/>
        <w:spacing w:after="0"/>
        <w:jc w:val="both"/>
        <w:rPr>
          <w:ins w:id="287" w:author="Christoph Breser" w:date="2016-02-25T09:58:00Z"/>
          <w:rFonts w:cs="Helvetica"/>
          <w:color w:val="800000"/>
          <w:sz w:val="22"/>
          <w:szCs w:val="30"/>
        </w:rPr>
      </w:pPr>
    </w:p>
    <w:p w:rsidR="00FA2CD3" w:rsidRDefault="00FA2CD3">
      <w:pPr>
        <w:rPr>
          <w:sz w:val="22"/>
          <w:szCs w:val="28"/>
          <w:lang w:eastAsia="de-DE"/>
        </w:rPr>
      </w:pPr>
      <w:r>
        <w:rPr>
          <w:sz w:val="22"/>
          <w:szCs w:val="28"/>
          <w:lang w:eastAsia="de-DE"/>
        </w:rPr>
        <w:br w:type="page"/>
      </w:r>
    </w:p>
    <w:p w:rsidR="005F21EA" w:rsidRDefault="005F21EA" w:rsidP="00AA3F18">
      <w:pPr>
        <w:jc w:val="both"/>
        <w:rPr>
          <w:sz w:val="22"/>
          <w:szCs w:val="28"/>
          <w:lang w:eastAsia="de-DE"/>
        </w:rPr>
      </w:pPr>
      <w:r>
        <w:rPr>
          <w:sz w:val="22"/>
          <w:szCs w:val="28"/>
          <w:lang w:eastAsia="de-DE"/>
        </w:rPr>
        <w:t xml:space="preserve">Anwendung des Linsenmodells von BRUNSWIK in Applikation: </w:t>
      </w:r>
    </w:p>
    <w:p w:rsidR="005F21EA" w:rsidRDefault="00637767" w:rsidP="00AA3F18">
      <w:pPr>
        <w:jc w:val="both"/>
        <w:rPr>
          <w:sz w:val="22"/>
          <w:szCs w:val="28"/>
          <w:lang w:eastAsia="de-DE"/>
        </w:rPr>
      </w:pPr>
      <w:r>
        <w:rPr>
          <w:sz w:val="22"/>
          <w:szCs w:val="28"/>
          <w:lang w:eastAsia="de-DE"/>
        </w:rPr>
        <w:t xml:space="preserve"> </w:t>
      </w:r>
    </w:p>
    <w:p w:rsidR="005F21EA" w:rsidRPr="005F21EA" w:rsidRDefault="005F21EA" w:rsidP="00AA3F18">
      <w:pPr>
        <w:jc w:val="both"/>
        <w:rPr>
          <w:b/>
          <w:sz w:val="22"/>
          <w:szCs w:val="28"/>
          <w:lang w:eastAsia="de-DE"/>
        </w:rPr>
      </w:pPr>
      <w:r w:rsidRPr="005F21EA">
        <w:rPr>
          <w:b/>
          <w:sz w:val="22"/>
          <w:szCs w:val="28"/>
          <w:lang w:eastAsia="de-DE"/>
        </w:rPr>
        <w:t>Ebenen:</w:t>
      </w:r>
    </w:p>
    <w:p w:rsidR="005F21EA" w:rsidRDefault="005F21EA" w:rsidP="00AA3F18">
      <w:pPr>
        <w:jc w:val="both"/>
        <w:rPr>
          <w:sz w:val="22"/>
          <w:szCs w:val="28"/>
          <w:u w:val="single"/>
          <w:lang w:eastAsia="de-DE"/>
        </w:rPr>
      </w:pPr>
    </w:p>
    <w:p w:rsidR="00CC768B" w:rsidRPr="005F21EA" w:rsidRDefault="005F21EA" w:rsidP="00AA3F18">
      <w:pPr>
        <w:jc w:val="both"/>
        <w:rPr>
          <w:sz w:val="22"/>
          <w:szCs w:val="28"/>
          <w:u w:val="single"/>
          <w:lang w:eastAsia="de-DE"/>
        </w:rPr>
      </w:pPr>
      <w:proofErr w:type="spellStart"/>
      <w:r w:rsidRPr="005F21EA">
        <w:rPr>
          <w:sz w:val="22"/>
          <w:szCs w:val="28"/>
          <w:u w:val="single"/>
          <w:lang w:eastAsia="de-DE"/>
        </w:rPr>
        <w:t>Distale</w:t>
      </w:r>
      <w:proofErr w:type="spellEnd"/>
      <w:r w:rsidRPr="005F21EA">
        <w:rPr>
          <w:sz w:val="22"/>
          <w:szCs w:val="28"/>
          <w:u w:val="single"/>
          <w:lang w:eastAsia="de-DE"/>
        </w:rPr>
        <w:t xml:space="preserve"> Ebene </w:t>
      </w:r>
      <w:r>
        <w:rPr>
          <w:sz w:val="22"/>
          <w:szCs w:val="28"/>
          <w:u w:val="single"/>
          <w:lang w:eastAsia="de-DE"/>
        </w:rPr>
        <w:t>(Faktoren)</w:t>
      </w:r>
      <w:r w:rsidRPr="005F21EA">
        <w:rPr>
          <w:sz w:val="22"/>
          <w:szCs w:val="28"/>
          <w:u w:val="single"/>
          <w:lang w:eastAsia="de-DE"/>
        </w:rPr>
        <w:t xml:space="preserve"> </w:t>
      </w:r>
    </w:p>
    <w:p w:rsidR="005F21EA" w:rsidRDefault="005F21EA" w:rsidP="00AA3F18">
      <w:pPr>
        <w:jc w:val="both"/>
        <w:rPr>
          <w:sz w:val="22"/>
          <w:szCs w:val="28"/>
          <w:lang w:eastAsia="de-DE"/>
        </w:rPr>
      </w:pPr>
      <w:r>
        <w:rPr>
          <w:sz w:val="22"/>
          <w:szCs w:val="28"/>
          <w:lang w:eastAsia="de-DE"/>
        </w:rPr>
        <w:t xml:space="preserve">Nicht sichtbare, jedoch kognitiv erfahrbare Ebene, welche sich aus den </w:t>
      </w:r>
      <w:proofErr w:type="spellStart"/>
      <w:r>
        <w:rPr>
          <w:sz w:val="22"/>
          <w:szCs w:val="28"/>
          <w:lang w:eastAsia="de-DE"/>
        </w:rPr>
        <w:t>proximalen</w:t>
      </w:r>
      <w:proofErr w:type="spellEnd"/>
      <w:r>
        <w:rPr>
          <w:sz w:val="22"/>
          <w:szCs w:val="28"/>
          <w:lang w:eastAsia="de-DE"/>
        </w:rPr>
        <w:t xml:space="preserve"> Merkmalen ergibt</w:t>
      </w:r>
    </w:p>
    <w:p w:rsidR="005F21EA" w:rsidRDefault="005F21EA" w:rsidP="00AA3F18">
      <w:pPr>
        <w:jc w:val="both"/>
        <w:rPr>
          <w:sz w:val="22"/>
          <w:szCs w:val="28"/>
          <w:lang w:eastAsia="de-DE"/>
        </w:rPr>
      </w:pPr>
    </w:p>
    <w:p w:rsidR="005F21EA" w:rsidRPr="005F21EA" w:rsidRDefault="005F21EA" w:rsidP="00AA3F18">
      <w:pPr>
        <w:jc w:val="both"/>
        <w:rPr>
          <w:sz w:val="22"/>
          <w:szCs w:val="28"/>
          <w:u w:val="single"/>
          <w:lang w:eastAsia="de-DE"/>
        </w:rPr>
      </w:pPr>
      <w:proofErr w:type="spellStart"/>
      <w:r w:rsidRPr="005F21EA">
        <w:rPr>
          <w:sz w:val="22"/>
          <w:szCs w:val="28"/>
          <w:u w:val="single"/>
          <w:lang w:eastAsia="de-DE"/>
        </w:rPr>
        <w:t>Proximale</w:t>
      </w:r>
      <w:proofErr w:type="spellEnd"/>
      <w:r w:rsidRPr="005F21EA">
        <w:rPr>
          <w:sz w:val="22"/>
          <w:szCs w:val="28"/>
          <w:u w:val="single"/>
          <w:lang w:eastAsia="de-DE"/>
        </w:rPr>
        <w:t xml:space="preserve"> Ebene</w:t>
      </w:r>
      <w:r>
        <w:rPr>
          <w:sz w:val="22"/>
          <w:szCs w:val="28"/>
          <w:u w:val="single"/>
          <w:lang w:eastAsia="de-DE"/>
        </w:rPr>
        <w:t xml:space="preserve"> (Faktoren)</w:t>
      </w:r>
    </w:p>
    <w:p w:rsidR="005F21EA" w:rsidRDefault="005F21EA" w:rsidP="00AA3F18">
      <w:pPr>
        <w:jc w:val="both"/>
        <w:rPr>
          <w:sz w:val="22"/>
          <w:szCs w:val="28"/>
          <w:lang w:eastAsia="de-DE"/>
        </w:rPr>
      </w:pPr>
      <w:r>
        <w:rPr>
          <w:sz w:val="22"/>
          <w:szCs w:val="28"/>
          <w:lang w:eastAsia="de-DE"/>
        </w:rPr>
        <w:t>Direkt beobachtbaren Merkmale [Übereinstimmungen zwischen Referent und Quelle]</w:t>
      </w:r>
    </w:p>
    <w:p w:rsidR="005F21EA" w:rsidRDefault="005F21EA" w:rsidP="00AA3F18">
      <w:pPr>
        <w:jc w:val="both"/>
        <w:rPr>
          <w:sz w:val="22"/>
          <w:szCs w:val="28"/>
          <w:lang w:eastAsia="de-DE"/>
        </w:rPr>
      </w:pPr>
    </w:p>
    <w:p w:rsidR="005F21EA" w:rsidRPr="005F21EA" w:rsidRDefault="005F21EA" w:rsidP="00AA3F18">
      <w:pPr>
        <w:jc w:val="both"/>
        <w:rPr>
          <w:sz w:val="22"/>
          <w:szCs w:val="28"/>
          <w:u w:val="single"/>
          <w:lang w:eastAsia="de-DE"/>
        </w:rPr>
      </w:pPr>
      <w:r w:rsidRPr="005F21EA">
        <w:rPr>
          <w:sz w:val="22"/>
          <w:szCs w:val="28"/>
          <w:u w:val="single"/>
          <w:lang w:eastAsia="de-DE"/>
        </w:rPr>
        <w:t>Zentrale Ebene</w:t>
      </w:r>
      <w:r>
        <w:rPr>
          <w:sz w:val="22"/>
          <w:szCs w:val="28"/>
          <w:u w:val="single"/>
          <w:lang w:eastAsia="de-DE"/>
        </w:rPr>
        <w:t xml:space="preserve"> (Faktoren)</w:t>
      </w:r>
    </w:p>
    <w:p w:rsidR="005F21EA" w:rsidRDefault="005F21EA" w:rsidP="00AA3F18">
      <w:pPr>
        <w:jc w:val="both"/>
        <w:rPr>
          <w:sz w:val="22"/>
          <w:szCs w:val="28"/>
          <w:lang w:eastAsia="de-DE"/>
        </w:rPr>
      </w:pPr>
      <w:r>
        <w:rPr>
          <w:sz w:val="22"/>
          <w:szCs w:val="28"/>
          <w:lang w:eastAsia="de-DE"/>
        </w:rPr>
        <w:t xml:space="preserve">Manifestes Urteil, das aufgrund der Beobachtung der </w:t>
      </w:r>
      <w:proofErr w:type="spellStart"/>
      <w:r>
        <w:rPr>
          <w:sz w:val="22"/>
          <w:szCs w:val="28"/>
          <w:lang w:eastAsia="de-DE"/>
        </w:rPr>
        <w:t>proximalen</w:t>
      </w:r>
      <w:proofErr w:type="spellEnd"/>
      <w:r>
        <w:rPr>
          <w:sz w:val="22"/>
          <w:szCs w:val="28"/>
          <w:lang w:eastAsia="de-DE"/>
        </w:rPr>
        <w:t xml:space="preserve"> Merkmale getroffen wird.</w:t>
      </w:r>
    </w:p>
    <w:p w:rsidR="005F21EA" w:rsidRDefault="005F21EA" w:rsidP="00AA3F18">
      <w:pPr>
        <w:jc w:val="both"/>
        <w:rPr>
          <w:sz w:val="22"/>
          <w:szCs w:val="28"/>
          <w:lang w:eastAsia="de-DE"/>
        </w:rPr>
      </w:pPr>
    </w:p>
    <w:p w:rsidR="005F21EA" w:rsidRPr="005F21EA" w:rsidRDefault="005F21EA" w:rsidP="00AA3F18">
      <w:pPr>
        <w:jc w:val="both"/>
        <w:rPr>
          <w:b/>
          <w:sz w:val="22"/>
          <w:szCs w:val="28"/>
          <w:lang w:eastAsia="de-DE"/>
        </w:rPr>
      </w:pPr>
      <w:proofErr w:type="spellStart"/>
      <w:r w:rsidRPr="005F21EA">
        <w:rPr>
          <w:b/>
          <w:sz w:val="22"/>
          <w:szCs w:val="28"/>
          <w:lang w:eastAsia="de-DE"/>
        </w:rPr>
        <w:t>Korrelative</w:t>
      </w:r>
      <w:proofErr w:type="spellEnd"/>
      <w:r w:rsidRPr="005F21EA">
        <w:rPr>
          <w:b/>
          <w:sz w:val="22"/>
          <w:szCs w:val="28"/>
          <w:lang w:eastAsia="de-DE"/>
        </w:rPr>
        <w:t xml:space="preserve"> </w:t>
      </w:r>
      <w:r w:rsidR="00637767">
        <w:rPr>
          <w:b/>
          <w:sz w:val="22"/>
          <w:szCs w:val="28"/>
          <w:lang w:eastAsia="de-DE"/>
        </w:rPr>
        <w:t xml:space="preserve">(nicht-deterministische) </w:t>
      </w:r>
      <w:r w:rsidRPr="005F21EA">
        <w:rPr>
          <w:b/>
          <w:sz w:val="22"/>
          <w:szCs w:val="28"/>
          <w:lang w:eastAsia="de-DE"/>
        </w:rPr>
        <w:t xml:space="preserve">Beziehungen: </w:t>
      </w:r>
    </w:p>
    <w:p w:rsidR="005F21EA" w:rsidRDefault="005F21EA" w:rsidP="00AA3F18">
      <w:pPr>
        <w:jc w:val="both"/>
        <w:rPr>
          <w:sz w:val="22"/>
          <w:szCs w:val="28"/>
          <w:lang w:eastAsia="de-DE"/>
        </w:rPr>
      </w:pPr>
    </w:p>
    <w:p w:rsidR="00637767" w:rsidRPr="00637767" w:rsidRDefault="005F21EA" w:rsidP="00637767">
      <w:pPr>
        <w:pStyle w:val="Listenabsatz"/>
        <w:numPr>
          <w:ilvl w:val="0"/>
          <w:numId w:val="5"/>
        </w:numPr>
        <w:jc w:val="both"/>
        <w:rPr>
          <w:sz w:val="22"/>
          <w:szCs w:val="28"/>
          <w:lang w:eastAsia="de-DE"/>
        </w:rPr>
      </w:pPr>
      <w:r w:rsidRPr="00637767">
        <w:rPr>
          <w:sz w:val="22"/>
          <w:szCs w:val="28"/>
          <w:lang w:eastAsia="de-DE"/>
        </w:rPr>
        <w:t xml:space="preserve">ökologische Validität: zwischen </w:t>
      </w:r>
      <w:r w:rsidR="00637767" w:rsidRPr="00637767">
        <w:rPr>
          <w:sz w:val="22"/>
          <w:szCs w:val="28"/>
          <w:lang w:eastAsia="de-DE"/>
        </w:rPr>
        <w:t xml:space="preserve">beobachteten </w:t>
      </w:r>
      <w:proofErr w:type="spellStart"/>
      <w:r w:rsidRPr="00637767">
        <w:rPr>
          <w:sz w:val="22"/>
          <w:szCs w:val="28"/>
          <w:lang w:eastAsia="de-DE"/>
        </w:rPr>
        <w:t>distalem</w:t>
      </w:r>
      <w:proofErr w:type="spellEnd"/>
      <w:r w:rsidRPr="00637767">
        <w:rPr>
          <w:sz w:val="22"/>
          <w:szCs w:val="28"/>
          <w:lang w:eastAsia="de-DE"/>
        </w:rPr>
        <w:t xml:space="preserve"> und </w:t>
      </w:r>
      <w:proofErr w:type="spellStart"/>
      <w:r w:rsidR="00637767" w:rsidRPr="00637767">
        <w:rPr>
          <w:sz w:val="22"/>
          <w:szCs w:val="28"/>
          <w:lang w:eastAsia="de-DE"/>
        </w:rPr>
        <w:t>proximalem</w:t>
      </w:r>
      <w:proofErr w:type="spellEnd"/>
      <w:r w:rsidR="00637767" w:rsidRPr="00637767">
        <w:rPr>
          <w:sz w:val="22"/>
          <w:szCs w:val="28"/>
          <w:lang w:eastAsia="de-DE"/>
        </w:rPr>
        <w:t xml:space="preserve"> Merkmal</w:t>
      </w:r>
    </w:p>
    <w:p w:rsidR="00637767" w:rsidRDefault="00637767" w:rsidP="00637767">
      <w:pPr>
        <w:pStyle w:val="Listenabsatz"/>
        <w:numPr>
          <w:ilvl w:val="0"/>
          <w:numId w:val="5"/>
        </w:numPr>
        <w:jc w:val="both"/>
        <w:rPr>
          <w:sz w:val="22"/>
          <w:szCs w:val="28"/>
          <w:lang w:eastAsia="de-DE"/>
        </w:rPr>
      </w:pPr>
      <w:r>
        <w:rPr>
          <w:sz w:val="22"/>
          <w:szCs w:val="28"/>
          <w:lang w:eastAsia="de-DE"/>
        </w:rPr>
        <w:t xml:space="preserve">Merkmalsverwertung: Beziehung zwischen </w:t>
      </w:r>
      <w:proofErr w:type="spellStart"/>
      <w:r>
        <w:rPr>
          <w:sz w:val="22"/>
          <w:szCs w:val="28"/>
          <w:lang w:eastAsia="de-DE"/>
        </w:rPr>
        <w:t>proximalem</w:t>
      </w:r>
      <w:proofErr w:type="spellEnd"/>
      <w:r>
        <w:rPr>
          <w:sz w:val="22"/>
          <w:szCs w:val="28"/>
          <w:lang w:eastAsia="de-DE"/>
        </w:rPr>
        <w:t xml:space="preserve"> Merkmal und manifestem Urteil</w:t>
      </w:r>
    </w:p>
    <w:p w:rsidR="005F21EA" w:rsidRPr="00637767" w:rsidRDefault="00637767" w:rsidP="00637767">
      <w:pPr>
        <w:pStyle w:val="Listenabsatz"/>
        <w:numPr>
          <w:ilvl w:val="0"/>
          <w:numId w:val="5"/>
        </w:numPr>
        <w:jc w:val="both"/>
        <w:rPr>
          <w:sz w:val="22"/>
          <w:szCs w:val="28"/>
          <w:lang w:eastAsia="de-DE"/>
        </w:rPr>
      </w:pPr>
      <w:r>
        <w:rPr>
          <w:sz w:val="22"/>
          <w:szCs w:val="28"/>
          <w:lang w:eastAsia="de-DE"/>
        </w:rPr>
        <w:t xml:space="preserve">Funktionale Validität: eigentliche </w:t>
      </w:r>
      <w:proofErr w:type="spellStart"/>
      <w:r>
        <w:rPr>
          <w:sz w:val="22"/>
          <w:szCs w:val="28"/>
          <w:lang w:eastAsia="de-DE"/>
        </w:rPr>
        <w:t>Bezihung</w:t>
      </w:r>
      <w:proofErr w:type="spellEnd"/>
      <w:r>
        <w:rPr>
          <w:sz w:val="22"/>
          <w:szCs w:val="28"/>
          <w:lang w:eastAsia="de-DE"/>
        </w:rPr>
        <w:t xml:space="preserve"> zwischen </w:t>
      </w:r>
      <w:proofErr w:type="spellStart"/>
      <w:r>
        <w:rPr>
          <w:sz w:val="22"/>
          <w:szCs w:val="28"/>
          <w:lang w:eastAsia="de-DE"/>
        </w:rPr>
        <w:t>distalem</w:t>
      </w:r>
      <w:proofErr w:type="spellEnd"/>
      <w:r>
        <w:rPr>
          <w:sz w:val="22"/>
          <w:szCs w:val="28"/>
          <w:lang w:eastAsia="de-DE"/>
        </w:rPr>
        <w:t xml:space="preserve"> Merkmal und manifestem Urteil</w:t>
      </w:r>
    </w:p>
    <w:p w:rsidR="00637767" w:rsidRDefault="00637767" w:rsidP="00AA3F18">
      <w:pPr>
        <w:jc w:val="both"/>
        <w:rPr>
          <w:sz w:val="22"/>
          <w:szCs w:val="28"/>
          <w:lang w:eastAsia="de-DE"/>
        </w:rPr>
      </w:pPr>
    </w:p>
    <w:p w:rsidR="00637767" w:rsidRDefault="00637767" w:rsidP="00AA3F18">
      <w:pPr>
        <w:jc w:val="both"/>
        <w:rPr>
          <w:sz w:val="22"/>
          <w:szCs w:val="28"/>
          <w:lang w:eastAsia="de-DE"/>
        </w:rPr>
      </w:pPr>
    </w:p>
    <w:p w:rsidR="005F21EA" w:rsidRDefault="005F21EA" w:rsidP="00AA3F18">
      <w:pPr>
        <w:jc w:val="both"/>
        <w:rPr>
          <w:sz w:val="22"/>
          <w:szCs w:val="28"/>
          <w:lang w:eastAsia="de-DE"/>
        </w:rPr>
      </w:pPr>
    </w:p>
    <w:p w:rsidR="00CC768B" w:rsidRDefault="00CC768B">
      <w:pPr>
        <w:rPr>
          <w:b/>
          <w:sz w:val="22"/>
          <w:szCs w:val="28"/>
          <w:lang w:eastAsia="de-DE"/>
        </w:rPr>
      </w:pPr>
    </w:p>
    <w:p w:rsidR="00AA36BA" w:rsidRDefault="00AA36BA">
      <w:pPr>
        <w:rPr>
          <w:ins w:id="288" w:author="Christoph Breser" w:date="2016-02-25T09:58:00Z"/>
          <w:b/>
          <w:sz w:val="22"/>
          <w:szCs w:val="28"/>
          <w:lang w:eastAsia="de-DE"/>
        </w:rPr>
      </w:pPr>
    </w:p>
    <w:p w:rsidR="001174F6" w:rsidRDefault="0008553F">
      <w:pPr>
        <w:rPr>
          <w:sz w:val="22"/>
          <w:szCs w:val="28"/>
          <w:lang w:val="en-GB" w:eastAsia="de-DE"/>
        </w:rPr>
      </w:pPr>
      <w:r>
        <w:rPr>
          <w:b/>
          <w:sz w:val="22"/>
          <w:szCs w:val="28"/>
          <w:lang w:eastAsia="de-DE"/>
        </w:rPr>
        <w:br w:type="page"/>
      </w:r>
      <w:r w:rsidR="001174F6">
        <w:rPr>
          <w:b/>
          <w:sz w:val="22"/>
          <w:szCs w:val="28"/>
          <w:lang w:eastAsia="de-DE"/>
        </w:rPr>
        <w:t>LITERATUR</w:t>
      </w:r>
    </w:p>
    <w:p w:rsidR="00C7046E" w:rsidRPr="00C7046E" w:rsidRDefault="00C7046E">
      <w:pPr>
        <w:rPr>
          <w:sz w:val="22"/>
          <w:szCs w:val="28"/>
          <w:lang w:val="en-GB" w:eastAsia="de-DE"/>
        </w:rPr>
      </w:pPr>
    </w:p>
    <w:p w:rsidR="008034D7" w:rsidRPr="008034D7" w:rsidRDefault="00C7046E" w:rsidP="006B23DA">
      <w:pPr>
        <w:jc w:val="both"/>
        <w:rPr>
          <w:rFonts w:cs="Brown-Bold"/>
          <w:bCs/>
          <w:sz w:val="18"/>
          <w:szCs w:val="34"/>
        </w:rPr>
      </w:pPr>
      <w:r w:rsidRPr="00C7046E">
        <w:rPr>
          <w:rFonts w:cs="Brown-Bold"/>
          <w:bCs/>
          <w:sz w:val="18"/>
          <w:szCs w:val="34"/>
        </w:rPr>
        <w:t xml:space="preserve">ATENICO, Rebecca J.: </w:t>
      </w:r>
      <w:proofErr w:type="spellStart"/>
      <w:r w:rsidRPr="00C7046E">
        <w:rPr>
          <w:rFonts w:cs="Brown-Bold"/>
          <w:bCs/>
          <w:sz w:val="18"/>
          <w:szCs w:val="34"/>
        </w:rPr>
        <w:t>Memory’s</w:t>
      </w:r>
      <w:proofErr w:type="spellEnd"/>
      <w:r w:rsidRPr="00C7046E">
        <w:rPr>
          <w:rFonts w:cs="Brown-Bold"/>
          <w:bCs/>
          <w:sz w:val="18"/>
          <w:szCs w:val="34"/>
        </w:rPr>
        <w:t xml:space="preserve"> Turn. </w:t>
      </w:r>
      <w:proofErr w:type="spellStart"/>
      <w:r w:rsidRPr="00C7046E">
        <w:rPr>
          <w:rFonts w:cs="Brown-Bold"/>
          <w:bCs/>
          <w:sz w:val="18"/>
          <w:szCs w:val="34"/>
        </w:rPr>
        <w:t>Reckoning</w:t>
      </w:r>
      <w:proofErr w:type="spellEnd"/>
      <w:r w:rsidRPr="00C7046E">
        <w:rPr>
          <w:rFonts w:cs="Brown-Bold"/>
          <w:bCs/>
          <w:sz w:val="18"/>
          <w:szCs w:val="34"/>
        </w:rPr>
        <w:t xml:space="preserve"> </w:t>
      </w:r>
      <w:proofErr w:type="spellStart"/>
      <w:r w:rsidRPr="00C7046E">
        <w:rPr>
          <w:rFonts w:cs="Brown-Bold"/>
          <w:bCs/>
          <w:sz w:val="18"/>
          <w:szCs w:val="34"/>
        </w:rPr>
        <w:t>with</w:t>
      </w:r>
      <w:proofErr w:type="spellEnd"/>
      <w:r w:rsidRPr="00C7046E">
        <w:rPr>
          <w:rFonts w:cs="Brown-Bold"/>
          <w:bCs/>
          <w:sz w:val="18"/>
          <w:szCs w:val="34"/>
        </w:rPr>
        <w:t xml:space="preserve"> </w:t>
      </w:r>
      <w:proofErr w:type="spellStart"/>
      <w:r w:rsidRPr="00C7046E">
        <w:rPr>
          <w:rFonts w:cs="Brown-Bold"/>
          <w:bCs/>
          <w:sz w:val="18"/>
          <w:szCs w:val="34"/>
        </w:rPr>
        <w:t>Dictatorship</w:t>
      </w:r>
      <w:proofErr w:type="spellEnd"/>
      <w:r w:rsidRPr="00C7046E">
        <w:rPr>
          <w:rFonts w:cs="Brown-Bold"/>
          <w:bCs/>
          <w:sz w:val="18"/>
          <w:szCs w:val="34"/>
        </w:rPr>
        <w:t xml:space="preserve"> in </w:t>
      </w:r>
      <w:proofErr w:type="spellStart"/>
      <w:r w:rsidRPr="00C7046E">
        <w:rPr>
          <w:rFonts w:cs="Brown-Bold"/>
          <w:bCs/>
          <w:sz w:val="18"/>
          <w:szCs w:val="34"/>
        </w:rPr>
        <w:t>Brazil</w:t>
      </w:r>
      <w:proofErr w:type="spellEnd"/>
      <w:r>
        <w:rPr>
          <w:rFonts w:cs="Brown-Bold"/>
          <w:bCs/>
          <w:sz w:val="18"/>
          <w:szCs w:val="34"/>
        </w:rPr>
        <w:t xml:space="preserve"> (</w:t>
      </w:r>
      <w:proofErr w:type="spellStart"/>
      <w:r>
        <w:rPr>
          <w:rFonts w:cs="Brown-Bold"/>
          <w:bCs/>
          <w:sz w:val="18"/>
          <w:szCs w:val="34"/>
        </w:rPr>
        <w:t>Critical</w:t>
      </w:r>
      <w:proofErr w:type="spellEnd"/>
      <w:r>
        <w:rPr>
          <w:rFonts w:cs="Brown-Bold"/>
          <w:bCs/>
          <w:sz w:val="18"/>
          <w:szCs w:val="34"/>
        </w:rPr>
        <w:t xml:space="preserve"> Human Rights), University of Wisconsin Press 2014.</w:t>
      </w:r>
    </w:p>
    <w:p w:rsidR="008034D7" w:rsidRDefault="008034D7" w:rsidP="008034D7">
      <w:pPr>
        <w:rPr>
          <w:sz w:val="18"/>
          <w:szCs w:val="28"/>
          <w:lang w:val="en-GB" w:eastAsia="de-DE"/>
        </w:rPr>
      </w:pPr>
      <w:r w:rsidRPr="008034D7">
        <w:rPr>
          <w:sz w:val="18"/>
          <w:szCs w:val="28"/>
          <w:lang w:val="en-GB" w:eastAsia="de-DE"/>
        </w:rPr>
        <w:t xml:space="preserve">DIRKSMEIER, Peter: </w:t>
      </w:r>
      <w:proofErr w:type="spellStart"/>
      <w:r w:rsidRPr="008034D7">
        <w:rPr>
          <w:sz w:val="18"/>
          <w:szCs w:val="28"/>
          <w:lang w:val="en-GB" w:eastAsia="de-DE"/>
        </w:rPr>
        <w:t>Urbanität</w:t>
      </w:r>
      <w:proofErr w:type="spellEnd"/>
      <w:r w:rsidRPr="008034D7">
        <w:rPr>
          <w:sz w:val="18"/>
          <w:szCs w:val="28"/>
          <w:lang w:val="en-GB" w:eastAsia="de-DE"/>
        </w:rPr>
        <w:t xml:space="preserve"> </w:t>
      </w:r>
      <w:proofErr w:type="spellStart"/>
      <w:r w:rsidRPr="008034D7">
        <w:rPr>
          <w:sz w:val="18"/>
          <w:szCs w:val="28"/>
          <w:lang w:val="en-GB" w:eastAsia="de-DE"/>
        </w:rPr>
        <w:t>als</w:t>
      </w:r>
      <w:proofErr w:type="spellEnd"/>
      <w:r w:rsidRPr="008034D7">
        <w:rPr>
          <w:sz w:val="18"/>
          <w:szCs w:val="28"/>
          <w:lang w:val="en-GB" w:eastAsia="de-DE"/>
        </w:rPr>
        <w:t xml:space="preserve"> </w:t>
      </w:r>
      <w:proofErr w:type="spellStart"/>
      <w:r w:rsidRPr="008034D7">
        <w:rPr>
          <w:sz w:val="18"/>
          <w:szCs w:val="28"/>
          <w:lang w:val="en-GB" w:eastAsia="de-DE"/>
        </w:rPr>
        <w:t>Habitus</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Sozialgeographie</w:t>
      </w:r>
      <w:proofErr w:type="spellEnd"/>
      <w:r w:rsidRPr="008034D7">
        <w:rPr>
          <w:sz w:val="18"/>
          <w:szCs w:val="28"/>
          <w:lang w:val="en-GB" w:eastAsia="de-DE"/>
        </w:rPr>
        <w:t xml:space="preserve"> </w:t>
      </w:r>
      <w:proofErr w:type="spellStart"/>
      <w:r w:rsidRPr="008034D7">
        <w:rPr>
          <w:sz w:val="18"/>
          <w:szCs w:val="28"/>
          <w:lang w:val="en-GB" w:eastAsia="de-DE"/>
        </w:rPr>
        <w:t>städtischen</w:t>
      </w:r>
      <w:proofErr w:type="spellEnd"/>
      <w:r w:rsidRPr="008034D7">
        <w:rPr>
          <w:sz w:val="18"/>
          <w:szCs w:val="28"/>
          <w:lang w:val="en-GB" w:eastAsia="de-DE"/>
        </w:rPr>
        <w:t xml:space="preserve"> </w:t>
      </w:r>
      <w:proofErr w:type="spellStart"/>
      <w:r w:rsidRPr="008034D7">
        <w:rPr>
          <w:sz w:val="18"/>
          <w:szCs w:val="28"/>
          <w:lang w:val="en-GB" w:eastAsia="de-DE"/>
        </w:rPr>
        <w:t>Lebens</w:t>
      </w:r>
      <w:proofErr w:type="spellEnd"/>
      <w:r w:rsidRPr="008034D7">
        <w:rPr>
          <w:sz w:val="18"/>
          <w:szCs w:val="28"/>
          <w:lang w:val="en-GB" w:eastAsia="de-DE"/>
        </w:rPr>
        <w:t xml:space="preserve"> auf </w:t>
      </w:r>
      <w:proofErr w:type="spellStart"/>
      <w:r w:rsidRPr="008034D7">
        <w:rPr>
          <w:sz w:val="18"/>
          <w:szCs w:val="28"/>
          <w:lang w:val="en-GB" w:eastAsia="de-DE"/>
        </w:rPr>
        <w:t>dem</w:t>
      </w:r>
      <w:proofErr w:type="spellEnd"/>
      <w:r w:rsidRPr="008034D7">
        <w:rPr>
          <w:sz w:val="18"/>
          <w:szCs w:val="28"/>
          <w:lang w:val="en-GB" w:eastAsia="de-DE"/>
        </w:rPr>
        <w:t xml:space="preserve"> Land. transcript </w:t>
      </w:r>
      <w:proofErr w:type="spellStart"/>
      <w:r w:rsidRPr="008034D7">
        <w:rPr>
          <w:sz w:val="18"/>
          <w:szCs w:val="28"/>
          <w:lang w:val="en-GB" w:eastAsia="de-DE"/>
        </w:rPr>
        <w:t>Verlag</w:t>
      </w:r>
      <w:proofErr w:type="spellEnd"/>
      <w:r w:rsidRPr="008034D7">
        <w:rPr>
          <w:sz w:val="18"/>
          <w:szCs w:val="28"/>
          <w:lang w:val="en-GB" w:eastAsia="de-DE"/>
        </w:rPr>
        <w:t xml:space="preserve">, Bielefeld 2009, </w:t>
      </w:r>
      <w:hyperlink r:id="rId7" w:history="1">
        <w:r w:rsidRPr="008034D7">
          <w:rPr>
            <w:sz w:val="18"/>
            <w:szCs w:val="28"/>
            <w:lang w:val="en-GB" w:eastAsia="de-DE"/>
          </w:rPr>
          <w:t>ISBN 978-3-8376-1127-4</w:t>
        </w:r>
      </w:hyperlink>
      <w:r w:rsidRPr="008034D7">
        <w:rPr>
          <w:sz w:val="18"/>
          <w:szCs w:val="28"/>
          <w:lang w:val="en-GB" w:eastAsia="de-DE"/>
        </w:rPr>
        <w:t>, S. 21 ff. (</w:t>
      </w:r>
      <w:hyperlink r:id="rId8" w:anchor="v=onepage&amp;q=Urbanit%C3%A4t&amp;f=false" w:history="1">
        <w:r w:rsidRPr="008034D7">
          <w:rPr>
            <w:sz w:val="18"/>
            <w:szCs w:val="28"/>
            <w:lang w:val="en-GB" w:eastAsia="de-DE"/>
          </w:rPr>
          <w:t>online</w:t>
        </w:r>
      </w:hyperlink>
      <w:r w:rsidRPr="008034D7">
        <w:rPr>
          <w:sz w:val="18"/>
          <w:szCs w:val="28"/>
          <w:lang w:val="en-GB" w:eastAsia="de-DE"/>
        </w:rPr>
        <w:t>)</w:t>
      </w:r>
    </w:p>
    <w:p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w:t>
      </w:r>
      <w:proofErr w:type="spellStart"/>
      <w:r w:rsidRPr="008034D7">
        <w:rPr>
          <w:sz w:val="18"/>
          <w:szCs w:val="28"/>
          <w:lang w:val="en-GB" w:eastAsia="de-DE"/>
        </w:rPr>
        <w:t>Orte</w:t>
      </w:r>
      <w:proofErr w:type="spellEnd"/>
      <w:r w:rsidRPr="008034D7">
        <w:rPr>
          <w:sz w:val="18"/>
          <w:szCs w:val="28"/>
          <w:lang w:val="en-GB" w:eastAsia="de-DE"/>
        </w:rPr>
        <w:t xml:space="preserve">. </w:t>
      </w:r>
      <w:proofErr w:type="spellStart"/>
      <w:r w:rsidRPr="008034D7">
        <w:rPr>
          <w:sz w:val="18"/>
          <w:szCs w:val="28"/>
          <w:lang w:val="en-GB" w:eastAsia="de-DE"/>
        </w:rPr>
        <w:t>Ein</w:t>
      </w:r>
      <w:proofErr w:type="spellEnd"/>
      <w:r w:rsidRPr="008034D7">
        <w:rPr>
          <w:sz w:val="18"/>
          <w:szCs w:val="28"/>
          <w:lang w:val="en-GB" w:eastAsia="de-DE"/>
        </w:rPr>
        <w:t xml:space="preserve"> </w:t>
      </w:r>
      <w:proofErr w:type="spellStart"/>
      <w:r w:rsidRPr="008034D7">
        <w:rPr>
          <w:sz w:val="18"/>
          <w:szCs w:val="28"/>
          <w:lang w:val="en-GB" w:eastAsia="de-DE"/>
        </w:rPr>
        <w:t>Urbanitätskonzept</w:t>
      </w:r>
      <w:proofErr w:type="spellEnd"/>
      <w:r w:rsidRPr="008034D7">
        <w:rPr>
          <w:sz w:val="18"/>
          <w:szCs w:val="28"/>
          <w:lang w:val="en-GB" w:eastAsia="de-DE"/>
        </w:rPr>
        <w:t xml:space="preserve"> und seine </w:t>
      </w:r>
      <w:proofErr w:type="spellStart"/>
      <w:r w:rsidRPr="008034D7">
        <w:rPr>
          <w:sz w:val="18"/>
          <w:szCs w:val="28"/>
          <w:lang w:val="en-GB" w:eastAsia="de-DE"/>
        </w:rPr>
        <w:t>Anwendung</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Untersuchung</w:t>
      </w:r>
      <w:proofErr w:type="spellEnd"/>
      <w:r w:rsidRPr="008034D7">
        <w:rPr>
          <w:sz w:val="18"/>
          <w:szCs w:val="28"/>
          <w:lang w:val="en-GB" w:eastAsia="de-DE"/>
        </w:rPr>
        <w:t xml:space="preserve"> </w:t>
      </w:r>
      <w:proofErr w:type="spellStart"/>
      <w:r w:rsidRPr="008034D7">
        <w:rPr>
          <w:sz w:val="18"/>
          <w:szCs w:val="28"/>
          <w:lang w:val="en-GB" w:eastAsia="de-DE"/>
        </w:rPr>
        <w:t>transformierter</w:t>
      </w:r>
      <w:proofErr w:type="spellEnd"/>
      <w:r w:rsidRPr="008034D7">
        <w:rPr>
          <w:sz w:val="18"/>
          <w:szCs w:val="28"/>
          <w:lang w:val="en-GB" w:eastAsia="de-DE"/>
        </w:rPr>
        <w:t xml:space="preserve"> </w:t>
      </w:r>
      <w:proofErr w:type="spellStart"/>
      <w:r w:rsidRPr="008034D7">
        <w:rPr>
          <w:sz w:val="18"/>
          <w:szCs w:val="28"/>
          <w:lang w:val="en-GB" w:eastAsia="de-DE"/>
        </w:rPr>
        <w:t>Industrieareale</w:t>
      </w:r>
      <w:proofErr w:type="spellEnd"/>
      <w:r w:rsidRPr="008034D7">
        <w:rPr>
          <w:sz w:val="18"/>
          <w:szCs w:val="28"/>
          <w:lang w:val="en-GB" w:eastAsia="de-DE"/>
        </w:rPr>
        <w:t xml:space="preserve">. Dissertation </w:t>
      </w:r>
      <w:proofErr w:type="spellStart"/>
      <w:r w:rsidRPr="008034D7">
        <w:rPr>
          <w:sz w:val="18"/>
          <w:szCs w:val="28"/>
          <w:lang w:val="en-GB" w:eastAsia="de-DE"/>
        </w:rPr>
        <w:t>Universität</w:t>
      </w:r>
      <w:proofErr w:type="spellEnd"/>
      <w:r w:rsidRPr="008034D7">
        <w:rPr>
          <w:sz w:val="18"/>
          <w:szCs w:val="28"/>
          <w:lang w:val="en-GB" w:eastAsia="de-DE"/>
        </w:rPr>
        <w:t xml:space="preserve"> Karlsruhe (</w:t>
      </w:r>
      <w:proofErr w:type="spellStart"/>
      <w:r w:rsidRPr="008034D7">
        <w:rPr>
          <w:sz w:val="18"/>
          <w:szCs w:val="28"/>
          <w:lang w:val="en-GB" w:eastAsia="de-DE"/>
        </w:rPr>
        <w:t>Fakultät</w:t>
      </w:r>
      <w:proofErr w:type="spellEnd"/>
      <w:r w:rsidRPr="008034D7">
        <w:rPr>
          <w:sz w:val="18"/>
          <w:szCs w:val="28"/>
          <w:lang w:val="en-GB" w:eastAsia="de-DE"/>
        </w:rPr>
        <w:t xml:space="preserve"> </w:t>
      </w:r>
      <w:proofErr w:type="spellStart"/>
      <w:r w:rsidRPr="008034D7">
        <w:rPr>
          <w:sz w:val="18"/>
          <w:szCs w:val="28"/>
          <w:lang w:val="en-GB" w:eastAsia="de-DE"/>
        </w:rPr>
        <w:t>für</w:t>
      </w:r>
      <w:proofErr w:type="spellEnd"/>
      <w:r w:rsidRPr="008034D7">
        <w:rPr>
          <w:sz w:val="18"/>
          <w:szCs w:val="28"/>
          <w:lang w:val="en-GB" w:eastAsia="de-DE"/>
        </w:rPr>
        <w:t xml:space="preserve"> </w:t>
      </w:r>
      <w:proofErr w:type="spellStart"/>
      <w:r w:rsidRPr="008034D7">
        <w:rPr>
          <w:sz w:val="18"/>
          <w:szCs w:val="28"/>
          <w:lang w:val="en-GB" w:eastAsia="de-DE"/>
        </w:rPr>
        <w:t>Architektur</w:t>
      </w:r>
      <w:proofErr w:type="spellEnd"/>
      <w:r w:rsidRPr="008034D7">
        <w:rPr>
          <w:sz w:val="18"/>
          <w:szCs w:val="28"/>
          <w:lang w:val="en-GB" w:eastAsia="de-DE"/>
        </w:rPr>
        <w:t xml:space="preserve">), </w:t>
      </w:r>
      <w:proofErr w:type="spellStart"/>
      <w:r w:rsidRPr="008034D7">
        <w:rPr>
          <w:sz w:val="18"/>
          <w:szCs w:val="28"/>
          <w:lang w:val="en-GB" w:eastAsia="de-DE"/>
        </w:rPr>
        <w:t>Universitätsverlag</w:t>
      </w:r>
      <w:proofErr w:type="spellEnd"/>
      <w:r w:rsidRPr="008034D7">
        <w:rPr>
          <w:sz w:val="18"/>
          <w:szCs w:val="28"/>
          <w:lang w:val="en-GB" w:eastAsia="de-DE"/>
        </w:rPr>
        <w:t xml:space="preserve"> Karlsruhe, 2008, </w:t>
      </w:r>
      <w:hyperlink r:id="rId9" w:history="1">
        <w:r w:rsidRPr="008034D7">
          <w:rPr>
            <w:sz w:val="18"/>
            <w:szCs w:val="28"/>
            <w:lang w:val="en-GB" w:eastAsia="de-DE"/>
          </w:rPr>
          <w:t>ISBN 978-3-86644-286-3</w:t>
        </w:r>
      </w:hyperlink>
      <w:r w:rsidRPr="008034D7">
        <w:rPr>
          <w:sz w:val="18"/>
          <w:szCs w:val="28"/>
          <w:lang w:val="en-GB" w:eastAsia="de-DE"/>
        </w:rPr>
        <w:t>, S. 52 (</w:t>
      </w:r>
      <w:hyperlink r:id="rId10" w:anchor="v=onepage&amp;q=Andreas%20Feldtkeller&amp;f=false" w:history="1">
        <w:r w:rsidRPr="008034D7">
          <w:rPr>
            <w:sz w:val="18"/>
            <w:szCs w:val="28"/>
            <w:lang w:val="en-GB" w:eastAsia="de-DE"/>
          </w:rPr>
          <w:t>online</w:t>
        </w:r>
      </w:hyperlink>
      <w:r w:rsidRPr="008034D7">
        <w:rPr>
          <w:sz w:val="18"/>
          <w:szCs w:val="28"/>
          <w:lang w:val="en-GB" w:eastAsia="de-DE"/>
        </w:rPr>
        <w:t>)</w:t>
      </w:r>
    </w:p>
    <w:p w:rsidR="00DF6ADD" w:rsidRDefault="008034D7" w:rsidP="008034D7">
      <w:pPr>
        <w:rPr>
          <w:sz w:val="18"/>
          <w:szCs w:val="28"/>
          <w:lang w:val="en-GB" w:eastAsia="de-DE"/>
        </w:rPr>
      </w:pPr>
      <w:r>
        <w:rPr>
          <w:sz w:val="18"/>
          <w:szCs w:val="28"/>
          <w:lang w:val="en-GB" w:eastAsia="de-DE"/>
        </w:rPr>
        <w:t xml:space="preserve">KRONENWETT, </w:t>
      </w:r>
      <w:proofErr w:type="spellStart"/>
      <w:r>
        <w:rPr>
          <w:sz w:val="18"/>
          <w:szCs w:val="28"/>
          <w:lang w:val="en-GB" w:eastAsia="de-DE"/>
        </w:rPr>
        <w:t>Tanja</w:t>
      </w:r>
      <w:proofErr w:type="spellEnd"/>
      <w:r w:rsidRPr="008034D7">
        <w:rPr>
          <w:sz w:val="18"/>
          <w:szCs w:val="28"/>
          <w:lang w:val="en-GB" w:eastAsia="de-DE"/>
        </w:rPr>
        <w:t xml:space="preserv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Urbanität</w:t>
      </w:r>
      <w:proofErr w:type="spellEnd"/>
      <w:r w:rsidRPr="008034D7">
        <w:rPr>
          <w:sz w:val="18"/>
          <w:szCs w:val="28"/>
          <w:lang w:val="en-GB" w:eastAsia="de-DE"/>
        </w:rPr>
        <w:t xml:space="preserve"> – Die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Attraktivität</w:t>
      </w:r>
      <w:proofErr w:type="spellEnd"/>
      <w:r w:rsidRPr="008034D7">
        <w:rPr>
          <w:sz w:val="18"/>
          <w:szCs w:val="28"/>
          <w:lang w:val="en-GB" w:eastAsia="de-DE"/>
        </w:rPr>
        <w:t xml:space="preserve"> des </w:t>
      </w:r>
      <w:proofErr w:type="spellStart"/>
      <w:r w:rsidRPr="008034D7">
        <w:rPr>
          <w:sz w:val="18"/>
          <w:szCs w:val="28"/>
          <w:lang w:val="en-GB" w:eastAsia="de-DE"/>
        </w:rPr>
        <w:t>Wohnens</w:t>
      </w:r>
      <w:proofErr w:type="spellEnd"/>
      <w:r w:rsidRPr="008034D7">
        <w:rPr>
          <w:sz w:val="18"/>
          <w:szCs w:val="28"/>
          <w:lang w:val="en-GB" w:eastAsia="de-DE"/>
        </w:rPr>
        <w:t xml:space="preserve"> </w:t>
      </w:r>
      <w:proofErr w:type="spellStart"/>
      <w:r w:rsidRPr="008034D7">
        <w:rPr>
          <w:sz w:val="18"/>
          <w:szCs w:val="28"/>
          <w:lang w:val="en-GB" w:eastAsia="de-DE"/>
        </w:rPr>
        <w:t>im</w:t>
      </w:r>
      <w:proofErr w:type="spellEnd"/>
      <w:r w:rsidRPr="008034D7">
        <w:rPr>
          <w:sz w:val="18"/>
          <w:szCs w:val="28"/>
          <w:lang w:val="en-GB" w:eastAsia="de-DE"/>
        </w:rPr>
        <w:t xml:space="preserve"> </w:t>
      </w:r>
      <w:proofErr w:type="spellStart"/>
      <w:r w:rsidRPr="008034D7">
        <w:rPr>
          <w:sz w:val="18"/>
          <w:szCs w:val="28"/>
          <w:lang w:val="en-GB" w:eastAsia="de-DE"/>
        </w:rPr>
        <w:t>Zentrum</w:t>
      </w:r>
      <w:proofErr w:type="spellEnd"/>
      <w:r w:rsidRPr="008034D7">
        <w:rPr>
          <w:sz w:val="18"/>
          <w:szCs w:val="28"/>
          <w:lang w:val="en-GB" w:eastAsia="de-DE"/>
        </w:rPr>
        <w:t xml:space="preserve">, </w:t>
      </w:r>
      <w:proofErr w:type="spellStart"/>
      <w:r w:rsidRPr="008034D7">
        <w:rPr>
          <w:sz w:val="18"/>
          <w:szCs w:val="28"/>
          <w:lang w:val="en-GB" w:eastAsia="de-DE"/>
        </w:rPr>
        <w:t>dargestellt</w:t>
      </w:r>
      <w:proofErr w:type="spellEnd"/>
      <w:r w:rsidRPr="008034D7">
        <w:rPr>
          <w:sz w:val="18"/>
          <w:szCs w:val="28"/>
          <w:lang w:val="en-GB" w:eastAsia="de-DE"/>
        </w:rPr>
        <w:t xml:space="preserve"> am </w:t>
      </w:r>
      <w:proofErr w:type="spellStart"/>
      <w:r w:rsidRPr="008034D7">
        <w:rPr>
          <w:sz w:val="18"/>
          <w:szCs w:val="28"/>
          <w:lang w:val="en-GB" w:eastAsia="de-DE"/>
        </w:rPr>
        <w:t>Beispiel</w:t>
      </w:r>
      <w:proofErr w:type="spellEnd"/>
      <w:r w:rsidRPr="008034D7">
        <w:rPr>
          <w:sz w:val="18"/>
          <w:szCs w:val="28"/>
          <w:lang w:val="en-GB" w:eastAsia="de-DE"/>
        </w:rPr>
        <w:t xml:space="preserve"> Karlsruhe </w:t>
      </w:r>
      <w:proofErr w:type="spellStart"/>
      <w:r w:rsidRPr="008034D7">
        <w:rPr>
          <w:sz w:val="18"/>
          <w:szCs w:val="28"/>
          <w:lang w:val="en-GB" w:eastAsia="de-DE"/>
        </w:rPr>
        <w:t>Südstadt</w:t>
      </w:r>
      <w:proofErr w:type="spellEnd"/>
      <w:r w:rsidRPr="008034D7">
        <w:rPr>
          <w:sz w:val="18"/>
          <w:szCs w:val="28"/>
          <w:lang w:val="en-GB" w:eastAsia="de-DE"/>
        </w:rPr>
        <w:t xml:space="preserve">. </w:t>
      </w:r>
      <w:proofErr w:type="spellStart"/>
      <w:r w:rsidRPr="008034D7">
        <w:rPr>
          <w:sz w:val="18"/>
          <w:szCs w:val="28"/>
          <w:lang w:val="en-GB" w:eastAsia="de-DE"/>
        </w:rPr>
        <w:t>Diplomarbeit</w:t>
      </w:r>
      <w:proofErr w:type="spellEnd"/>
      <w:r w:rsidRPr="008034D7">
        <w:rPr>
          <w:sz w:val="18"/>
          <w:szCs w:val="28"/>
          <w:lang w:val="en-GB" w:eastAsia="de-DE"/>
        </w:rPr>
        <w:t xml:space="preserve">, GRIN </w:t>
      </w:r>
      <w:proofErr w:type="spellStart"/>
      <w:r w:rsidRPr="008034D7">
        <w:rPr>
          <w:sz w:val="18"/>
          <w:szCs w:val="28"/>
          <w:lang w:val="en-GB" w:eastAsia="de-DE"/>
        </w:rPr>
        <w:t>Verlag</w:t>
      </w:r>
      <w:proofErr w:type="spellEnd"/>
      <w:r w:rsidRPr="008034D7">
        <w:rPr>
          <w:sz w:val="18"/>
          <w:szCs w:val="28"/>
          <w:lang w:val="en-GB" w:eastAsia="de-DE"/>
        </w:rPr>
        <w:t xml:space="preserve">, </w:t>
      </w:r>
      <w:proofErr w:type="spellStart"/>
      <w:r w:rsidRPr="008034D7">
        <w:rPr>
          <w:sz w:val="18"/>
          <w:szCs w:val="28"/>
          <w:lang w:val="en-GB" w:eastAsia="de-DE"/>
        </w:rPr>
        <w:t>München</w:t>
      </w:r>
      <w:proofErr w:type="spellEnd"/>
      <w:r w:rsidRPr="008034D7">
        <w:rPr>
          <w:sz w:val="18"/>
          <w:szCs w:val="28"/>
          <w:lang w:val="en-GB" w:eastAsia="de-DE"/>
        </w:rPr>
        <w:t xml:space="preserve"> 2007, </w:t>
      </w:r>
      <w:hyperlink r:id="rId11" w:history="1">
        <w:r w:rsidRPr="008034D7">
          <w:rPr>
            <w:sz w:val="18"/>
            <w:szCs w:val="28"/>
            <w:lang w:val="en-GB" w:eastAsia="de-DE"/>
          </w:rPr>
          <w:t>ISBN 978-3-640-87106-3</w:t>
        </w:r>
      </w:hyperlink>
      <w:r w:rsidRPr="008034D7">
        <w:rPr>
          <w:sz w:val="18"/>
          <w:szCs w:val="28"/>
          <w:lang w:val="en-GB" w:eastAsia="de-DE"/>
        </w:rPr>
        <w:t>, S. 4 (</w:t>
      </w:r>
      <w:hyperlink r:id="rId12" w:anchor="v=onepage&amp;q=Urbanit%C3%A4t&amp;f=false" w:history="1">
        <w:r w:rsidRPr="008034D7">
          <w:rPr>
            <w:sz w:val="18"/>
            <w:szCs w:val="28"/>
            <w:lang w:val="en-GB" w:eastAsia="de-DE"/>
          </w:rPr>
          <w:t>online</w:t>
        </w:r>
      </w:hyperlink>
      <w:r w:rsidRPr="008034D7">
        <w:rPr>
          <w:sz w:val="18"/>
          <w:szCs w:val="28"/>
          <w:lang w:val="en-GB" w:eastAsia="de-DE"/>
        </w:rPr>
        <w:t>)</w:t>
      </w:r>
    </w:p>
    <w:p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 xml:space="preserve">VASARI, Giorgio: Le </w:t>
      </w:r>
      <w:proofErr w:type="spellStart"/>
      <w:r w:rsidRPr="00DF6ADD">
        <w:rPr>
          <w:sz w:val="18"/>
          <w:szCs w:val="28"/>
          <w:lang w:val="en-GB" w:eastAsia="de-DE"/>
        </w:rPr>
        <w:t>vite</w:t>
      </w:r>
      <w:proofErr w:type="spellEnd"/>
      <w:r w:rsidRPr="00DF6ADD">
        <w:rPr>
          <w:sz w:val="18"/>
          <w:szCs w:val="28"/>
          <w:lang w:val="en-GB" w:eastAsia="de-DE"/>
        </w:rPr>
        <w:t xml:space="preserve"> de' </w:t>
      </w:r>
      <w:proofErr w:type="spellStart"/>
      <w:r w:rsidRPr="00DF6ADD">
        <w:rPr>
          <w:sz w:val="18"/>
          <w:szCs w:val="28"/>
          <w:lang w:val="en-GB" w:eastAsia="de-DE"/>
        </w:rPr>
        <w:t>più</w:t>
      </w:r>
      <w:proofErr w:type="spellEnd"/>
      <w:r w:rsidRPr="00DF6ADD">
        <w:rPr>
          <w:sz w:val="18"/>
          <w:szCs w:val="28"/>
          <w:lang w:val="en-GB" w:eastAsia="de-DE"/>
        </w:rPr>
        <w:t xml:space="preserve"> </w:t>
      </w:r>
      <w:proofErr w:type="spellStart"/>
      <w:r w:rsidRPr="00DF6ADD">
        <w:rPr>
          <w:sz w:val="18"/>
          <w:szCs w:val="28"/>
          <w:lang w:val="en-GB" w:eastAsia="de-DE"/>
        </w:rPr>
        <w:t>eccellenti</w:t>
      </w:r>
      <w:proofErr w:type="spellEnd"/>
      <w:r w:rsidRPr="00DF6ADD">
        <w:rPr>
          <w:sz w:val="18"/>
          <w:szCs w:val="28"/>
          <w:lang w:val="en-GB" w:eastAsia="de-DE"/>
        </w:rPr>
        <w:t xml:space="preserve"> </w:t>
      </w:r>
      <w:proofErr w:type="spellStart"/>
      <w:r w:rsidRPr="00DF6ADD">
        <w:rPr>
          <w:sz w:val="18"/>
          <w:szCs w:val="28"/>
          <w:lang w:val="en-GB" w:eastAsia="de-DE"/>
        </w:rPr>
        <w:t>pi</w:t>
      </w:r>
      <w:r>
        <w:rPr>
          <w:sz w:val="18"/>
          <w:szCs w:val="28"/>
          <w:lang w:val="en-GB" w:eastAsia="de-DE"/>
        </w:rPr>
        <w:t>ttori</w:t>
      </w:r>
      <w:proofErr w:type="spellEnd"/>
      <w:r>
        <w:rPr>
          <w:sz w:val="18"/>
          <w:szCs w:val="28"/>
          <w:lang w:val="en-GB" w:eastAsia="de-DE"/>
        </w:rPr>
        <w:t xml:space="preserve">, </w:t>
      </w:r>
      <w:proofErr w:type="spellStart"/>
      <w:r>
        <w:rPr>
          <w:sz w:val="18"/>
          <w:szCs w:val="28"/>
          <w:lang w:val="en-GB" w:eastAsia="de-DE"/>
        </w:rPr>
        <w:t>scultori</w:t>
      </w:r>
      <w:proofErr w:type="spellEnd"/>
      <w:r>
        <w:rPr>
          <w:sz w:val="18"/>
          <w:szCs w:val="28"/>
          <w:lang w:val="en-GB" w:eastAsia="de-DE"/>
        </w:rPr>
        <w:t xml:space="preserve"> e </w:t>
      </w:r>
      <w:proofErr w:type="spellStart"/>
      <w:r>
        <w:rPr>
          <w:sz w:val="18"/>
          <w:szCs w:val="28"/>
          <w:lang w:val="en-GB" w:eastAsia="de-DE"/>
        </w:rPr>
        <w:t>architettori</w:t>
      </w:r>
      <w:proofErr w:type="spellEnd"/>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nelle</w:t>
      </w:r>
      <w:proofErr w:type="spellEnd"/>
      <w:r w:rsidRPr="00DF6ADD">
        <w:rPr>
          <w:sz w:val="18"/>
          <w:szCs w:val="28"/>
          <w:lang w:val="en-GB" w:eastAsia="de-DE"/>
        </w:rPr>
        <w:t xml:space="preserve"> </w:t>
      </w:r>
      <w:proofErr w:type="spellStart"/>
      <w:r w:rsidRPr="00DF6ADD">
        <w:rPr>
          <w:sz w:val="18"/>
          <w:szCs w:val="28"/>
          <w:lang w:val="en-GB" w:eastAsia="de-DE"/>
        </w:rPr>
        <w:t>redazioni</w:t>
      </w:r>
      <w:proofErr w:type="spellEnd"/>
      <w:r w:rsidRPr="00DF6ADD">
        <w:rPr>
          <w:sz w:val="18"/>
          <w:szCs w:val="28"/>
          <w:lang w:val="en-GB" w:eastAsia="de-DE"/>
        </w:rPr>
        <w:t xml:space="preserve"> del 1550 e 1568</w:t>
      </w:r>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Te</w:t>
      </w:r>
      <w:r>
        <w:rPr>
          <w:sz w:val="18"/>
          <w:szCs w:val="28"/>
          <w:lang w:val="en-GB" w:eastAsia="de-DE"/>
        </w:rPr>
        <w:t>sto</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Rosanna </w:t>
      </w:r>
      <w:proofErr w:type="spellStart"/>
      <w:r>
        <w:rPr>
          <w:sz w:val="18"/>
          <w:szCs w:val="28"/>
          <w:lang w:val="en-GB" w:eastAsia="de-DE"/>
        </w:rPr>
        <w:t>Bettarini</w:t>
      </w:r>
      <w:proofErr w:type="spellEnd"/>
      <w:r w:rsidRPr="00DF6ADD">
        <w:rPr>
          <w:sz w:val="18"/>
          <w:szCs w:val="28"/>
          <w:lang w:val="en-GB" w:eastAsia="de-DE"/>
        </w:rPr>
        <w:t xml:space="preserve">; </w:t>
      </w:r>
      <w:proofErr w:type="spellStart"/>
      <w:r w:rsidRPr="00DF6ADD">
        <w:rPr>
          <w:sz w:val="18"/>
          <w:szCs w:val="28"/>
          <w:lang w:val="en-GB" w:eastAsia="de-DE"/>
        </w:rPr>
        <w:t>Commento</w:t>
      </w:r>
      <w:proofErr w:type="spellEnd"/>
      <w:r w:rsidRPr="00DF6ADD">
        <w:rPr>
          <w:sz w:val="18"/>
          <w:szCs w:val="28"/>
          <w:lang w:val="en-GB" w:eastAsia="de-DE"/>
        </w:rPr>
        <w:t xml:space="preserve"> </w:t>
      </w:r>
      <w:proofErr w:type="spellStart"/>
      <w:r w:rsidRPr="00DF6ADD">
        <w:rPr>
          <w:sz w:val="18"/>
          <w:szCs w:val="28"/>
          <w:lang w:val="en-GB" w:eastAsia="de-DE"/>
        </w:rPr>
        <w:t>sec</w:t>
      </w:r>
      <w:r>
        <w:rPr>
          <w:sz w:val="18"/>
          <w:szCs w:val="28"/>
          <w:lang w:val="en-GB" w:eastAsia="de-DE"/>
        </w:rPr>
        <w:t>olare</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Paola </w:t>
      </w:r>
      <w:proofErr w:type="spellStart"/>
      <w:r>
        <w:rPr>
          <w:sz w:val="18"/>
          <w:szCs w:val="28"/>
          <w:lang w:val="en-GB" w:eastAsia="de-DE"/>
        </w:rPr>
        <w:t>Barocchi</w:t>
      </w:r>
      <w:proofErr w:type="spellEnd"/>
      <w:r>
        <w:rPr>
          <w:sz w:val="18"/>
          <w:szCs w:val="28"/>
          <w:lang w:val="en-GB" w:eastAsia="de-DE"/>
        </w:rPr>
        <w:t xml:space="preserve">, </w:t>
      </w:r>
      <w:proofErr w:type="spellStart"/>
      <w:r w:rsidRPr="00DF6ADD">
        <w:rPr>
          <w:sz w:val="18"/>
          <w:szCs w:val="28"/>
          <w:lang w:val="en-GB" w:eastAsia="de-DE"/>
        </w:rPr>
        <w:t>Sansoni</w:t>
      </w:r>
      <w:proofErr w:type="spellEnd"/>
      <w:r>
        <w:rPr>
          <w:sz w:val="18"/>
          <w:szCs w:val="28"/>
          <w:lang w:val="en-GB" w:eastAsia="de-DE"/>
        </w:rPr>
        <w:t>: Firenze 1966.</w:t>
      </w:r>
    </w:p>
    <w:p w:rsidR="00556DB3" w:rsidRDefault="00556DB3" w:rsidP="00DF6ADD">
      <w:pPr>
        <w:widowControl w:val="0"/>
        <w:autoSpaceDE w:val="0"/>
        <w:autoSpaceDN w:val="0"/>
        <w:adjustRightInd w:val="0"/>
        <w:spacing w:after="0"/>
        <w:rPr>
          <w:sz w:val="18"/>
          <w:szCs w:val="28"/>
          <w:lang w:val="en-GB" w:eastAsia="de-DE"/>
        </w:rPr>
      </w:pPr>
    </w:p>
    <w:p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 xml:space="preserve">WEBER, Max: Die </w:t>
      </w:r>
      <w:proofErr w:type="spellStart"/>
      <w:r>
        <w:rPr>
          <w:sz w:val="18"/>
          <w:szCs w:val="28"/>
          <w:lang w:val="en-GB" w:eastAsia="de-DE"/>
        </w:rPr>
        <w:t>Stadt</w:t>
      </w:r>
      <w:proofErr w:type="spellEnd"/>
      <w:r>
        <w:rPr>
          <w:sz w:val="18"/>
          <w:szCs w:val="28"/>
          <w:lang w:val="en-GB" w:eastAsia="de-DE"/>
        </w:rPr>
        <w:t xml:space="preserve">. Edited by Horst </w:t>
      </w:r>
      <w:proofErr w:type="spellStart"/>
      <w:r>
        <w:rPr>
          <w:sz w:val="18"/>
          <w:szCs w:val="28"/>
          <w:lang w:val="en-GB" w:eastAsia="de-DE"/>
        </w:rPr>
        <w:t>Baier</w:t>
      </w:r>
      <w:proofErr w:type="spellEnd"/>
      <w:r>
        <w:rPr>
          <w:sz w:val="18"/>
          <w:szCs w:val="28"/>
          <w:lang w:val="en-GB" w:eastAsia="de-DE"/>
        </w:rPr>
        <w:t xml:space="preserve">, M. Rainer </w:t>
      </w:r>
      <w:proofErr w:type="spellStart"/>
      <w:r>
        <w:rPr>
          <w:sz w:val="18"/>
          <w:szCs w:val="28"/>
          <w:lang w:val="en-GB" w:eastAsia="de-DE"/>
        </w:rPr>
        <w:t>Lepsius</w:t>
      </w:r>
      <w:proofErr w:type="spellEnd"/>
      <w:r>
        <w:rPr>
          <w:sz w:val="18"/>
          <w:szCs w:val="28"/>
          <w:lang w:val="en-GB" w:eastAsia="de-DE"/>
        </w:rPr>
        <w:t xml:space="preserve">, J. Wolfgang Mommsen, Wolfgang </w:t>
      </w:r>
      <w:proofErr w:type="spellStart"/>
      <w:r>
        <w:rPr>
          <w:sz w:val="18"/>
          <w:szCs w:val="28"/>
          <w:lang w:val="en-GB" w:eastAsia="de-DE"/>
        </w:rPr>
        <w:t>Schluchter</w:t>
      </w:r>
      <w:proofErr w:type="spellEnd"/>
      <w:r>
        <w:rPr>
          <w:sz w:val="18"/>
          <w:szCs w:val="28"/>
          <w:lang w:val="en-GB" w:eastAsia="de-DE"/>
        </w:rPr>
        <w:t xml:space="preserve"> and Johannes Winckelmann. Vol. 5, </w:t>
      </w:r>
      <w:proofErr w:type="spellStart"/>
      <w:r>
        <w:rPr>
          <w:sz w:val="18"/>
          <w:szCs w:val="28"/>
          <w:lang w:val="en-GB" w:eastAsia="de-DE"/>
        </w:rPr>
        <w:t>Gesamtausgabe</w:t>
      </w:r>
      <w:proofErr w:type="spellEnd"/>
      <w:r>
        <w:rPr>
          <w:sz w:val="18"/>
          <w:szCs w:val="28"/>
          <w:lang w:val="en-GB" w:eastAsia="de-DE"/>
        </w:rPr>
        <w:t xml:space="preserve"> Max Weber. Abt. 1. </w:t>
      </w:r>
      <w:proofErr w:type="spellStart"/>
      <w:r>
        <w:rPr>
          <w:sz w:val="18"/>
          <w:szCs w:val="28"/>
          <w:lang w:val="en-GB" w:eastAsia="de-DE"/>
        </w:rPr>
        <w:t>Schriften</w:t>
      </w:r>
      <w:proofErr w:type="spellEnd"/>
      <w:r>
        <w:rPr>
          <w:sz w:val="18"/>
          <w:szCs w:val="28"/>
          <w:lang w:val="en-GB" w:eastAsia="de-DE"/>
        </w:rPr>
        <w:t xml:space="preserve"> und </w:t>
      </w:r>
      <w:proofErr w:type="spellStart"/>
      <w:r>
        <w:rPr>
          <w:sz w:val="18"/>
          <w:szCs w:val="28"/>
          <w:lang w:val="en-GB" w:eastAsia="de-DE"/>
        </w:rPr>
        <w:t>Reden</w:t>
      </w:r>
      <w:proofErr w:type="spellEnd"/>
      <w:r>
        <w:rPr>
          <w:sz w:val="18"/>
          <w:szCs w:val="28"/>
          <w:lang w:val="en-GB" w:eastAsia="de-DE"/>
        </w:rPr>
        <w:t xml:space="preserve">. Bd. 22-5. </w:t>
      </w:r>
      <w:proofErr w:type="spellStart"/>
      <w:r>
        <w:rPr>
          <w:sz w:val="18"/>
          <w:szCs w:val="28"/>
          <w:lang w:val="en-GB" w:eastAsia="de-DE"/>
        </w:rPr>
        <w:t>Wirtschaft</w:t>
      </w:r>
      <w:proofErr w:type="spellEnd"/>
      <w:r>
        <w:rPr>
          <w:sz w:val="18"/>
          <w:szCs w:val="28"/>
          <w:lang w:val="en-GB" w:eastAsia="de-DE"/>
        </w:rPr>
        <w:t xml:space="preserve"> und </w:t>
      </w:r>
      <w:proofErr w:type="spellStart"/>
      <w:r>
        <w:rPr>
          <w:sz w:val="18"/>
          <w:szCs w:val="28"/>
          <w:lang w:val="en-GB" w:eastAsia="de-DE"/>
        </w:rPr>
        <w:t>Gesellschaft</w:t>
      </w:r>
      <w:proofErr w:type="spellEnd"/>
      <w:r>
        <w:rPr>
          <w:sz w:val="18"/>
          <w:szCs w:val="28"/>
          <w:lang w:val="en-GB" w:eastAsia="de-DE"/>
        </w:rPr>
        <w:t xml:space="preserve">: die </w:t>
      </w:r>
      <w:proofErr w:type="spellStart"/>
      <w:r>
        <w:rPr>
          <w:sz w:val="18"/>
          <w:szCs w:val="28"/>
          <w:lang w:val="en-GB" w:eastAsia="de-DE"/>
        </w:rPr>
        <w:t>Wirtschaft</w:t>
      </w:r>
      <w:proofErr w:type="spellEnd"/>
      <w:r>
        <w:rPr>
          <w:sz w:val="18"/>
          <w:szCs w:val="28"/>
          <w:lang w:val="en-GB" w:eastAsia="de-DE"/>
        </w:rPr>
        <w:t xml:space="preserve"> und die </w:t>
      </w:r>
      <w:proofErr w:type="spellStart"/>
      <w:r>
        <w:rPr>
          <w:sz w:val="18"/>
          <w:szCs w:val="28"/>
          <w:lang w:val="en-GB" w:eastAsia="de-DE"/>
        </w:rPr>
        <w:t>gesellschaftliche</w:t>
      </w:r>
      <w:proofErr w:type="spellEnd"/>
      <w:r>
        <w:rPr>
          <w:sz w:val="18"/>
          <w:szCs w:val="28"/>
          <w:lang w:val="en-GB" w:eastAsia="de-DE"/>
        </w:rPr>
        <w:t xml:space="preserve"> </w:t>
      </w:r>
      <w:proofErr w:type="spellStart"/>
      <w:r>
        <w:rPr>
          <w:sz w:val="18"/>
          <w:szCs w:val="28"/>
          <w:lang w:val="en-GB" w:eastAsia="de-DE"/>
        </w:rPr>
        <w:t>Ordnung</w:t>
      </w:r>
      <w:proofErr w:type="spellEnd"/>
      <w:r>
        <w:rPr>
          <w:sz w:val="18"/>
          <w:szCs w:val="28"/>
          <w:lang w:val="en-GB" w:eastAsia="de-DE"/>
        </w:rPr>
        <w:t xml:space="preserve"> und </w:t>
      </w:r>
      <w:proofErr w:type="spellStart"/>
      <w:r>
        <w:rPr>
          <w:sz w:val="18"/>
          <w:szCs w:val="28"/>
          <w:lang w:val="en-GB" w:eastAsia="de-DE"/>
        </w:rPr>
        <w:t>Mächte</w:t>
      </w:r>
      <w:proofErr w:type="spellEnd"/>
      <w:r>
        <w:rPr>
          <w:sz w:val="18"/>
          <w:szCs w:val="28"/>
          <w:lang w:val="en-GB" w:eastAsia="de-DE"/>
        </w:rPr>
        <w:t xml:space="preserve">; </w:t>
      </w:r>
      <w:proofErr w:type="spellStart"/>
      <w:r>
        <w:rPr>
          <w:sz w:val="18"/>
          <w:szCs w:val="28"/>
          <w:lang w:val="en-GB" w:eastAsia="de-DE"/>
        </w:rPr>
        <w:t>Nachlass</w:t>
      </w:r>
      <w:proofErr w:type="spellEnd"/>
      <w:r>
        <w:rPr>
          <w:sz w:val="18"/>
          <w:szCs w:val="28"/>
          <w:lang w:val="en-GB" w:eastAsia="de-DE"/>
        </w:rPr>
        <w:t xml:space="preserve">. </w:t>
      </w:r>
      <w:proofErr w:type="spellStart"/>
      <w:r>
        <w:rPr>
          <w:sz w:val="18"/>
          <w:szCs w:val="28"/>
          <w:lang w:val="en-GB" w:eastAsia="de-DE"/>
        </w:rPr>
        <w:t>Tübingen</w:t>
      </w:r>
      <w:proofErr w:type="spellEnd"/>
      <w:r>
        <w:rPr>
          <w:sz w:val="18"/>
          <w:szCs w:val="28"/>
          <w:lang w:val="en-GB" w:eastAsia="de-DE"/>
        </w:rPr>
        <w:t xml:space="preserve">: J.C.B. Mohr (Paul </w:t>
      </w:r>
      <w:proofErr w:type="spellStart"/>
      <w:r>
        <w:rPr>
          <w:sz w:val="18"/>
          <w:szCs w:val="28"/>
          <w:lang w:val="en-GB" w:eastAsia="de-DE"/>
        </w:rPr>
        <w:t>Siebeck</w:t>
      </w:r>
      <w:proofErr w:type="spellEnd"/>
      <w:r>
        <w:rPr>
          <w:sz w:val="18"/>
          <w:szCs w:val="28"/>
          <w:lang w:val="en-GB" w:eastAsia="de-DE"/>
        </w:rPr>
        <w:t>), 1999.</w:t>
      </w:r>
    </w:p>
    <w:p w:rsidR="00556DB3" w:rsidRDefault="00556DB3" w:rsidP="00DF6ADD">
      <w:pPr>
        <w:widowControl w:val="0"/>
        <w:autoSpaceDE w:val="0"/>
        <w:autoSpaceDN w:val="0"/>
        <w:adjustRightInd w:val="0"/>
        <w:spacing w:after="0"/>
        <w:rPr>
          <w:sz w:val="18"/>
          <w:szCs w:val="28"/>
          <w:lang w:val="en-GB" w:eastAsia="de-DE"/>
        </w:rPr>
      </w:pPr>
    </w:p>
    <w:p w:rsidR="00AB10B4" w:rsidRDefault="00556DB3" w:rsidP="008034D7">
      <w:pPr>
        <w:rPr>
          <w:sz w:val="18"/>
          <w:szCs w:val="28"/>
          <w:lang w:val="en-GB" w:eastAsia="de-DE"/>
        </w:rPr>
      </w:pPr>
      <w:r>
        <w:rPr>
          <w:sz w:val="18"/>
          <w:szCs w:val="28"/>
          <w:lang w:val="en-GB" w:eastAsia="de-DE"/>
        </w:rPr>
        <w:t xml:space="preserve">FOUCAULT, Michel: </w:t>
      </w:r>
      <w:proofErr w:type="spellStart"/>
      <w:r>
        <w:rPr>
          <w:sz w:val="18"/>
          <w:szCs w:val="28"/>
          <w:lang w:val="en-GB" w:eastAsia="de-DE"/>
        </w:rPr>
        <w:t>Sicherheit</w:t>
      </w:r>
      <w:proofErr w:type="spellEnd"/>
      <w:r>
        <w:rPr>
          <w:sz w:val="18"/>
          <w:szCs w:val="28"/>
          <w:lang w:val="en-GB" w:eastAsia="de-DE"/>
        </w:rPr>
        <w:t xml:space="preserve">, </w:t>
      </w:r>
      <w:proofErr w:type="spellStart"/>
      <w:r>
        <w:rPr>
          <w:sz w:val="18"/>
          <w:szCs w:val="28"/>
          <w:lang w:val="en-GB" w:eastAsia="de-DE"/>
        </w:rPr>
        <w:t>Territorium</w:t>
      </w:r>
      <w:proofErr w:type="spellEnd"/>
      <w:r>
        <w:rPr>
          <w:sz w:val="18"/>
          <w:szCs w:val="28"/>
          <w:lang w:val="en-GB" w:eastAsia="de-DE"/>
        </w:rPr>
        <w:t xml:space="preserve">, </w:t>
      </w:r>
      <w:proofErr w:type="spellStart"/>
      <w:r>
        <w:rPr>
          <w:sz w:val="18"/>
          <w:szCs w:val="28"/>
          <w:lang w:val="en-GB" w:eastAsia="de-DE"/>
        </w:rPr>
        <w:t>Bevölkerung</w:t>
      </w:r>
      <w:proofErr w:type="spellEnd"/>
      <w:r>
        <w:rPr>
          <w:sz w:val="18"/>
          <w:szCs w:val="28"/>
          <w:lang w:val="en-GB" w:eastAsia="de-DE"/>
        </w:rPr>
        <w:t xml:space="preserve">. Geschichte </w:t>
      </w:r>
      <w:proofErr w:type="spellStart"/>
      <w:r>
        <w:rPr>
          <w:sz w:val="18"/>
          <w:szCs w:val="28"/>
          <w:lang w:val="en-GB" w:eastAsia="de-DE"/>
        </w:rPr>
        <w:t>der</w:t>
      </w:r>
      <w:proofErr w:type="spellEnd"/>
      <w:r>
        <w:rPr>
          <w:sz w:val="18"/>
          <w:szCs w:val="28"/>
          <w:lang w:val="en-GB" w:eastAsia="de-DE"/>
        </w:rPr>
        <w:t xml:space="preserve"> </w:t>
      </w:r>
      <w:proofErr w:type="spellStart"/>
      <w:r>
        <w:rPr>
          <w:sz w:val="18"/>
          <w:szCs w:val="28"/>
          <w:lang w:val="en-GB" w:eastAsia="de-DE"/>
        </w:rPr>
        <w:t>Gouvernementalität</w:t>
      </w:r>
      <w:proofErr w:type="spellEnd"/>
      <w:r>
        <w:rPr>
          <w:sz w:val="18"/>
          <w:szCs w:val="28"/>
          <w:lang w:val="en-GB" w:eastAsia="de-DE"/>
        </w:rPr>
        <w:t xml:space="preserve"> I,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taschenbuch</w:t>
      </w:r>
      <w:proofErr w:type="spellEnd"/>
      <w:r>
        <w:rPr>
          <w:sz w:val="18"/>
          <w:szCs w:val="28"/>
          <w:lang w:val="en-GB" w:eastAsia="de-DE"/>
        </w:rPr>
        <w:t xml:space="preserve"> </w:t>
      </w:r>
      <w:proofErr w:type="spellStart"/>
      <w:r>
        <w:rPr>
          <w:sz w:val="18"/>
          <w:szCs w:val="28"/>
          <w:lang w:val="en-GB" w:eastAsia="de-DE"/>
        </w:rPr>
        <w:t>wissenschaft</w:t>
      </w:r>
      <w:proofErr w:type="spellEnd"/>
      <w:r>
        <w:rPr>
          <w:sz w:val="18"/>
          <w:szCs w:val="28"/>
          <w:lang w:val="en-GB" w:eastAsia="de-DE"/>
        </w:rPr>
        <w:t xml:space="preserve">. Frankfurt am Main: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Verlag</w:t>
      </w:r>
      <w:proofErr w:type="spellEnd"/>
      <w:r>
        <w:rPr>
          <w:sz w:val="18"/>
          <w:szCs w:val="28"/>
          <w:lang w:val="en-GB" w:eastAsia="de-DE"/>
        </w:rPr>
        <w:t>, 1989.</w:t>
      </w:r>
    </w:p>
    <w:p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xml:space="preserve">, Michel. (1999). Das </w:t>
      </w:r>
      <w:proofErr w:type="spellStart"/>
      <w:r w:rsidRPr="00BC4F77">
        <w:rPr>
          <w:sz w:val="18"/>
          <w:szCs w:val="28"/>
          <w:lang w:val="en-GB" w:eastAsia="de-DE"/>
        </w:rPr>
        <w:t>historische</w:t>
      </w:r>
      <w:proofErr w:type="spellEnd"/>
      <w:r w:rsidRPr="00BC4F77">
        <w:rPr>
          <w:sz w:val="18"/>
          <w:szCs w:val="28"/>
          <w:lang w:val="en-GB" w:eastAsia="de-DE"/>
        </w:rPr>
        <w:t xml:space="preserve"> </w:t>
      </w:r>
      <w:proofErr w:type="spellStart"/>
      <w:r w:rsidRPr="00BC4F77">
        <w:rPr>
          <w:sz w:val="18"/>
          <w:szCs w:val="28"/>
          <w:lang w:val="en-GB" w:eastAsia="de-DE"/>
        </w:rPr>
        <w:t>Apriori</w:t>
      </w:r>
      <w:proofErr w:type="spellEnd"/>
      <w:r w:rsidRPr="00BC4F77">
        <w:rPr>
          <w:sz w:val="18"/>
          <w:szCs w:val="28"/>
          <w:lang w:val="en-GB" w:eastAsia="de-DE"/>
        </w:rPr>
        <w:t xml:space="preserve"> und das </w:t>
      </w:r>
      <w:proofErr w:type="spellStart"/>
      <w:r w:rsidRPr="00BC4F77">
        <w:rPr>
          <w:sz w:val="18"/>
          <w:szCs w:val="28"/>
          <w:lang w:val="en-GB" w:eastAsia="de-DE"/>
        </w:rPr>
        <w:t>Archiv</w:t>
      </w:r>
      <w:proofErr w:type="spellEnd"/>
      <w:r w:rsidRPr="00BC4F77">
        <w:rPr>
          <w:sz w:val="18"/>
          <w:szCs w:val="28"/>
          <w:lang w:val="en-GB" w:eastAsia="de-DE"/>
        </w:rPr>
        <w:t xml:space="preserve">. In Claus </w:t>
      </w:r>
      <w:proofErr w:type="spellStart"/>
      <w:r w:rsidRPr="00BC4F77">
        <w:rPr>
          <w:sz w:val="18"/>
          <w:szCs w:val="28"/>
          <w:lang w:val="en-GB" w:eastAsia="de-DE"/>
        </w:rPr>
        <w:t>Pias</w:t>
      </w:r>
      <w:proofErr w:type="spellEnd"/>
      <w:r w:rsidRPr="00BC4F77">
        <w:rPr>
          <w:sz w:val="18"/>
          <w:szCs w:val="28"/>
          <w:lang w:val="en-GB" w:eastAsia="de-DE"/>
        </w:rPr>
        <w:t xml:space="preserve"> ; Joseph </w:t>
      </w:r>
      <w:proofErr w:type="spellStart"/>
      <w:r w:rsidRPr="00BC4F77">
        <w:rPr>
          <w:sz w:val="18"/>
          <w:szCs w:val="28"/>
          <w:lang w:val="en-GB" w:eastAsia="de-DE"/>
        </w:rPr>
        <w:t>Vogl</w:t>
      </w:r>
      <w:proofErr w:type="spellEnd"/>
      <w:r w:rsidRPr="00BC4F77">
        <w:rPr>
          <w:sz w:val="18"/>
          <w:szCs w:val="28"/>
          <w:lang w:val="en-GB" w:eastAsia="de-DE"/>
        </w:rPr>
        <w:t xml:space="preserve"> ; Lorenz </w:t>
      </w:r>
      <w:proofErr w:type="spellStart"/>
      <w:r w:rsidRPr="00BC4F77">
        <w:rPr>
          <w:sz w:val="18"/>
          <w:szCs w:val="28"/>
          <w:lang w:val="en-GB" w:eastAsia="de-DE"/>
        </w:rPr>
        <w:t>Engell</w:t>
      </w:r>
      <w:proofErr w:type="spellEnd"/>
      <w:r w:rsidRPr="00BC4F77">
        <w:rPr>
          <w:sz w:val="18"/>
          <w:szCs w:val="28"/>
          <w:lang w:val="en-GB" w:eastAsia="de-DE"/>
        </w:rPr>
        <w:t xml:space="preserve"> ; Oliver </w:t>
      </w:r>
      <w:proofErr w:type="spellStart"/>
      <w:r w:rsidRPr="00BC4F77">
        <w:rPr>
          <w:sz w:val="18"/>
          <w:szCs w:val="28"/>
          <w:lang w:val="en-GB" w:eastAsia="de-DE"/>
        </w:rPr>
        <w:t>Fahle</w:t>
      </w:r>
      <w:proofErr w:type="spellEnd"/>
      <w:r w:rsidRPr="00BC4F77">
        <w:rPr>
          <w:sz w:val="18"/>
          <w:szCs w:val="28"/>
          <w:lang w:val="en-GB" w:eastAsia="de-DE"/>
        </w:rPr>
        <w:t xml:space="preserve"> ; Britta </w:t>
      </w:r>
      <w:proofErr w:type="spellStart"/>
      <w:r w:rsidRPr="00BC4F77">
        <w:rPr>
          <w:sz w:val="18"/>
          <w:szCs w:val="28"/>
          <w:lang w:val="en-GB" w:eastAsia="de-DE"/>
        </w:rPr>
        <w:t>Neitzel</w:t>
      </w:r>
      <w:proofErr w:type="spellEnd"/>
      <w:r w:rsidRPr="00BC4F77">
        <w:rPr>
          <w:sz w:val="18"/>
          <w:szCs w:val="28"/>
          <w:lang w:val="en-GB" w:eastAsia="de-DE"/>
        </w:rPr>
        <w:t xml:space="preserve"> (</w:t>
      </w:r>
      <w:proofErr w:type="spellStart"/>
      <w:r w:rsidRPr="00BC4F77">
        <w:rPr>
          <w:sz w:val="18"/>
          <w:szCs w:val="28"/>
          <w:lang w:val="en-GB" w:eastAsia="de-DE"/>
        </w:rPr>
        <w:t>Hrsg</w:t>
      </w:r>
      <w:proofErr w:type="spellEnd"/>
      <w:r w:rsidRPr="00BC4F77">
        <w:rPr>
          <w:sz w:val="18"/>
          <w:szCs w:val="28"/>
          <w:lang w:val="en-GB" w:eastAsia="de-DE"/>
        </w:rPr>
        <w:t xml:space="preserve">.), </w:t>
      </w:r>
      <w:proofErr w:type="spellStart"/>
      <w:r w:rsidRPr="00BC4F77">
        <w:rPr>
          <w:sz w:val="18"/>
          <w:szCs w:val="28"/>
          <w:lang w:val="en-GB" w:eastAsia="de-DE"/>
        </w:rPr>
        <w:t>Kursbuch</w:t>
      </w:r>
      <w:proofErr w:type="spellEnd"/>
      <w:r w:rsidRPr="00BC4F77">
        <w:rPr>
          <w:sz w:val="18"/>
          <w:szCs w:val="28"/>
          <w:lang w:val="en-GB" w:eastAsia="de-DE"/>
        </w:rPr>
        <w:t xml:space="preserve"> </w:t>
      </w:r>
      <w:proofErr w:type="spellStart"/>
      <w:r w:rsidRPr="00BC4F77">
        <w:rPr>
          <w:sz w:val="18"/>
          <w:szCs w:val="28"/>
          <w:lang w:val="en-GB" w:eastAsia="de-DE"/>
        </w:rPr>
        <w:t>Medienkultur</w:t>
      </w:r>
      <w:proofErr w:type="spellEnd"/>
      <w:r w:rsidRPr="00BC4F77">
        <w:rPr>
          <w:sz w:val="18"/>
          <w:szCs w:val="28"/>
          <w:lang w:val="en-GB" w:eastAsia="de-DE"/>
        </w:rPr>
        <w:t xml:space="preserve"> (pp. 489-494). Stuttgart: Dt. </w:t>
      </w:r>
      <w:proofErr w:type="spellStart"/>
      <w:r w:rsidRPr="00BC4F77">
        <w:rPr>
          <w:sz w:val="18"/>
          <w:szCs w:val="28"/>
          <w:lang w:val="en-GB" w:eastAsia="de-DE"/>
        </w:rPr>
        <w:t>Verl.-Anst</w:t>
      </w:r>
      <w:proofErr w:type="spellEnd"/>
      <w:r w:rsidRPr="00BC4F77">
        <w:rPr>
          <w:sz w:val="18"/>
          <w:szCs w:val="28"/>
          <w:lang w:val="en-GB" w:eastAsia="de-DE"/>
        </w:rPr>
        <w:t>..</w:t>
      </w:r>
    </w:p>
    <w:p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3" w:history="1">
        <w:r w:rsidRPr="005873A9">
          <w:rPr>
            <w:sz w:val="18"/>
            <w:szCs w:val="28"/>
            <w:lang w:val="en-GB" w:eastAsia="de-DE"/>
          </w:rPr>
          <w:t>Harvard University Press</w:t>
        </w:r>
      </w:hyperlink>
      <w:r w:rsidRPr="005873A9">
        <w:rPr>
          <w:sz w:val="18"/>
          <w:szCs w:val="28"/>
          <w:lang w:val="en-GB" w:eastAsia="de-DE"/>
        </w:rPr>
        <w:t xml:space="preserve">. </w:t>
      </w:r>
      <w:hyperlink r:id="rId14" w:history="1">
        <w:r w:rsidRPr="005873A9">
          <w:rPr>
            <w:sz w:val="18"/>
            <w:szCs w:val="28"/>
            <w:lang w:val="en-GB" w:eastAsia="de-DE"/>
          </w:rPr>
          <w:t>ISBN</w:t>
        </w:r>
      </w:hyperlink>
      <w:r w:rsidRPr="005873A9">
        <w:rPr>
          <w:sz w:val="18"/>
          <w:szCs w:val="28"/>
          <w:lang w:val="en-GB" w:eastAsia="de-DE"/>
        </w:rPr>
        <w:t> </w:t>
      </w:r>
      <w:hyperlink r:id="rId15" w:history="1">
        <w:r w:rsidRPr="005873A9">
          <w:rPr>
            <w:sz w:val="18"/>
            <w:szCs w:val="28"/>
            <w:lang w:val="en-GB" w:eastAsia="de-DE"/>
          </w:rPr>
          <w:t>9780674653368</w:t>
        </w:r>
      </w:hyperlink>
      <w:r w:rsidRPr="005873A9">
        <w:rPr>
          <w:sz w:val="18"/>
          <w:szCs w:val="28"/>
          <w:lang w:val="en-GB" w:eastAsia="de-DE"/>
        </w:rPr>
        <w:t>.</w:t>
      </w:r>
    </w:p>
    <w:p w:rsidR="00E27589" w:rsidRDefault="00C8504F" w:rsidP="008034D7">
      <w:pPr>
        <w:rPr>
          <w:sz w:val="18"/>
          <w:szCs w:val="28"/>
          <w:lang w:val="en-GB" w:eastAsia="de-DE"/>
        </w:rPr>
      </w:pPr>
      <w:r w:rsidRPr="00C8504F">
        <w:rPr>
          <w:sz w:val="18"/>
          <w:szCs w:val="28"/>
          <w:lang w:val="en-GB" w:eastAsia="de-DE"/>
        </w:rPr>
        <w:t>LATOUR, Bruno. Eine neue Soziologie für eine neue Gesellschaft. Einführung in die Akteur-Netzwerk-Theorie, Frankfurt am Main, Suhrkamp 2007.</w:t>
      </w:r>
    </w:p>
    <w:p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rsidR="00C16369" w:rsidRDefault="00BB0700" w:rsidP="008034D7">
      <w:pPr>
        <w:rPr>
          <w:sz w:val="18"/>
          <w:szCs w:val="28"/>
          <w:lang w:val="en-GB" w:eastAsia="de-DE"/>
        </w:rPr>
      </w:pPr>
      <w:r>
        <w:rPr>
          <w:sz w:val="18"/>
          <w:szCs w:val="28"/>
          <w:lang w:val="en-GB" w:eastAsia="de-DE"/>
        </w:rPr>
        <w:t xml:space="preserve">JAMES, William: Was </w:t>
      </w:r>
      <w:proofErr w:type="spellStart"/>
      <w:r>
        <w:rPr>
          <w:sz w:val="18"/>
          <w:szCs w:val="28"/>
          <w:lang w:val="en-GB" w:eastAsia="de-DE"/>
        </w:rPr>
        <w:t>ist</w:t>
      </w:r>
      <w:proofErr w:type="spellEnd"/>
      <w:r>
        <w:rPr>
          <w:sz w:val="18"/>
          <w:szCs w:val="28"/>
          <w:lang w:val="en-GB" w:eastAsia="de-DE"/>
        </w:rPr>
        <w:t xml:space="preserve"> </w:t>
      </w:r>
      <w:proofErr w:type="spellStart"/>
      <w:r>
        <w:rPr>
          <w:sz w:val="18"/>
          <w:szCs w:val="28"/>
          <w:lang w:val="en-GB" w:eastAsia="de-DE"/>
        </w:rPr>
        <w:t>Pragmatismus</w:t>
      </w:r>
      <w:proofErr w:type="spellEnd"/>
      <w:r>
        <w:rPr>
          <w:sz w:val="18"/>
          <w:szCs w:val="28"/>
          <w:lang w:val="en-GB" w:eastAsia="de-DE"/>
        </w:rPr>
        <w:t>? (</w:t>
      </w:r>
      <w:proofErr w:type="spellStart"/>
      <w:r>
        <w:rPr>
          <w:sz w:val="18"/>
          <w:szCs w:val="28"/>
          <w:lang w:val="en-GB" w:eastAsia="de-DE"/>
        </w:rPr>
        <w:t>Mit</w:t>
      </w:r>
      <w:proofErr w:type="spellEnd"/>
      <w:r>
        <w:rPr>
          <w:sz w:val="18"/>
          <w:szCs w:val="28"/>
          <w:lang w:val="en-GB" w:eastAsia="de-DE"/>
        </w:rPr>
        <w:t xml:space="preserve"> </w:t>
      </w:r>
      <w:proofErr w:type="spellStart"/>
      <w:r>
        <w:rPr>
          <w:sz w:val="18"/>
          <w:szCs w:val="28"/>
          <w:lang w:val="en-GB" w:eastAsia="de-DE"/>
        </w:rPr>
        <w:t>einer</w:t>
      </w:r>
      <w:proofErr w:type="spellEnd"/>
      <w:r>
        <w:rPr>
          <w:sz w:val="18"/>
          <w:szCs w:val="28"/>
          <w:lang w:val="en-GB" w:eastAsia="de-DE"/>
        </w:rPr>
        <w:t xml:space="preserve"> </w:t>
      </w:r>
      <w:proofErr w:type="spellStart"/>
      <w:r>
        <w:rPr>
          <w:sz w:val="18"/>
          <w:szCs w:val="28"/>
          <w:lang w:val="en-GB" w:eastAsia="de-DE"/>
        </w:rPr>
        <w:t>Vorbemerkung</w:t>
      </w:r>
      <w:proofErr w:type="spellEnd"/>
      <w:r>
        <w:rPr>
          <w:sz w:val="18"/>
          <w:szCs w:val="28"/>
          <w:lang w:val="en-GB" w:eastAsia="de-DE"/>
        </w:rPr>
        <w:t xml:space="preserve"> von Rolf-Peter </w:t>
      </w:r>
      <w:proofErr w:type="spellStart"/>
      <w:r>
        <w:rPr>
          <w:sz w:val="18"/>
          <w:szCs w:val="28"/>
          <w:lang w:val="en-GB" w:eastAsia="de-DE"/>
        </w:rPr>
        <w:t>Horstmann</w:t>
      </w:r>
      <w:proofErr w:type="spellEnd"/>
      <w:r>
        <w:rPr>
          <w:sz w:val="18"/>
          <w:szCs w:val="28"/>
          <w:lang w:val="en-GB" w:eastAsia="de-DE"/>
        </w:rPr>
        <w:t xml:space="preserve"> [</w:t>
      </w:r>
      <w:proofErr w:type="spellStart"/>
      <w:r>
        <w:rPr>
          <w:sz w:val="18"/>
          <w:szCs w:val="28"/>
          <w:lang w:val="en-GB" w:eastAsia="de-DE"/>
        </w:rPr>
        <w:t>Hrsg</w:t>
      </w:r>
      <w:proofErr w:type="spellEnd"/>
      <w:r>
        <w:rPr>
          <w:sz w:val="18"/>
          <w:szCs w:val="28"/>
          <w:lang w:val="en-GB" w:eastAsia="de-DE"/>
        </w:rPr>
        <w:t xml:space="preserve">.]), </w:t>
      </w:r>
      <w:proofErr w:type="spellStart"/>
      <w:r>
        <w:rPr>
          <w:sz w:val="18"/>
          <w:szCs w:val="28"/>
          <w:lang w:val="en-GB" w:eastAsia="de-DE"/>
        </w:rPr>
        <w:t>Beltz</w:t>
      </w:r>
      <w:proofErr w:type="spellEnd"/>
      <w:r>
        <w:rPr>
          <w:sz w:val="18"/>
          <w:szCs w:val="28"/>
          <w:lang w:val="en-GB" w:eastAsia="de-DE"/>
        </w:rPr>
        <w:t xml:space="preserve"> </w:t>
      </w:r>
      <w:proofErr w:type="spellStart"/>
      <w:r>
        <w:rPr>
          <w:sz w:val="18"/>
          <w:szCs w:val="28"/>
          <w:lang w:val="en-GB" w:eastAsia="de-DE"/>
        </w:rPr>
        <w:t>Athenäum</w:t>
      </w:r>
      <w:proofErr w:type="spellEnd"/>
      <w:r>
        <w:rPr>
          <w:sz w:val="18"/>
          <w:szCs w:val="28"/>
          <w:lang w:val="en-GB" w:eastAsia="de-DE"/>
        </w:rPr>
        <w:t xml:space="preserve">, </w:t>
      </w:r>
      <w:proofErr w:type="spellStart"/>
      <w:r>
        <w:rPr>
          <w:sz w:val="18"/>
          <w:szCs w:val="28"/>
          <w:lang w:val="en-GB" w:eastAsia="de-DE"/>
        </w:rPr>
        <w:t>Weinheim</w:t>
      </w:r>
      <w:proofErr w:type="spellEnd"/>
      <w:r>
        <w:rPr>
          <w:sz w:val="18"/>
          <w:szCs w:val="28"/>
          <w:lang w:val="en-GB" w:eastAsia="de-DE"/>
        </w:rPr>
        <w:t xml:space="preserve"> 1994.</w:t>
      </w:r>
    </w:p>
    <w:p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w:t>
      </w:r>
      <w:proofErr w:type="spellStart"/>
      <w:r w:rsidRPr="00C16369">
        <w:rPr>
          <w:rFonts w:ascii="Helvetica Neue" w:hAnsi="Helvetica Neue" w:cstheme="minorBidi"/>
          <w:sz w:val="18"/>
          <w:szCs w:val="28"/>
          <w:lang w:val="en-GB"/>
        </w:rPr>
        <w:t>Pfister</w:t>
      </w:r>
      <w:proofErr w:type="spellEnd"/>
      <w:r w:rsidRPr="00C16369">
        <w:rPr>
          <w:rFonts w:ascii="Helvetica Neue" w:hAnsi="Helvetica Neue" w:cstheme="minorBidi"/>
          <w:sz w:val="18"/>
          <w:szCs w:val="28"/>
          <w:lang w:val="en-GB"/>
        </w:rPr>
        <w:t xml:space="preserve">, H.-R., &amp; Fischer, K. (2005). Die </w:t>
      </w:r>
      <w:proofErr w:type="spellStart"/>
      <w:r w:rsidRPr="00C16369">
        <w:rPr>
          <w:rFonts w:ascii="Helvetica Neue" w:hAnsi="Helvetica Neue" w:cstheme="minorBidi"/>
          <w:sz w:val="18"/>
          <w:szCs w:val="28"/>
          <w:lang w:val="en-GB"/>
        </w:rPr>
        <w:t>Psychologie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der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Entscheidung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Einführung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München</w:t>
      </w:r>
      <w:proofErr w:type="spellEnd"/>
      <w:r w:rsidRPr="00C16369">
        <w:rPr>
          <w:rFonts w:ascii="Helvetica Neue" w:hAnsi="Helvetica Neue" w:cstheme="minorBidi"/>
          <w:sz w:val="18"/>
          <w:szCs w:val="28"/>
          <w:lang w:val="en-GB"/>
        </w:rPr>
        <w:t xml:space="preserve">: Elsevier (2.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1998 </w:t>
      </w:r>
      <w:proofErr w:type="spellStart"/>
      <w:r w:rsidRPr="00C16369">
        <w:rPr>
          <w:rFonts w:ascii="Helvetica Neue" w:hAnsi="Helvetica Neue" w:cstheme="minorBidi"/>
          <w:sz w:val="18"/>
          <w:szCs w:val="28"/>
          <w:lang w:val="en-GB"/>
        </w:rPr>
        <w:t>bei</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Spektrum</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Akademischer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Verlag</w:t>
      </w:r>
      <w:proofErr w:type="spellEnd"/>
      <w:r w:rsidRPr="00C16369">
        <w:rPr>
          <w:rFonts w:ascii="Helvetica Neue" w:hAnsi="Helvetica Neue" w:cstheme="minorBidi"/>
          <w:sz w:val="18"/>
          <w:szCs w:val="28"/>
          <w:lang w:val="en-GB"/>
        </w:rPr>
        <w:t xml:space="preserve">, Heidelberg] </w:t>
      </w:r>
    </w:p>
    <w:p w:rsidR="00442C25" w:rsidRDefault="00442C25" w:rsidP="008034D7">
      <w:pPr>
        <w:rPr>
          <w:sz w:val="18"/>
          <w:szCs w:val="28"/>
          <w:lang w:val="en-GB" w:eastAsia="de-DE"/>
        </w:rPr>
      </w:pPr>
    </w:p>
    <w:p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xml:space="preserve">, Josef: Heinrich von </w:t>
      </w:r>
      <w:proofErr w:type="spellStart"/>
      <w:r w:rsidRPr="00442C25">
        <w:rPr>
          <w:sz w:val="18"/>
          <w:szCs w:val="28"/>
          <w:lang w:val="en-GB" w:eastAsia="de-DE"/>
        </w:rPr>
        <w:t>Geymüll</w:t>
      </w:r>
      <w:r>
        <w:rPr>
          <w:sz w:val="18"/>
          <w:szCs w:val="28"/>
          <w:lang w:val="en-GB" w:eastAsia="de-DE"/>
        </w:rPr>
        <w:t>er</w:t>
      </w:r>
      <w:proofErr w:type="spellEnd"/>
      <w:r>
        <w:rPr>
          <w:sz w:val="18"/>
          <w:szCs w:val="28"/>
          <w:lang w:val="en-GB" w:eastAsia="de-DE"/>
        </w:rPr>
        <w:t xml:space="preserve"> und die </w:t>
      </w:r>
      <w:proofErr w:type="spellStart"/>
      <w:r>
        <w:rPr>
          <w:sz w:val="18"/>
          <w:szCs w:val="28"/>
          <w:lang w:val="en-GB" w:eastAsia="de-DE"/>
        </w:rPr>
        <w:t>Architekturzeichnung</w:t>
      </w:r>
      <w:proofErr w:type="spellEnd"/>
      <w:r w:rsidRPr="00442C25">
        <w:rPr>
          <w:sz w:val="18"/>
          <w:szCs w:val="28"/>
          <w:lang w:val="en-GB" w:eastAsia="de-DE"/>
        </w:rPr>
        <w:t xml:space="preserve">: </w:t>
      </w:r>
      <w:proofErr w:type="spellStart"/>
      <w:r w:rsidRPr="00442C25">
        <w:rPr>
          <w:sz w:val="18"/>
          <w:szCs w:val="28"/>
          <w:lang w:val="en-GB" w:eastAsia="de-DE"/>
        </w:rPr>
        <w:t>Werk</w:t>
      </w:r>
      <w:proofErr w:type="spellEnd"/>
      <w:r w:rsidRPr="00442C25">
        <w:rPr>
          <w:sz w:val="18"/>
          <w:szCs w:val="28"/>
          <w:lang w:val="en-GB" w:eastAsia="de-DE"/>
        </w:rPr>
        <w:t xml:space="preserve">, </w:t>
      </w:r>
      <w:proofErr w:type="spellStart"/>
      <w:r w:rsidRPr="00442C25">
        <w:rPr>
          <w:sz w:val="18"/>
          <w:szCs w:val="28"/>
          <w:lang w:val="en-GB" w:eastAsia="de-DE"/>
        </w:rPr>
        <w:t>Wirkung</w:t>
      </w:r>
      <w:proofErr w:type="spellEnd"/>
      <w:r w:rsidRPr="00442C25">
        <w:rPr>
          <w:sz w:val="18"/>
          <w:szCs w:val="28"/>
          <w:lang w:val="en-GB" w:eastAsia="de-DE"/>
        </w:rPr>
        <w:t xml:space="preserve"> und </w:t>
      </w:r>
      <w:proofErr w:type="spellStart"/>
      <w:r w:rsidRPr="00442C25">
        <w:rPr>
          <w:sz w:val="18"/>
          <w:szCs w:val="28"/>
          <w:lang w:val="en-GB" w:eastAsia="de-DE"/>
        </w:rPr>
        <w:t>Nachlaß</w:t>
      </w:r>
      <w:proofErr w:type="spellEnd"/>
      <w:r w:rsidRPr="00442C25">
        <w:rPr>
          <w:sz w:val="18"/>
          <w:szCs w:val="28"/>
          <w:lang w:val="en-GB" w:eastAsia="de-DE"/>
        </w:rPr>
        <w:t xml:space="preserve"> </w:t>
      </w:r>
      <w:proofErr w:type="spellStart"/>
      <w:r w:rsidRPr="00442C25">
        <w:rPr>
          <w:sz w:val="18"/>
          <w:szCs w:val="28"/>
          <w:lang w:val="en-GB" w:eastAsia="de-DE"/>
        </w:rPr>
        <w:t>eines</w:t>
      </w:r>
      <w:proofErr w:type="spellEnd"/>
      <w:r w:rsidRPr="00442C25">
        <w:rPr>
          <w:sz w:val="18"/>
          <w:szCs w:val="28"/>
          <w:lang w:val="en-GB" w:eastAsia="de-DE"/>
        </w:rPr>
        <w:t xml:space="preserve"> Renaissance-</w:t>
      </w:r>
      <w:proofErr w:type="spellStart"/>
      <w:r w:rsidRPr="00442C25">
        <w:rPr>
          <w:sz w:val="18"/>
          <w:szCs w:val="28"/>
          <w:lang w:val="en-GB" w:eastAsia="de-DE"/>
        </w:rPr>
        <w:t>Forschers</w:t>
      </w:r>
      <w:proofErr w:type="spellEnd"/>
      <w:r>
        <w:rPr>
          <w:sz w:val="18"/>
          <w:szCs w:val="28"/>
          <w:lang w:val="en-GB" w:eastAsia="de-DE"/>
        </w:rPr>
        <w:t>,</w:t>
      </w:r>
      <w:r w:rsidRPr="00442C25">
        <w:rPr>
          <w:sz w:val="18"/>
          <w:szCs w:val="28"/>
          <w:lang w:val="en-GB" w:eastAsia="de-DE"/>
        </w:rPr>
        <w:t xml:space="preserve"> </w:t>
      </w:r>
      <w:r>
        <w:rPr>
          <w:sz w:val="18"/>
          <w:szCs w:val="28"/>
          <w:lang w:val="en-GB" w:eastAsia="de-DE"/>
        </w:rPr>
        <w:t>Wien [</w:t>
      </w:r>
      <w:proofErr w:type="spellStart"/>
      <w:r>
        <w:rPr>
          <w:sz w:val="18"/>
          <w:szCs w:val="28"/>
          <w:lang w:val="en-GB" w:eastAsia="de-DE"/>
        </w:rPr>
        <w:t>u.a</w:t>
      </w:r>
      <w:proofErr w:type="spellEnd"/>
      <w:r>
        <w:rPr>
          <w:sz w:val="18"/>
          <w:szCs w:val="28"/>
          <w:lang w:val="en-GB" w:eastAsia="de-DE"/>
        </w:rPr>
        <w:t>.],</w:t>
      </w:r>
      <w:r w:rsidRPr="00442C25">
        <w:rPr>
          <w:sz w:val="18"/>
          <w:szCs w:val="28"/>
          <w:lang w:val="en-GB" w:eastAsia="de-DE"/>
        </w:rPr>
        <w:t xml:space="preserve"> </w:t>
      </w:r>
      <w:proofErr w:type="spellStart"/>
      <w:r w:rsidRPr="00442C25">
        <w:rPr>
          <w:sz w:val="18"/>
          <w:szCs w:val="28"/>
          <w:lang w:val="en-GB" w:eastAsia="de-DE"/>
        </w:rPr>
        <w:t>Bö</w:t>
      </w:r>
      <w:r>
        <w:rPr>
          <w:sz w:val="18"/>
          <w:szCs w:val="28"/>
          <w:lang w:val="en-GB" w:eastAsia="de-DE"/>
        </w:rPr>
        <w:t>hlau</w:t>
      </w:r>
      <w:proofErr w:type="spellEnd"/>
      <w:r w:rsidRPr="00442C25">
        <w:rPr>
          <w:sz w:val="18"/>
          <w:szCs w:val="28"/>
          <w:lang w:val="en-GB" w:eastAsia="de-DE"/>
        </w:rPr>
        <w:t> </w:t>
      </w:r>
      <w:r>
        <w:rPr>
          <w:sz w:val="18"/>
          <w:szCs w:val="28"/>
          <w:lang w:val="en-GB" w:eastAsia="de-DE"/>
        </w:rPr>
        <w:t>1998</w:t>
      </w:r>
      <w:r w:rsidRPr="00442C25">
        <w:rPr>
          <w:sz w:val="18"/>
          <w:szCs w:val="28"/>
          <w:lang w:val="en-GB" w:eastAsia="de-DE"/>
        </w:rPr>
        <w:t>.</w:t>
      </w:r>
    </w:p>
    <w:p w:rsidR="00442C25" w:rsidRDefault="00442C25" w:rsidP="008034D7">
      <w:pPr>
        <w:rPr>
          <w:sz w:val="18"/>
          <w:szCs w:val="28"/>
          <w:lang w:val="en-GB" w:eastAsia="de-DE"/>
        </w:rPr>
      </w:pPr>
    </w:p>
    <w:p w:rsidR="00E6304D" w:rsidRPr="008034D7" w:rsidRDefault="00E6304D" w:rsidP="008034D7">
      <w:pPr>
        <w:rPr>
          <w:sz w:val="18"/>
          <w:szCs w:val="28"/>
          <w:lang w:val="en-GB" w:eastAsia="de-DE"/>
        </w:rPr>
      </w:pPr>
    </w:p>
    <w:sectPr w:rsidR="00E6304D" w:rsidRPr="008034D7" w:rsidSect="00E6304D">
      <w:headerReference w:type="default" r:id="rId16"/>
      <w:footerReference w:type="default" r:id="rId17"/>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hristoph Breser" w:date="2016-02-12T14:15:00Z" w:initials="CB">
    <w:p w:rsidR="001F529B" w:rsidRDefault="001F529B">
      <w:pPr>
        <w:pStyle w:val="Kommentartext"/>
      </w:pPr>
      <w:r>
        <w:rPr>
          <w:rStyle w:val="Kommentarzeichen"/>
        </w:rPr>
        <w:annotationRef/>
      </w:r>
      <w:r>
        <w:t>Mona</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29B" w:rsidRDefault="001F529B">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F529B" w:rsidRDefault="001F529B" w:rsidP="00AE550F">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r>
        <w:rPr>
          <w:rFonts w:ascii="Helvetica Neue" w:hAnsi="Helvetica Neue" w:cstheme="minorBidi"/>
          <w:color w:val="auto"/>
          <w:sz w:val="18"/>
        </w:rPr>
        <w:t>Ao. Univ.-</w:t>
      </w:r>
      <w:r w:rsidRPr="007D0273">
        <w:rPr>
          <w:rFonts w:ascii="Helvetica Neue" w:hAnsi="Helvetica Neue" w:cstheme="minorBidi"/>
          <w:color w:val="auto"/>
          <w:sz w:val="18"/>
        </w:rPr>
        <w:t xml:space="preserve">Prof. Dr. Josef </w:t>
      </w:r>
      <w:proofErr w:type="spellStart"/>
      <w:r w:rsidRPr="007D0273">
        <w:rPr>
          <w:rFonts w:ascii="Helvetica Neue" w:hAnsi="Helvetica Neue" w:cstheme="minorBidi"/>
          <w:color w:val="auto"/>
          <w:sz w:val="18"/>
        </w:rPr>
        <w:t>Ploder</w:t>
      </w:r>
      <w:proofErr w:type="spellEnd"/>
      <w:r w:rsidRPr="007D0273">
        <w:rPr>
          <w:rFonts w:ascii="Helvetica Neue" w:hAnsi="Helvetica Neue" w:cstheme="minorBidi"/>
          <w:color w:val="auto"/>
          <w:sz w:val="18"/>
        </w:rPr>
        <w:t xml:space="preserve">,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 w:id="0">
    <w:p w:rsidR="001F529B" w:rsidRDefault="001F529B">
      <w:pPr>
        <w:pStyle w:val="Funotentext"/>
      </w:pPr>
      <w:r>
        <w:rPr>
          <w:rStyle w:val="Funotenzeichen"/>
        </w:rPr>
        <w:footnoteRef/>
      </w:r>
      <w:r>
        <w:t xml:space="preserve"> </w:t>
      </w:r>
      <w:proofErr w:type="spellStart"/>
      <w:r>
        <w:t>2nd</w:t>
      </w:r>
      <w:proofErr w:type="spellEnd"/>
      <w:r>
        <w:t xml:space="preserve"> DHA </w:t>
      </w:r>
      <w:proofErr w:type="spellStart"/>
      <w:r>
        <w:t>Conference</w:t>
      </w:r>
      <w:proofErr w:type="spellEnd"/>
      <w:r>
        <w:t xml:space="preserve"> of </w:t>
      </w:r>
      <w:proofErr w:type="spellStart"/>
      <w:r>
        <w:t>the</w:t>
      </w:r>
      <w:proofErr w:type="spellEnd"/>
      <w:r>
        <w:t xml:space="preserve"> </w:t>
      </w:r>
      <w:proofErr w:type="spellStart"/>
      <w:r>
        <w:t>Austrian</w:t>
      </w:r>
      <w:proofErr w:type="spellEnd"/>
      <w:r>
        <w:t xml:space="preserve"> </w:t>
      </w:r>
      <w:proofErr w:type="spellStart"/>
      <w:r>
        <w:t>Academy</w:t>
      </w:r>
      <w:proofErr w:type="spellEnd"/>
      <w:r>
        <w:t xml:space="preserve"> of Science, Vienna 2015.</w:t>
      </w:r>
    </w:p>
  </w:footnote>
  <w:footnote w:id="1">
    <w:p w:rsidR="001F529B" w:rsidRDefault="001F529B" w:rsidP="00594126">
      <w:pPr>
        <w:pStyle w:val="Funotentext"/>
      </w:pPr>
      <w:r>
        <w:rPr>
          <w:rStyle w:val="Funotenzeichen"/>
        </w:rPr>
        <w:footnoteRef/>
      </w:r>
      <w:r>
        <w:t xml:space="preserve"> Materielle, formale und semantische Eigenschaften einer Archivquelle, die infolge als ‚Aussagen’ bezeichnet werden.</w:t>
      </w:r>
    </w:p>
  </w:footnote>
  <w:footnote w:id="2">
    <w:p w:rsidR="001F529B" w:rsidRDefault="001F529B">
      <w:pPr>
        <w:pStyle w:val="Funotentext"/>
      </w:pPr>
      <w:r>
        <w:rPr>
          <w:rStyle w:val="Funotenzeichen"/>
        </w:rPr>
        <w:footnoteRef/>
      </w:r>
      <w:r>
        <w:t xml:space="preserve"> Ein materieller Referent ist eine Entität, wie ein Ding, eine Person, ein Raum, ein Artefakt, etc. </w:t>
      </w:r>
      <w:r>
        <w:br/>
        <w:t xml:space="preserve">Ein immaterieller Referent beschreibt hingegen einen Prozess oder eine Handlung, wie etwa ein (Entwurfs-)Konzept, eine Idee, oder Forschungsintention, aber auch eine Reise oder eine Kommunikation, etc. </w:t>
      </w:r>
    </w:p>
  </w:footnote>
  <w:footnote w:id="3">
    <w:p w:rsidR="001F529B" w:rsidRDefault="001F529B">
      <w:pPr>
        <w:pStyle w:val="Funotentext"/>
      </w:pPr>
      <w:r>
        <w:rPr>
          <w:rStyle w:val="Funotenzeichen"/>
        </w:rPr>
        <w:footnoteRef/>
      </w:r>
      <w:r>
        <w:t xml:space="preserve"> </w:t>
      </w:r>
      <w:r w:rsidRPr="00EF39AD">
        <w:rPr>
          <w:highlight w:val="yellow"/>
        </w:rPr>
        <w:t>Wie sich infolge des Artikels noch herausstellen wird sind Unterschiede zwischen Archiv und Web-Repräsentation auf Grund ihrer Ähnlichkeiten in der Systematik weitgehend vernachlässigbar.</w:t>
      </w:r>
    </w:p>
  </w:footnote>
  <w:footnote w:id="4">
    <w:p w:rsidR="001F529B" w:rsidRPr="00BD3B43" w:rsidRDefault="001F529B" w:rsidP="0078341C">
      <w:pPr>
        <w:widowControl w:val="0"/>
        <w:autoSpaceDE w:val="0"/>
        <w:autoSpaceDN w:val="0"/>
        <w:adjustRightInd w:val="0"/>
        <w:spacing w:after="0"/>
        <w:jc w:val="both"/>
        <w:rPr>
          <w:ins w:id="32" w:author="Christoph Breser" w:date="2016-02-25T09:58:00Z"/>
          <w:sz w:val="18"/>
        </w:rPr>
      </w:pPr>
      <w:ins w:id="33"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bzw. Erkenntnistheorien aus dem späten 19. und frühen 20. Jahrhundert diente während des Forschungsprojektes vor allem dazu, die Arbeitsweisen </w:t>
        </w:r>
        <w:proofErr w:type="spellStart"/>
        <w:r w:rsidRPr="00BD3B43">
          <w:rPr>
            <w:i/>
            <w:sz w:val="18"/>
          </w:rPr>
          <w:t>Geymüllers</w:t>
        </w:r>
        <w:proofErr w:type="spellEnd"/>
        <w:r w:rsidRPr="00BD3B43">
          <w:rPr>
            <w:i/>
            <w:sz w:val="18"/>
          </w:rPr>
          <w:t xml:space="preserve"> </w:t>
        </w:r>
        <w:r>
          <w:rPr>
            <w:sz w:val="18"/>
          </w:rPr>
          <w:t>aus einem historisch</w:t>
        </w:r>
      </w:ins>
      <w:r>
        <w:rPr>
          <w:sz w:val="18"/>
        </w:rPr>
        <w:t>-philosophischen</w:t>
      </w:r>
      <w:ins w:id="34"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35" w:author="Christoph Breser" w:date="2016-02-25T09:58:00Z">
        <w:r w:rsidRPr="00BD3B43">
          <w:rPr>
            <w:sz w:val="18"/>
          </w:rPr>
          <w:t>. Besondere Bedeutung hat</w:t>
        </w:r>
        <w:r>
          <w:rPr>
            <w:sz w:val="18"/>
          </w:rPr>
          <w:t>te</w:t>
        </w:r>
      </w:ins>
      <w:r>
        <w:rPr>
          <w:sz w:val="18"/>
        </w:rPr>
        <w:t xml:space="preserve">n diese </w:t>
      </w:r>
      <w:ins w:id="36"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37" w:author="Christoph Breser" w:date="2016-02-25T09:58:00Z">
        <w:r>
          <w:rPr>
            <w:sz w:val="18"/>
          </w:rPr>
          <w:t>(PLODER 1998)</w:t>
        </w:r>
        <w:r w:rsidRPr="00BD3B43">
          <w:rPr>
            <w:sz w:val="18"/>
          </w:rPr>
          <w:t xml:space="preserve">. Das Projekt konnte </w:t>
        </w:r>
      </w:ins>
      <w:r>
        <w:rPr>
          <w:sz w:val="18"/>
        </w:rPr>
        <w:t xml:space="preserve">wegen </w:t>
      </w:r>
      <w:ins w:id="38" w:author="Christoph Breser" w:date="2016-02-25T09:58:00Z">
        <w:r w:rsidRPr="00BD3B43">
          <w:rPr>
            <w:sz w:val="18"/>
          </w:rPr>
          <w:t xml:space="preserve">Finanzierungsprobleme nicht verwirklicht werden, verbirgt jedoch einen, für </w:t>
        </w:r>
      </w:ins>
      <w:r>
        <w:rPr>
          <w:sz w:val="18"/>
        </w:rPr>
        <w:t>se</w:t>
      </w:r>
      <w:ins w:id="39" w:author="Christoph Breser" w:date="2016-02-25T09:58:00Z">
        <w:r w:rsidRPr="00BD3B43">
          <w:rPr>
            <w:sz w:val="18"/>
          </w:rPr>
          <w:t>i</w:t>
        </w:r>
      </w:ins>
      <w:r>
        <w:rPr>
          <w:sz w:val="18"/>
        </w:rPr>
        <w:t>n</w:t>
      </w:r>
      <w:ins w:id="40" w:author="Christoph Breser" w:date="2016-02-25T09:58:00Z">
        <w:r w:rsidRPr="00BD3B43">
          <w:rPr>
            <w:sz w:val="18"/>
          </w:rPr>
          <w:t xml:space="preserve">e Zeit enorm fortschrittlichen Forschungsansatz, </w:t>
        </w:r>
      </w:ins>
      <w:r>
        <w:rPr>
          <w:sz w:val="18"/>
        </w:rPr>
        <w:t xml:space="preserve">der </w:t>
      </w:r>
      <w:ins w:id="41" w:author="Christoph Breser" w:date="2016-02-25T09:58:00Z">
        <w:r w:rsidRPr="00BD3B43">
          <w:rPr>
            <w:sz w:val="18"/>
          </w:rPr>
          <w:t>infolge der hier vorgestellten I</w:t>
        </w:r>
        <w:r>
          <w:rPr>
            <w:sz w:val="18"/>
          </w:rPr>
          <w:t>dee</w:t>
        </w:r>
      </w:ins>
      <w:r>
        <w:rPr>
          <w:sz w:val="18"/>
        </w:rPr>
        <w:t>n</w:t>
      </w:r>
      <w:ins w:id="42" w:author="Christoph Breser" w:date="2016-02-25T09:58:00Z">
        <w:r>
          <w:rPr>
            <w:sz w:val="18"/>
          </w:rPr>
          <w:t xml:space="preserve"> weitergedacht werden sollte.</w:t>
        </w:r>
      </w:ins>
    </w:p>
  </w:footnote>
  <w:footnote w:id="5">
    <w:p w:rsidR="001F529B" w:rsidRPr="00D97B78" w:rsidRDefault="001F529B"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6">
    <w:p w:rsidR="001F529B" w:rsidRDefault="001F529B"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7">
    <w:p w:rsidR="001F529B" w:rsidRPr="00BB6D62" w:rsidRDefault="001F529B" w:rsidP="00BB6D62">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indirekt mentalen Repräsentation (</w:t>
      </w:r>
      <w:proofErr w:type="spellStart"/>
      <w:r w:rsidRPr="00BB6D62">
        <w:rPr>
          <w:rStyle w:val="FunotentextZeichen"/>
        </w:rPr>
        <w:t>Jungermann</w:t>
      </w:r>
      <w:proofErr w:type="spellEnd"/>
      <w:r w:rsidRPr="00BB6D62">
        <w:rPr>
          <w:rStyle w:val="FunotentextZeichen"/>
        </w:rPr>
        <w:t xml:space="preserve">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 xml:space="preserve">kognitive Prozesse. </w:t>
      </w:r>
      <w:r w:rsidRPr="00F0050D">
        <w:rPr>
          <w:rStyle w:val="FunotentextZeichen"/>
          <w:highlight w:val="yellow"/>
        </w:rPr>
        <w:t>(Umberto Eco?)</w:t>
      </w:r>
    </w:p>
  </w:footnote>
  <w:footnote w:id="8">
    <w:p w:rsidR="001F529B" w:rsidRDefault="001F529B">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9">
    <w:p w:rsidR="001F529B" w:rsidRPr="00CF144E" w:rsidRDefault="001F529B" w:rsidP="00F1736A">
      <w:pPr>
        <w:widowControl w:val="0"/>
        <w:autoSpaceDE w:val="0"/>
        <w:autoSpaceDN w:val="0"/>
        <w:adjustRightInd w:val="0"/>
        <w:spacing w:after="0"/>
        <w:jc w:val="both"/>
        <w:rPr>
          <w:ins w:id="193" w:author="Christoph Breser" w:date="2016-02-25T09:58:00Z"/>
          <w:sz w:val="18"/>
        </w:rPr>
      </w:pPr>
      <w:ins w:id="194"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195" w:author="Christoph Breser" w:date="2016-02-25T09:58:00Z">
        <w:r>
          <w:rPr>
            <w:sz w:val="18"/>
          </w:rPr>
          <w:t xml:space="preserve">sowie auch </w:t>
        </w:r>
      </w:ins>
      <w:r>
        <w:rPr>
          <w:sz w:val="18"/>
        </w:rPr>
        <w:t xml:space="preserve">von einem </w:t>
      </w:r>
      <w:ins w:id="196" w:author="Christoph Breser" w:date="2016-02-25T09:58:00Z">
        <w:r>
          <w:rPr>
            <w:sz w:val="18"/>
          </w:rPr>
          <w:t xml:space="preserve">Utilitarismus, mit welchem er sich vor allem gegenüber </w:t>
        </w:r>
      </w:ins>
      <w:r>
        <w:rPr>
          <w:sz w:val="18"/>
        </w:rPr>
        <w:t xml:space="preserve">jenem, </w:t>
      </w:r>
      <w:ins w:id="197" w:author="Christoph Breser" w:date="2016-02-25T09:58:00Z">
        <w:r>
          <w:rPr>
            <w:sz w:val="18"/>
          </w:rPr>
          <w:t>zu seiner Zeit vorherrschenden Rationalismus abzugrenzen versuchte.</w:t>
        </w:r>
      </w:ins>
    </w:p>
  </w:footnote>
  <w:footnote w:id="10">
    <w:p w:rsidR="001F529B" w:rsidRDefault="001F529B"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1">
    <w:p w:rsidR="001F529B" w:rsidRPr="00FA2CD3" w:rsidRDefault="001F529B"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69" w:author="Christoph Breser" w:date="2016-02-25T09:58:00Z">
        <w:r w:rsidRPr="00FA2CD3">
          <w:t xml:space="preserve">Transparentpapier </w:t>
        </w:r>
      </w:ins>
      <w:r>
        <w:t xml:space="preserve">steht (vermutlich eine Übertragung) </w:t>
      </w:r>
      <w:ins w:id="270" w:author="Christoph Breser" w:date="2016-02-25T09:58:00Z">
        <w:r w:rsidRPr="00FA2CD3">
          <w:t xml:space="preserve">und </w:t>
        </w:r>
      </w:ins>
      <w:r>
        <w:t xml:space="preserve">mit einer </w:t>
      </w:r>
      <w:ins w:id="271" w:author="Christoph Breser" w:date="2016-02-25T09:58:00Z">
        <w:r w:rsidRPr="00FA2CD3">
          <w:t xml:space="preserve">Publikationsvorlage, </w:t>
        </w:r>
      </w:ins>
      <w:r>
        <w:t xml:space="preserve">die schließlich zu einer vorbereiteten, jedoch nicht mehr gedruckten </w:t>
      </w:r>
      <w:ins w:id="272" w:author="Christoph Breser" w:date="2016-02-25T09:58:00Z">
        <w:r w:rsidRPr="00FA2CD3">
          <w:t xml:space="preserve">Publikation </w:t>
        </w:r>
      </w:ins>
      <w:r>
        <w:t>führen hätte sollen</w:t>
      </w:r>
      <w:ins w:id="273" w:author="Christoph Breser" w:date="2016-02-25T09:58:00Z">
        <w:r w:rsidRPr="00FA2CD3">
          <w:t xml:space="preserve">. </w:t>
        </w:r>
      </w:ins>
      <w:r>
        <w:t xml:space="preserve">Ein Wissensfeld </w:t>
      </w:r>
      <w:proofErr w:type="spellStart"/>
      <w:r>
        <w:rPr>
          <w:i/>
        </w:rPr>
        <w:t>Geymüllers</w:t>
      </w:r>
      <w:proofErr w:type="spellEnd"/>
      <w:r>
        <w:t>, welches bisher noch unerschlossen, jedoch in Fragmenten bereits vor uns liegt.</w:t>
      </w:r>
    </w:p>
  </w:footnote>
  <w:footnote w:id="12">
    <w:p w:rsidR="001F529B" w:rsidRPr="001C7186" w:rsidRDefault="001F529B"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w:t>
      </w:r>
      <w:proofErr w:type="spellStart"/>
      <w:r w:rsidRPr="001C7186">
        <w:rPr>
          <w:i/>
          <w:sz w:val="18"/>
        </w:rPr>
        <w:t>Vasari</w:t>
      </w:r>
      <w:proofErr w:type="spellEnd"/>
      <w:r w:rsidRPr="001C7186">
        <w:rPr>
          <w:i/>
          <w:sz w:val="18"/>
        </w:rPr>
        <w:t xml:space="preserve"> </w:t>
      </w:r>
      <w:r w:rsidRPr="001C7186">
        <w:rPr>
          <w:sz w:val="18"/>
        </w:rPr>
        <w:t>bereits als ‚Vorstellung’ (</w:t>
      </w:r>
      <w:proofErr w:type="spellStart"/>
      <w:r w:rsidRPr="001C7186">
        <w:rPr>
          <w:sz w:val="18"/>
        </w:rPr>
        <w:t>concetto</w:t>
      </w:r>
      <w:proofErr w:type="spellEnd"/>
      <w:r w:rsidRPr="001C7186">
        <w:rPr>
          <w:sz w:val="18"/>
        </w:rPr>
        <w:t>) bezeichnete (</w:t>
      </w:r>
      <w:proofErr w:type="spellStart"/>
      <w:r w:rsidRPr="001C7186">
        <w:rPr>
          <w:sz w:val="18"/>
        </w:rPr>
        <w:t>Vasari</w:t>
      </w:r>
      <w:proofErr w:type="spellEnd"/>
      <w:r w:rsidRPr="001C7186">
        <w:rPr>
          <w:sz w:val="18"/>
        </w:rPr>
        <w:t xml:space="preserve"> 1550/1568 [</w:t>
      </w:r>
      <w:proofErr w:type="spellStart"/>
      <w:r w:rsidRPr="001C7186">
        <w:rPr>
          <w:sz w:val="18"/>
        </w:rPr>
        <w:t>Bearb</w:t>
      </w:r>
      <w:proofErr w:type="spellEnd"/>
      <w:r w:rsidRPr="001C7186">
        <w:rPr>
          <w:sz w:val="18"/>
        </w:rPr>
        <w:t xml:space="preserve">.: </w:t>
      </w:r>
      <w:proofErr w:type="spellStart"/>
      <w:r w:rsidRPr="001C7186">
        <w:rPr>
          <w:sz w:val="18"/>
        </w:rPr>
        <w:t>Bettarini</w:t>
      </w:r>
      <w:proofErr w:type="spellEnd"/>
      <w:r w:rsidRPr="001C7186">
        <w:rPr>
          <w:sz w:val="18"/>
        </w:rPr>
        <w:t xml:space="preserve"> 1966, S. </w:t>
      </w:r>
      <w:proofErr w:type="spellStart"/>
      <w:r w:rsidRPr="001C7186">
        <w:rPr>
          <w:sz w:val="18"/>
        </w:rPr>
        <w:t>33ff</w:t>
      </w:r>
      <w:proofErr w:type="spellEnd"/>
      <w:r w:rsidRPr="001C7186">
        <w:rPr>
          <w:sz w:val="18"/>
        </w:rPr>
        <w:t xml:space="preserve">.])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29B" w:rsidRDefault="001F529B">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revisionView w:markup="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388C"/>
    <w:rsid w:val="0007627B"/>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1FC9"/>
    <w:rsid w:val="000E30E6"/>
    <w:rsid w:val="000E5612"/>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6F1B"/>
    <w:rsid w:val="00192447"/>
    <w:rsid w:val="00195845"/>
    <w:rsid w:val="00197347"/>
    <w:rsid w:val="0019773B"/>
    <w:rsid w:val="001B41F8"/>
    <w:rsid w:val="001B6A17"/>
    <w:rsid w:val="001B6E6D"/>
    <w:rsid w:val="001C3547"/>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6DB3"/>
    <w:rsid w:val="00557C18"/>
    <w:rsid w:val="0056099B"/>
    <w:rsid w:val="00560E58"/>
    <w:rsid w:val="0056418D"/>
    <w:rsid w:val="005746E7"/>
    <w:rsid w:val="00581BC6"/>
    <w:rsid w:val="005873A9"/>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507C"/>
    <w:rsid w:val="006151FC"/>
    <w:rsid w:val="00621DE9"/>
    <w:rsid w:val="00626A0C"/>
    <w:rsid w:val="00626E45"/>
    <w:rsid w:val="00627F7F"/>
    <w:rsid w:val="00630A76"/>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44C1"/>
    <w:rsid w:val="006D4CB8"/>
    <w:rsid w:val="006D5AB8"/>
    <w:rsid w:val="006E146E"/>
    <w:rsid w:val="006E1CCC"/>
    <w:rsid w:val="006F20A1"/>
    <w:rsid w:val="006F2F62"/>
    <w:rsid w:val="006F3A3C"/>
    <w:rsid w:val="0070621F"/>
    <w:rsid w:val="00711C45"/>
    <w:rsid w:val="007120AF"/>
    <w:rsid w:val="00712D28"/>
    <w:rsid w:val="007134D6"/>
    <w:rsid w:val="00715A2A"/>
    <w:rsid w:val="007169CB"/>
    <w:rsid w:val="0072043A"/>
    <w:rsid w:val="00722333"/>
    <w:rsid w:val="007273B6"/>
    <w:rsid w:val="00730C15"/>
    <w:rsid w:val="00731A62"/>
    <w:rsid w:val="00731F28"/>
    <w:rsid w:val="00734055"/>
    <w:rsid w:val="007342BC"/>
    <w:rsid w:val="00735116"/>
    <w:rsid w:val="0073707F"/>
    <w:rsid w:val="00737B2E"/>
    <w:rsid w:val="0074660B"/>
    <w:rsid w:val="0074662B"/>
    <w:rsid w:val="00750BBD"/>
    <w:rsid w:val="007552BC"/>
    <w:rsid w:val="00762B96"/>
    <w:rsid w:val="007639C2"/>
    <w:rsid w:val="00763C31"/>
    <w:rsid w:val="007657D0"/>
    <w:rsid w:val="00767D15"/>
    <w:rsid w:val="00770E72"/>
    <w:rsid w:val="00773828"/>
    <w:rsid w:val="00774D0C"/>
    <w:rsid w:val="00775D24"/>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5FEA"/>
    <w:rsid w:val="00862278"/>
    <w:rsid w:val="00876513"/>
    <w:rsid w:val="0088088A"/>
    <w:rsid w:val="00895C40"/>
    <w:rsid w:val="00897BB6"/>
    <w:rsid w:val="008A1055"/>
    <w:rsid w:val="008A58DE"/>
    <w:rsid w:val="008B6077"/>
    <w:rsid w:val="008C5748"/>
    <w:rsid w:val="008D26D9"/>
    <w:rsid w:val="008D637F"/>
    <w:rsid w:val="008E30FF"/>
    <w:rsid w:val="008E53C7"/>
    <w:rsid w:val="008E5CBF"/>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3303"/>
    <w:rsid w:val="00AC6874"/>
    <w:rsid w:val="00AD180A"/>
    <w:rsid w:val="00AD5BCB"/>
    <w:rsid w:val="00AD6893"/>
    <w:rsid w:val="00AE36C0"/>
    <w:rsid w:val="00AE550F"/>
    <w:rsid w:val="00AF36EB"/>
    <w:rsid w:val="00AF7D4F"/>
    <w:rsid w:val="00B073F5"/>
    <w:rsid w:val="00B126EC"/>
    <w:rsid w:val="00B12A83"/>
    <w:rsid w:val="00B160AE"/>
    <w:rsid w:val="00B17D42"/>
    <w:rsid w:val="00B25592"/>
    <w:rsid w:val="00B2799C"/>
    <w:rsid w:val="00B333F7"/>
    <w:rsid w:val="00B33623"/>
    <w:rsid w:val="00B415EF"/>
    <w:rsid w:val="00B44D73"/>
    <w:rsid w:val="00B572DA"/>
    <w:rsid w:val="00B6216F"/>
    <w:rsid w:val="00B62DD6"/>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624"/>
    <w:rsid w:val="00C01992"/>
    <w:rsid w:val="00C037F3"/>
    <w:rsid w:val="00C043BD"/>
    <w:rsid w:val="00C04978"/>
    <w:rsid w:val="00C04CE0"/>
    <w:rsid w:val="00C10209"/>
    <w:rsid w:val="00C1457F"/>
    <w:rsid w:val="00C16369"/>
    <w:rsid w:val="00C2289D"/>
    <w:rsid w:val="00C240BF"/>
    <w:rsid w:val="00C3218F"/>
    <w:rsid w:val="00C32512"/>
    <w:rsid w:val="00C33F83"/>
    <w:rsid w:val="00C376B4"/>
    <w:rsid w:val="00C44F5E"/>
    <w:rsid w:val="00C55384"/>
    <w:rsid w:val="00C5613E"/>
    <w:rsid w:val="00C577FD"/>
    <w:rsid w:val="00C6135D"/>
    <w:rsid w:val="00C7046E"/>
    <w:rsid w:val="00C7310D"/>
    <w:rsid w:val="00C73E5C"/>
    <w:rsid w:val="00C8504F"/>
    <w:rsid w:val="00C86B66"/>
    <w:rsid w:val="00C879C0"/>
    <w:rsid w:val="00C87F24"/>
    <w:rsid w:val="00C92204"/>
    <w:rsid w:val="00CA112C"/>
    <w:rsid w:val="00CB7415"/>
    <w:rsid w:val="00CC768B"/>
    <w:rsid w:val="00CD3964"/>
    <w:rsid w:val="00CD632B"/>
    <w:rsid w:val="00CD680F"/>
    <w:rsid w:val="00CE5F26"/>
    <w:rsid w:val="00CE5FB5"/>
    <w:rsid w:val="00CF144E"/>
    <w:rsid w:val="00CF3469"/>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BFE"/>
    <w:rsid w:val="00DD382B"/>
    <w:rsid w:val="00DE25F7"/>
    <w:rsid w:val="00DE52AA"/>
    <w:rsid w:val="00DE72E5"/>
    <w:rsid w:val="00DF6679"/>
    <w:rsid w:val="00DF6ADD"/>
    <w:rsid w:val="00DF6B2B"/>
    <w:rsid w:val="00DF7843"/>
    <w:rsid w:val="00E00D29"/>
    <w:rsid w:val="00E20FA4"/>
    <w:rsid w:val="00E23750"/>
    <w:rsid w:val="00E24DE0"/>
    <w:rsid w:val="00E27589"/>
    <w:rsid w:val="00E306AD"/>
    <w:rsid w:val="00E342E8"/>
    <w:rsid w:val="00E407F4"/>
    <w:rsid w:val="00E47EE1"/>
    <w:rsid w:val="00E500BA"/>
    <w:rsid w:val="00E50C6E"/>
    <w:rsid w:val="00E52C52"/>
    <w:rsid w:val="00E6304D"/>
    <w:rsid w:val="00E67555"/>
    <w:rsid w:val="00E7170F"/>
    <w:rsid w:val="00E73612"/>
    <w:rsid w:val="00E76A4E"/>
    <w:rsid w:val="00E87BCE"/>
    <w:rsid w:val="00EA2E81"/>
    <w:rsid w:val="00EA3969"/>
    <w:rsid w:val="00EA56FC"/>
    <w:rsid w:val="00EA5FFF"/>
    <w:rsid w:val="00EC28DB"/>
    <w:rsid w:val="00EC3830"/>
    <w:rsid w:val="00EC698F"/>
    <w:rsid w:val="00ED0FA5"/>
    <w:rsid w:val="00ED1E70"/>
    <w:rsid w:val="00EE142D"/>
    <w:rsid w:val="00EF2CF7"/>
    <w:rsid w:val="00EF39AD"/>
    <w:rsid w:val="00EF651C"/>
    <w:rsid w:val="00F0050D"/>
    <w:rsid w:val="00F0387F"/>
    <w:rsid w:val="00F1572B"/>
    <w:rsid w:val="00F16466"/>
    <w:rsid w:val="00F1736A"/>
    <w:rsid w:val="00F17A28"/>
    <w:rsid w:val="00F24C73"/>
    <w:rsid w:val="00F260C7"/>
    <w:rsid w:val="00F279EE"/>
    <w:rsid w:val="00F355FD"/>
    <w:rsid w:val="00F35995"/>
    <w:rsid w:val="00F3712B"/>
    <w:rsid w:val="00F41155"/>
    <w:rsid w:val="00F4324B"/>
    <w:rsid w:val="00F44542"/>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F1112"/>
    <w:rsid w:val="00FF18FB"/>
    <w:rsid w:val="00FF2C1B"/>
    <w:rsid w:val="00FF5FA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Balloon Text"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66442863" TargetMode="External"/><Relationship Id="rId20" Type="http://schemas.microsoft.com/office/2007/relationships/stylesWithEffects" Target="stylesWithEffects.xml"/><Relationship Id="rId10" Type="http://schemas.openxmlformats.org/officeDocument/2006/relationships/hyperlink" Target="http://books.google.de/books?id=w5dSzXvojucC&amp;pg=PA51&amp;dq=Andreas+Feldtkeller&amp;hl=de&amp;sa=X&amp;ei=PnSpU7_UJaai4gSnkIGADQ&amp;ved=0CE8QuwUwBw" TargetMode="External"/><Relationship Id="rId11" Type="http://schemas.openxmlformats.org/officeDocument/2006/relationships/hyperlink" Target="https://de.wikipedia.org/wiki/Spezial:ISBN-Suche/9783640871063" TargetMode="External"/><Relationship Id="rId12" Type="http://schemas.openxmlformats.org/officeDocument/2006/relationships/hyperlink" Target="http://books.google.de/books?id=sWaNbei7-ZgC&amp;pg=PA4&amp;dq=Urbanit%C3%A4t&amp;hl=de&amp;sa=X&amp;ei=kSKxU7KlEsvG7AaCqYHgCg&amp;ved=0CEwQuwUwBw" TargetMode="External"/><Relationship Id="rId13" Type="http://schemas.openxmlformats.org/officeDocument/2006/relationships/hyperlink" Target="https://en.wikipedia.org/wiki/Harvard_University_Press"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674653368"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yperlink" Target="https://de.wikipedia.org/wiki/Spezial:ISBN-Suche/9783837611274" TargetMode="External"/><Relationship Id="rId8" Type="http://schemas.openxmlformats.org/officeDocument/2006/relationships/hyperlink" Target="http://books.google.de/books?id=3OBsHmBUd_UC&amp;pg=PA31&amp;dq=Urbanit%C3%A4t&amp;hl=de&amp;sa=X&amp;ei=zNqnU5DFMerO0AX99IHYBQ&amp;ved=0CD0QuwUwB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4915</Words>
  <Characters>28020</Characters>
  <Application>Microsoft Macintosh Word</Application>
  <DocSecurity>0</DocSecurity>
  <Lines>233</Lines>
  <Paragraphs>56</Paragraphs>
  <ScaleCrop>false</ScaleCrop>
  <Company>TU Graz</Company>
  <LinksUpToDate>false</LinksUpToDate>
  <CharactersWithSpaces>34410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2</cp:revision>
  <dcterms:created xsi:type="dcterms:W3CDTF">2016-02-29T15:53:00Z</dcterms:created>
  <dcterms:modified xsi:type="dcterms:W3CDTF">2016-02-29T15:53:00Z</dcterms:modified>
</cp:coreProperties>
</file>