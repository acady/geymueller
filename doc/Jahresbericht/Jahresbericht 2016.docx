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150" w:rsidRPr="00EB1EB3" w:rsidRDefault="000E7150">
      <w:pPr>
        <w:rPr>
          <w:rFonts w:ascii="Helvetica Neue" w:hAnsi="Helvetica Neue"/>
          <w:sz w:val="32"/>
        </w:rPr>
      </w:pPr>
      <w:r>
        <w:rPr>
          <w:rFonts w:ascii="Helvetica Neue" w:hAnsi="Helvetica Neue"/>
          <w:noProof/>
          <w:sz w:val="32"/>
          <w:lang w:eastAsia="de-D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2465705</wp:posOffset>
            </wp:positionH>
            <wp:positionV relativeFrom="paragraph">
              <wp:posOffset>-226695</wp:posOffset>
            </wp:positionV>
            <wp:extent cx="3477895" cy="1369695"/>
            <wp:effectExtent l="50800" t="0" r="27305" b="1905"/>
            <wp:wrapTight wrapText="bothSides">
              <wp:wrapPolygon edited="0">
                <wp:start x="-316" y="0"/>
                <wp:lineTo x="-316" y="9613"/>
                <wp:lineTo x="947" y="12818"/>
                <wp:lineTo x="2209" y="12818"/>
                <wp:lineTo x="-158" y="15221"/>
                <wp:lineTo x="0" y="19227"/>
                <wp:lineTo x="1735" y="20428"/>
                <wp:lineTo x="5837" y="21630"/>
                <wp:lineTo x="6626" y="21630"/>
                <wp:lineTo x="19719" y="21630"/>
                <wp:lineTo x="21770" y="21229"/>
                <wp:lineTo x="21770" y="0"/>
                <wp:lineTo x="-316" y="0"/>
              </wp:wrapPolygon>
            </wp:wrapTight>
            <wp:docPr id="5" name="Bild 2" descr="::GitHub:geymueller:search:img:instant_search_logo@2x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::GitHub:geymueller:search:img:instant_search_logo@2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lum bright="10000" contrast="6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136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90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F0150" w:rsidRPr="00EB1EB3" w:rsidRDefault="001F0150">
      <w:pPr>
        <w:rPr>
          <w:rFonts w:ascii="Helvetica Neue" w:hAnsi="Helvetica Neue"/>
          <w:sz w:val="32"/>
        </w:rPr>
      </w:pPr>
    </w:p>
    <w:p w:rsidR="00E12819" w:rsidRPr="00EB1EB3" w:rsidRDefault="00E12819">
      <w:pPr>
        <w:rPr>
          <w:rFonts w:ascii="Helvetica Neue" w:hAnsi="Helvetica Neue"/>
          <w:sz w:val="32"/>
        </w:rPr>
      </w:pPr>
    </w:p>
    <w:p w:rsidR="00EB1EB3" w:rsidRDefault="00EB1EB3">
      <w:pPr>
        <w:rPr>
          <w:rFonts w:ascii="Helvetica Neue" w:hAnsi="Helvetica Neue"/>
          <w:sz w:val="32"/>
        </w:rPr>
      </w:pPr>
      <w:r w:rsidRPr="00EB1EB3">
        <w:rPr>
          <w:rFonts w:ascii="Helvetica Neue" w:hAnsi="Helvetica Neue"/>
          <w:sz w:val="32"/>
        </w:rPr>
        <w:t xml:space="preserve">  </w:t>
      </w:r>
    </w:p>
    <w:p w:rsidR="00EB1EB3" w:rsidRPr="00EB1EB3" w:rsidRDefault="00EB1EB3">
      <w:pPr>
        <w:rPr>
          <w:rFonts w:ascii="Helvetica Neue" w:hAnsi="Helvetica Neue"/>
          <w:sz w:val="32"/>
        </w:rPr>
      </w:pPr>
    </w:p>
    <w:p w:rsidR="001F0150" w:rsidRPr="005447F5" w:rsidRDefault="00501FF3">
      <w:pPr>
        <w:rPr>
          <w:rFonts w:ascii="Helvetica Neue" w:hAnsi="Helvetica Neue"/>
          <w:color w:val="262626" w:themeColor="text1" w:themeTint="D9"/>
          <w:sz w:val="60"/>
        </w:rPr>
      </w:pPr>
      <w:r>
        <w:rPr>
          <w:rFonts w:ascii="Helvetica Neue" w:hAnsi="Helvetica Neue"/>
          <w:color w:val="262626" w:themeColor="text1" w:themeTint="D9"/>
          <w:sz w:val="60"/>
        </w:rPr>
        <w:t>Jahresbericht 2016</w:t>
      </w:r>
    </w:p>
    <w:p w:rsidR="001F0150" w:rsidRDefault="001F0150">
      <w:pPr>
        <w:rPr>
          <w:rFonts w:ascii="Helvetica Neue" w:hAnsi="Helvetica Neue"/>
          <w:sz w:val="22"/>
        </w:rPr>
      </w:pPr>
    </w:p>
    <w:p w:rsidR="00E12819" w:rsidRPr="005447F5" w:rsidRDefault="00E12819" w:rsidP="00EB1EB3">
      <w:pPr>
        <w:ind w:left="284"/>
        <w:rPr>
          <w:rFonts w:ascii="Helvetica Neue" w:hAnsi="Helvetica Neue"/>
          <w:color w:val="262626" w:themeColor="text1" w:themeTint="D9"/>
          <w:sz w:val="32"/>
        </w:rPr>
      </w:pPr>
      <w:r w:rsidRPr="005447F5">
        <w:rPr>
          <w:rFonts w:ascii="Helvetica Neue" w:hAnsi="Helvetica Neue" w:cs="Arial"/>
          <w:color w:val="262626" w:themeColor="text1" w:themeTint="D9"/>
          <w:sz w:val="32"/>
          <w:szCs w:val="20"/>
        </w:rPr>
        <w:t xml:space="preserve">Renaissance </w:t>
      </w:r>
      <w:proofErr w:type="spellStart"/>
      <w:r w:rsidRPr="005447F5">
        <w:rPr>
          <w:rFonts w:ascii="Helvetica Neue" w:hAnsi="Helvetica Neue" w:cs="Arial"/>
          <w:color w:val="262626" w:themeColor="text1" w:themeTint="D9"/>
          <w:sz w:val="32"/>
          <w:szCs w:val="20"/>
        </w:rPr>
        <w:t>Architecture</w:t>
      </w:r>
      <w:proofErr w:type="spellEnd"/>
      <w:r w:rsidRPr="005447F5">
        <w:rPr>
          <w:rFonts w:ascii="Helvetica Neue" w:hAnsi="Helvetica Neue" w:cs="Arial"/>
          <w:color w:val="262626" w:themeColor="text1" w:themeTint="D9"/>
          <w:sz w:val="32"/>
          <w:szCs w:val="20"/>
        </w:rPr>
        <w:t xml:space="preserve"> – A Digital </w:t>
      </w:r>
      <w:proofErr w:type="spellStart"/>
      <w:r w:rsidRPr="005447F5">
        <w:rPr>
          <w:rFonts w:ascii="Helvetica Neue" w:hAnsi="Helvetica Neue" w:cs="Arial"/>
          <w:color w:val="262626" w:themeColor="text1" w:themeTint="D9"/>
          <w:sz w:val="32"/>
          <w:szCs w:val="20"/>
        </w:rPr>
        <w:t>Anthology</w:t>
      </w:r>
      <w:proofErr w:type="spellEnd"/>
      <w:r w:rsidRPr="005447F5">
        <w:rPr>
          <w:rFonts w:ascii="Helvetica Neue" w:hAnsi="Helvetica Neue" w:cs="Arial"/>
          <w:color w:val="262626" w:themeColor="text1" w:themeTint="D9"/>
          <w:sz w:val="32"/>
          <w:szCs w:val="20"/>
        </w:rPr>
        <w:t xml:space="preserve"> of Heinrich von </w:t>
      </w:r>
      <w:proofErr w:type="spellStart"/>
      <w:r w:rsidRPr="005447F5">
        <w:rPr>
          <w:rFonts w:ascii="Helvetica Neue" w:hAnsi="Helvetica Neue" w:cs="Arial"/>
          <w:color w:val="262626" w:themeColor="text1" w:themeTint="D9"/>
          <w:sz w:val="32"/>
          <w:szCs w:val="20"/>
        </w:rPr>
        <w:t>Geymüller</w:t>
      </w:r>
      <w:proofErr w:type="spellEnd"/>
      <w:r w:rsidRPr="005447F5">
        <w:rPr>
          <w:rFonts w:ascii="Helvetica Neue" w:hAnsi="Helvetica Neue" w:cs="Arial"/>
          <w:color w:val="262626" w:themeColor="text1" w:themeTint="D9"/>
          <w:sz w:val="32"/>
          <w:szCs w:val="20"/>
        </w:rPr>
        <w:t xml:space="preserve"> </w:t>
      </w:r>
    </w:p>
    <w:p w:rsidR="00E12819" w:rsidRPr="005447F5" w:rsidRDefault="00E12819">
      <w:pPr>
        <w:rPr>
          <w:rFonts w:ascii="Helvetica Neue Light" w:hAnsi="Helvetica Neue Light"/>
          <w:color w:val="262626" w:themeColor="text1" w:themeTint="D9"/>
          <w:sz w:val="22"/>
        </w:rPr>
      </w:pPr>
    </w:p>
    <w:p w:rsidR="002B1A19" w:rsidRPr="005447F5" w:rsidRDefault="002B1A19" w:rsidP="00B12A30">
      <w:pPr>
        <w:widowControl w:val="0"/>
        <w:autoSpaceDE w:val="0"/>
        <w:autoSpaceDN w:val="0"/>
        <w:adjustRightInd w:val="0"/>
        <w:spacing w:after="0"/>
        <w:ind w:left="960" w:hanging="960"/>
        <w:rPr>
          <w:rFonts w:ascii="Helvetica Neue Light" w:hAnsi="Helvetica Neue Light"/>
          <w:b/>
          <w:color w:val="262626" w:themeColor="text1" w:themeTint="D9"/>
          <w:sz w:val="22"/>
          <w:u w:val="single"/>
        </w:rPr>
      </w:pPr>
    </w:p>
    <w:p w:rsidR="00B12A30" w:rsidRPr="005447F5" w:rsidRDefault="00B12A30" w:rsidP="00B12A30">
      <w:pPr>
        <w:widowControl w:val="0"/>
        <w:numPr>
          <w:ins w:id="0" w:author="Christoph Breser" w:date="2016-02-05T11:05:00Z"/>
        </w:numPr>
        <w:autoSpaceDE w:val="0"/>
        <w:autoSpaceDN w:val="0"/>
        <w:adjustRightInd w:val="0"/>
        <w:spacing w:after="0"/>
        <w:ind w:left="960" w:hanging="960"/>
        <w:rPr>
          <w:ins w:id="1" w:author="Christoph Breser" w:date="2016-02-05T11:05:00Z"/>
          <w:rFonts w:ascii="Helvetica Neue" w:hAnsi="Helvetica Neue"/>
          <w:b/>
          <w:color w:val="262626" w:themeColor="text1" w:themeTint="D9"/>
          <w:sz w:val="22"/>
        </w:rPr>
      </w:pPr>
      <w:ins w:id="2" w:author="Christoph Breser" w:date="2016-02-05T11:05:00Z">
        <w:r w:rsidRPr="005447F5">
          <w:rPr>
            <w:rFonts w:ascii="Helvetica Neue" w:hAnsi="Helvetica Neue"/>
            <w:b/>
            <w:color w:val="262626" w:themeColor="text1" w:themeTint="D9"/>
            <w:sz w:val="22"/>
          </w:rPr>
          <w:t xml:space="preserve">Durchgeführte Forschungen (Research </w:t>
        </w:r>
        <w:proofErr w:type="spellStart"/>
        <w:r w:rsidRPr="005447F5">
          <w:rPr>
            <w:rFonts w:ascii="Helvetica Neue" w:hAnsi="Helvetica Neue"/>
            <w:b/>
            <w:color w:val="262626" w:themeColor="text1" w:themeTint="D9"/>
            <w:sz w:val="22"/>
          </w:rPr>
          <w:t>highlights</w:t>
        </w:r>
        <w:proofErr w:type="spellEnd"/>
        <w:r w:rsidRPr="005447F5">
          <w:rPr>
            <w:rFonts w:ascii="Helvetica Neue" w:hAnsi="Helvetica Neue"/>
            <w:b/>
            <w:color w:val="262626" w:themeColor="text1" w:themeTint="D9"/>
            <w:sz w:val="22"/>
          </w:rPr>
          <w:t>)</w:t>
        </w:r>
      </w:ins>
    </w:p>
    <w:p w:rsidR="00B12A30" w:rsidRPr="00B12A30" w:rsidRDefault="00B12A30" w:rsidP="00975AE2">
      <w:pPr>
        <w:widowControl w:val="0"/>
        <w:autoSpaceDE w:val="0"/>
        <w:autoSpaceDN w:val="0"/>
        <w:adjustRightInd w:val="0"/>
        <w:spacing w:after="0"/>
        <w:rPr>
          <w:rFonts w:ascii="Helvetica Neue Light" w:hAnsi="Helvetica Neue Light"/>
          <w:b/>
          <w:sz w:val="22"/>
        </w:rPr>
      </w:pPr>
    </w:p>
    <w:p w:rsidR="000E7A41" w:rsidRDefault="00017825" w:rsidP="00017825">
      <w:pPr>
        <w:jc w:val="both"/>
        <w:rPr>
          <w:rFonts w:ascii="Helvetica Neue Light" w:hAnsi="Helvetica Neue Light"/>
          <w:sz w:val="22"/>
        </w:rPr>
      </w:pPr>
      <w:r>
        <w:rPr>
          <w:rFonts w:ascii="Helvetica Neue Light" w:hAnsi="Helvetica Neue Light"/>
          <w:sz w:val="22"/>
        </w:rPr>
        <w:t xml:space="preserve">In der ersten Jahreshälfte wurden von </w:t>
      </w:r>
      <w:r w:rsidR="000E7A41">
        <w:rPr>
          <w:rFonts w:ascii="Helvetica Neue Light" w:hAnsi="Helvetica Neue Light"/>
          <w:sz w:val="22"/>
        </w:rPr>
        <w:t xml:space="preserve">ungefähr 71.500 den Grazer Nachlass umfassenden Einzelobjekten 4.000 der höchsten zu digitalisierenden Prioritätsklasse </w:t>
      </w:r>
      <w:r w:rsidR="0061737A">
        <w:rPr>
          <w:rFonts w:ascii="Helvetica Neue Light" w:hAnsi="Helvetica Neue Light"/>
          <w:sz w:val="22"/>
        </w:rPr>
        <w:t xml:space="preserve">zugeordnet und für die </w:t>
      </w:r>
      <w:r>
        <w:rPr>
          <w:rFonts w:ascii="Helvetica Neue Light" w:hAnsi="Helvetica Neue Light"/>
          <w:sz w:val="22"/>
        </w:rPr>
        <w:t>Digitalisierung ausgewählt</w:t>
      </w:r>
      <w:r w:rsidR="000E7A41">
        <w:rPr>
          <w:rFonts w:ascii="Helvetica Neue Light" w:hAnsi="Helvetica Neue Light"/>
          <w:sz w:val="22"/>
        </w:rPr>
        <w:t xml:space="preserve">. Von diesen konnten </w:t>
      </w:r>
      <w:r w:rsidR="00251246">
        <w:rPr>
          <w:rFonts w:ascii="Helvetica Neue Light" w:hAnsi="Helvetica Neue Light"/>
          <w:sz w:val="22"/>
        </w:rPr>
        <w:t xml:space="preserve">seit Juli 2015 bisher </w:t>
      </w:r>
      <w:r w:rsidR="000E7A41" w:rsidRPr="001E0C40">
        <w:rPr>
          <w:rFonts w:ascii="Helvetica Neue Light" w:hAnsi="Helvetica Neue Light"/>
          <w:sz w:val="22"/>
          <w:highlight w:val="yellow"/>
        </w:rPr>
        <w:t>[...]</w:t>
      </w:r>
      <w:r w:rsidR="000E7A41">
        <w:rPr>
          <w:rFonts w:ascii="Helvetica Neue Light" w:hAnsi="Helvetica Neue Light"/>
          <w:sz w:val="22"/>
        </w:rPr>
        <w:t xml:space="preserve"> von der Digitalisierungsstelle der Universitätsbibliothek an der Universität Graz digitalisiert werden. </w:t>
      </w:r>
      <w:r w:rsidR="000E7A41" w:rsidRPr="001E0C40">
        <w:rPr>
          <w:rFonts w:ascii="Helvetica Neue Light" w:hAnsi="Helvetica Neue Light"/>
          <w:sz w:val="22"/>
          <w:highlight w:val="yellow"/>
        </w:rPr>
        <w:t>[...]</w:t>
      </w:r>
      <w:r w:rsidR="000E7A41">
        <w:rPr>
          <w:rFonts w:ascii="Helvetica Neue Light" w:hAnsi="Helvetica Neue Light"/>
          <w:sz w:val="22"/>
        </w:rPr>
        <w:t xml:space="preserve"> Einzelobjekte befinden sich noch in Auftrag und werden innerhalb der, von der Universität Graz bis Ende Februar ausgeweiteten Projektlaufzeit </w:t>
      </w:r>
      <w:r w:rsidR="00251246">
        <w:rPr>
          <w:rFonts w:ascii="Helvetica Neue Light" w:hAnsi="Helvetica Neue Light"/>
          <w:sz w:val="22"/>
        </w:rPr>
        <w:t xml:space="preserve">digitalisiert </w:t>
      </w:r>
      <w:r w:rsidR="000E7A41">
        <w:rPr>
          <w:rFonts w:ascii="Helvetica Neue Light" w:hAnsi="Helvetica Neue Light"/>
          <w:sz w:val="22"/>
        </w:rPr>
        <w:t>werden.</w:t>
      </w:r>
      <w:r w:rsidR="00251246">
        <w:rPr>
          <w:rFonts w:ascii="Helvetica Neue Light" w:hAnsi="Helvetica Neue Light"/>
          <w:sz w:val="22"/>
        </w:rPr>
        <w:t xml:space="preserve"> </w:t>
      </w:r>
    </w:p>
    <w:p w:rsidR="00017825" w:rsidRDefault="001E0C40" w:rsidP="00017825">
      <w:pPr>
        <w:jc w:val="both"/>
        <w:rPr>
          <w:rFonts w:ascii="Helvetica Neue Light" w:hAnsi="Helvetica Neue Light"/>
          <w:sz w:val="22"/>
        </w:rPr>
      </w:pPr>
      <w:r>
        <w:rPr>
          <w:rFonts w:ascii="Helvetica Neue Light" w:hAnsi="Helvetica Neue Light"/>
          <w:sz w:val="22"/>
        </w:rPr>
        <w:t xml:space="preserve">Das </w:t>
      </w:r>
      <w:r w:rsidR="000E7A41">
        <w:rPr>
          <w:rFonts w:ascii="Helvetica Neue Light" w:hAnsi="Helvetica Neue Light"/>
          <w:sz w:val="22"/>
        </w:rPr>
        <w:t xml:space="preserve">bereits </w:t>
      </w:r>
      <w:r w:rsidR="00017825">
        <w:rPr>
          <w:rFonts w:ascii="Helvetica Neue Light" w:hAnsi="Helvetica Neue Light"/>
          <w:sz w:val="22"/>
        </w:rPr>
        <w:t xml:space="preserve">2015 </w:t>
      </w:r>
      <w:r>
        <w:rPr>
          <w:rFonts w:ascii="Helvetica Neue Light" w:hAnsi="Helvetica Neue Light"/>
          <w:sz w:val="22"/>
        </w:rPr>
        <w:t>erstellte Datenmodell</w:t>
      </w:r>
      <w:r w:rsidR="00A12D99">
        <w:rPr>
          <w:rFonts w:ascii="Helvetica Neue Light" w:hAnsi="Helvetica Neue Light"/>
          <w:sz w:val="22"/>
        </w:rPr>
        <w:t xml:space="preserve"> </w:t>
      </w:r>
      <w:r>
        <w:rPr>
          <w:rFonts w:ascii="Helvetica Neue Light" w:hAnsi="Helvetica Neue Light"/>
          <w:sz w:val="22"/>
        </w:rPr>
        <w:t xml:space="preserve">wurde </w:t>
      </w:r>
      <w:r w:rsidR="00A12D99">
        <w:rPr>
          <w:rFonts w:ascii="Helvetica Neue Light" w:hAnsi="Helvetica Neue Light"/>
          <w:sz w:val="22"/>
        </w:rPr>
        <w:t>im La</w:t>
      </w:r>
      <w:r>
        <w:rPr>
          <w:rFonts w:ascii="Helvetica Neue Light" w:hAnsi="Helvetica Neue Light"/>
          <w:sz w:val="22"/>
        </w:rPr>
        <w:t>ufe der ersten Jahresh</w:t>
      </w:r>
      <w:r w:rsidR="00A12D99">
        <w:rPr>
          <w:rFonts w:ascii="Helvetica Neue Light" w:hAnsi="Helvetica Neue Light"/>
          <w:sz w:val="22"/>
        </w:rPr>
        <w:t xml:space="preserve">älfte </w:t>
      </w:r>
      <w:r>
        <w:rPr>
          <w:rFonts w:ascii="Helvetica Neue Light" w:hAnsi="Helvetica Neue Light"/>
          <w:sz w:val="22"/>
        </w:rPr>
        <w:t xml:space="preserve">weiter </w:t>
      </w:r>
      <w:r w:rsidR="00251246">
        <w:rPr>
          <w:rFonts w:ascii="Helvetica Neue Light" w:hAnsi="Helvetica Neue Light"/>
          <w:sz w:val="22"/>
        </w:rPr>
        <w:t xml:space="preserve">noch </w:t>
      </w:r>
      <w:r>
        <w:rPr>
          <w:rFonts w:ascii="Helvetica Neue Light" w:hAnsi="Helvetica Neue Light"/>
          <w:sz w:val="22"/>
        </w:rPr>
        <w:t>auf die zu digitalisierenden Objekte angepasst und um einzelne Funktionen erweitert.</w:t>
      </w:r>
      <w:r w:rsidR="00017825">
        <w:rPr>
          <w:rFonts w:ascii="Helvetica Neue Light" w:hAnsi="Helvetica Neue Light"/>
          <w:sz w:val="22"/>
        </w:rPr>
        <w:t xml:space="preserve"> </w:t>
      </w:r>
      <w:r w:rsidR="000E7A41">
        <w:rPr>
          <w:rFonts w:ascii="Helvetica Neue Light" w:hAnsi="Helvetica Neue Light"/>
          <w:sz w:val="22"/>
        </w:rPr>
        <w:t>Zur Verknüpfung der unterschiedlichen</w:t>
      </w:r>
      <w:r w:rsidR="00017825">
        <w:rPr>
          <w:rFonts w:ascii="Helvetica Neue Light" w:hAnsi="Helvetica Neue Light"/>
          <w:sz w:val="22"/>
        </w:rPr>
        <w:t xml:space="preserve"> in Architekturarchiven speziell vorkommenden</w:t>
      </w:r>
      <w:r w:rsidR="000E7A41">
        <w:rPr>
          <w:rFonts w:ascii="Helvetica Neue Light" w:hAnsi="Helvetica Neue Light"/>
          <w:sz w:val="22"/>
        </w:rPr>
        <w:t xml:space="preserve"> Objekttypen wurde ein </w:t>
      </w:r>
      <w:r w:rsidR="00017825">
        <w:rPr>
          <w:rFonts w:ascii="Helvetica Neue Light" w:hAnsi="Helvetica Neue Light"/>
          <w:sz w:val="22"/>
        </w:rPr>
        <w:t xml:space="preserve">zusätzliches </w:t>
      </w:r>
      <w:r w:rsidR="000E7A41">
        <w:rPr>
          <w:rFonts w:ascii="Helvetica Neue Light" w:hAnsi="Helvetica Neue Light"/>
          <w:sz w:val="22"/>
        </w:rPr>
        <w:t xml:space="preserve">Referenzsystem ausgearbeitet und in das Datenmodell integriert. Die Objekte werden dadurch nicht mehr in den Gattungen Bild- und Textquellen unterschieden, sondern durch ihre inhaltlichen Handlungs- oder Aussagepotentiale miteinander verknüpft. Auf Grund der, vor allem für die Architekturgeschichtsforschung von besonderem Interesse erscheinenden ideen- und wissenschaftsgeschichtlichen Aspekte – welche in den Quellen nicht immer sofort ersichtlich sind – werden die Daten zusätzlich noch über eine übergeordnete Referenz-Ebene klassifiziert, welche </w:t>
      </w:r>
      <w:r w:rsidR="00251246">
        <w:rPr>
          <w:rFonts w:ascii="Helvetica Neue Light" w:hAnsi="Helvetica Neue Light"/>
          <w:sz w:val="22"/>
        </w:rPr>
        <w:t xml:space="preserve">beispielsweise </w:t>
      </w:r>
      <w:r w:rsidR="000E7A41">
        <w:rPr>
          <w:rFonts w:ascii="Helvetica Neue Light" w:hAnsi="Helvetica Neue Light"/>
          <w:sz w:val="22"/>
        </w:rPr>
        <w:t>auch gedankliche Konzept</w:t>
      </w:r>
      <w:r w:rsidR="00017825">
        <w:rPr>
          <w:rFonts w:ascii="Helvetica Neue Light" w:hAnsi="Helvetica Neue Light"/>
          <w:sz w:val="22"/>
        </w:rPr>
        <w:t>ionen des Autors berücksichtigt.</w:t>
      </w:r>
      <w:r w:rsidR="000E7A41">
        <w:rPr>
          <w:rFonts w:ascii="Helvetica Neue Light" w:hAnsi="Helvetica Neue Light"/>
          <w:sz w:val="22"/>
        </w:rPr>
        <w:t xml:space="preserve"> </w:t>
      </w:r>
      <w:r w:rsidR="00017825">
        <w:rPr>
          <w:rFonts w:ascii="Helvetica Neue Light" w:hAnsi="Helvetica Neue Light"/>
          <w:sz w:val="22"/>
        </w:rPr>
        <w:t>Eine untergeordnete Ebene setzt</w:t>
      </w:r>
      <w:r w:rsidR="000E7A41">
        <w:rPr>
          <w:rFonts w:ascii="Helvetica Neue Light" w:hAnsi="Helvetica Neue Light"/>
          <w:sz w:val="22"/>
        </w:rPr>
        <w:t xml:space="preserve"> die Objekte </w:t>
      </w:r>
      <w:r w:rsidR="00017825">
        <w:rPr>
          <w:rFonts w:ascii="Helvetica Neue Light" w:hAnsi="Helvetica Neue Light"/>
          <w:sz w:val="22"/>
        </w:rPr>
        <w:t xml:space="preserve">hingegen </w:t>
      </w:r>
      <w:r w:rsidR="000E7A41">
        <w:rPr>
          <w:rFonts w:ascii="Helvetica Neue Light" w:hAnsi="Helvetica Neue Light"/>
          <w:sz w:val="22"/>
        </w:rPr>
        <w:t xml:space="preserve">zum aktuellen Wissensstand (Publikationen, Artikeln, Konferenzen etc.) </w:t>
      </w:r>
      <w:r w:rsidR="00017825">
        <w:rPr>
          <w:rFonts w:ascii="Helvetica Neue Light" w:hAnsi="Helvetica Neue Light"/>
          <w:sz w:val="22"/>
        </w:rPr>
        <w:t>in Verbindung</w:t>
      </w:r>
      <w:r w:rsidR="000E7A41">
        <w:rPr>
          <w:rFonts w:ascii="Helvetica Neue Light" w:hAnsi="Helvetica Neue Light"/>
          <w:sz w:val="22"/>
        </w:rPr>
        <w:t xml:space="preserve">. </w:t>
      </w:r>
      <w:r w:rsidR="000E7A41" w:rsidRPr="004F5D17">
        <w:rPr>
          <w:rFonts w:ascii="Helvetica Neue Light" w:hAnsi="Helvetica Neue Light"/>
          <w:sz w:val="22"/>
        </w:rPr>
        <w:t>Die</w:t>
      </w:r>
      <w:r w:rsidR="000E7A41">
        <w:rPr>
          <w:rFonts w:ascii="Helvetica Neue Light" w:hAnsi="Helvetica Neue Light"/>
          <w:sz w:val="22"/>
        </w:rPr>
        <w:t xml:space="preserve">se Art </w:t>
      </w:r>
      <w:r w:rsidR="00017825">
        <w:rPr>
          <w:rFonts w:ascii="Helvetica Neue Light" w:hAnsi="Helvetica Neue Light"/>
          <w:sz w:val="22"/>
        </w:rPr>
        <w:t xml:space="preserve">von </w:t>
      </w:r>
      <w:r w:rsidR="000E7A41">
        <w:rPr>
          <w:rFonts w:ascii="Helvetica Neue Light" w:hAnsi="Helvetica Neue Light"/>
          <w:sz w:val="22"/>
        </w:rPr>
        <w:t xml:space="preserve">inhaltlichen </w:t>
      </w:r>
      <w:r w:rsidR="000E7A41" w:rsidRPr="004F5D17">
        <w:rPr>
          <w:rFonts w:ascii="Helvetica Neue Light" w:hAnsi="Helvetica Neue Light"/>
          <w:sz w:val="22"/>
        </w:rPr>
        <w:t>Verknüpfung</w:t>
      </w:r>
      <w:r w:rsidR="00017825">
        <w:rPr>
          <w:rFonts w:ascii="Helvetica Neue Light" w:hAnsi="Helvetica Neue Light"/>
          <w:sz w:val="22"/>
        </w:rPr>
        <w:t>en</w:t>
      </w:r>
      <w:r w:rsidR="000E7A41">
        <w:rPr>
          <w:rFonts w:ascii="Helvetica Neue Light" w:hAnsi="Helvetica Neue Light"/>
          <w:sz w:val="22"/>
        </w:rPr>
        <w:t xml:space="preserve"> </w:t>
      </w:r>
      <w:r w:rsidR="00017825">
        <w:rPr>
          <w:rFonts w:ascii="Helvetica Neue Light" w:hAnsi="Helvetica Neue Light"/>
          <w:sz w:val="22"/>
        </w:rPr>
        <w:t xml:space="preserve">ermöglicht in der Web-Repräsentation </w:t>
      </w:r>
      <w:r w:rsidR="00251246">
        <w:rPr>
          <w:rFonts w:ascii="Helvetica Neue Light" w:hAnsi="Helvetica Neue Light"/>
          <w:sz w:val="22"/>
        </w:rPr>
        <w:t xml:space="preserve">nun </w:t>
      </w:r>
      <w:r w:rsidR="000E7A41">
        <w:rPr>
          <w:rFonts w:ascii="Helvetica Neue Light" w:hAnsi="Helvetica Neue Light"/>
          <w:sz w:val="22"/>
        </w:rPr>
        <w:t>eine</w:t>
      </w:r>
      <w:r w:rsidR="00017825">
        <w:rPr>
          <w:rFonts w:ascii="Helvetica Neue Light" w:hAnsi="Helvetica Neue Light"/>
          <w:sz w:val="22"/>
        </w:rPr>
        <w:t>, nach Wissenschaftsrelevanzen</w:t>
      </w:r>
      <w:r w:rsidR="000E7A41">
        <w:rPr>
          <w:rFonts w:ascii="Helvetica Neue Light" w:hAnsi="Helvetica Neue Light"/>
          <w:sz w:val="22"/>
        </w:rPr>
        <w:t xml:space="preserve"> vernetze</w:t>
      </w:r>
      <w:r w:rsidR="00017825">
        <w:rPr>
          <w:rFonts w:ascii="Helvetica Neue Light" w:hAnsi="Helvetica Neue Light"/>
          <w:sz w:val="22"/>
        </w:rPr>
        <w:t>nde</w:t>
      </w:r>
      <w:r w:rsidR="000E7A41">
        <w:rPr>
          <w:rFonts w:ascii="Helvetica Neue Light" w:hAnsi="Helvetica Neue Light"/>
          <w:sz w:val="22"/>
        </w:rPr>
        <w:t xml:space="preserve"> Ordnung. </w:t>
      </w:r>
      <w:r w:rsidR="00017825">
        <w:rPr>
          <w:rFonts w:ascii="Helvetica Neue Light" w:hAnsi="Helvetica Neue Light"/>
          <w:sz w:val="22"/>
        </w:rPr>
        <w:t xml:space="preserve">Von jenen </w:t>
      </w:r>
      <w:r w:rsidR="00017825" w:rsidRPr="001E0C40">
        <w:rPr>
          <w:rFonts w:ascii="Helvetica Neue Light" w:hAnsi="Helvetica Neue Light"/>
          <w:sz w:val="22"/>
          <w:highlight w:val="yellow"/>
        </w:rPr>
        <w:t>[...]</w:t>
      </w:r>
      <w:r w:rsidR="00017825">
        <w:rPr>
          <w:rFonts w:ascii="Helvetica Neue Light" w:hAnsi="Helvetica Neue Light"/>
          <w:sz w:val="22"/>
        </w:rPr>
        <w:t xml:space="preserve"> digitalisierten Daten werden bis Ende der erweiterten Projektlaufzeit 2.000 digitale Daten in das Datenmodell eingearbeitet worden sein. </w:t>
      </w:r>
    </w:p>
    <w:p w:rsidR="00017825" w:rsidRDefault="00251246" w:rsidP="00017825">
      <w:pPr>
        <w:jc w:val="both"/>
        <w:rPr>
          <w:rFonts w:ascii="Helvetica Neue Light" w:hAnsi="Helvetica Neue Light"/>
          <w:sz w:val="22"/>
        </w:rPr>
      </w:pPr>
      <w:r>
        <w:rPr>
          <w:rFonts w:ascii="Helvetica Neue Light" w:hAnsi="Helvetica Neue Light"/>
          <w:sz w:val="22"/>
        </w:rPr>
        <w:t xml:space="preserve">Die </w:t>
      </w:r>
      <w:r w:rsidR="001E0C40">
        <w:rPr>
          <w:rFonts w:ascii="Helvetica Neue Light" w:hAnsi="Helvetica Neue Light"/>
          <w:sz w:val="22"/>
        </w:rPr>
        <w:t xml:space="preserve">parallel zur </w:t>
      </w:r>
      <w:r w:rsidR="00017825">
        <w:rPr>
          <w:rFonts w:ascii="Helvetica Neue Light" w:hAnsi="Helvetica Neue Light"/>
          <w:sz w:val="22"/>
        </w:rPr>
        <w:t xml:space="preserve">Sichtung </w:t>
      </w:r>
      <w:r w:rsidR="001E0C40">
        <w:rPr>
          <w:rFonts w:ascii="Helvetica Neue Light" w:hAnsi="Helvetica Neue Light"/>
          <w:sz w:val="22"/>
        </w:rPr>
        <w:t xml:space="preserve">erfolgte fotografische Dokumentation der am </w:t>
      </w:r>
      <w:r w:rsidR="00855EEA">
        <w:rPr>
          <w:rFonts w:ascii="Helvetica Neue Light" w:hAnsi="Helvetica Neue Light"/>
          <w:sz w:val="22"/>
        </w:rPr>
        <w:t xml:space="preserve">meisten bedeutenden </w:t>
      </w:r>
      <w:r w:rsidR="00D66371">
        <w:rPr>
          <w:rFonts w:ascii="Helvetica Neue Light" w:hAnsi="Helvetica Neue Light"/>
          <w:sz w:val="22"/>
        </w:rPr>
        <w:t>O</w:t>
      </w:r>
      <w:r w:rsidR="00CD5193">
        <w:rPr>
          <w:rFonts w:ascii="Helvetica Neue Light" w:hAnsi="Helvetica Neue Light"/>
          <w:sz w:val="22"/>
        </w:rPr>
        <w:t>bjekte</w:t>
      </w:r>
      <w:r w:rsidR="001E0C40">
        <w:rPr>
          <w:rFonts w:ascii="Helvetica Neue Light" w:hAnsi="Helvetica Neue Light"/>
          <w:sz w:val="22"/>
        </w:rPr>
        <w:t xml:space="preserve"> wurde</w:t>
      </w:r>
      <w:r w:rsidR="00017825">
        <w:rPr>
          <w:rFonts w:ascii="Helvetica Neue Light" w:hAnsi="Helvetica Neue Light"/>
          <w:sz w:val="22"/>
        </w:rPr>
        <w:t xml:space="preserve"> </w:t>
      </w:r>
      <w:r w:rsidR="001E0C40">
        <w:rPr>
          <w:rFonts w:ascii="Helvetica Neue Light" w:hAnsi="Helvetica Neue Light"/>
          <w:sz w:val="22"/>
        </w:rPr>
        <w:t xml:space="preserve">nun </w:t>
      </w:r>
      <w:r>
        <w:rPr>
          <w:rFonts w:ascii="Helvetica Neue Light" w:hAnsi="Helvetica Neue Light"/>
          <w:sz w:val="22"/>
        </w:rPr>
        <w:t xml:space="preserve">gänzlich </w:t>
      </w:r>
      <w:r w:rsidR="001E0C40">
        <w:rPr>
          <w:rFonts w:ascii="Helvetica Neue Light" w:hAnsi="Helvetica Neue Light"/>
          <w:sz w:val="22"/>
        </w:rPr>
        <w:t xml:space="preserve">in eine eigene Datenbank aufgenommen </w:t>
      </w:r>
      <w:r w:rsidR="00954332">
        <w:rPr>
          <w:rFonts w:ascii="Helvetica Neue Light" w:hAnsi="Helvetica Neue Light"/>
          <w:sz w:val="22"/>
        </w:rPr>
        <w:t xml:space="preserve">und </w:t>
      </w:r>
      <w:r w:rsidR="001E0C40">
        <w:rPr>
          <w:rFonts w:ascii="Helvetica Neue Light" w:hAnsi="Helvetica Neue Light"/>
          <w:sz w:val="22"/>
        </w:rPr>
        <w:t xml:space="preserve">dient </w:t>
      </w:r>
      <w:r w:rsidR="00017825">
        <w:rPr>
          <w:rFonts w:ascii="Helvetica Neue Light" w:hAnsi="Helvetica Neue Light"/>
          <w:sz w:val="22"/>
        </w:rPr>
        <w:t xml:space="preserve">der erleichterten inhaltlichen Bearbeitung bzw. </w:t>
      </w:r>
      <w:r w:rsidR="00954332">
        <w:rPr>
          <w:rFonts w:ascii="Helvetica Neue Light" w:hAnsi="Helvetica Neue Light"/>
          <w:sz w:val="22"/>
        </w:rPr>
        <w:t xml:space="preserve">Zuordnung von </w:t>
      </w:r>
      <w:r w:rsidR="00EC7FFB">
        <w:rPr>
          <w:rFonts w:ascii="Helvetica Neue Light" w:hAnsi="Helvetica Neue Light"/>
          <w:sz w:val="22"/>
        </w:rPr>
        <w:t xml:space="preserve">Personen und Schriften. </w:t>
      </w:r>
      <w:r w:rsidR="001E0C40">
        <w:rPr>
          <w:rFonts w:ascii="Helvetica Neue Light" w:hAnsi="Helvetica Neue Light"/>
          <w:sz w:val="22"/>
        </w:rPr>
        <w:t>Eine eigens programmierte Netzwerk Visualisierung (</w:t>
      </w:r>
      <w:proofErr w:type="spellStart"/>
      <w:r w:rsidR="001E0C40">
        <w:rPr>
          <w:rFonts w:ascii="Helvetica Neue Light" w:hAnsi="Helvetica Neue Light"/>
          <w:sz w:val="22"/>
        </w:rPr>
        <w:t>d3JS</w:t>
      </w:r>
      <w:proofErr w:type="spellEnd"/>
      <w:r w:rsidR="001E0C40">
        <w:rPr>
          <w:rFonts w:ascii="Helvetica Neue Light" w:hAnsi="Helvetica Neue Light"/>
          <w:sz w:val="22"/>
        </w:rPr>
        <w:t xml:space="preserve">) ermöglichte </w:t>
      </w:r>
      <w:r w:rsidR="00017825">
        <w:rPr>
          <w:rFonts w:ascii="Helvetica Neue Light" w:hAnsi="Helvetica Neue Light"/>
          <w:sz w:val="22"/>
        </w:rPr>
        <w:t xml:space="preserve">so </w:t>
      </w:r>
      <w:r w:rsidR="001E0C40">
        <w:rPr>
          <w:rFonts w:ascii="Helvetica Neue Light" w:hAnsi="Helvetica Neue Light"/>
          <w:sz w:val="22"/>
        </w:rPr>
        <w:t xml:space="preserve">bereits während des Arbeitsprozesses </w:t>
      </w:r>
      <w:r w:rsidR="00EC7FFB">
        <w:rPr>
          <w:rFonts w:ascii="Helvetica Neue Light" w:hAnsi="Helvetica Neue Light"/>
          <w:sz w:val="22"/>
        </w:rPr>
        <w:t xml:space="preserve">die sozialen Verbindungen </w:t>
      </w:r>
      <w:r w:rsidR="000E7A41">
        <w:rPr>
          <w:rFonts w:ascii="Helvetica Neue Light" w:hAnsi="Helvetica Neue Light"/>
          <w:sz w:val="22"/>
        </w:rPr>
        <w:t xml:space="preserve">Heinrich von </w:t>
      </w:r>
      <w:proofErr w:type="spellStart"/>
      <w:r w:rsidR="00EC7FFB">
        <w:rPr>
          <w:rFonts w:ascii="Helvetica Neue Light" w:hAnsi="Helvetica Neue Light"/>
          <w:sz w:val="22"/>
        </w:rPr>
        <w:t>Geymüllers</w:t>
      </w:r>
      <w:proofErr w:type="spellEnd"/>
      <w:ins w:id="3" w:author="stefan zedlacher" w:date="2016-02-03T17:18:00Z">
        <w:r w:rsidR="00BA5591">
          <w:rPr>
            <w:rFonts w:ascii="Helvetica Neue Light" w:hAnsi="Helvetica Neue Light"/>
            <w:sz w:val="22"/>
          </w:rPr>
          <w:t xml:space="preserve"> </w:t>
        </w:r>
      </w:ins>
      <w:r w:rsidR="001E0C40">
        <w:rPr>
          <w:rFonts w:ascii="Helvetica Neue Light" w:hAnsi="Helvetica Neue Light"/>
          <w:sz w:val="22"/>
        </w:rPr>
        <w:t xml:space="preserve">zu repräsentieren und gab </w:t>
      </w:r>
      <w:r w:rsidR="00855EEA">
        <w:rPr>
          <w:rFonts w:ascii="Helvetica Neue Light" w:hAnsi="Helvetica Neue Light"/>
          <w:sz w:val="22"/>
        </w:rPr>
        <w:t xml:space="preserve">Aufschluss </w:t>
      </w:r>
      <w:ins w:id="4" w:author="stefan zedlacher" w:date="2016-02-03T17:18:00Z">
        <w:r w:rsidR="00BA5591">
          <w:rPr>
            <w:rFonts w:ascii="Helvetica Neue Light" w:hAnsi="Helvetica Neue Light"/>
            <w:sz w:val="22"/>
          </w:rPr>
          <w:t xml:space="preserve">über die Interaktion </w:t>
        </w:r>
      </w:ins>
      <w:r w:rsidR="001E0C40">
        <w:rPr>
          <w:rFonts w:ascii="Helvetica Neue Light" w:hAnsi="Helvetica Neue Light"/>
          <w:sz w:val="22"/>
        </w:rPr>
        <w:t xml:space="preserve">von </w:t>
      </w:r>
      <w:ins w:id="5" w:author="stefan zedlacher" w:date="2016-02-03T17:18:00Z">
        <w:r w:rsidR="00BA5591">
          <w:rPr>
            <w:rFonts w:ascii="Helvetica Neue Light" w:hAnsi="Helvetica Neue Light"/>
            <w:sz w:val="22"/>
          </w:rPr>
          <w:t>Personen, Quellen und Orte</w:t>
        </w:r>
      </w:ins>
      <w:r w:rsidR="001E0C40">
        <w:rPr>
          <w:rFonts w:ascii="Helvetica Neue Light" w:hAnsi="Helvetica Neue Light"/>
          <w:sz w:val="22"/>
        </w:rPr>
        <w:t>n</w:t>
      </w:r>
      <w:r w:rsidR="00EC7FFB">
        <w:rPr>
          <w:rFonts w:ascii="Helvetica Neue Light" w:hAnsi="Helvetica Neue Light"/>
          <w:sz w:val="22"/>
        </w:rPr>
        <w:t>.</w:t>
      </w:r>
      <w:ins w:id="6" w:author="stefan zedlacher" w:date="2016-02-03T17:18:00Z">
        <w:r w:rsidR="00BA5591">
          <w:rPr>
            <w:rFonts w:ascii="Helvetica Neue Light" w:hAnsi="Helvetica Neue Light"/>
            <w:sz w:val="22"/>
          </w:rPr>
          <w:t xml:space="preserve"> </w:t>
        </w:r>
      </w:ins>
      <w:r w:rsidR="00017825">
        <w:rPr>
          <w:rFonts w:ascii="Helvetica Neue Light" w:hAnsi="Helvetica Neue Light"/>
          <w:sz w:val="22"/>
        </w:rPr>
        <w:t xml:space="preserve">Die </w:t>
      </w:r>
      <w:ins w:id="7" w:author="stefan zedlacher" w:date="2016-02-03T17:19:00Z">
        <w:r w:rsidR="00BA5591">
          <w:rPr>
            <w:rFonts w:ascii="Helvetica Neue Light" w:hAnsi="Helvetica Neue Light"/>
            <w:sz w:val="22"/>
          </w:rPr>
          <w:t>interaktiv</w:t>
        </w:r>
        <w:r w:rsidR="00F20D85">
          <w:rPr>
            <w:rFonts w:ascii="Helvetica Neue Light" w:hAnsi="Helvetica Neue Light"/>
            <w:sz w:val="22"/>
          </w:rPr>
          <w:t>e, e</w:t>
        </w:r>
        <w:r w:rsidR="00BA5591">
          <w:rPr>
            <w:rFonts w:ascii="Helvetica Neue Light" w:hAnsi="Helvetica Neue Light"/>
            <w:sz w:val="22"/>
          </w:rPr>
          <w:t>chtzeit</w:t>
        </w:r>
      </w:ins>
      <w:ins w:id="8" w:author="stefan zedlacher" w:date="2016-02-03T17:32:00Z">
        <w:r w:rsidR="00F20D85">
          <w:rPr>
            <w:rFonts w:ascii="Helvetica Neue Light" w:hAnsi="Helvetica Neue Light"/>
            <w:sz w:val="22"/>
          </w:rPr>
          <w:t>fähige</w:t>
        </w:r>
      </w:ins>
      <w:r w:rsidR="00B12A30">
        <w:rPr>
          <w:rFonts w:ascii="Helvetica Neue Light" w:hAnsi="Helvetica Neue Light"/>
          <w:sz w:val="22"/>
        </w:rPr>
        <w:t xml:space="preserve"> </w:t>
      </w:r>
      <w:ins w:id="9" w:author="stefan zedlacher" w:date="2016-02-03T17:19:00Z">
        <w:r w:rsidR="00BA5591">
          <w:rPr>
            <w:rFonts w:ascii="Helvetica Neue Light" w:hAnsi="Helvetica Neue Light"/>
            <w:sz w:val="22"/>
          </w:rPr>
          <w:t>Anw</w:t>
        </w:r>
        <w:r w:rsidR="00F26B1F">
          <w:rPr>
            <w:rFonts w:ascii="Helvetica Neue Light" w:hAnsi="Helvetica Neue Light"/>
            <w:sz w:val="22"/>
          </w:rPr>
          <w:t xml:space="preserve">endung (Web Applikation mit </w:t>
        </w:r>
        <w:proofErr w:type="spellStart"/>
        <w:r w:rsidR="00F26B1F">
          <w:rPr>
            <w:rFonts w:ascii="Helvetica Neue Light" w:hAnsi="Helvetica Neue Light"/>
            <w:sz w:val="22"/>
          </w:rPr>
          <w:t>d3JS</w:t>
        </w:r>
        <w:proofErr w:type="spellEnd"/>
        <w:r w:rsidR="00BA5591">
          <w:rPr>
            <w:rFonts w:ascii="Helvetica Neue Light" w:hAnsi="Helvetica Neue Light"/>
            <w:sz w:val="22"/>
          </w:rPr>
          <w:t xml:space="preserve"> und </w:t>
        </w:r>
      </w:ins>
      <w:del w:id="10" w:author="stefan zedlacher" w:date="2016-02-03T17:19:00Z">
        <w:r w:rsidR="00EC7FFB" w:rsidDel="00BA5591">
          <w:rPr>
            <w:rFonts w:ascii="Helvetica Neue Light" w:hAnsi="Helvetica Neue Light"/>
            <w:sz w:val="22"/>
          </w:rPr>
          <w:delText xml:space="preserve"> </w:delText>
        </w:r>
      </w:del>
      <w:proofErr w:type="spellStart"/>
      <w:ins w:id="11" w:author="stefan zedlacher" w:date="2016-02-03T17:20:00Z">
        <w:r w:rsidR="00F26B1F">
          <w:rPr>
            <w:rFonts w:ascii="Helvetica Neue Light" w:hAnsi="Helvetica Neue Light"/>
            <w:sz w:val="22"/>
          </w:rPr>
          <w:t>angularJS</w:t>
        </w:r>
      </w:ins>
      <w:proofErr w:type="spellEnd"/>
      <w:ins w:id="12" w:author="stefan zedlacher" w:date="2016-02-03T17:21:00Z">
        <w:r w:rsidR="00F26B1F">
          <w:rPr>
            <w:rFonts w:ascii="Helvetica Neue Light" w:hAnsi="Helvetica Neue Light"/>
            <w:sz w:val="22"/>
          </w:rPr>
          <w:t>)</w:t>
        </w:r>
      </w:ins>
      <w:ins w:id="13" w:author="stefan zedlacher" w:date="2016-02-03T17:33:00Z">
        <w:r w:rsidR="00F20D85">
          <w:rPr>
            <w:rFonts w:ascii="Helvetica Neue Light" w:hAnsi="Helvetica Neue Light"/>
            <w:sz w:val="22"/>
          </w:rPr>
          <w:t xml:space="preserve"> </w:t>
        </w:r>
      </w:ins>
      <w:r w:rsidR="00017825">
        <w:rPr>
          <w:rFonts w:ascii="Helvetica Neue Light" w:hAnsi="Helvetica Neue Light"/>
          <w:sz w:val="22"/>
        </w:rPr>
        <w:t xml:space="preserve">wird auch weiterhin </w:t>
      </w:r>
      <w:r w:rsidR="000E7A41">
        <w:rPr>
          <w:rFonts w:ascii="Helvetica Neue Light" w:hAnsi="Helvetica Neue Light"/>
          <w:sz w:val="22"/>
        </w:rPr>
        <w:t xml:space="preserve">der weiteren </w:t>
      </w:r>
      <w:ins w:id="14" w:author="stefan zedlacher" w:date="2016-02-03T17:33:00Z">
        <w:r w:rsidR="00F20D85">
          <w:rPr>
            <w:rFonts w:ascii="Helvetica Neue Light" w:hAnsi="Helvetica Neue Light"/>
            <w:sz w:val="22"/>
          </w:rPr>
          <w:t>Analyse der Daten</w:t>
        </w:r>
      </w:ins>
      <w:r w:rsidR="00017825">
        <w:rPr>
          <w:rFonts w:ascii="Helvetica Neue Light" w:hAnsi="Helvetica Neue Light"/>
          <w:sz w:val="22"/>
        </w:rPr>
        <w:t xml:space="preserve"> dienen</w:t>
      </w:r>
      <w:r w:rsidR="000E7A41">
        <w:rPr>
          <w:rFonts w:ascii="Helvetica Neue Light" w:hAnsi="Helvetica Neue Light"/>
          <w:sz w:val="22"/>
        </w:rPr>
        <w:t xml:space="preserve">, mithilfe derer auch Fehler in den Datensätzen identifiziert und behoben werden </w:t>
      </w:r>
      <w:r w:rsidR="00017825">
        <w:rPr>
          <w:rFonts w:ascii="Helvetica Neue Light" w:hAnsi="Helvetica Neue Light"/>
          <w:sz w:val="22"/>
        </w:rPr>
        <w:t>können</w:t>
      </w:r>
      <w:r w:rsidR="000E7A41">
        <w:rPr>
          <w:rFonts w:ascii="Helvetica Neue Light" w:hAnsi="Helvetica Neue Light"/>
          <w:sz w:val="22"/>
        </w:rPr>
        <w:t xml:space="preserve">. </w:t>
      </w:r>
      <w:r w:rsidR="00017825">
        <w:rPr>
          <w:rFonts w:ascii="Helvetica Neue Light" w:hAnsi="Helvetica Neue Light"/>
          <w:sz w:val="22"/>
        </w:rPr>
        <w:t xml:space="preserve">Darüber hinaus konnten im Laufe des Jahres auch die digitale </w:t>
      </w:r>
      <w:r w:rsidR="00675D6A">
        <w:rPr>
          <w:rFonts w:ascii="Helvetica Neue Light" w:hAnsi="Helvetica Neue Light"/>
          <w:sz w:val="22"/>
        </w:rPr>
        <w:t xml:space="preserve">Inventarliste </w:t>
      </w:r>
      <w:r w:rsidR="00017825">
        <w:rPr>
          <w:rFonts w:ascii="Helvetica Neue Light" w:hAnsi="Helvetica Neue Light"/>
          <w:sz w:val="22"/>
        </w:rPr>
        <w:t xml:space="preserve">aller, </w:t>
      </w:r>
      <w:r w:rsidR="008F69A9">
        <w:rPr>
          <w:rFonts w:ascii="Helvetica Neue Light" w:hAnsi="Helvetica Neue Light"/>
          <w:sz w:val="22"/>
        </w:rPr>
        <w:t>ehemals aus dem Nachlass stamm</w:t>
      </w:r>
      <w:r w:rsidR="00CA3C7C">
        <w:rPr>
          <w:rFonts w:ascii="Helvetica Neue Light" w:hAnsi="Helvetica Neue Light"/>
          <w:sz w:val="22"/>
        </w:rPr>
        <w:t>ende</w:t>
      </w:r>
      <w:r w:rsidR="00017825">
        <w:rPr>
          <w:rFonts w:ascii="Helvetica Neue Light" w:hAnsi="Helvetica Neue Light"/>
          <w:sz w:val="22"/>
        </w:rPr>
        <w:t>n</w:t>
      </w:r>
      <w:r w:rsidR="008F69A9">
        <w:rPr>
          <w:rFonts w:ascii="Helvetica Neue Light" w:hAnsi="Helvetica Neue Light"/>
          <w:sz w:val="22"/>
        </w:rPr>
        <w:t xml:space="preserve"> Sonderdrucke </w:t>
      </w:r>
      <w:r w:rsidR="00017825">
        <w:rPr>
          <w:rFonts w:ascii="Helvetica Neue Light" w:hAnsi="Helvetica Neue Light"/>
          <w:sz w:val="22"/>
        </w:rPr>
        <w:t xml:space="preserve">sowie jene Liste der, </w:t>
      </w:r>
      <w:r w:rsidR="008F69A9">
        <w:rPr>
          <w:rFonts w:ascii="Helvetica Neue Light" w:hAnsi="Helvetica Neue Light"/>
          <w:sz w:val="22"/>
        </w:rPr>
        <w:t xml:space="preserve">nachweislich aus der Bibliothek </w:t>
      </w:r>
      <w:proofErr w:type="spellStart"/>
      <w:r w:rsidR="008F69A9">
        <w:rPr>
          <w:rFonts w:ascii="Helvetica Neue Light" w:hAnsi="Helvetica Neue Light"/>
          <w:sz w:val="22"/>
        </w:rPr>
        <w:t>Geymüllers</w:t>
      </w:r>
      <w:proofErr w:type="spellEnd"/>
      <w:r w:rsidR="00675D6A">
        <w:rPr>
          <w:rFonts w:ascii="Helvetica Neue Light" w:hAnsi="Helvetica Neue Light"/>
          <w:sz w:val="22"/>
        </w:rPr>
        <w:t xml:space="preserve"> stammenden Büchern </w:t>
      </w:r>
      <w:r w:rsidR="00017825">
        <w:rPr>
          <w:rFonts w:ascii="Helvetica Neue Light" w:hAnsi="Helvetica Neue Light"/>
          <w:sz w:val="22"/>
        </w:rPr>
        <w:t xml:space="preserve">abgeschlossen werden, </w:t>
      </w:r>
      <w:r w:rsidR="00675D6A">
        <w:rPr>
          <w:rFonts w:ascii="Helvetica Neue Light" w:hAnsi="Helvetica Neue Light"/>
          <w:sz w:val="22"/>
        </w:rPr>
        <w:t>welche sich an Sonderstandorten befinden.</w:t>
      </w:r>
      <w:r w:rsidR="008F69A9">
        <w:rPr>
          <w:rFonts w:ascii="Helvetica Neue Light" w:hAnsi="Helvetica Neue Light"/>
          <w:sz w:val="22"/>
        </w:rPr>
        <w:t xml:space="preserve"> </w:t>
      </w:r>
    </w:p>
    <w:p w:rsidR="00251246" w:rsidRDefault="00251246" w:rsidP="00A1746F">
      <w:pPr>
        <w:widowControl w:val="0"/>
        <w:autoSpaceDE w:val="0"/>
        <w:autoSpaceDN w:val="0"/>
        <w:adjustRightInd w:val="0"/>
        <w:spacing w:after="0"/>
        <w:jc w:val="both"/>
        <w:rPr>
          <w:rFonts w:ascii="Helvetica Neue Light" w:hAnsi="Helvetica Neue Light"/>
          <w:sz w:val="22"/>
        </w:rPr>
      </w:pPr>
      <w:r>
        <w:rPr>
          <w:rFonts w:ascii="Helvetica Neue Light" w:hAnsi="Helvetica Neue Light"/>
          <w:sz w:val="22"/>
        </w:rPr>
        <w:t xml:space="preserve">Abseits der Anreicherung des Datenmodells und der Erstellung der Web-Präsentation wurde an der Weiterentwicklung der Datenrepräsentation und demnach an einem Paper sowie an einem Folgeantrag gearbeitet. Jenes, an der Konferenz </w:t>
      </w:r>
      <w:r w:rsidRPr="00251246">
        <w:rPr>
          <w:rFonts w:ascii="Helvetica Neue Light" w:hAnsi="Helvetica Neue Light"/>
          <w:i/>
          <w:sz w:val="22"/>
        </w:rPr>
        <w:t xml:space="preserve">ICITY – </w:t>
      </w:r>
      <w:proofErr w:type="spellStart"/>
      <w:r w:rsidRPr="00251246">
        <w:rPr>
          <w:rFonts w:ascii="Helvetica Neue Light" w:hAnsi="Helvetica Neue Light"/>
          <w:i/>
          <w:sz w:val="22"/>
        </w:rPr>
        <w:t>Enhancing</w:t>
      </w:r>
      <w:proofErr w:type="spellEnd"/>
      <w:r w:rsidRPr="00251246">
        <w:rPr>
          <w:rFonts w:ascii="Helvetica Neue Light" w:hAnsi="Helvetica Neue Light"/>
          <w:i/>
          <w:sz w:val="22"/>
        </w:rPr>
        <w:t xml:space="preserve"> </w:t>
      </w:r>
      <w:proofErr w:type="spellStart"/>
      <w:r w:rsidRPr="00251246">
        <w:rPr>
          <w:rFonts w:ascii="Helvetica Neue Light" w:hAnsi="Helvetica Neue Light"/>
          <w:i/>
          <w:sz w:val="22"/>
        </w:rPr>
        <w:t>P</w:t>
      </w:r>
      <w:r w:rsidR="0067537A">
        <w:rPr>
          <w:rFonts w:ascii="Helvetica Neue Light" w:hAnsi="Helvetica Neue Light"/>
          <w:i/>
          <w:sz w:val="22"/>
        </w:rPr>
        <w:t>laces</w:t>
      </w:r>
      <w:proofErr w:type="spellEnd"/>
      <w:r w:rsidR="0067537A">
        <w:rPr>
          <w:rFonts w:ascii="Helvetica Neue Light" w:hAnsi="Helvetica Neue Light"/>
          <w:i/>
          <w:sz w:val="22"/>
        </w:rPr>
        <w:t xml:space="preserve"> </w:t>
      </w:r>
      <w:proofErr w:type="spellStart"/>
      <w:r w:rsidR="0067537A">
        <w:rPr>
          <w:rFonts w:ascii="Helvetica Neue Light" w:hAnsi="Helvetica Neue Light"/>
          <w:i/>
          <w:sz w:val="22"/>
        </w:rPr>
        <w:t>through</w:t>
      </w:r>
      <w:proofErr w:type="spellEnd"/>
      <w:r w:rsidR="0067537A">
        <w:rPr>
          <w:rFonts w:ascii="Helvetica Neue Light" w:hAnsi="Helvetica Neue Light"/>
          <w:i/>
          <w:sz w:val="22"/>
        </w:rPr>
        <w:t xml:space="preserve"> Technology (18.-19</w:t>
      </w:r>
      <w:r w:rsidRPr="00251246">
        <w:rPr>
          <w:rFonts w:ascii="Helvetica Neue Light" w:hAnsi="Helvetica Neue Light"/>
          <w:i/>
          <w:sz w:val="22"/>
        </w:rPr>
        <w:t xml:space="preserve">.04.2016) </w:t>
      </w:r>
      <w:r>
        <w:rPr>
          <w:rFonts w:ascii="Helvetica Neue Light" w:hAnsi="Helvetica Neue Light"/>
          <w:sz w:val="22"/>
        </w:rPr>
        <w:t>in Malta präsentierte und zukünftig auch im Tagungsband publizierte Paper „</w:t>
      </w:r>
      <w:proofErr w:type="spellStart"/>
      <w:r>
        <w:rPr>
          <w:rFonts w:ascii="Helvetica Neue Light" w:hAnsi="Helvetica Neue Light"/>
          <w:sz w:val="22"/>
        </w:rPr>
        <w:t>The</w:t>
      </w:r>
      <w:proofErr w:type="spellEnd"/>
      <w:r>
        <w:rPr>
          <w:rFonts w:ascii="Helvetica Neue Light" w:hAnsi="Helvetica Neue Light"/>
          <w:sz w:val="22"/>
        </w:rPr>
        <w:t xml:space="preserve"> </w:t>
      </w:r>
      <w:proofErr w:type="spellStart"/>
      <w:r>
        <w:rPr>
          <w:rFonts w:ascii="Helvetica Neue Light" w:hAnsi="Helvetica Neue Light"/>
          <w:sz w:val="22"/>
        </w:rPr>
        <w:t>Principle</w:t>
      </w:r>
      <w:proofErr w:type="spellEnd"/>
      <w:r>
        <w:rPr>
          <w:rFonts w:ascii="Helvetica Neue Light" w:hAnsi="Helvetica Neue Light"/>
          <w:sz w:val="22"/>
        </w:rPr>
        <w:t xml:space="preserve"> of </w:t>
      </w:r>
      <w:proofErr w:type="spellStart"/>
      <w:r>
        <w:rPr>
          <w:rFonts w:ascii="Helvetica Neue Light" w:hAnsi="Helvetica Neue Light"/>
          <w:sz w:val="22"/>
        </w:rPr>
        <w:t>Geotagging</w:t>
      </w:r>
      <w:proofErr w:type="spellEnd"/>
      <w:r>
        <w:rPr>
          <w:rFonts w:ascii="Helvetica Neue Light" w:hAnsi="Helvetica Neue Light"/>
          <w:sz w:val="22"/>
        </w:rPr>
        <w:t xml:space="preserve">“ arbeitet </w:t>
      </w:r>
      <w:r w:rsidR="005E1331">
        <w:rPr>
          <w:rFonts w:ascii="Helvetica Neue Light" w:hAnsi="Helvetica Neue Light"/>
          <w:sz w:val="22"/>
        </w:rPr>
        <w:t xml:space="preserve">einerseits </w:t>
      </w:r>
      <w:r>
        <w:rPr>
          <w:rFonts w:ascii="Helvetica Neue Light" w:hAnsi="Helvetica Neue Light"/>
          <w:sz w:val="22"/>
        </w:rPr>
        <w:t xml:space="preserve">die Grundsystematik </w:t>
      </w:r>
      <w:r w:rsidR="005E1331">
        <w:rPr>
          <w:rFonts w:ascii="Helvetica Neue Light" w:hAnsi="Helvetica Neue Light"/>
          <w:sz w:val="22"/>
        </w:rPr>
        <w:t xml:space="preserve">der in diesem Projekt erarbeiteten Datenbank auf und diskutiert andererseits technische Lösungen hinsichtlich ortsgebundener Web-Repräsentationen von Archivdaten in Städten mittels Informations- und Kommunikationstechnologien. </w:t>
      </w:r>
      <w:r w:rsidR="00BE2F5D">
        <w:rPr>
          <w:rFonts w:ascii="Helvetica Neue Light" w:hAnsi="Helvetica Neue Light"/>
          <w:sz w:val="22"/>
        </w:rPr>
        <w:t xml:space="preserve">Die Einreichung eines Folgeantrages im Rahmen der 2. Ausschreibung der Reihe </w:t>
      </w:r>
      <w:r w:rsidR="00BE2F5D">
        <w:rPr>
          <w:rFonts w:ascii="Helvetica Neue Light" w:hAnsi="Helvetica Neue Light"/>
          <w:i/>
          <w:sz w:val="22"/>
        </w:rPr>
        <w:t>Polaritäten in der Wissensgesellschaft „Alt und Neu – Tradition und Avantgarde“</w:t>
      </w:r>
      <w:r w:rsidR="00BE2F5D">
        <w:rPr>
          <w:rFonts w:ascii="Helvetica Neue Light" w:hAnsi="Helvetica Neue Light"/>
          <w:sz w:val="22"/>
        </w:rPr>
        <w:t xml:space="preserve"> des Landes Steiermark wurde bis Ende Juni an einer </w:t>
      </w:r>
      <w:proofErr w:type="spellStart"/>
      <w:r w:rsidR="00BE2F5D">
        <w:rPr>
          <w:rFonts w:ascii="Helvetica Neue Light" w:hAnsi="Helvetica Neue Light"/>
          <w:sz w:val="22"/>
        </w:rPr>
        <w:t>Kontextualisierung</w:t>
      </w:r>
      <w:proofErr w:type="spellEnd"/>
      <w:r w:rsidR="00BE2F5D">
        <w:rPr>
          <w:rFonts w:ascii="Helvetica Neue Light" w:hAnsi="Helvetica Neue Light"/>
          <w:sz w:val="22"/>
        </w:rPr>
        <w:t xml:space="preserve"> der, im Forschungsprojekt bis dahin erarbeiteten inhaltlichen Erkenntnisse hinsichtlich ihrer wissenschaftsgeschichtlichen Einordnung gearbeitet. Das beantragte Forschungsprojekt „</w:t>
      </w:r>
      <w:r w:rsidR="00BE2F5D" w:rsidRPr="00A1746F">
        <w:rPr>
          <w:rFonts w:ascii="Helvetica Neue Light" w:hAnsi="Helvetica Neue Light"/>
          <w:sz w:val="22"/>
        </w:rPr>
        <w:t>Heinrich</w:t>
      </w:r>
      <w:r w:rsidR="00A1746F">
        <w:rPr>
          <w:rFonts w:ascii="Helvetica Neue Light" w:hAnsi="Helvetica Neue Light"/>
          <w:sz w:val="22"/>
        </w:rPr>
        <w:t xml:space="preserve"> </w:t>
      </w:r>
      <w:r w:rsidR="00BE2F5D" w:rsidRPr="00A1746F">
        <w:rPr>
          <w:rFonts w:ascii="Helvetica Neue Light" w:hAnsi="Helvetica Neue Light"/>
          <w:sz w:val="22"/>
        </w:rPr>
        <w:t>von</w:t>
      </w:r>
      <w:r w:rsidR="00A1746F">
        <w:rPr>
          <w:rFonts w:ascii="Helvetica Neue Light" w:hAnsi="Helvetica Neue Light"/>
          <w:sz w:val="22"/>
        </w:rPr>
        <w:t xml:space="preserve"> </w:t>
      </w:r>
      <w:proofErr w:type="spellStart"/>
      <w:r w:rsidR="00A1746F">
        <w:rPr>
          <w:rFonts w:ascii="Helvetica Neue Light" w:hAnsi="Helvetica Neue Light"/>
          <w:sz w:val="22"/>
        </w:rPr>
        <w:t>Geymü</w:t>
      </w:r>
      <w:r w:rsidR="00BE2F5D" w:rsidRPr="00A1746F">
        <w:rPr>
          <w:rFonts w:ascii="Helvetica Neue Light" w:hAnsi="Helvetica Neue Light"/>
          <w:sz w:val="22"/>
        </w:rPr>
        <w:t>llers</w:t>
      </w:r>
      <w:proofErr w:type="spellEnd"/>
      <w:r w:rsidR="00A1746F">
        <w:rPr>
          <w:rFonts w:ascii="Helvetica Neue Light" w:hAnsi="Helvetica Neue Light"/>
          <w:sz w:val="22"/>
        </w:rPr>
        <w:t xml:space="preserve"> </w:t>
      </w:r>
      <w:proofErr w:type="spellStart"/>
      <w:r w:rsidR="00BE2F5D" w:rsidRPr="00A1746F">
        <w:rPr>
          <w:rFonts w:ascii="Helvetica Neue Light" w:hAnsi="Helvetica Neue Light"/>
          <w:sz w:val="22"/>
        </w:rPr>
        <w:t>Architektur</w:t>
      </w:r>
      <w:r w:rsidR="00A1746F">
        <w:rPr>
          <w:rFonts w:ascii="Helvetica Neue Light" w:hAnsi="Helvetica Neue Light"/>
          <w:sz w:val="22"/>
        </w:rPr>
        <w:t>-</w:t>
      </w:r>
      <w:r w:rsidR="00BE2F5D" w:rsidRPr="00A1746F">
        <w:rPr>
          <w:rFonts w:ascii="Helvetica Neue Light" w:hAnsi="Helvetica Neue Light"/>
          <w:sz w:val="22"/>
        </w:rPr>
        <w:t>Thesaurus</w:t>
      </w:r>
      <w:proofErr w:type="spellEnd"/>
      <w:r w:rsidR="00BE2F5D" w:rsidRPr="00A1746F">
        <w:rPr>
          <w:rFonts w:ascii="Helvetica Neue Light" w:hAnsi="Helvetica Neue Light"/>
          <w:sz w:val="22"/>
        </w:rPr>
        <w:t>:</w:t>
      </w:r>
      <w:r w:rsidR="00A1746F">
        <w:rPr>
          <w:rFonts w:ascii="Helvetica Neue Light" w:hAnsi="Helvetica Neue Light"/>
          <w:sz w:val="22"/>
        </w:rPr>
        <w:t xml:space="preserve"> </w:t>
      </w:r>
      <w:r w:rsidR="00BE2F5D" w:rsidRPr="00A1746F">
        <w:rPr>
          <w:rFonts w:ascii="Helvetica Neue Light" w:hAnsi="Helvetica Neue Light"/>
          <w:sz w:val="22"/>
        </w:rPr>
        <w:t>Vernetzendes</w:t>
      </w:r>
      <w:r w:rsidR="00A1746F">
        <w:rPr>
          <w:rFonts w:ascii="Helvetica Neue Light" w:hAnsi="Helvetica Neue Light"/>
          <w:sz w:val="22"/>
        </w:rPr>
        <w:t xml:space="preserve"> </w:t>
      </w:r>
      <w:r w:rsidR="00BE2F5D" w:rsidRPr="00A1746F">
        <w:rPr>
          <w:rFonts w:ascii="Helvetica Neue Light" w:hAnsi="Helvetica Neue Light"/>
          <w:sz w:val="22"/>
        </w:rPr>
        <w:t>Denken</w:t>
      </w:r>
      <w:r w:rsidR="00A1746F">
        <w:rPr>
          <w:rFonts w:ascii="Helvetica Neue Light" w:hAnsi="Helvetica Neue Light"/>
          <w:sz w:val="22"/>
        </w:rPr>
        <w:t xml:space="preserve"> </w:t>
      </w:r>
      <w:r w:rsidR="00BE2F5D" w:rsidRPr="00A1746F">
        <w:rPr>
          <w:rFonts w:ascii="Helvetica Neue Light" w:hAnsi="Helvetica Neue Light"/>
          <w:sz w:val="22"/>
        </w:rPr>
        <w:t>im</w:t>
      </w:r>
      <w:r w:rsidR="00A1746F">
        <w:rPr>
          <w:rFonts w:ascii="Helvetica Neue Light" w:hAnsi="Helvetica Neue Light"/>
          <w:sz w:val="22"/>
        </w:rPr>
        <w:t xml:space="preserve"> </w:t>
      </w:r>
      <w:r w:rsidR="00BE2F5D" w:rsidRPr="00A1746F">
        <w:rPr>
          <w:rFonts w:ascii="Helvetica Neue Light" w:hAnsi="Helvetica Neue Light"/>
          <w:sz w:val="22"/>
        </w:rPr>
        <w:t>19.</w:t>
      </w:r>
      <w:r w:rsidR="00A1746F">
        <w:rPr>
          <w:rFonts w:ascii="Helvetica Neue Light" w:hAnsi="Helvetica Neue Light"/>
          <w:sz w:val="22"/>
        </w:rPr>
        <w:t xml:space="preserve"> </w:t>
      </w:r>
      <w:r w:rsidR="00BE2F5D" w:rsidRPr="00A1746F">
        <w:rPr>
          <w:rFonts w:ascii="Helvetica Neue Light" w:hAnsi="Helvetica Neue Light"/>
          <w:sz w:val="22"/>
        </w:rPr>
        <w:t>Jahrhundert</w:t>
      </w:r>
      <w:r w:rsidR="00A1746F">
        <w:rPr>
          <w:rFonts w:ascii="Helvetica Neue Light" w:hAnsi="Helvetica Neue Light"/>
          <w:sz w:val="22"/>
        </w:rPr>
        <w:t xml:space="preserve"> a</w:t>
      </w:r>
      <w:r w:rsidR="00BE2F5D" w:rsidRPr="00A1746F">
        <w:rPr>
          <w:rFonts w:ascii="Helvetica Neue Light" w:hAnsi="Helvetica Neue Light"/>
          <w:sz w:val="22"/>
        </w:rPr>
        <w:t>ls</w:t>
      </w:r>
      <w:r w:rsidR="00A1746F">
        <w:rPr>
          <w:rFonts w:ascii="Helvetica Neue Light" w:hAnsi="Helvetica Neue Light"/>
          <w:sz w:val="22"/>
        </w:rPr>
        <w:t xml:space="preserve"> </w:t>
      </w:r>
      <w:r w:rsidR="00BE2F5D" w:rsidRPr="00A1746F">
        <w:rPr>
          <w:rFonts w:ascii="Helvetica Neue Light" w:hAnsi="Helvetica Neue Light"/>
          <w:sz w:val="22"/>
        </w:rPr>
        <w:t>Paradigma</w:t>
      </w:r>
      <w:r w:rsidR="00A1746F">
        <w:rPr>
          <w:rFonts w:ascii="Helvetica Neue Light" w:hAnsi="Helvetica Neue Light"/>
          <w:sz w:val="22"/>
        </w:rPr>
        <w:t xml:space="preserve"> </w:t>
      </w:r>
      <w:r w:rsidR="00BE2F5D" w:rsidRPr="00A1746F">
        <w:rPr>
          <w:rFonts w:ascii="Helvetica Neue Light" w:hAnsi="Helvetica Neue Light"/>
          <w:sz w:val="22"/>
        </w:rPr>
        <w:t>aktueller</w:t>
      </w:r>
      <w:r w:rsidR="00A1746F">
        <w:rPr>
          <w:rFonts w:ascii="Helvetica Neue Light" w:hAnsi="Helvetica Neue Light"/>
          <w:sz w:val="22"/>
        </w:rPr>
        <w:t xml:space="preserve"> </w:t>
      </w:r>
      <w:r w:rsidR="00BE2F5D" w:rsidRPr="00A1746F">
        <w:rPr>
          <w:rFonts w:ascii="Helvetica Neue Light" w:hAnsi="Helvetica Neue Light"/>
          <w:sz w:val="22"/>
        </w:rPr>
        <w:t>Informationssysteme</w:t>
      </w:r>
      <w:r w:rsidR="00A1746F">
        <w:rPr>
          <w:rFonts w:ascii="Helvetica Neue Light" w:hAnsi="Helvetica Neue Light"/>
          <w:sz w:val="22"/>
        </w:rPr>
        <w:t xml:space="preserve">“ wurde in Kooperation mit Institut für Architektur und Medien der Technischen Universität Graz, dem Zentrum für Wissenschaftsgeschichte der Universität Graz und dem Institut für Kunst- und Musikwissenschaft der Technischen </w:t>
      </w:r>
      <w:proofErr w:type="spellStart"/>
      <w:r w:rsidR="00A1746F">
        <w:rPr>
          <w:rFonts w:ascii="Helvetica Neue Light" w:hAnsi="Helvetica Neue Light"/>
          <w:sz w:val="22"/>
        </w:rPr>
        <w:t>Univesität</w:t>
      </w:r>
      <w:proofErr w:type="spellEnd"/>
      <w:r w:rsidR="00A1746F">
        <w:rPr>
          <w:rFonts w:ascii="Helvetica Neue Light" w:hAnsi="Helvetica Neue Light"/>
          <w:sz w:val="22"/>
        </w:rPr>
        <w:t xml:space="preserve"> Dresden erarbeitet. Gemeinsame Publikationen werden zu diesem Thema folgen. </w:t>
      </w:r>
    </w:p>
    <w:p w:rsidR="00251246" w:rsidRDefault="00251246" w:rsidP="00CA3C7C">
      <w:pPr>
        <w:widowControl w:val="0"/>
        <w:autoSpaceDE w:val="0"/>
        <w:autoSpaceDN w:val="0"/>
        <w:adjustRightInd w:val="0"/>
        <w:spacing w:after="0"/>
        <w:ind w:left="960" w:hanging="960"/>
        <w:rPr>
          <w:rFonts w:ascii="Helvetica Neue Light" w:hAnsi="Helvetica Neue Light"/>
          <w:sz w:val="22"/>
        </w:rPr>
      </w:pPr>
    </w:p>
    <w:p w:rsidR="00251246" w:rsidRDefault="00251246" w:rsidP="00CA3C7C">
      <w:pPr>
        <w:widowControl w:val="0"/>
        <w:autoSpaceDE w:val="0"/>
        <w:autoSpaceDN w:val="0"/>
        <w:adjustRightInd w:val="0"/>
        <w:spacing w:after="0"/>
        <w:ind w:left="960" w:hanging="960"/>
        <w:rPr>
          <w:rFonts w:ascii="Helvetica Neue Light" w:hAnsi="Helvetica Neue Light"/>
          <w:sz w:val="22"/>
        </w:rPr>
      </w:pPr>
    </w:p>
    <w:p w:rsidR="00CA3C7C" w:rsidRPr="005447F5" w:rsidRDefault="00CA3C7C" w:rsidP="00CA3C7C">
      <w:pPr>
        <w:widowControl w:val="0"/>
        <w:numPr>
          <w:ins w:id="15" w:author="Christoph Breser" w:date="2016-02-05T11:05:00Z"/>
        </w:numPr>
        <w:autoSpaceDE w:val="0"/>
        <w:autoSpaceDN w:val="0"/>
        <w:adjustRightInd w:val="0"/>
        <w:spacing w:after="0"/>
        <w:ind w:left="960" w:hanging="960"/>
        <w:rPr>
          <w:ins w:id="16" w:author="Christoph Breser" w:date="2016-02-05T11:05:00Z"/>
          <w:rFonts w:ascii="Helvetica Neue" w:hAnsi="Helvetica Neue"/>
          <w:b/>
          <w:color w:val="262626" w:themeColor="text1" w:themeTint="D9"/>
          <w:sz w:val="22"/>
        </w:rPr>
      </w:pPr>
      <w:ins w:id="17" w:author="Christoph Breser" w:date="2016-02-05T11:05:00Z">
        <w:r w:rsidRPr="005447F5">
          <w:rPr>
            <w:rFonts w:ascii="Helvetica Neue" w:hAnsi="Helvetica Neue"/>
            <w:b/>
            <w:color w:val="262626" w:themeColor="text1" w:themeTint="D9"/>
            <w:sz w:val="22"/>
          </w:rPr>
          <w:t xml:space="preserve">Teilnahme an Konferenzen und </w:t>
        </w:r>
      </w:ins>
      <w:r w:rsidR="00FE3AEB" w:rsidRPr="005447F5">
        <w:rPr>
          <w:rFonts w:ascii="Helvetica Neue" w:hAnsi="Helvetica Neue"/>
          <w:b/>
          <w:color w:val="262626" w:themeColor="text1" w:themeTint="D9"/>
          <w:sz w:val="22"/>
        </w:rPr>
        <w:t>Kooperationen</w:t>
      </w:r>
    </w:p>
    <w:p w:rsidR="00251246" w:rsidRDefault="00251246" w:rsidP="00CA3C7C">
      <w:pPr>
        <w:jc w:val="both"/>
        <w:rPr>
          <w:rFonts w:ascii="Helvetica Neue Light" w:hAnsi="Helvetica Neue Light"/>
          <w:sz w:val="22"/>
        </w:rPr>
      </w:pPr>
    </w:p>
    <w:p w:rsidR="0067537A" w:rsidRPr="0067537A" w:rsidRDefault="0067537A" w:rsidP="00CA3C7C">
      <w:pPr>
        <w:jc w:val="both"/>
        <w:rPr>
          <w:rFonts w:ascii="Helvetica Neue Light" w:hAnsi="Helvetica Neue Light"/>
          <w:sz w:val="22"/>
        </w:rPr>
      </w:pPr>
      <w:r>
        <w:rPr>
          <w:rFonts w:ascii="Helvetica Neue Light" w:hAnsi="Helvetica Neue Light"/>
          <w:sz w:val="22"/>
        </w:rPr>
        <w:t xml:space="preserve">An der </w:t>
      </w:r>
      <w:r w:rsidR="00CA3C7C">
        <w:rPr>
          <w:rFonts w:ascii="Helvetica Neue Light" w:hAnsi="Helvetica Neue Light"/>
          <w:sz w:val="22"/>
        </w:rPr>
        <w:t xml:space="preserve">Konferenz </w:t>
      </w:r>
      <w:proofErr w:type="spellStart"/>
      <w:r w:rsidRPr="0067537A">
        <w:rPr>
          <w:rFonts w:ascii="Helvetica Neue Light" w:hAnsi="Helvetica Neue Light"/>
          <w:i/>
          <w:sz w:val="22"/>
        </w:rPr>
        <w:t>ICITY</w:t>
      </w:r>
      <w:r>
        <w:rPr>
          <w:rFonts w:ascii="Helvetica Neue Light" w:hAnsi="Helvetica Neue Light"/>
          <w:i/>
          <w:sz w:val="22"/>
        </w:rPr>
        <w:t>-Enhancing</w:t>
      </w:r>
      <w:proofErr w:type="spellEnd"/>
      <w:r>
        <w:rPr>
          <w:rFonts w:ascii="Helvetica Neue Light" w:hAnsi="Helvetica Neue Light"/>
          <w:i/>
          <w:sz w:val="22"/>
        </w:rPr>
        <w:t xml:space="preserve"> </w:t>
      </w:r>
      <w:proofErr w:type="spellStart"/>
      <w:r>
        <w:rPr>
          <w:rFonts w:ascii="Helvetica Neue Light" w:hAnsi="Helvetica Neue Light"/>
          <w:i/>
          <w:sz w:val="22"/>
        </w:rPr>
        <w:t>Places</w:t>
      </w:r>
      <w:proofErr w:type="spellEnd"/>
      <w:r>
        <w:rPr>
          <w:rFonts w:ascii="Helvetica Neue Light" w:hAnsi="Helvetica Neue Light"/>
          <w:i/>
          <w:sz w:val="22"/>
        </w:rPr>
        <w:t xml:space="preserve"> </w:t>
      </w:r>
      <w:proofErr w:type="spellStart"/>
      <w:r>
        <w:rPr>
          <w:rFonts w:ascii="Helvetica Neue Light" w:hAnsi="Helvetica Neue Light"/>
          <w:i/>
          <w:sz w:val="22"/>
        </w:rPr>
        <w:t>through</w:t>
      </w:r>
      <w:proofErr w:type="spellEnd"/>
      <w:r>
        <w:rPr>
          <w:rFonts w:ascii="Helvetica Neue Light" w:hAnsi="Helvetica Neue Light"/>
          <w:i/>
          <w:sz w:val="22"/>
        </w:rPr>
        <w:t xml:space="preserve"> Technology </w:t>
      </w:r>
      <w:r>
        <w:rPr>
          <w:rFonts w:ascii="Helvetica Neue Light" w:hAnsi="Helvetica Neue Light"/>
          <w:sz w:val="22"/>
        </w:rPr>
        <w:t>an der Universität Valletta/Malta wurde vom 18. bis zum 19.04.2016 das Paper „</w:t>
      </w:r>
      <w:proofErr w:type="spellStart"/>
      <w:r>
        <w:rPr>
          <w:rFonts w:ascii="Helvetica Neue Light" w:hAnsi="Helvetica Neue Light"/>
          <w:sz w:val="22"/>
        </w:rPr>
        <w:t>The</w:t>
      </w:r>
      <w:proofErr w:type="spellEnd"/>
      <w:r>
        <w:rPr>
          <w:rFonts w:ascii="Helvetica Neue Light" w:hAnsi="Helvetica Neue Light"/>
          <w:sz w:val="22"/>
        </w:rPr>
        <w:t xml:space="preserve"> </w:t>
      </w:r>
      <w:proofErr w:type="spellStart"/>
      <w:r>
        <w:rPr>
          <w:rFonts w:ascii="Helvetica Neue Light" w:hAnsi="Helvetica Neue Light"/>
          <w:sz w:val="22"/>
        </w:rPr>
        <w:t>Principle</w:t>
      </w:r>
      <w:proofErr w:type="spellEnd"/>
      <w:r>
        <w:rPr>
          <w:rFonts w:ascii="Helvetica Neue Light" w:hAnsi="Helvetica Neue Light"/>
          <w:sz w:val="22"/>
        </w:rPr>
        <w:t xml:space="preserve"> of </w:t>
      </w:r>
      <w:proofErr w:type="spellStart"/>
      <w:r>
        <w:rPr>
          <w:rFonts w:ascii="Helvetica Neue Light" w:hAnsi="Helvetica Neue Light"/>
          <w:sz w:val="22"/>
        </w:rPr>
        <w:t>Geotagging</w:t>
      </w:r>
      <w:proofErr w:type="spellEnd"/>
      <w:r>
        <w:rPr>
          <w:rFonts w:ascii="Helvetica Neue Light" w:hAnsi="Helvetica Neue Light"/>
          <w:sz w:val="22"/>
        </w:rPr>
        <w:t xml:space="preserve">. </w:t>
      </w:r>
      <w:proofErr w:type="spellStart"/>
      <w:r>
        <w:rPr>
          <w:rFonts w:ascii="Helvetica Neue Light" w:hAnsi="Helvetica Neue Light"/>
          <w:sz w:val="22"/>
        </w:rPr>
        <w:t>Cross-linking</w:t>
      </w:r>
      <w:proofErr w:type="spellEnd"/>
      <w:r>
        <w:rPr>
          <w:rFonts w:ascii="Helvetica Neue Light" w:hAnsi="Helvetica Neue Light"/>
          <w:sz w:val="22"/>
        </w:rPr>
        <w:t xml:space="preserve"> </w:t>
      </w:r>
      <w:proofErr w:type="spellStart"/>
      <w:r>
        <w:rPr>
          <w:rFonts w:ascii="Helvetica Neue Light" w:hAnsi="Helvetica Neue Light"/>
          <w:sz w:val="22"/>
        </w:rPr>
        <w:t>archival</w:t>
      </w:r>
      <w:proofErr w:type="spellEnd"/>
      <w:r>
        <w:rPr>
          <w:rFonts w:ascii="Helvetica Neue Light" w:hAnsi="Helvetica Neue Light"/>
          <w:sz w:val="22"/>
        </w:rPr>
        <w:t xml:space="preserve"> </w:t>
      </w:r>
      <w:proofErr w:type="spellStart"/>
      <w:r>
        <w:rPr>
          <w:rFonts w:ascii="Helvetica Neue Light" w:hAnsi="Helvetica Neue Light"/>
          <w:sz w:val="22"/>
        </w:rPr>
        <w:t>sources</w:t>
      </w:r>
      <w:proofErr w:type="spellEnd"/>
      <w:r>
        <w:rPr>
          <w:rFonts w:ascii="Helvetica Neue Light" w:hAnsi="Helvetica Neue Light"/>
          <w:sz w:val="22"/>
        </w:rPr>
        <w:t xml:space="preserve"> </w:t>
      </w:r>
      <w:proofErr w:type="spellStart"/>
      <w:r>
        <w:rPr>
          <w:rFonts w:ascii="Helvetica Neue Light" w:hAnsi="Helvetica Neue Light"/>
          <w:sz w:val="22"/>
        </w:rPr>
        <w:t>with</w:t>
      </w:r>
      <w:proofErr w:type="spellEnd"/>
      <w:r>
        <w:rPr>
          <w:rFonts w:ascii="Helvetica Neue Light" w:hAnsi="Helvetica Neue Light"/>
          <w:sz w:val="22"/>
        </w:rPr>
        <w:t xml:space="preserve"> </w:t>
      </w:r>
      <w:proofErr w:type="spellStart"/>
      <w:r>
        <w:rPr>
          <w:rFonts w:ascii="Helvetica Neue Light" w:hAnsi="Helvetica Neue Light"/>
          <w:sz w:val="22"/>
        </w:rPr>
        <w:t>people</w:t>
      </w:r>
      <w:proofErr w:type="spellEnd"/>
      <w:r>
        <w:rPr>
          <w:rFonts w:ascii="Helvetica Neue Light" w:hAnsi="Helvetica Neue Light"/>
          <w:sz w:val="22"/>
        </w:rPr>
        <w:t xml:space="preserve"> and </w:t>
      </w:r>
      <w:proofErr w:type="spellStart"/>
      <w:r>
        <w:rPr>
          <w:rFonts w:ascii="Helvetica Neue Light" w:hAnsi="Helvetica Neue Light"/>
          <w:sz w:val="22"/>
        </w:rPr>
        <w:t>the</w:t>
      </w:r>
      <w:proofErr w:type="spellEnd"/>
      <w:r>
        <w:rPr>
          <w:rFonts w:ascii="Helvetica Neue Light" w:hAnsi="Helvetica Neue Light"/>
          <w:sz w:val="22"/>
        </w:rPr>
        <w:t xml:space="preserve"> </w:t>
      </w:r>
      <w:proofErr w:type="spellStart"/>
      <w:r>
        <w:rPr>
          <w:rFonts w:ascii="Helvetica Neue Light" w:hAnsi="Helvetica Neue Light"/>
          <w:sz w:val="22"/>
        </w:rPr>
        <w:t>city</w:t>
      </w:r>
      <w:proofErr w:type="spellEnd"/>
      <w:r>
        <w:rPr>
          <w:rFonts w:ascii="Helvetica Neue Light" w:hAnsi="Helvetica Neue Light"/>
          <w:sz w:val="22"/>
        </w:rPr>
        <w:t xml:space="preserve"> </w:t>
      </w:r>
      <w:proofErr w:type="spellStart"/>
      <w:r>
        <w:rPr>
          <w:rFonts w:ascii="Helvetica Neue Light" w:hAnsi="Helvetica Neue Light"/>
          <w:sz w:val="22"/>
        </w:rPr>
        <w:t>through</w:t>
      </w:r>
      <w:proofErr w:type="spellEnd"/>
      <w:r>
        <w:rPr>
          <w:rFonts w:ascii="Helvetica Neue Light" w:hAnsi="Helvetica Neue Light"/>
          <w:sz w:val="22"/>
        </w:rPr>
        <w:t xml:space="preserve"> digital urban </w:t>
      </w:r>
      <w:proofErr w:type="spellStart"/>
      <w:r>
        <w:rPr>
          <w:rFonts w:ascii="Helvetica Neue Light" w:hAnsi="Helvetica Neue Light"/>
          <w:sz w:val="22"/>
        </w:rPr>
        <w:t>places</w:t>
      </w:r>
      <w:proofErr w:type="spellEnd"/>
      <w:r>
        <w:rPr>
          <w:rFonts w:ascii="Helvetica Neue Light" w:hAnsi="Helvetica Neue Light"/>
          <w:sz w:val="22"/>
        </w:rPr>
        <w:t xml:space="preserve">“ präsentiert. </w:t>
      </w:r>
    </w:p>
    <w:p w:rsidR="0067537A" w:rsidRPr="0067537A" w:rsidRDefault="0067537A" w:rsidP="0067537A">
      <w:pPr>
        <w:jc w:val="both"/>
        <w:rPr>
          <w:rFonts w:ascii="Helvetica Neue Light" w:hAnsi="Helvetica Neue Light"/>
          <w:sz w:val="22"/>
        </w:rPr>
      </w:pPr>
      <w:r>
        <w:rPr>
          <w:rFonts w:ascii="Helvetica Neue Light" w:hAnsi="Helvetica Neue Light"/>
          <w:sz w:val="22"/>
        </w:rPr>
        <w:t xml:space="preserve">Am Workshop der </w:t>
      </w:r>
      <w:r w:rsidRPr="0067537A">
        <w:rPr>
          <w:rFonts w:ascii="Helvetica Neue Light" w:hAnsi="Helvetica Neue Light"/>
          <w:i/>
          <w:sz w:val="22"/>
        </w:rPr>
        <w:t xml:space="preserve">COST Action TU 1306 </w:t>
      </w:r>
      <w:proofErr w:type="spellStart"/>
      <w:r w:rsidRPr="0067537A">
        <w:rPr>
          <w:rFonts w:ascii="Helvetica Neue Light" w:hAnsi="Helvetica Neue Light"/>
          <w:i/>
          <w:sz w:val="22"/>
        </w:rPr>
        <w:t>CyberParks</w:t>
      </w:r>
      <w:proofErr w:type="spellEnd"/>
      <w:r w:rsidRPr="0067537A">
        <w:rPr>
          <w:rFonts w:ascii="Helvetica Neue Light" w:hAnsi="Helvetica Neue Light"/>
          <w:i/>
          <w:sz w:val="22"/>
        </w:rPr>
        <w:t xml:space="preserve">: </w:t>
      </w:r>
      <w:proofErr w:type="spellStart"/>
      <w:r w:rsidRPr="0067537A">
        <w:rPr>
          <w:rFonts w:ascii="Helvetica Neue Light" w:hAnsi="Helvetica Neue Light"/>
          <w:i/>
          <w:sz w:val="22"/>
        </w:rPr>
        <w:t>Fostering</w:t>
      </w:r>
      <w:proofErr w:type="spellEnd"/>
      <w:r w:rsidRPr="0067537A">
        <w:rPr>
          <w:rFonts w:ascii="Helvetica Neue Light" w:hAnsi="Helvetica Neue Light"/>
          <w:i/>
          <w:sz w:val="22"/>
        </w:rPr>
        <w:t xml:space="preserve"> </w:t>
      </w:r>
      <w:proofErr w:type="spellStart"/>
      <w:r w:rsidRPr="0067537A">
        <w:rPr>
          <w:rFonts w:ascii="Helvetica Neue Light" w:hAnsi="Helvetica Neue Light"/>
          <w:i/>
          <w:sz w:val="22"/>
        </w:rPr>
        <w:t>knowledge</w:t>
      </w:r>
      <w:proofErr w:type="spellEnd"/>
      <w:r w:rsidRPr="0067537A">
        <w:rPr>
          <w:rFonts w:ascii="Helvetica Neue Light" w:hAnsi="Helvetica Neue Light"/>
          <w:i/>
          <w:sz w:val="22"/>
        </w:rPr>
        <w:t xml:space="preserve"> </w:t>
      </w:r>
      <w:proofErr w:type="spellStart"/>
      <w:r w:rsidRPr="0067537A">
        <w:rPr>
          <w:rFonts w:ascii="Helvetica Neue Light" w:hAnsi="Helvetica Neue Light"/>
          <w:i/>
          <w:sz w:val="22"/>
        </w:rPr>
        <w:t>about</w:t>
      </w:r>
      <w:proofErr w:type="spellEnd"/>
      <w:r w:rsidRPr="0067537A">
        <w:rPr>
          <w:rFonts w:ascii="Helvetica Neue Light" w:hAnsi="Helvetica Neue Light"/>
          <w:i/>
          <w:sz w:val="22"/>
        </w:rPr>
        <w:t xml:space="preserve"> </w:t>
      </w:r>
      <w:proofErr w:type="spellStart"/>
      <w:r w:rsidRPr="0067537A">
        <w:rPr>
          <w:rFonts w:ascii="Helvetica Neue Light" w:hAnsi="Helvetica Neue Light"/>
          <w:i/>
          <w:sz w:val="22"/>
        </w:rPr>
        <w:t>the</w:t>
      </w:r>
      <w:proofErr w:type="spellEnd"/>
      <w:r w:rsidRPr="0067537A">
        <w:rPr>
          <w:rFonts w:ascii="Helvetica Neue Light" w:hAnsi="Helvetica Neue Light"/>
          <w:i/>
          <w:sz w:val="22"/>
        </w:rPr>
        <w:t xml:space="preserve"> </w:t>
      </w:r>
      <w:proofErr w:type="spellStart"/>
      <w:r w:rsidRPr="0067537A">
        <w:rPr>
          <w:rFonts w:ascii="Helvetica Neue Light" w:hAnsi="Helvetica Neue Light"/>
          <w:i/>
          <w:sz w:val="22"/>
        </w:rPr>
        <w:t>relationship</w:t>
      </w:r>
      <w:proofErr w:type="spellEnd"/>
      <w:r w:rsidRPr="0067537A">
        <w:rPr>
          <w:rFonts w:ascii="Helvetica Neue Light" w:hAnsi="Helvetica Neue Light"/>
          <w:i/>
          <w:sz w:val="22"/>
        </w:rPr>
        <w:t xml:space="preserve"> </w:t>
      </w:r>
      <w:proofErr w:type="spellStart"/>
      <w:r w:rsidRPr="0067537A">
        <w:rPr>
          <w:rFonts w:ascii="Helvetica Neue Light" w:hAnsi="Helvetica Neue Light"/>
          <w:i/>
          <w:sz w:val="22"/>
        </w:rPr>
        <w:t>between</w:t>
      </w:r>
      <w:proofErr w:type="spellEnd"/>
      <w:r w:rsidRPr="0067537A">
        <w:rPr>
          <w:rFonts w:ascii="Helvetica Neue Light" w:hAnsi="Helvetica Neue Light"/>
          <w:i/>
          <w:sz w:val="22"/>
        </w:rPr>
        <w:t xml:space="preserve"> Information and </w:t>
      </w:r>
      <w:proofErr w:type="spellStart"/>
      <w:r w:rsidRPr="0067537A">
        <w:rPr>
          <w:rFonts w:ascii="Helvetica Neue Light" w:hAnsi="Helvetica Neue Light"/>
          <w:i/>
          <w:sz w:val="22"/>
        </w:rPr>
        <w:t>Communication</w:t>
      </w:r>
      <w:proofErr w:type="spellEnd"/>
      <w:r w:rsidRPr="0067537A">
        <w:rPr>
          <w:rFonts w:ascii="Helvetica Neue Light" w:hAnsi="Helvetica Neue Light"/>
          <w:i/>
          <w:sz w:val="22"/>
        </w:rPr>
        <w:t xml:space="preserve"> Technologies and Public </w:t>
      </w:r>
      <w:proofErr w:type="spellStart"/>
      <w:r w:rsidRPr="0067537A">
        <w:rPr>
          <w:rFonts w:ascii="Helvetica Neue Light" w:hAnsi="Helvetica Neue Light"/>
          <w:i/>
          <w:sz w:val="22"/>
        </w:rPr>
        <w:t>Spaces</w:t>
      </w:r>
      <w:proofErr w:type="spellEnd"/>
      <w:r w:rsidRPr="0067537A">
        <w:rPr>
          <w:rFonts w:ascii="Helvetica Neue Light" w:hAnsi="Helvetica Neue Light"/>
          <w:i/>
          <w:sz w:val="22"/>
        </w:rPr>
        <w:t xml:space="preserve"> </w:t>
      </w:r>
      <w:proofErr w:type="spellStart"/>
      <w:r w:rsidRPr="0067537A">
        <w:rPr>
          <w:rFonts w:ascii="Helvetica Neue Light" w:hAnsi="Helvetica Neue Light"/>
          <w:i/>
          <w:sz w:val="22"/>
        </w:rPr>
        <w:t>supported</w:t>
      </w:r>
      <w:proofErr w:type="spellEnd"/>
      <w:r w:rsidRPr="0067537A">
        <w:rPr>
          <w:rFonts w:ascii="Helvetica Neue Light" w:hAnsi="Helvetica Neue Light"/>
          <w:i/>
          <w:sz w:val="22"/>
        </w:rPr>
        <w:t xml:space="preserve"> </w:t>
      </w:r>
      <w:proofErr w:type="spellStart"/>
      <w:r w:rsidRPr="0067537A">
        <w:rPr>
          <w:rFonts w:ascii="Helvetica Neue Light" w:hAnsi="Helvetica Neue Light"/>
          <w:i/>
          <w:sz w:val="22"/>
        </w:rPr>
        <w:t>by</w:t>
      </w:r>
      <w:proofErr w:type="spellEnd"/>
      <w:r w:rsidRPr="0067537A">
        <w:rPr>
          <w:rFonts w:ascii="Helvetica Neue Light" w:hAnsi="Helvetica Neue Light"/>
          <w:i/>
          <w:sz w:val="22"/>
        </w:rPr>
        <w:t xml:space="preserve"> </w:t>
      </w:r>
      <w:proofErr w:type="spellStart"/>
      <w:r w:rsidRPr="0067537A">
        <w:rPr>
          <w:rFonts w:ascii="Helvetica Neue Light" w:hAnsi="Helvetica Neue Light"/>
          <w:i/>
          <w:sz w:val="22"/>
        </w:rPr>
        <w:t>strategies</w:t>
      </w:r>
      <w:proofErr w:type="spellEnd"/>
      <w:r w:rsidRPr="0067537A">
        <w:rPr>
          <w:rFonts w:ascii="Helvetica Neue Light" w:hAnsi="Helvetica Neue Light"/>
          <w:i/>
          <w:sz w:val="22"/>
        </w:rPr>
        <w:t xml:space="preserve"> to </w:t>
      </w:r>
      <w:proofErr w:type="spellStart"/>
      <w:r w:rsidRPr="0067537A">
        <w:rPr>
          <w:rFonts w:ascii="Helvetica Neue Light" w:hAnsi="Helvetica Neue Light"/>
          <w:i/>
          <w:sz w:val="22"/>
        </w:rPr>
        <w:t>impro</w:t>
      </w:r>
      <w:r>
        <w:rPr>
          <w:rFonts w:ascii="Helvetica Neue Light" w:hAnsi="Helvetica Neue Light"/>
          <w:i/>
          <w:sz w:val="22"/>
        </w:rPr>
        <w:t>ve</w:t>
      </w:r>
      <w:proofErr w:type="spellEnd"/>
      <w:r>
        <w:rPr>
          <w:rFonts w:ascii="Helvetica Neue Light" w:hAnsi="Helvetica Neue Light"/>
          <w:i/>
          <w:sz w:val="22"/>
        </w:rPr>
        <w:t xml:space="preserve"> </w:t>
      </w:r>
      <w:proofErr w:type="spellStart"/>
      <w:r>
        <w:rPr>
          <w:rFonts w:ascii="Helvetica Neue Light" w:hAnsi="Helvetica Neue Light"/>
          <w:i/>
          <w:sz w:val="22"/>
        </w:rPr>
        <w:t>their</w:t>
      </w:r>
      <w:proofErr w:type="spellEnd"/>
      <w:r>
        <w:rPr>
          <w:rFonts w:ascii="Helvetica Neue Light" w:hAnsi="Helvetica Neue Light"/>
          <w:i/>
          <w:sz w:val="22"/>
        </w:rPr>
        <w:t xml:space="preserve"> </w:t>
      </w:r>
      <w:proofErr w:type="spellStart"/>
      <w:r>
        <w:rPr>
          <w:rFonts w:ascii="Helvetica Neue Light" w:hAnsi="Helvetica Neue Light"/>
          <w:i/>
          <w:sz w:val="22"/>
        </w:rPr>
        <w:t>use</w:t>
      </w:r>
      <w:proofErr w:type="spellEnd"/>
      <w:r>
        <w:rPr>
          <w:rFonts w:ascii="Helvetica Neue Light" w:hAnsi="Helvetica Neue Light"/>
          <w:i/>
          <w:sz w:val="22"/>
        </w:rPr>
        <w:t xml:space="preserve"> and </w:t>
      </w:r>
      <w:proofErr w:type="spellStart"/>
      <w:r>
        <w:rPr>
          <w:rFonts w:ascii="Helvetica Neue Light" w:hAnsi="Helvetica Neue Light"/>
          <w:i/>
          <w:sz w:val="22"/>
        </w:rPr>
        <w:t>attractiveness</w:t>
      </w:r>
      <w:proofErr w:type="spellEnd"/>
      <w:r>
        <w:rPr>
          <w:rFonts w:ascii="Helvetica Neue Light" w:hAnsi="Helvetica Neue Light"/>
          <w:i/>
          <w:sz w:val="22"/>
        </w:rPr>
        <w:t xml:space="preserve"> </w:t>
      </w:r>
      <w:r>
        <w:rPr>
          <w:rFonts w:ascii="Helvetica Neue Light" w:hAnsi="Helvetica Neue Light"/>
          <w:sz w:val="22"/>
        </w:rPr>
        <w:t>wurde vom 05. bis 07.10.2016 in Skopje/Mazedonien das Forschungsprojekt vorgestellt.</w:t>
      </w:r>
    </w:p>
    <w:p w:rsidR="00A1746F" w:rsidRDefault="0067537A" w:rsidP="00EB1EB3">
      <w:pPr>
        <w:jc w:val="both"/>
        <w:rPr>
          <w:rFonts w:ascii="Helvetica Neue Light" w:hAnsi="Helvetica Neue Light"/>
          <w:sz w:val="22"/>
        </w:rPr>
      </w:pPr>
      <w:r>
        <w:rPr>
          <w:rFonts w:ascii="Helvetica Neue Light" w:hAnsi="Helvetica Neue Light"/>
          <w:sz w:val="22"/>
        </w:rPr>
        <w:t xml:space="preserve">An </w:t>
      </w:r>
      <w:r w:rsidR="00A1746F">
        <w:rPr>
          <w:rFonts w:ascii="Helvetica Neue Light" w:hAnsi="Helvetica Neue Light"/>
          <w:sz w:val="22"/>
        </w:rPr>
        <w:t xml:space="preserve">der </w:t>
      </w:r>
      <w:r>
        <w:rPr>
          <w:rFonts w:ascii="Helvetica Neue Light" w:hAnsi="Helvetica Neue Light"/>
          <w:sz w:val="22"/>
        </w:rPr>
        <w:t xml:space="preserve">Konferenz </w:t>
      </w:r>
      <w:proofErr w:type="spellStart"/>
      <w:r w:rsidRPr="0067537A">
        <w:rPr>
          <w:rFonts w:ascii="Helvetica Neue Light" w:hAnsi="Helvetica Neue Light"/>
          <w:i/>
          <w:sz w:val="22"/>
        </w:rPr>
        <w:t>3rd</w:t>
      </w:r>
      <w:proofErr w:type="spellEnd"/>
      <w:r w:rsidRPr="0067537A">
        <w:rPr>
          <w:rFonts w:ascii="Helvetica Neue Light" w:hAnsi="Helvetica Neue Light"/>
          <w:i/>
          <w:sz w:val="22"/>
        </w:rPr>
        <w:t xml:space="preserve"> </w:t>
      </w:r>
      <w:proofErr w:type="spellStart"/>
      <w:r w:rsidRPr="0067537A">
        <w:rPr>
          <w:rFonts w:ascii="Helvetica Neue Light" w:hAnsi="Helvetica Neue Light"/>
          <w:i/>
          <w:sz w:val="22"/>
        </w:rPr>
        <w:t>dha2016</w:t>
      </w:r>
      <w:proofErr w:type="spellEnd"/>
      <w:r w:rsidRPr="0067537A">
        <w:rPr>
          <w:rFonts w:ascii="Helvetica Neue Light" w:hAnsi="Helvetica Neue Light"/>
          <w:i/>
          <w:sz w:val="22"/>
        </w:rPr>
        <w:t xml:space="preserve">. </w:t>
      </w:r>
      <w:r w:rsidR="00A1746F" w:rsidRPr="0067537A">
        <w:rPr>
          <w:rFonts w:ascii="Helvetica Neue Light" w:hAnsi="Helvetica Neue Light"/>
          <w:i/>
          <w:sz w:val="22"/>
        </w:rPr>
        <w:t>Netzwerk und Knotenpunkt in den digitalen Geisteswissenschaften</w:t>
      </w:r>
      <w:r w:rsidR="00CA3C7C">
        <w:rPr>
          <w:rFonts w:ascii="Helvetica Neue Light" w:hAnsi="Helvetica Neue Light"/>
          <w:sz w:val="22"/>
        </w:rPr>
        <w:t xml:space="preserve"> an der Österreichischen Akademie der Wissenschaften in Wien wurde </w:t>
      </w:r>
      <w:r w:rsidR="00A1746F">
        <w:rPr>
          <w:rFonts w:ascii="Helvetica Neue Light" w:hAnsi="Helvetica Neue Light"/>
          <w:sz w:val="22"/>
        </w:rPr>
        <w:t xml:space="preserve">vom 05.-07.12.2016 </w:t>
      </w:r>
      <w:r w:rsidR="00CA3C7C">
        <w:rPr>
          <w:rFonts w:ascii="Helvetica Neue Light" w:hAnsi="Helvetica Neue Light"/>
          <w:sz w:val="22"/>
        </w:rPr>
        <w:t xml:space="preserve">der Zwischenstand des Projektes präsentiert. </w:t>
      </w:r>
    </w:p>
    <w:p w:rsidR="00686F24" w:rsidRDefault="0067537A" w:rsidP="00EB1EB3">
      <w:pPr>
        <w:jc w:val="both"/>
        <w:rPr>
          <w:rFonts w:ascii="Helvetica Neue Light" w:hAnsi="Helvetica Neue Light"/>
          <w:sz w:val="22"/>
        </w:rPr>
      </w:pPr>
      <w:r>
        <w:rPr>
          <w:rFonts w:ascii="Helvetica Neue Light" w:hAnsi="Helvetica Neue Light"/>
          <w:sz w:val="22"/>
        </w:rPr>
        <w:t xml:space="preserve">Der Folgeantrag wurde </w:t>
      </w:r>
      <w:r w:rsidR="00686F24">
        <w:rPr>
          <w:rFonts w:ascii="Helvetica Neue Light" w:hAnsi="Helvetica Neue Light"/>
          <w:sz w:val="22"/>
        </w:rPr>
        <w:t xml:space="preserve">in Kooperation </w:t>
      </w:r>
      <w:r>
        <w:rPr>
          <w:rFonts w:ascii="Helvetica Neue Light" w:hAnsi="Helvetica Neue Light"/>
          <w:sz w:val="22"/>
        </w:rPr>
        <w:t xml:space="preserve">mit folgenden Partnern </w:t>
      </w:r>
      <w:r w:rsidR="00686F24">
        <w:rPr>
          <w:rFonts w:ascii="Helvetica Neue Light" w:hAnsi="Helvetica Neue Light"/>
          <w:sz w:val="22"/>
        </w:rPr>
        <w:t>erarbeitet:</w:t>
      </w:r>
    </w:p>
    <w:p w:rsidR="00686F24" w:rsidRDefault="00686F24" w:rsidP="00EB1EB3">
      <w:pPr>
        <w:jc w:val="both"/>
        <w:rPr>
          <w:rFonts w:ascii="Helvetica Neue Light" w:hAnsi="Helvetica Neue Light"/>
          <w:sz w:val="22"/>
        </w:rPr>
      </w:pPr>
      <w:r>
        <w:rPr>
          <w:rFonts w:ascii="Helvetica Neue Light" w:hAnsi="Helvetica Neue Light"/>
          <w:sz w:val="22"/>
        </w:rPr>
        <w:t>Prof. Dr. Henrik Karge: Institut für Kunst- und Musikwissenschaften, Technische Universität Dresden</w:t>
      </w:r>
    </w:p>
    <w:p w:rsidR="00686F24" w:rsidRDefault="00686F24" w:rsidP="00EB1EB3">
      <w:pPr>
        <w:jc w:val="both"/>
        <w:rPr>
          <w:rFonts w:ascii="Helvetica Neue Light" w:hAnsi="Helvetica Neue Light"/>
          <w:sz w:val="22"/>
        </w:rPr>
      </w:pPr>
      <w:r>
        <w:rPr>
          <w:rFonts w:ascii="Helvetica Neue Light" w:hAnsi="Helvetica Neue Light"/>
          <w:sz w:val="22"/>
        </w:rPr>
        <w:t xml:space="preserve">Prof. Dr. Simone De </w:t>
      </w:r>
      <w:proofErr w:type="spellStart"/>
      <w:r>
        <w:rPr>
          <w:rFonts w:ascii="Helvetica Neue Light" w:hAnsi="Helvetica Neue Light"/>
          <w:sz w:val="22"/>
        </w:rPr>
        <w:t>Angelis</w:t>
      </w:r>
      <w:proofErr w:type="spellEnd"/>
      <w:r>
        <w:rPr>
          <w:rFonts w:ascii="Helvetica Neue Light" w:hAnsi="Helvetica Neue Light"/>
          <w:sz w:val="22"/>
        </w:rPr>
        <w:t>: Zentrum für Wissenschaftsgeschichte, Universität Graz</w:t>
      </w:r>
    </w:p>
    <w:p w:rsidR="00686F24" w:rsidRDefault="00686F24" w:rsidP="00EB1EB3">
      <w:pPr>
        <w:jc w:val="both"/>
        <w:rPr>
          <w:rFonts w:ascii="Helvetica Neue Light" w:hAnsi="Helvetica Neue Light"/>
          <w:sz w:val="22"/>
        </w:rPr>
      </w:pPr>
      <w:proofErr w:type="spellStart"/>
      <w:r>
        <w:rPr>
          <w:rFonts w:ascii="Helvetica Neue Light" w:hAnsi="Helvetica Neue Light"/>
          <w:sz w:val="22"/>
        </w:rPr>
        <w:t>Ass.Prof</w:t>
      </w:r>
      <w:proofErr w:type="spellEnd"/>
      <w:r>
        <w:rPr>
          <w:rFonts w:ascii="Helvetica Neue Light" w:hAnsi="Helvetica Neue Light"/>
          <w:sz w:val="22"/>
        </w:rPr>
        <w:t xml:space="preserve">. </w:t>
      </w:r>
      <w:proofErr w:type="spellStart"/>
      <w:r>
        <w:rPr>
          <w:rFonts w:ascii="Helvetica Neue Light" w:hAnsi="Helvetica Neue Light"/>
          <w:sz w:val="22"/>
        </w:rPr>
        <w:t>Dipl.Ing</w:t>
      </w:r>
      <w:proofErr w:type="spellEnd"/>
      <w:r>
        <w:rPr>
          <w:rFonts w:ascii="Helvetica Neue Light" w:hAnsi="Helvetica Neue Light"/>
          <w:sz w:val="22"/>
        </w:rPr>
        <w:t xml:space="preserve">. </w:t>
      </w:r>
      <w:proofErr w:type="spellStart"/>
      <w:r>
        <w:rPr>
          <w:rFonts w:ascii="Helvetica Neue Light" w:hAnsi="Helvetica Neue Light"/>
          <w:sz w:val="22"/>
        </w:rPr>
        <w:t>Dr.tech</w:t>
      </w:r>
      <w:proofErr w:type="spellEnd"/>
      <w:r>
        <w:rPr>
          <w:rFonts w:ascii="Helvetica Neue Light" w:hAnsi="Helvetica Neue Light"/>
          <w:sz w:val="22"/>
        </w:rPr>
        <w:t xml:space="preserve">. Milena </w:t>
      </w:r>
      <w:proofErr w:type="spellStart"/>
      <w:r>
        <w:rPr>
          <w:rFonts w:ascii="Helvetica Neue Light" w:hAnsi="Helvetica Neue Light"/>
          <w:sz w:val="22"/>
        </w:rPr>
        <w:t>Stravic</w:t>
      </w:r>
      <w:proofErr w:type="spellEnd"/>
      <w:r>
        <w:rPr>
          <w:rFonts w:ascii="Helvetica Neue Light" w:hAnsi="Helvetica Neue Light"/>
          <w:sz w:val="22"/>
        </w:rPr>
        <w:t>: Institut für Architektur und Medien, Technische Universität Graz</w:t>
      </w:r>
    </w:p>
    <w:p w:rsidR="0067537A" w:rsidRDefault="0067537A" w:rsidP="00EB1EB3">
      <w:pPr>
        <w:jc w:val="both"/>
        <w:rPr>
          <w:rFonts w:ascii="Helvetica Neue Light" w:hAnsi="Helvetica Neue Light"/>
          <w:sz w:val="22"/>
        </w:rPr>
      </w:pPr>
    </w:p>
    <w:p w:rsidR="001F0150" w:rsidRPr="001F0150" w:rsidRDefault="001F0150">
      <w:pPr>
        <w:rPr>
          <w:rFonts w:ascii="Helvetica Neue Light" w:hAnsi="Helvetica Neue Light"/>
          <w:sz w:val="22"/>
        </w:rPr>
      </w:pPr>
    </w:p>
    <w:sectPr w:rsidR="001F0150" w:rsidRPr="001F0150" w:rsidSect="001F0150">
      <w:footerReference w:type="even" r:id="rId5"/>
      <w:footerReference w:type="default" r:id="rId6"/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37A" w:rsidRDefault="0067537A" w:rsidP="00CD5193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67537A" w:rsidRDefault="0067537A">
    <w:pPr>
      <w:pStyle w:val="Fuzeile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37A" w:rsidRPr="00B3473C" w:rsidRDefault="0067537A" w:rsidP="00CD5193">
    <w:pPr>
      <w:pStyle w:val="Fuzeile"/>
      <w:framePr w:wrap="around" w:vAnchor="text" w:hAnchor="margin" w:xAlign="center" w:y="1"/>
      <w:rPr>
        <w:rStyle w:val="Seitenzahl"/>
      </w:rPr>
    </w:pPr>
    <w:r w:rsidRPr="00B3473C">
      <w:rPr>
        <w:rStyle w:val="Seitenzahl"/>
        <w:rFonts w:ascii="Helvetica Neue Light" w:hAnsi="Helvetica Neue Light"/>
        <w:sz w:val="18"/>
      </w:rPr>
      <w:fldChar w:fldCharType="begin"/>
    </w:r>
    <w:r w:rsidRPr="00B3473C">
      <w:rPr>
        <w:rStyle w:val="Seitenzahl"/>
        <w:rFonts w:ascii="Helvetica Neue Light" w:hAnsi="Helvetica Neue Light"/>
        <w:sz w:val="18"/>
      </w:rPr>
      <w:instrText xml:space="preserve">PAGE  </w:instrText>
    </w:r>
    <w:r w:rsidRPr="00B3473C">
      <w:rPr>
        <w:rStyle w:val="Seitenzahl"/>
        <w:rFonts w:ascii="Helvetica Neue Light" w:hAnsi="Helvetica Neue Light"/>
        <w:sz w:val="18"/>
      </w:rPr>
      <w:fldChar w:fldCharType="separate"/>
    </w:r>
    <w:r w:rsidR="0061737A">
      <w:rPr>
        <w:rStyle w:val="Seitenzahl"/>
        <w:rFonts w:ascii="Helvetica Neue Light" w:hAnsi="Helvetica Neue Light"/>
        <w:noProof/>
        <w:sz w:val="18"/>
      </w:rPr>
      <w:t>2</w:t>
    </w:r>
    <w:r w:rsidRPr="00B3473C">
      <w:rPr>
        <w:rStyle w:val="Seitenzahl"/>
        <w:rFonts w:ascii="Helvetica Neue Light" w:hAnsi="Helvetica Neue Light"/>
        <w:sz w:val="18"/>
      </w:rPr>
      <w:fldChar w:fldCharType="end"/>
    </w:r>
  </w:p>
  <w:p w:rsidR="0067537A" w:rsidRDefault="0067537A">
    <w:pPr>
      <w:pStyle w:val="Fuzeile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/>
  <w:revisionView w:markup="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/>
  <w:rsids>
    <w:rsidRoot w:val="001F0150"/>
    <w:rsid w:val="000015E0"/>
    <w:rsid w:val="000068B5"/>
    <w:rsid w:val="00017825"/>
    <w:rsid w:val="00041E3E"/>
    <w:rsid w:val="000426C6"/>
    <w:rsid w:val="000B79F2"/>
    <w:rsid w:val="000E7150"/>
    <w:rsid w:val="000E7A41"/>
    <w:rsid w:val="00166AA5"/>
    <w:rsid w:val="001D4363"/>
    <w:rsid w:val="001E0C40"/>
    <w:rsid w:val="001F0150"/>
    <w:rsid w:val="00251246"/>
    <w:rsid w:val="002524FE"/>
    <w:rsid w:val="002A6381"/>
    <w:rsid w:val="002B1A19"/>
    <w:rsid w:val="002E23E3"/>
    <w:rsid w:val="00346D4C"/>
    <w:rsid w:val="004074DC"/>
    <w:rsid w:val="004B4888"/>
    <w:rsid w:val="004F5D17"/>
    <w:rsid w:val="00501FF3"/>
    <w:rsid w:val="005447F5"/>
    <w:rsid w:val="005448FF"/>
    <w:rsid w:val="00572577"/>
    <w:rsid w:val="005E1331"/>
    <w:rsid w:val="0061737A"/>
    <w:rsid w:val="0067537A"/>
    <w:rsid w:val="00675D6A"/>
    <w:rsid w:val="00686F24"/>
    <w:rsid w:val="006A2190"/>
    <w:rsid w:val="006C7B1A"/>
    <w:rsid w:val="00700BB0"/>
    <w:rsid w:val="007B0CBB"/>
    <w:rsid w:val="00817621"/>
    <w:rsid w:val="0083595C"/>
    <w:rsid w:val="00855EEA"/>
    <w:rsid w:val="008D151D"/>
    <w:rsid w:val="008E49B3"/>
    <w:rsid w:val="008F69A9"/>
    <w:rsid w:val="00954332"/>
    <w:rsid w:val="00965544"/>
    <w:rsid w:val="00975AE2"/>
    <w:rsid w:val="00A12D99"/>
    <w:rsid w:val="00A1746F"/>
    <w:rsid w:val="00A27D43"/>
    <w:rsid w:val="00A925D2"/>
    <w:rsid w:val="00B12A30"/>
    <w:rsid w:val="00B3473C"/>
    <w:rsid w:val="00BA5591"/>
    <w:rsid w:val="00BB16F5"/>
    <w:rsid w:val="00BE2F5D"/>
    <w:rsid w:val="00C229E8"/>
    <w:rsid w:val="00C75C39"/>
    <w:rsid w:val="00CA3C7C"/>
    <w:rsid w:val="00CD5193"/>
    <w:rsid w:val="00CE7EB6"/>
    <w:rsid w:val="00D66371"/>
    <w:rsid w:val="00DD500F"/>
    <w:rsid w:val="00DF5760"/>
    <w:rsid w:val="00E12819"/>
    <w:rsid w:val="00E42689"/>
    <w:rsid w:val="00E60785"/>
    <w:rsid w:val="00EB1EB3"/>
    <w:rsid w:val="00EB2D79"/>
    <w:rsid w:val="00EC7FFB"/>
    <w:rsid w:val="00ED6043"/>
    <w:rsid w:val="00F172E9"/>
    <w:rsid w:val="00F20D85"/>
    <w:rsid w:val="00F26B1F"/>
    <w:rsid w:val="00F85D3B"/>
    <w:rsid w:val="00FD030A"/>
    <w:rsid w:val="00FE3AEB"/>
  </w:rsids>
  <m:mathPr>
    <m:mathFont m:val="Century Schoolbook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2C08"/>
  </w:style>
  <w:style w:type="paragraph" w:styleId="berschrift1">
    <w:name w:val="heading 1"/>
    <w:basedOn w:val="Standard"/>
    <w:next w:val="Standard"/>
    <w:link w:val="berschrift1Zeichen"/>
    <w:qFormat/>
    <w:rsid w:val="00F20119"/>
    <w:pPr>
      <w:keepNext/>
      <w:spacing w:before="240" w:after="6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eichen"/>
    <w:qFormat/>
    <w:rsid w:val="00F20119"/>
    <w:pPr>
      <w:keepNext/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/>
      <w:iCs/>
      <w:sz w:val="30"/>
      <w:szCs w:val="28"/>
      <w:lang w:eastAsia="de-DE"/>
    </w:rPr>
  </w:style>
  <w:style w:type="paragraph" w:styleId="berschrift3">
    <w:name w:val="heading 3"/>
    <w:basedOn w:val="Standard"/>
    <w:next w:val="Standard"/>
    <w:link w:val="berschrift3Zeichen"/>
    <w:qFormat/>
    <w:rsid w:val="00F20119"/>
    <w:pPr>
      <w:keepNext/>
      <w:spacing w:before="240" w:after="60" w:line="360" w:lineRule="auto"/>
      <w:jc w:val="both"/>
      <w:outlineLvl w:val="2"/>
    </w:pPr>
    <w:rPr>
      <w:rFonts w:ascii="Arial" w:eastAsia="Times New Roman" w:hAnsi="Arial" w:cs="Arial"/>
      <w:b/>
      <w:bCs/>
      <w:sz w:val="28"/>
      <w:szCs w:val="26"/>
      <w:lang w:eastAsia="de-DE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customStyle="1" w:styleId="berschrift1Zeichen">
    <w:name w:val="Überschrift 1 Zeichen"/>
    <w:basedOn w:val="Absatzstandardschriftart"/>
    <w:link w:val="berschrift1"/>
    <w:rsid w:val="00F20119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character" w:customStyle="1" w:styleId="berschrift2Zeichen">
    <w:name w:val="Überschrift 2 Zeichen"/>
    <w:basedOn w:val="Absatzstandardschriftart"/>
    <w:link w:val="berschrift2"/>
    <w:rsid w:val="00F20119"/>
    <w:rPr>
      <w:rFonts w:ascii="Arial" w:eastAsia="Times New Roman" w:hAnsi="Arial" w:cs="Arial"/>
      <w:b/>
      <w:bCs/>
      <w:i/>
      <w:iCs/>
      <w:sz w:val="30"/>
      <w:szCs w:val="28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F20119"/>
    <w:rPr>
      <w:rFonts w:ascii="Arial" w:eastAsia="Times New Roman" w:hAnsi="Arial" w:cs="Arial"/>
      <w:b/>
      <w:bCs/>
      <w:sz w:val="28"/>
      <w:szCs w:val="26"/>
      <w:lang w:eastAsia="de-DE"/>
    </w:rPr>
  </w:style>
  <w:style w:type="paragraph" w:customStyle="1" w:styleId="berschrift3a">
    <w:name w:val="Überschrift 3a"/>
    <w:basedOn w:val="berschrift3"/>
    <w:rsid w:val="00F20119"/>
    <w:pPr>
      <w:ind w:left="567"/>
    </w:pPr>
    <w:rPr>
      <w:i/>
      <w:sz w:val="24"/>
    </w:rPr>
  </w:style>
  <w:style w:type="paragraph" w:customStyle="1" w:styleId="berschrift3b">
    <w:name w:val="Überschrift 3b"/>
    <w:basedOn w:val="Standard"/>
    <w:rsid w:val="00F20119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b/>
      <w:bCs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1F0150"/>
    <w:pPr>
      <w:ind w:left="720"/>
      <w:contextualSpacing/>
    </w:pPr>
  </w:style>
  <w:style w:type="character" w:styleId="Link">
    <w:name w:val="Hyperlink"/>
    <w:basedOn w:val="Absatzstandardschriftart"/>
    <w:uiPriority w:val="99"/>
    <w:semiHidden/>
    <w:unhideWhenUsed/>
    <w:rsid w:val="00A925D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D030A"/>
    <w:pPr>
      <w:spacing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D030A"/>
    <w:rPr>
      <w:rFonts w:ascii="Lucida Grande" w:hAnsi="Lucida Grande"/>
      <w:sz w:val="18"/>
      <w:szCs w:val="18"/>
    </w:rPr>
  </w:style>
  <w:style w:type="paragraph" w:styleId="Fuzeile">
    <w:name w:val="footer"/>
    <w:basedOn w:val="Standard"/>
    <w:link w:val="FuzeileZeichen"/>
    <w:uiPriority w:val="99"/>
    <w:semiHidden/>
    <w:unhideWhenUsed/>
    <w:rsid w:val="00975AE2"/>
    <w:pPr>
      <w:tabs>
        <w:tab w:val="center" w:pos="4536"/>
        <w:tab w:val="right" w:pos="9072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uiPriority w:val="99"/>
    <w:semiHidden/>
    <w:rsid w:val="00975AE2"/>
  </w:style>
  <w:style w:type="character" w:styleId="Seitenzahl">
    <w:name w:val="page number"/>
    <w:basedOn w:val="Absatzstandardschriftart"/>
    <w:uiPriority w:val="99"/>
    <w:semiHidden/>
    <w:unhideWhenUsed/>
    <w:rsid w:val="00975AE2"/>
  </w:style>
  <w:style w:type="paragraph" w:styleId="Kopfzeile">
    <w:name w:val="header"/>
    <w:basedOn w:val="Standard"/>
    <w:link w:val="KopfzeileZeichen"/>
    <w:uiPriority w:val="99"/>
    <w:semiHidden/>
    <w:unhideWhenUsed/>
    <w:rsid w:val="00B3473C"/>
    <w:pPr>
      <w:tabs>
        <w:tab w:val="center" w:pos="4536"/>
        <w:tab w:val="right" w:pos="9072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uiPriority w:val="99"/>
    <w:semiHidden/>
    <w:rsid w:val="00B3473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2C08"/>
  </w:style>
  <w:style w:type="paragraph" w:styleId="berschrift1">
    <w:name w:val="heading 1"/>
    <w:basedOn w:val="Standard"/>
    <w:next w:val="Standard"/>
    <w:link w:val="berschrift1Zeichen"/>
    <w:qFormat/>
    <w:rsid w:val="00F20119"/>
    <w:pPr>
      <w:keepNext/>
      <w:spacing w:before="240" w:after="6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eichen"/>
    <w:qFormat/>
    <w:rsid w:val="00F20119"/>
    <w:pPr>
      <w:keepNext/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/>
      <w:iCs/>
      <w:sz w:val="30"/>
      <w:szCs w:val="28"/>
      <w:lang w:eastAsia="de-DE"/>
    </w:rPr>
  </w:style>
  <w:style w:type="paragraph" w:styleId="berschrift3">
    <w:name w:val="heading 3"/>
    <w:basedOn w:val="Standard"/>
    <w:next w:val="Standard"/>
    <w:link w:val="berschrift3Zeichen"/>
    <w:qFormat/>
    <w:rsid w:val="00F20119"/>
    <w:pPr>
      <w:keepNext/>
      <w:spacing w:before="240" w:after="60" w:line="360" w:lineRule="auto"/>
      <w:jc w:val="both"/>
      <w:outlineLvl w:val="2"/>
    </w:pPr>
    <w:rPr>
      <w:rFonts w:ascii="Arial" w:eastAsia="Times New Roman" w:hAnsi="Arial" w:cs="Arial"/>
      <w:b/>
      <w:bCs/>
      <w:sz w:val="28"/>
      <w:szCs w:val="26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rsid w:val="00F20119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character" w:customStyle="1" w:styleId="berschrift2Zeichen">
    <w:name w:val="Überschrift 2 Zeichen"/>
    <w:basedOn w:val="Absatzstandardschriftart"/>
    <w:link w:val="berschrift2"/>
    <w:rsid w:val="00F20119"/>
    <w:rPr>
      <w:rFonts w:ascii="Arial" w:eastAsia="Times New Roman" w:hAnsi="Arial" w:cs="Arial"/>
      <w:b/>
      <w:bCs/>
      <w:i/>
      <w:iCs/>
      <w:sz w:val="30"/>
      <w:szCs w:val="28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F20119"/>
    <w:rPr>
      <w:rFonts w:ascii="Arial" w:eastAsia="Times New Roman" w:hAnsi="Arial" w:cs="Arial"/>
      <w:b/>
      <w:bCs/>
      <w:sz w:val="28"/>
      <w:szCs w:val="26"/>
      <w:lang w:eastAsia="de-DE"/>
    </w:rPr>
  </w:style>
  <w:style w:type="paragraph" w:customStyle="1" w:styleId="berschrift3a">
    <w:name w:val="Überschrift 3a"/>
    <w:basedOn w:val="berschrift3"/>
    <w:rsid w:val="00F20119"/>
    <w:pPr>
      <w:ind w:left="567"/>
    </w:pPr>
    <w:rPr>
      <w:i/>
      <w:sz w:val="24"/>
    </w:rPr>
  </w:style>
  <w:style w:type="paragraph" w:customStyle="1" w:styleId="berschrift3b">
    <w:name w:val="Überschrift 3b"/>
    <w:basedOn w:val="Standard"/>
    <w:rsid w:val="00F20119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b/>
      <w:bCs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1F0150"/>
    <w:pPr>
      <w:ind w:left="720"/>
      <w:contextualSpacing/>
    </w:pPr>
  </w:style>
  <w:style w:type="character" w:styleId="Link">
    <w:name w:val="Hyperlink"/>
    <w:basedOn w:val="Absatzstandardschriftart"/>
    <w:uiPriority w:val="99"/>
    <w:semiHidden/>
    <w:unhideWhenUsed/>
    <w:rsid w:val="00A925D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D030A"/>
    <w:pPr>
      <w:spacing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D030A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4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830</Words>
  <Characters>4735</Characters>
  <Application>Microsoft Macintosh Word</Application>
  <DocSecurity>0</DocSecurity>
  <Lines>39</Lines>
  <Paragraphs>9</Paragraphs>
  <ScaleCrop>false</ScaleCrop>
  <Company>TU Graz</Company>
  <LinksUpToDate>false</LinksUpToDate>
  <CharactersWithSpaces>5814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zedlacher</dc:creator>
  <cp:keywords/>
  <cp:lastModifiedBy>Christoph Breser</cp:lastModifiedBy>
  <cp:revision>5</cp:revision>
  <dcterms:created xsi:type="dcterms:W3CDTF">2017-02-06T12:50:00Z</dcterms:created>
  <dcterms:modified xsi:type="dcterms:W3CDTF">2017-02-06T14:53:00Z</dcterms:modified>
</cp:coreProperties>
</file>