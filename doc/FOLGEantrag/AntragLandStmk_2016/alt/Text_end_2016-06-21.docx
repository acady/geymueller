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372" w:rsidRDefault="00C76372" w:rsidP="00C76372">
      <w:pPr>
        <w:spacing w:after="0" w:line="360" w:lineRule="auto"/>
        <w:jc w:val="both"/>
        <w:rPr>
          <w:rFonts w:ascii="Times New Roman" w:eastAsia="Times New Roman" w:hAnsi="Times New Roman"/>
          <w:sz w:val="22"/>
          <w:lang w:eastAsia="de-DE"/>
        </w:rPr>
      </w:pPr>
      <w:r>
        <w:rPr>
          <w:rFonts w:ascii="Times New Roman" w:hAnsi="Times New Roman"/>
          <w:sz w:val="22"/>
        </w:rPr>
        <w:t xml:space="preserve">Die hier beantragte Förderung wird zur Weiterverarbeitung und </w:t>
      </w:r>
      <w:proofErr w:type="spellStart"/>
      <w:r>
        <w:rPr>
          <w:rFonts w:ascii="Times New Roman" w:hAnsi="Times New Roman"/>
          <w:sz w:val="22"/>
        </w:rPr>
        <w:t>Kontextualisierung</w:t>
      </w:r>
      <w:proofErr w:type="spellEnd"/>
      <w:r>
        <w:rPr>
          <w:rFonts w:ascii="Times New Roman" w:hAnsi="Times New Roman"/>
          <w:sz w:val="22"/>
        </w:rPr>
        <w:t xml:space="preserve"> von Forschungsergebnissen herangezogen, die sich aus dem seit Dezember 2014 laufenden Projekt </w:t>
      </w:r>
      <w:r>
        <w:rPr>
          <w:rFonts w:ascii="Times New Roman" w:hAnsi="Times New Roman"/>
          <w:i/>
          <w:sz w:val="22"/>
        </w:rPr>
        <w:t xml:space="preserve">„Renaissance </w:t>
      </w:r>
      <w:proofErr w:type="spellStart"/>
      <w:r>
        <w:rPr>
          <w:rFonts w:ascii="Times New Roman" w:hAnsi="Times New Roman"/>
          <w:i/>
          <w:sz w:val="22"/>
        </w:rPr>
        <w:t>Architecture</w:t>
      </w:r>
      <w:proofErr w:type="spellEnd"/>
      <w:r>
        <w:rPr>
          <w:rFonts w:ascii="Times New Roman" w:hAnsi="Times New Roman"/>
          <w:i/>
          <w:sz w:val="22"/>
        </w:rPr>
        <w:t xml:space="preserve"> – A Digital </w:t>
      </w:r>
      <w:proofErr w:type="spellStart"/>
      <w:r>
        <w:rPr>
          <w:rFonts w:ascii="Times New Roman" w:hAnsi="Times New Roman"/>
          <w:i/>
          <w:sz w:val="22"/>
        </w:rPr>
        <w:t>Anthology</w:t>
      </w:r>
      <w:proofErr w:type="spellEnd"/>
      <w:r>
        <w:rPr>
          <w:rFonts w:ascii="Times New Roman" w:hAnsi="Times New Roman"/>
          <w:i/>
          <w:sz w:val="22"/>
        </w:rPr>
        <w:t xml:space="preserve"> of Heinrich von </w:t>
      </w:r>
      <w:proofErr w:type="spellStart"/>
      <w:r>
        <w:rPr>
          <w:rFonts w:ascii="Times New Roman" w:hAnsi="Times New Roman"/>
          <w:i/>
          <w:sz w:val="22"/>
        </w:rPr>
        <w:t>Geymüller</w:t>
      </w:r>
      <w:proofErr w:type="spellEnd"/>
      <w:r>
        <w:rPr>
          <w:rFonts w:ascii="Times New Roman" w:hAnsi="Times New Roman"/>
          <w:i/>
          <w:sz w:val="22"/>
        </w:rPr>
        <w:t xml:space="preserve">“ </w:t>
      </w:r>
      <w:r>
        <w:rPr>
          <w:rFonts w:ascii="Times New Roman" w:hAnsi="Times New Roman"/>
          <w:sz w:val="22"/>
        </w:rPr>
        <w:t xml:space="preserve">ergeben haben. Das vom Institut für Kunstgeschichte an der Karl-Franzens Universität Graz eingereichte und von der Österreichischen Akademie der Wissenschaften finanzierte Projekt </w:t>
      </w:r>
      <w:del w:id="0" w:author="Christoph Breser" w:date="2016-06-20T17:36:00Z">
        <w:r>
          <w:rPr>
            <w:rFonts w:ascii="Times New Roman" w:hAnsi="Times New Roman"/>
            <w:sz w:val="22"/>
          </w:rPr>
          <w:delText xml:space="preserve">sieht </w:delText>
        </w:r>
      </w:del>
      <w:ins w:id="1" w:author="Christoph Breser" w:date="2016-06-20T17:36:00Z">
        <w:r w:rsidR="00160BF4">
          <w:rPr>
            <w:rFonts w:ascii="Times New Roman" w:hAnsi="Times New Roman"/>
            <w:sz w:val="22"/>
          </w:rPr>
          <w:t xml:space="preserve">sah </w:t>
        </w:r>
      </w:ins>
      <w:r>
        <w:rPr>
          <w:rFonts w:ascii="Times New Roman" w:hAnsi="Times New Roman"/>
          <w:sz w:val="22"/>
        </w:rPr>
        <w:t>zunächst die Digitalisierung und Bearbeitung</w:t>
      </w:r>
      <w:del w:id="2" w:author="Christoph Breser" w:date="2016-06-21T19:08:00Z">
        <w:r w:rsidDel="00020B9E">
          <w:rPr>
            <w:rFonts w:ascii="Times New Roman" w:hAnsi="Times New Roman"/>
            <w:sz w:val="22"/>
          </w:rPr>
          <w:delText xml:space="preserve"> </w:delText>
        </w:r>
      </w:del>
      <w:del w:id="3" w:author="Christoph Breser" w:date="2016-06-21T19:06:00Z">
        <w:r>
          <w:rPr>
            <w:rFonts w:ascii="Times New Roman" w:hAnsi="Times New Roman"/>
            <w:sz w:val="22"/>
          </w:rPr>
          <w:delText xml:space="preserve"> </w:delText>
        </w:r>
      </w:del>
      <w:del w:id="4" w:author="ploderj" w:date="2016-06-17T21:50:00Z">
        <w:r w:rsidR="00160BF4" w:rsidDel="002A67C5">
          <w:rPr>
            <w:rFonts w:ascii="Times New Roman" w:hAnsi="Times New Roman"/>
            <w:sz w:val="22"/>
          </w:rPr>
          <w:delText>des</w:delText>
        </w:r>
      </w:del>
      <w:ins w:id="5" w:author="Christoph Breser" w:date="2016-06-21T19:06:00Z">
        <w:r w:rsidR="00160BF4">
          <w:rPr>
            <w:rFonts w:ascii="Times New Roman" w:hAnsi="Times New Roman"/>
            <w:sz w:val="22"/>
          </w:rPr>
          <w:t xml:space="preserve"> </w:t>
        </w:r>
      </w:ins>
      <w:r>
        <w:rPr>
          <w:rFonts w:ascii="Times New Roman" w:hAnsi="Times New Roman"/>
          <w:sz w:val="22"/>
          <w:rPrChange w:id="6" w:author="Simone De Angelis" w:date="2016-06-21T19:07:00Z">
            <w:rPr>
              <w:rFonts w:ascii="Times New Roman" w:hAnsi="Times New Roman"/>
              <w:color w:val="C00000"/>
              <w:sz w:val="22"/>
            </w:rPr>
          </w:rPrChange>
        </w:rPr>
        <w:t>wichtiger Teile</w:t>
      </w:r>
      <w:r>
        <w:rPr>
          <w:rFonts w:ascii="Times New Roman" w:hAnsi="Times New Roman"/>
          <w:sz w:val="22"/>
        </w:rPr>
        <w:t xml:space="preserve"> </w:t>
      </w:r>
      <w:ins w:id="7" w:author="ploderj" w:date="2016-06-17T21:50:00Z">
        <w:r>
          <w:rPr>
            <w:rFonts w:ascii="Times New Roman" w:hAnsi="Times New Roman"/>
            <w:sz w:val="22"/>
          </w:rPr>
          <w:t xml:space="preserve">des </w:t>
        </w:r>
      </w:ins>
      <w:r>
        <w:rPr>
          <w:rFonts w:ascii="Times New Roman" w:hAnsi="Times New Roman"/>
          <w:sz w:val="22"/>
        </w:rPr>
        <w:t xml:space="preserve">wissenschaftlichen Nachlasses des Architekturhistorikers Heinrich von </w:t>
      </w:r>
      <w:proofErr w:type="spellStart"/>
      <w:r>
        <w:rPr>
          <w:rFonts w:ascii="Times New Roman" w:hAnsi="Times New Roman"/>
          <w:sz w:val="22"/>
        </w:rPr>
        <w:t>Geymüller</w:t>
      </w:r>
      <w:proofErr w:type="spellEnd"/>
      <w:r>
        <w:rPr>
          <w:rFonts w:ascii="Times New Roman" w:hAnsi="Times New Roman"/>
          <w:sz w:val="22"/>
        </w:rPr>
        <w:t xml:space="preserve"> </w:t>
      </w:r>
      <w:r>
        <w:rPr>
          <w:rFonts w:ascii="Times New Roman" w:eastAsia="Times New Roman" w:hAnsi="Times New Roman"/>
          <w:sz w:val="22"/>
          <w:lang w:eastAsia="de-DE"/>
        </w:rPr>
        <w:t xml:space="preserve">(1839–1909) vor. Die inhaltliche Bearbeitung der sich seit 1927 am Institut befindlichen </w:t>
      </w:r>
      <w:r>
        <w:rPr>
          <w:rFonts w:ascii="Times New Roman" w:hAnsi="Times New Roman"/>
          <w:sz w:val="22"/>
          <w:rPrChange w:id="8" w:author="Simone De Angelis" w:date="2016-06-21T19:07:00Z">
            <w:rPr>
              <w:rFonts w:ascii="Times New Roman" w:hAnsi="Times New Roman"/>
              <w:color w:val="C00000"/>
              <w:sz w:val="22"/>
            </w:rPr>
          </w:rPrChange>
        </w:rPr>
        <w:t xml:space="preserve">Materialien </w:t>
      </w:r>
      <w:r>
        <w:rPr>
          <w:rFonts w:ascii="Times New Roman" w:eastAsia="Times New Roman" w:hAnsi="Times New Roman"/>
          <w:sz w:val="22"/>
          <w:lang w:eastAsia="de-DE"/>
        </w:rPr>
        <w:t xml:space="preserve">erbrachte </w:t>
      </w:r>
      <w:r>
        <w:rPr>
          <w:rFonts w:ascii="Times New Roman" w:hAnsi="Times New Roman"/>
          <w:sz w:val="22"/>
          <w:rPrChange w:id="9" w:author="Simone De Angelis" w:date="2016-06-21T19:07:00Z">
            <w:rPr>
              <w:rFonts w:ascii="Times New Roman" w:hAnsi="Times New Roman"/>
              <w:color w:val="C00000"/>
              <w:sz w:val="22"/>
            </w:rPr>
          </w:rPrChange>
        </w:rPr>
        <w:t>vielfältige</w:t>
      </w:r>
      <w:r>
        <w:rPr>
          <w:rFonts w:ascii="Times New Roman" w:eastAsia="Times New Roman" w:hAnsi="Times New Roman"/>
          <w:sz w:val="22"/>
          <w:lang w:eastAsia="de-DE"/>
        </w:rPr>
        <w:t xml:space="preserve"> Erkenntnisse zur innovativen Methodik </w:t>
      </w:r>
      <w:del w:id="10" w:author="Christoph Breser" w:date="2016-06-21T19:06:00Z">
        <w:r>
          <w:rPr>
            <w:rFonts w:ascii="Times New Roman" w:eastAsia="Times New Roman" w:hAnsi="Times New Roman"/>
            <w:sz w:val="22"/>
            <w:lang w:eastAsia="de-DE"/>
          </w:rPr>
          <w:delText>von</w:delText>
        </w:r>
      </w:del>
      <w:del w:id="11" w:author="ploderj" w:date="2016-06-17T21:51:00Z">
        <w:r w:rsidR="00160BF4" w:rsidDel="002A67C5">
          <w:rPr>
            <w:rFonts w:ascii="Times New Roman" w:eastAsia="Times New Roman" w:hAnsi="Times New Roman"/>
            <w:sz w:val="22"/>
            <w:lang w:eastAsia="de-DE"/>
          </w:rPr>
          <w:delText>in</w:delText>
        </w:r>
      </w:del>
      <w:del w:id="12" w:author="Simone De Angelis" w:date="2016-06-21T19:07:00Z">
        <w:r w:rsidR="00160BF4">
          <w:rPr>
            <w:rFonts w:ascii="Times New Roman" w:eastAsia="Times New Roman" w:hAnsi="Times New Roman"/>
            <w:sz w:val="22"/>
            <w:lang w:eastAsia="de-DE"/>
          </w:rPr>
          <w:delText xml:space="preserve"> </w:delText>
        </w:r>
      </w:del>
      <w:ins w:id="13" w:author="Simone De Angelis" w:date="2016-06-21T19:07:00Z">
        <w:r>
          <w:rPr>
            <w:rFonts w:ascii="Times New Roman" w:eastAsia="Times New Roman" w:hAnsi="Times New Roman"/>
            <w:sz w:val="22"/>
            <w:lang w:eastAsia="de-DE"/>
          </w:rPr>
          <w:t xml:space="preserve">von </w:t>
        </w:r>
      </w:ins>
      <w:proofErr w:type="spellStart"/>
      <w:r>
        <w:rPr>
          <w:rFonts w:ascii="Times New Roman" w:eastAsia="Times New Roman" w:hAnsi="Times New Roman"/>
          <w:sz w:val="22"/>
          <w:lang w:eastAsia="de-DE"/>
        </w:rPr>
        <w:t>Geymüllers</w:t>
      </w:r>
      <w:proofErr w:type="spellEnd"/>
      <w:r>
        <w:rPr>
          <w:rFonts w:ascii="Times New Roman" w:eastAsia="Times New Roman" w:hAnsi="Times New Roman"/>
          <w:sz w:val="22"/>
          <w:lang w:eastAsia="de-DE"/>
        </w:rPr>
        <w:t xml:space="preserve"> Arbeitsweisen, mit welchen er die Disziplin im 19. Jahrhundert wesentlich mit geprägt hatte. </w:t>
      </w:r>
      <w:proofErr w:type="spellStart"/>
      <w:r>
        <w:rPr>
          <w:rFonts w:ascii="Times New Roman" w:eastAsia="Times New Roman" w:hAnsi="Times New Roman"/>
          <w:sz w:val="22"/>
          <w:lang w:eastAsia="de-DE"/>
        </w:rPr>
        <w:t>Geymüllers</w:t>
      </w:r>
      <w:proofErr w:type="spellEnd"/>
      <w:r>
        <w:rPr>
          <w:rFonts w:ascii="Times New Roman" w:eastAsia="Times New Roman" w:hAnsi="Times New Roman"/>
          <w:sz w:val="22"/>
          <w:lang w:eastAsia="de-DE"/>
        </w:rPr>
        <w:t xml:space="preserve"> ausgeprägt vernetzende </w:t>
      </w:r>
      <w:del w:id="14" w:author="Christoph Breser" w:date="2016-06-21T19:06:00Z">
        <w:r>
          <w:rPr>
            <w:rFonts w:ascii="Times New Roman" w:eastAsia="Times New Roman" w:hAnsi="Times New Roman"/>
            <w:sz w:val="22"/>
            <w:lang w:eastAsia="de-DE"/>
          </w:rPr>
          <w:delText>Denkweise</w:delText>
        </w:r>
      </w:del>
      <w:ins w:id="15" w:author="Christoph Breser" w:date="2016-06-21T19:06:00Z">
        <w:r w:rsidR="00160BF4">
          <w:rPr>
            <w:rFonts w:ascii="Times New Roman" w:eastAsia="Times New Roman" w:hAnsi="Times New Roman"/>
            <w:sz w:val="22"/>
            <w:lang w:eastAsia="de-DE"/>
          </w:rPr>
          <w:t>Denk</w:t>
        </w:r>
      </w:ins>
      <w:del w:id="16" w:author="ploderj" w:date="2016-06-17T21:51:00Z">
        <w:r w:rsidR="00160BF4" w:rsidDel="002A67C5">
          <w:rPr>
            <w:rFonts w:ascii="Times New Roman" w:eastAsia="Times New Roman" w:hAnsi="Times New Roman"/>
            <w:sz w:val="22"/>
            <w:lang w:eastAsia="de-DE"/>
          </w:rPr>
          <w:delText>ens</w:delText>
        </w:r>
      </w:del>
      <w:ins w:id="17" w:author="Christoph Breser" w:date="2016-06-21T19:06:00Z">
        <w:r w:rsidR="00160BF4">
          <w:rPr>
            <w:rFonts w:ascii="Times New Roman" w:eastAsia="Times New Roman" w:hAnsi="Times New Roman"/>
            <w:sz w:val="22"/>
            <w:lang w:eastAsia="de-DE"/>
          </w:rPr>
          <w:t>weise</w:t>
        </w:r>
      </w:ins>
      <w:r>
        <w:rPr>
          <w:rFonts w:ascii="Times New Roman" w:eastAsia="Times New Roman" w:hAnsi="Times New Roman"/>
          <w:sz w:val="22"/>
          <w:lang w:eastAsia="de-DE"/>
        </w:rPr>
        <w:t xml:space="preserve"> sowie auch erste </w:t>
      </w:r>
      <w:proofErr w:type="spellStart"/>
      <w:r>
        <w:rPr>
          <w:rFonts w:ascii="Times New Roman" w:eastAsia="Times New Roman" w:hAnsi="Times New Roman"/>
          <w:sz w:val="22"/>
          <w:lang w:eastAsia="de-DE"/>
        </w:rPr>
        <w:t>Anwendungsversuche</w:t>
      </w:r>
      <w:proofErr w:type="spellEnd"/>
      <w:r>
        <w:rPr>
          <w:rFonts w:ascii="Times New Roman" w:eastAsia="Times New Roman" w:hAnsi="Times New Roman"/>
          <w:sz w:val="22"/>
          <w:lang w:eastAsia="de-DE"/>
        </w:rPr>
        <w:t xml:space="preserve"> von Datenvisualisierungsmodellen in der Architektur waren schließlich ausschlaggebend für die Erstellung einer eigenen Datenbank und Web-Repräsentation. </w:t>
      </w:r>
    </w:p>
    <w:p w:rsidR="00D16ED3" w:rsidRDefault="00C76372" w:rsidP="00C76372">
      <w:pPr>
        <w:spacing w:after="0" w:line="360" w:lineRule="auto"/>
        <w:jc w:val="both"/>
        <w:rPr>
          <w:del w:id="18" w:author="Christoph Breser" w:date="2016-06-21T19:06:00Z"/>
          <w:rFonts w:ascii="Times New Roman" w:eastAsia="Times New Roman" w:hAnsi="Times New Roman"/>
          <w:sz w:val="22"/>
          <w:lang w:eastAsia="de-DE"/>
        </w:rPr>
      </w:pPr>
      <w:r>
        <w:rPr>
          <w:rFonts w:ascii="Times New Roman" w:eastAsia="Times New Roman" w:hAnsi="Times New Roman"/>
          <w:sz w:val="22"/>
          <w:lang w:eastAsia="de-DE"/>
        </w:rPr>
        <w:t xml:space="preserve">In Kooperation mit </w:t>
      </w:r>
      <w:ins w:id="19" w:author="Christoph Breser" w:date="2016-06-20T17:37:00Z">
        <w:r w:rsidR="00160BF4">
          <w:rPr>
            <w:rFonts w:ascii="Times New Roman" w:eastAsia="Times New Roman" w:hAnsi="Times New Roman"/>
            <w:sz w:val="22"/>
            <w:lang w:eastAsia="de-DE"/>
          </w:rPr>
          <w:t xml:space="preserve">Simone De </w:t>
        </w:r>
        <w:proofErr w:type="spellStart"/>
        <w:r w:rsidR="00160BF4">
          <w:rPr>
            <w:rFonts w:ascii="Times New Roman" w:eastAsia="Times New Roman" w:hAnsi="Times New Roman"/>
            <w:sz w:val="22"/>
            <w:lang w:eastAsia="de-DE"/>
          </w:rPr>
          <w:t>Angelis</w:t>
        </w:r>
        <w:proofErr w:type="spellEnd"/>
        <w:r w:rsidR="00160BF4">
          <w:rPr>
            <w:rFonts w:ascii="Times New Roman" w:eastAsia="Times New Roman" w:hAnsi="Times New Roman"/>
            <w:sz w:val="22"/>
            <w:lang w:eastAsia="de-DE"/>
          </w:rPr>
          <w:t xml:space="preserve"> </w:t>
        </w:r>
      </w:ins>
      <w:del w:id="20" w:author="Christoph Breser" w:date="2016-06-20T17:37:00Z">
        <w:r>
          <w:rPr>
            <w:rFonts w:ascii="Times New Roman" w:eastAsia="Times New Roman" w:hAnsi="Times New Roman"/>
            <w:sz w:val="22"/>
            <w:lang w:eastAsia="de-DE"/>
          </w:rPr>
          <w:delText xml:space="preserve">dem </w:delText>
        </w:r>
      </w:del>
      <w:ins w:id="21" w:author="Christoph Breser" w:date="2016-06-20T17:37:00Z">
        <w:r w:rsidR="00160BF4">
          <w:rPr>
            <w:rFonts w:ascii="Times New Roman" w:eastAsia="Times New Roman" w:hAnsi="Times New Roman"/>
            <w:sz w:val="22"/>
            <w:lang w:eastAsia="de-DE"/>
          </w:rPr>
          <w:t xml:space="preserve">vom </w:t>
        </w:r>
      </w:ins>
      <w:r>
        <w:rPr>
          <w:rFonts w:ascii="Times New Roman" w:eastAsia="Times New Roman" w:hAnsi="Times New Roman"/>
          <w:sz w:val="22"/>
          <w:lang w:eastAsia="de-DE"/>
        </w:rPr>
        <w:t>Zentrum für Wissenschaftsgeschichte an der Karl-Franzens Universität Graz</w:t>
      </w:r>
      <w:r w:rsidR="00D16ED3">
        <w:rPr>
          <w:rFonts w:ascii="Times New Roman" w:eastAsia="Times New Roman" w:hAnsi="Times New Roman"/>
          <w:sz w:val="22"/>
          <w:lang w:eastAsia="de-DE"/>
        </w:rPr>
        <w:t xml:space="preserve"> </w:t>
      </w:r>
      <w:del w:id="22" w:author="Christoph Breser" w:date="2016-06-20T17:42:00Z">
        <w:r w:rsidR="00160BF4" w:rsidRPr="0040491E" w:rsidDel="0024351E">
          <w:rPr>
            <w:rFonts w:ascii="Times New Roman" w:eastAsia="Times New Roman" w:hAnsi="Times New Roman"/>
            <w:sz w:val="22"/>
            <w:highlight w:val="lightGray"/>
            <w:lang w:eastAsia="de-DE"/>
          </w:rPr>
          <w:delText>[sowie...]</w:delText>
        </w:r>
        <w:r w:rsidR="00160BF4" w:rsidDel="0024351E">
          <w:rPr>
            <w:rFonts w:ascii="Times New Roman" w:eastAsia="Times New Roman" w:hAnsi="Times New Roman"/>
            <w:sz w:val="22"/>
            <w:lang w:eastAsia="de-DE"/>
          </w:rPr>
          <w:delText xml:space="preserve"> </w:delText>
        </w:r>
      </w:del>
      <w:ins w:id="23" w:author="ploderj" w:date="2016-06-17T21:52:00Z">
        <w:r>
          <w:rPr>
            <w:rFonts w:ascii="Times New Roman" w:eastAsia="Times New Roman" w:hAnsi="Times New Roman"/>
            <w:sz w:val="22"/>
            <w:lang w:eastAsia="de-DE"/>
          </w:rPr>
          <w:t xml:space="preserve">und Henrik Karge von der </w:t>
        </w:r>
      </w:ins>
      <w:del w:id="24" w:author="Christoph Breser" w:date="2016-06-21T19:06:00Z">
        <w:r>
          <w:rPr>
            <w:rFonts w:ascii="Times New Roman" w:eastAsia="Times New Roman" w:hAnsi="Times New Roman"/>
            <w:sz w:val="22"/>
            <w:lang w:eastAsia="de-DE"/>
          </w:rPr>
          <w:delText xml:space="preserve">TU </w:delText>
        </w:r>
      </w:del>
      <w:ins w:id="25" w:author="ploderj" w:date="2016-06-17T21:52:00Z">
        <w:del w:id="26" w:author="Christoph Breser" w:date="2016-06-20T17:37:00Z">
          <w:r w:rsidR="00160BF4" w:rsidDel="0024351E">
            <w:rPr>
              <w:rFonts w:ascii="Times New Roman" w:eastAsia="Times New Roman" w:hAnsi="Times New Roman"/>
              <w:sz w:val="22"/>
              <w:lang w:eastAsia="de-DE"/>
            </w:rPr>
            <w:delText>TU</w:delText>
          </w:r>
        </w:del>
      </w:ins>
      <w:ins w:id="27" w:author="Christoph Breser" w:date="2016-06-20T17:37:00Z">
        <w:r w:rsidR="00160BF4">
          <w:rPr>
            <w:rFonts w:ascii="Times New Roman" w:eastAsia="Times New Roman" w:hAnsi="Times New Roman"/>
            <w:sz w:val="22"/>
            <w:lang w:eastAsia="de-DE"/>
          </w:rPr>
          <w:t>Technischen Universität</w:t>
        </w:r>
      </w:ins>
      <w:ins w:id="28" w:author="ploderj" w:date="2016-06-17T21:52:00Z">
        <w:r w:rsidR="00160BF4">
          <w:rPr>
            <w:rFonts w:ascii="Times New Roman" w:eastAsia="Times New Roman" w:hAnsi="Times New Roman"/>
            <w:sz w:val="22"/>
            <w:lang w:eastAsia="de-DE"/>
          </w:rPr>
          <w:t xml:space="preserve"> </w:t>
        </w:r>
        <w:r>
          <w:rPr>
            <w:rFonts w:ascii="Times New Roman" w:eastAsia="Times New Roman" w:hAnsi="Times New Roman"/>
            <w:sz w:val="22"/>
            <w:lang w:eastAsia="de-DE"/>
          </w:rPr>
          <w:t xml:space="preserve">Dresden </w:t>
        </w:r>
      </w:ins>
      <w:del w:id="29" w:author="Christoph Breser" w:date="2016-06-21T19:06:00Z">
        <w:r>
          <w:rPr>
            <w:rFonts w:ascii="Times New Roman" w:eastAsia="Times New Roman" w:hAnsi="Times New Roman"/>
            <w:sz w:val="22"/>
            <w:lang w:eastAsia="de-DE"/>
          </w:rPr>
          <w:delText>soll</w:delText>
        </w:r>
      </w:del>
      <w:ins w:id="30" w:author="ploderj" w:date="2016-06-17T21:53:00Z">
        <w:r w:rsidR="00160BF4">
          <w:rPr>
            <w:rFonts w:ascii="Times New Roman" w:eastAsia="Times New Roman" w:hAnsi="Times New Roman"/>
            <w:sz w:val="22"/>
            <w:lang w:eastAsia="de-DE"/>
          </w:rPr>
          <w:t>soll</w:t>
        </w:r>
      </w:ins>
      <w:del w:id="31" w:author="ploderj" w:date="2016-06-17T21:53:00Z">
        <w:r w:rsidR="00160BF4" w:rsidDel="002A67C5">
          <w:rPr>
            <w:rFonts w:ascii="Times New Roman" w:eastAsia="Times New Roman" w:hAnsi="Times New Roman"/>
            <w:sz w:val="22"/>
            <w:lang w:eastAsia="de-DE"/>
          </w:rPr>
          <w:delText>wird</w:delText>
        </w:r>
      </w:del>
      <w:r>
        <w:rPr>
          <w:rFonts w:ascii="Times New Roman" w:eastAsia="Times New Roman" w:hAnsi="Times New Roman"/>
          <w:sz w:val="22"/>
          <w:lang w:eastAsia="de-DE"/>
        </w:rPr>
        <w:t xml:space="preserve"> nun in einem nächsten Schritt an der Einordnung dieses Wissensspeichers </w:t>
      </w:r>
      <w:ins w:id="32" w:author="Christoph Breser" w:date="2016-06-20T17:38:00Z">
        <w:r w:rsidR="00160BF4">
          <w:rPr>
            <w:rFonts w:ascii="Times New Roman" w:eastAsia="Times New Roman" w:hAnsi="Times New Roman"/>
            <w:sz w:val="22"/>
            <w:lang w:eastAsia="de-DE"/>
          </w:rPr>
          <w:t xml:space="preserve">gearbeitet werden, </w:t>
        </w:r>
      </w:ins>
      <w:r>
        <w:rPr>
          <w:rFonts w:ascii="Times New Roman" w:eastAsia="Times New Roman" w:hAnsi="Times New Roman"/>
          <w:sz w:val="22"/>
          <w:lang w:eastAsia="de-DE"/>
        </w:rPr>
        <w:t>hinsichtlich seiner gesamteuropäisch</w:t>
      </w:r>
      <w:ins w:id="33" w:author="ploderj" w:date="2016-06-17T21:53:00Z">
        <w:r>
          <w:rPr>
            <w:rFonts w:ascii="Times New Roman" w:eastAsia="Times New Roman" w:hAnsi="Times New Roman"/>
            <w:sz w:val="22"/>
            <w:lang w:eastAsia="de-DE"/>
          </w:rPr>
          <w:t>en</w:t>
        </w:r>
      </w:ins>
      <w:r>
        <w:rPr>
          <w:rFonts w:ascii="Times New Roman" w:eastAsia="Times New Roman" w:hAnsi="Times New Roman"/>
          <w:sz w:val="22"/>
          <w:lang w:eastAsia="de-DE"/>
        </w:rPr>
        <w:t xml:space="preserve"> wissenschaftsgeschichtlichen Bedeutung</w:t>
      </w:r>
      <w:del w:id="34" w:author="Christoph Breser" w:date="2016-06-20T17:38:00Z">
        <w:r>
          <w:rPr>
            <w:rFonts w:ascii="Times New Roman" w:eastAsia="Times New Roman" w:hAnsi="Times New Roman"/>
            <w:sz w:val="22"/>
            <w:lang w:eastAsia="de-DE"/>
          </w:rPr>
          <w:delText xml:space="preserve"> gearbeitet werden</w:delText>
        </w:r>
      </w:del>
      <w:r>
        <w:rPr>
          <w:rFonts w:ascii="Times New Roman" w:eastAsia="Times New Roman" w:hAnsi="Times New Roman"/>
          <w:sz w:val="22"/>
          <w:lang w:eastAsia="de-DE"/>
        </w:rPr>
        <w:t xml:space="preserve">. </w:t>
      </w:r>
      <w:ins w:id="35" w:author="Christoph Breser" w:date="2016-06-21T19:13:00Z">
        <w:r w:rsidR="00EB4BED" w:rsidRPr="00D16ED3">
          <w:rPr>
            <w:rFonts w:ascii="Times New Roman" w:eastAsia="Times New Roman" w:hAnsi="Times New Roman"/>
            <w:color w:val="FF0000"/>
            <w:sz w:val="22"/>
            <w:lang w:eastAsia="de-DE"/>
          </w:rPr>
          <w:t xml:space="preserve">Gerade das Zentrum für Wissenschaftsgeschichte, namentlich in der Person von Simone De </w:t>
        </w:r>
        <w:proofErr w:type="spellStart"/>
        <w:r w:rsidR="00EB4BED" w:rsidRPr="00D16ED3">
          <w:rPr>
            <w:rFonts w:ascii="Times New Roman" w:eastAsia="Times New Roman" w:hAnsi="Times New Roman"/>
            <w:color w:val="FF0000"/>
            <w:sz w:val="22"/>
            <w:lang w:eastAsia="de-DE"/>
          </w:rPr>
          <w:t>Angelis</w:t>
        </w:r>
        <w:proofErr w:type="spellEnd"/>
        <w:r w:rsidR="00EB4BED" w:rsidRPr="00D16ED3">
          <w:rPr>
            <w:rFonts w:ascii="Times New Roman" w:eastAsia="Times New Roman" w:hAnsi="Times New Roman"/>
            <w:color w:val="FF0000"/>
            <w:sz w:val="22"/>
            <w:lang w:eastAsia="de-DE"/>
          </w:rPr>
          <w:t>, zeichnet sich durch einen Forschungsschwerpunkt i</w:t>
        </w:r>
        <w:r w:rsidR="00EB4BED">
          <w:rPr>
            <w:rFonts w:ascii="Times New Roman" w:eastAsia="Times New Roman" w:hAnsi="Times New Roman"/>
            <w:color w:val="FF0000"/>
            <w:sz w:val="22"/>
            <w:lang w:eastAsia="de-DE"/>
          </w:rPr>
          <w:t>n der Renaissanceforschung und -</w:t>
        </w:r>
        <w:r w:rsidR="00EB4BED" w:rsidRPr="00D16ED3">
          <w:rPr>
            <w:rFonts w:ascii="Times New Roman" w:eastAsia="Times New Roman" w:hAnsi="Times New Roman"/>
            <w:color w:val="FF0000"/>
            <w:sz w:val="22"/>
            <w:lang w:eastAsia="de-DE"/>
          </w:rPr>
          <w:t xml:space="preserve">rezeption aus, so dass die Kooperation hinsichtlich der Einbettung des </w:t>
        </w:r>
        <w:r w:rsidR="00EB4BED">
          <w:rPr>
            <w:rFonts w:ascii="Times New Roman" w:eastAsia="Times New Roman" w:hAnsi="Times New Roman"/>
            <w:color w:val="FF0000"/>
            <w:sz w:val="22"/>
            <w:lang w:eastAsia="de-DE"/>
          </w:rPr>
          <w:t>Thesaurus-</w:t>
        </w:r>
        <w:r w:rsidR="00EB4BED" w:rsidRPr="00D16ED3">
          <w:rPr>
            <w:rFonts w:ascii="Times New Roman" w:eastAsia="Times New Roman" w:hAnsi="Times New Roman"/>
            <w:color w:val="FF0000"/>
            <w:sz w:val="22"/>
            <w:lang w:eastAsia="de-DE"/>
          </w:rPr>
          <w:t xml:space="preserve">Projekts in den wissenschaftsgeschichtlichen Kontext des späten 19. und frühen 20. Jahrhundert besonders einschlägig </w:t>
        </w:r>
        <w:proofErr w:type="spellStart"/>
        <w:r w:rsidR="00EB4BED" w:rsidRPr="00D16ED3">
          <w:rPr>
            <w:rFonts w:ascii="Times New Roman" w:eastAsia="Times New Roman" w:hAnsi="Times New Roman"/>
            <w:color w:val="FF0000"/>
            <w:sz w:val="22"/>
            <w:lang w:eastAsia="de-DE"/>
          </w:rPr>
          <w:t>erweist</w:t>
        </w:r>
        <w:proofErr w:type="spellEnd"/>
        <w:r w:rsidR="00EB4BED" w:rsidRPr="00D16ED3">
          <w:rPr>
            <w:rFonts w:ascii="Times New Roman" w:eastAsia="Times New Roman" w:hAnsi="Times New Roman"/>
            <w:color w:val="FF0000"/>
            <w:sz w:val="22"/>
            <w:lang w:eastAsia="de-DE"/>
          </w:rPr>
          <w:t>.</w:t>
        </w:r>
        <w:r w:rsidR="00EB4BED">
          <w:rPr>
            <w:rFonts w:ascii="Times New Roman" w:eastAsia="Times New Roman" w:hAnsi="Times New Roman"/>
            <w:color w:val="FF0000"/>
            <w:sz w:val="22"/>
            <w:lang w:eastAsia="de-DE"/>
          </w:rPr>
          <w:t xml:space="preserve"> </w:t>
        </w:r>
      </w:ins>
      <w:del w:id="36" w:author="Christoph Breser" w:date="2016-06-21T19:06:00Z">
        <w:r w:rsidR="00D16ED3" w:rsidRPr="00D16ED3">
          <w:rPr>
            <w:rFonts w:ascii="Times New Roman" w:eastAsia="Times New Roman" w:hAnsi="Times New Roman"/>
            <w:color w:val="FF0000"/>
            <w:sz w:val="22"/>
            <w:lang w:eastAsia="de-DE"/>
          </w:rPr>
          <w:delText xml:space="preserve">Gerade das Zentrum für Wissenschaftsgeschichte, namentlich in der Person von Prof. Dr. Simone De Angelis, zeichnet sich durch einen Forschungsschwerpunkt in der Renaissanceforschung und –rezeption aus, so dass die Kooperation hinsichtlich der Einbettung des </w:delText>
        </w:r>
        <w:r w:rsidR="00917CF5">
          <w:rPr>
            <w:rFonts w:ascii="Times New Roman" w:eastAsia="Times New Roman" w:hAnsi="Times New Roman"/>
            <w:color w:val="FF0000"/>
            <w:sz w:val="22"/>
            <w:lang w:eastAsia="de-DE"/>
          </w:rPr>
          <w:delText>Thesaurus-</w:delText>
        </w:r>
        <w:bookmarkStart w:id="37" w:name="_GoBack"/>
        <w:bookmarkEnd w:id="37"/>
        <w:r w:rsidR="00D16ED3" w:rsidRPr="00D16ED3">
          <w:rPr>
            <w:rFonts w:ascii="Times New Roman" w:eastAsia="Times New Roman" w:hAnsi="Times New Roman"/>
            <w:color w:val="FF0000"/>
            <w:sz w:val="22"/>
            <w:lang w:eastAsia="de-DE"/>
          </w:rPr>
          <w:delText>Projekts in den wissenschaftsgeschichtlichen Kontext des späten 19. und frühen 20. Jahrhundert besonders einschlägig erweist.</w:delText>
        </w:r>
      </w:del>
    </w:p>
    <w:p w:rsidR="00D16ED3" w:rsidRDefault="00D16ED3" w:rsidP="00C76372">
      <w:pPr>
        <w:spacing w:after="0" w:line="360" w:lineRule="auto"/>
        <w:jc w:val="both"/>
        <w:rPr>
          <w:del w:id="38" w:author="Christoph Breser" w:date="2016-06-21T19:06:00Z"/>
          <w:rFonts w:ascii="Times New Roman" w:eastAsia="Times New Roman" w:hAnsi="Times New Roman"/>
          <w:sz w:val="22"/>
          <w:lang w:eastAsia="de-DE"/>
        </w:rPr>
      </w:pPr>
    </w:p>
    <w:p w:rsidR="00C76372" w:rsidRDefault="00C76372" w:rsidP="00C76372">
      <w:pPr>
        <w:spacing w:after="0" w:line="360" w:lineRule="auto"/>
        <w:jc w:val="both"/>
        <w:rPr>
          <w:rFonts w:ascii="Times New Roman" w:eastAsia="Times New Roman" w:hAnsi="Times New Roman"/>
          <w:sz w:val="22"/>
          <w:lang w:eastAsia="de-DE"/>
        </w:rPr>
      </w:pPr>
      <w:r>
        <w:rPr>
          <w:rFonts w:ascii="Times New Roman" w:eastAsia="Times New Roman" w:hAnsi="Times New Roman"/>
          <w:sz w:val="22"/>
          <w:lang w:eastAsia="de-DE"/>
        </w:rPr>
        <w:t xml:space="preserve">Der Fokus wird dabei speziell auf </w:t>
      </w:r>
      <w:proofErr w:type="spellStart"/>
      <w:r>
        <w:rPr>
          <w:rFonts w:ascii="Times New Roman" w:eastAsia="Times New Roman" w:hAnsi="Times New Roman"/>
          <w:sz w:val="22"/>
          <w:lang w:eastAsia="de-DE"/>
        </w:rPr>
        <w:t>Geymüllers</w:t>
      </w:r>
      <w:proofErr w:type="spellEnd"/>
      <w:r>
        <w:rPr>
          <w:rFonts w:ascii="Times New Roman" w:eastAsia="Times New Roman" w:hAnsi="Times New Roman"/>
          <w:sz w:val="22"/>
          <w:lang w:eastAsia="de-DE"/>
        </w:rPr>
        <w:t xml:space="preserve"> </w:t>
      </w:r>
      <w:r>
        <w:rPr>
          <w:rFonts w:ascii="Times New Roman" w:hAnsi="Times New Roman"/>
          <w:sz w:val="22"/>
          <w:rPrChange w:id="39" w:author="Simone De Angelis" w:date="2016-06-21T19:07:00Z">
            <w:rPr>
              <w:rFonts w:ascii="Times New Roman" w:hAnsi="Times New Roman"/>
              <w:color w:val="C00000"/>
              <w:sz w:val="22"/>
            </w:rPr>
          </w:rPrChange>
        </w:rPr>
        <w:t>lange und aufwendig vorbereitete</w:t>
      </w:r>
      <w:ins w:id="40" w:author="ploderj" w:date="2016-06-17T21:54:00Z">
        <w:r>
          <w:rPr>
            <w:rFonts w:ascii="Times New Roman" w:hAnsi="Times New Roman"/>
            <w:sz w:val="22"/>
            <w:rPrChange w:id="41" w:author="Simone De Angelis" w:date="2016-06-21T19:07:00Z">
              <w:rPr>
                <w:rFonts w:ascii="Times New Roman" w:hAnsi="Times New Roman"/>
                <w:color w:val="C00000"/>
                <w:sz w:val="22"/>
              </w:rPr>
            </w:rPrChange>
          </w:rPr>
          <w:t>,</w:t>
        </w:r>
      </w:ins>
      <w:r>
        <w:rPr>
          <w:rFonts w:ascii="Times New Roman" w:hAnsi="Times New Roman"/>
          <w:sz w:val="22"/>
          <w:rPrChange w:id="42" w:author="Simone De Angelis" w:date="2016-06-21T19:07:00Z">
            <w:rPr>
              <w:rFonts w:ascii="Times New Roman" w:hAnsi="Times New Roman"/>
              <w:color w:val="C00000"/>
              <w:sz w:val="22"/>
            </w:rPr>
          </w:rPrChange>
        </w:rPr>
        <w:t xml:space="preserve"> </w:t>
      </w:r>
      <w:r w:rsidRPr="00020B9E">
        <w:rPr>
          <w:rFonts w:ascii="Times New Roman" w:hAnsi="Times New Roman"/>
          <w:sz w:val="22"/>
          <w:rPrChange w:id="43" w:author="Christoph Breser" w:date="2016-06-21T19:09:00Z">
            <w:rPr>
              <w:rFonts w:ascii="Times New Roman" w:hAnsi="Times New Roman"/>
              <w:color w:val="C00000"/>
              <w:sz w:val="22"/>
            </w:rPr>
          </w:rPrChange>
        </w:rPr>
        <w:t xml:space="preserve">aber </w:t>
      </w:r>
      <w:del w:id="44" w:author="Christoph Breser" w:date="2016-06-21T19:06:00Z">
        <w:r w:rsidRPr="00020B9E">
          <w:rPr>
            <w:rFonts w:ascii="Times New Roman" w:eastAsia="Times New Roman" w:hAnsi="Times New Roman"/>
            <w:sz w:val="22"/>
            <w:lang w:eastAsia="de-DE"/>
          </w:rPr>
          <w:delText>nie</w:delText>
        </w:r>
      </w:del>
      <w:ins w:id="45" w:author="Christoph Breser" w:date="2016-06-21T19:06:00Z">
        <w:r w:rsidR="00160BF4" w:rsidRPr="00020B9E">
          <w:rPr>
            <w:rFonts w:ascii="Times New Roman" w:eastAsia="Times New Roman" w:hAnsi="Times New Roman"/>
            <w:sz w:val="22"/>
            <w:lang w:eastAsia="de-DE"/>
            <w:rPrChange w:id="46" w:author="Christoph Breser" w:date="2016-06-21T19:09:00Z">
              <w:rPr>
                <w:rFonts w:ascii="Times New Roman" w:eastAsia="Times New Roman" w:hAnsi="Times New Roman"/>
                <w:color w:val="C00000"/>
                <w:sz w:val="22"/>
                <w:lang w:eastAsia="de-DE"/>
              </w:rPr>
            </w:rPrChange>
          </w:rPr>
          <w:t>ni</w:t>
        </w:r>
      </w:ins>
      <w:ins w:id="47" w:author="ploderj" w:date="2016-06-19T21:24:00Z">
        <w:r w:rsidR="00160BF4" w:rsidRPr="00020B9E">
          <w:rPr>
            <w:rFonts w:ascii="Times New Roman" w:eastAsia="Times New Roman" w:hAnsi="Times New Roman"/>
            <w:sz w:val="22"/>
            <w:lang w:eastAsia="de-DE"/>
            <w:rPrChange w:id="48" w:author="Christoph Breser" w:date="2016-06-21T19:09:00Z">
              <w:rPr>
                <w:rFonts w:ascii="Times New Roman" w:eastAsia="Times New Roman" w:hAnsi="Times New Roman"/>
                <w:color w:val="C00000"/>
                <w:sz w:val="22"/>
                <w:lang w:eastAsia="de-DE"/>
              </w:rPr>
            </w:rPrChange>
          </w:rPr>
          <w:t>e</w:t>
        </w:r>
      </w:ins>
      <w:del w:id="49" w:author="ploderj" w:date="2016-06-17T21:54:00Z">
        <w:r w:rsidR="00160BF4" w:rsidRPr="00020B9E" w:rsidDel="002A67C5">
          <w:rPr>
            <w:rFonts w:ascii="Times New Roman" w:eastAsia="Times New Roman" w:hAnsi="Times New Roman"/>
            <w:sz w:val="22"/>
            <w:lang w:eastAsia="de-DE"/>
            <w:rPrChange w:id="50" w:author="Christoph Breser" w:date="2016-06-21T19:09:00Z">
              <w:rPr>
                <w:rFonts w:ascii="Times New Roman" w:eastAsia="Times New Roman" w:hAnsi="Times New Roman"/>
                <w:color w:val="C00000"/>
                <w:sz w:val="22"/>
                <w:lang w:eastAsia="de-DE"/>
              </w:rPr>
            </w:rPrChange>
          </w:rPr>
          <w:delText>cht</w:delText>
        </w:r>
      </w:del>
      <w:r w:rsidRPr="00020B9E">
        <w:rPr>
          <w:rFonts w:ascii="Times New Roman" w:hAnsi="Times New Roman"/>
          <w:sz w:val="22"/>
          <w:rPrChange w:id="51" w:author="Christoph Breser" w:date="2016-06-21T19:09:00Z">
            <w:rPr>
              <w:rFonts w:ascii="Times New Roman" w:hAnsi="Times New Roman"/>
              <w:color w:val="C00000"/>
              <w:sz w:val="22"/>
            </w:rPr>
          </w:rPrChange>
        </w:rPr>
        <w:t xml:space="preserve"> umgesetzte</w:t>
      </w:r>
      <w:r>
        <w:rPr>
          <w:rFonts w:ascii="Times New Roman" w:hAnsi="Times New Roman"/>
          <w:sz w:val="22"/>
          <w:rPrChange w:id="52" w:author="Simone De Angelis" w:date="2016-06-21T19:07:00Z">
            <w:rPr>
              <w:rFonts w:ascii="Times New Roman" w:hAnsi="Times New Roman"/>
              <w:color w:val="C00000"/>
              <w:sz w:val="22"/>
            </w:rPr>
          </w:rPrChange>
        </w:rPr>
        <w:t xml:space="preserve"> Vorhaben eines</w:t>
      </w:r>
      <w:r>
        <w:rPr>
          <w:rFonts w:ascii="Times New Roman" w:eastAsia="Times New Roman" w:hAnsi="Times New Roman"/>
          <w:sz w:val="22"/>
          <w:lang w:eastAsia="de-DE"/>
        </w:rPr>
        <w:t xml:space="preserve"> </w:t>
      </w:r>
      <w:r>
        <w:rPr>
          <w:rFonts w:ascii="Times New Roman" w:eastAsia="Times New Roman" w:hAnsi="Times New Roman"/>
          <w:i/>
          <w:sz w:val="22"/>
          <w:lang w:eastAsia="de-DE"/>
        </w:rPr>
        <w:t>„</w:t>
      </w:r>
      <w:r>
        <w:rPr>
          <w:rFonts w:ascii="Times New Roman" w:hAnsi="Times New Roman"/>
          <w:i/>
          <w:sz w:val="22"/>
        </w:rPr>
        <w:t xml:space="preserve">Thesaurus on </w:t>
      </w:r>
      <w:proofErr w:type="spellStart"/>
      <w:r>
        <w:rPr>
          <w:rFonts w:ascii="Times New Roman" w:hAnsi="Times New Roman"/>
          <w:i/>
          <w:sz w:val="22"/>
        </w:rPr>
        <w:t>Architecture</w:t>
      </w:r>
      <w:proofErr w:type="spellEnd"/>
      <w:r>
        <w:rPr>
          <w:rFonts w:ascii="Times New Roman" w:hAnsi="Times New Roman"/>
          <w:i/>
          <w:sz w:val="22"/>
        </w:rPr>
        <w:t>“</w:t>
      </w:r>
      <w:r>
        <w:rPr>
          <w:rFonts w:ascii="Times New Roman" w:hAnsi="Times New Roman"/>
          <w:sz w:val="22"/>
        </w:rPr>
        <w:t xml:space="preserve"> gerichtet sein.</w:t>
      </w:r>
      <w:r>
        <w:rPr>
          <w:rFonts w:ascii="Times New Roman" w:eastAsia="Times New Roman" w:hAnsi="Times New Roman"/>
          <w:sz w:val="22"/>
          <w:lang w:eastAsia="de-DE"/>
        </w:rPr>
        <w:t xml:space="preserve"> </w:t>
      </w:r>
      <w:del w:id="53" w:author="Christoph Breser" w:date="2016-06-21T19:06:00Z">
        <w:r>
          <w:rPr>
            <w:rFonts w:ascii="Times New Roman" w:hAnsi="Times New Roman"/>
            <w:sz w:val="22"/>
          </w:rPr>
          <w:delText>Parallel</w:delText>
        </w:r>
      </w:del>
      <w:del w:id="54" w:author="ploderj" w:date="2016-06-17T21:57:00Z">
        <w:r w:rsidR="00160BF4" w:rsidDel="002A67C5">
          <w:rPr>
            <w:rFonts w:ascii="Times New Roman" w:hAnsi="Times New Roman"/>
            <w:sz w:val="22"/>
          </w:rPr>
          <w:delText xml:space="preserve">Zum Anderen wird </w:delText>
        </w:r>
      </w:del>
      <w:ins w:id="55" w:author="ploderj" w:date="2016-06-17T21:57:00Z">
        <w:r w:rsidR="00160BF4">
          <w:rPr>
            <w:rFonts w:ascii="Times New Roman" w:hAnsi="Times New Roman"/>
            <w:sz w:val="22"/>
          </w:rPr>
          <w:t>P</w:t>
        </w:r>
      </w:ins>
      <w:del w:id="56" w:author="ploderj" w:date="2016-06-17T21:57:00Z">
        <w:r w:rsidR="00160BF4" w:rsidDel="002A67C5">
          <w:rPr>
            <w:rFonts w:ascii="Times New Roman" w:hAnsi="Times New Roman"/>
            <w:sz w:val="22"/>
          </w:rPr>
          <w:delText>p</w:delText>
        </w:r>
      </w:del>
      <w:ins w:id="57" w:author="Christoph Breser" w:date="2016-06-21T19:06:00Z">
        <w:r w:rsidR="00160BF4">
          <w:rPr>
            <w:rFonts w:ascii="Times New Roman" w:hAnsi="Times New Roman"/>
            <w:sz w:val="22"/>
          </w:rPr>
          <w:t>arallel</w:t>
        </w:r>
      </w:ins>
      <w:r>
        <w:rPr>
          <w:rFonts w:ascii="Times New Roman" w:hAnsi="Times New Roman"/>
          <w:sz w:val="22"/>
        </w:rPr>
        <w:t xml:space="preserve"> dazu</w:t>
      </w:r>
      <w:ins w:id="58" w:author="ploderj" w:date="2016-06-17T21:57:00Z">
        <w:r>
          <w:rPr>
            <w:rFonts w:ascii="Times New Roman" w:hAnsi="Times New Roman"/>
            <w:sz w:val="22"/>
          </w:rPr>
          <w:t xml:space="preserve"> soll</w:t>
        </w:r>
      </w:ins>
      <w:r>
        <w:rPr>
          <w:rFonts w:ascii="Times New Roman" w:hAnsi="Times New Roman"/>
          <w:sz w:val="22"/>
        </w:rPr>
        <w:t xml:space="preserve">, in Zusammenarbeit mit </w:t>
      </w:r>
      <w:del w:id="59" w:author="Christoph Breser" w:date="2016-06-20T17:43:00Z">
        <w:r>
          <w:rPr>
            <w:rFonts w:ascii="Times New Roman" w:hAnsi="Times New Roman"/>
            <w:sz w:val="22"/>
          </w:rPr>
          <w:delText xml:space="preserve">dem </w:delText>
        </w:r>
      </w:del>
      <w:ins w:id="60" w:author="Christoph Breser" w:date="2016-06-20T17:43:00Z">
        <w:r w:rsidR="00160BF4">
          <w:rPr>
            <w:rFonts w:ascii="Times New Roman" w:hAnsi="Times New Roman"/>
            <w:sz w:val="22"/>
          </w:rPr>
          <w:t xml:space="preserve">Milena </w:t>
        </w:r>
        <w:proofErr w:type="spellStart"/>
        <w:r w:rsidR="00160BF4">
          <w:rPr>
            <w:rFonts w:ascii="Times New Roman" w:hAnsi="Times New Roman"/>
            <w:sz w:val="22"/>
          </w:rPr>
          <w:t>Stravic</w:t>
        </w:r>
        <w:proofErr w:type="spellEnd"/>
        <w:r w:rsidR="00160BF4">
          <w:rPr>
            <w:rFonts w:ascii="Times New Roman" w:hAnsi="Times New Roman"/>
            <w:sz w:val="22"/>
          </w:rPr>
          <w:t xml:space="preserve"> vom </w:t>
        </w:r>
      </w:ins>
      <w:r>
        <w:rPr>
          <w:rFonts w:ascii="Times New Roman" w:hAnsi="Times New Roman"/>
          <w:sz w:val="22"/>
          <w:rPrChange w:id="61" w:author="Simone De Angelis" w:date="2016-06-21T19:07:00Z">
            <w:rPr>
              <w:rFonts w:ascii="Times New Roman" w:hAnsi="Times New Roman"/>
              <w:sz w:val="22"/>
              <w:highlight w:val="lightGray"/>
            </w:rPr>
          </w:rPrChange>
        </w:rPr>
        <w:t xml:space="preserve">Institut für Architektur und Medien der </w:t>
      </w:r>
      <w:del w:id="62" w:author="Christoph Breser" w:date="2016-06-21T19:06:00Z">
        <w:r w:rsidRPr="00020B9E">
          <w:rPr>
            <w:rFonts w:ascii="Times New Roman" w:hAnsi="Times New Roman"/>
            <w:sz w:val="22"/>
          </w:rPr>
          <w:delText>TU</w:delText>
        </w:r>
      </w:del>
      <w:ins w:id="63" w:author="Christoph Breser" w:date="2016-06-21T19:06:00Z">
        <w:r w:rsidR="00160BF4" w:rsidRPr="00020B9E">
          <w:rPr>
            <w:rFonts w:ascii="Times New Roman" w:eastAsia="Times New Roman" w:hAnsi="Times New Roman"/>
            <w:sz w:val="22"/>
            <w:lang w:eastAsia="de-DE"/>
            <w:rPrChange w:id="64" w:author="Christoph Breser" w:date="2016-06-21T19:09:00Z">
              <w:rPr>
                <w:rFonts w:ascii="Times New Roman" w:eastAsia="Times New Roman" w:hAnsi="Times New Roman"/>
                <w:sz w:val="22"/>
                <w:highlight w:val="lightGray"/>
                <w:lang w:eastAsia="de-DE"/>
              </w:rPr>
            </w:rPrChange>
          </w:rPr>
          <w:t>Technischen Universität Graz</w:t>
        </w:r>
      </w:ins>
      <w:r>
        <w:rPr>
          <w:rFonts w:ascii="Times New Roman" w:eastAsia="Times New Roman" w:hAnsi="Times New Roman"/>
          <w:sz w:val="22"/>
          <w:lang w:eastAsia="de-DE"/>
        </w:rPr>
        <w:t xml:space="preserve"> an der Weiterentwicklung des Datenmodells gearbeitet werden sowie auch an einem </w:t>
      </w:r>
      <w:del w:id="65" w:author="Christoph Breser" w:date="2016-06-20T17:44:00Z">
        <w:r>
          <w:rPr>
            <w:rFonts w:ascii="Times New Roman" w:eastAsia="Times New Roman" w:hAnsi="Times New Roman"/>
            <w:sz w:val="22"/>
            <w:lang w:eastAsia="de-DE"/>
          </w:rPr>
          <w:delText xml:space="preserve">neuen </w:delText>
        </w:r>
      </w:del>
      <w:del w:id="66" w:author="Christoph Breser" w:date="2016-06-21T19:10:00Z">
        <w:r w:rsidDel="00020B9E">
          <w:rPr>
            <w:rFonts w:ascii="Times New Roman" w:eastAsia="Times New Roman" w:hAnsi="Times New Roman"/>
            <w:sz w:val="22"/>
            <w:lang w:eastAsia="de-DE"/>
          </w:rPr>
          <w:delText>Web-Design</w:delText>
        </w:r>
      </w:del>
      <w:ins w:id="67" w:author="Christoph Breser" w:date="2016-06-21T19:10:00Z">
        <w:r w:rsidR="00020B9E">
          <w:rPr>
            <w:rFonts w:ascii="Times New Roman" w:eastAsia="Times New Roman" w:hAnsi="Times New Roman"/>
            <w:sz w:val="22"/>
            <w:lang w:eastAsia="de-DE"/>
          </w:rPr>
          <w:t>Visualisierungsmodell</w:t>
        </w:r>
      </w:ins>
      <w:r>
        <w:rPr>
          <w:rFonts w:ascii="Times New Roman" w:eastAsia="Times New Roman" w:hAnsi="Times New Roman"/>
          <w:sz w:val="22"/>
          <w:lang w:eastAsia="de-DE"/>
        </w:rPr>
        <w:t>, welches die innovativen histori</w:t>
      </w:r>
      <w:ins w:id="68" w:author="ploderj" w:date="2016-06-17T21:59:00Z">
        <w:r>
          <w:rPr>
            <w:rFonts w:ascii="Times New Roman" w:eastAsia="Times New Roman" w:hAnsi="Times New Roman"/>
            <w:sz w:val="22"/>
            <w:lang w:eastAsia="de-DE"/>
          </w:rPr>
          <w:t>ographi</w:t>
        </w:r>
      </w:ins>
      <w:r>
        <w:rPr>
          <w:rFonts w:ascii="Times New Roman" w:eastAsia="Times New Roman" w:hAnsi="Times New Roman"/>
          <w:sz w:val="22"/>
          <w:lang w:eastAsia="de-DE"/>
        </w:rPr>
        <w:t xml:space="preserve">schen Intentionen </w:t>
      </w:r>
      <w:proofErr w:type="spellStart"/>
      <w:r>
        <w:rPr>
          <w:rFonts w:ascii="Times New Roman" w:eastAsia="Times New Roman" w:hAnsi="Times New Roman"/>
          <w:sz w:val="22"/>
          <w:lang w:eastAsia="de-DE"/>
        </w:rPr>
        <w:t>Geymüllers</w:t>
      </w:r>
      <w:proofErr w:type="spellEnd"/>
      <w:r>
        <w:rPr>
          <w:rFonts w:ascii="Times New Roman" w:eastAsia="Times New Roman" w:hAnsi="Times New Roman"/>
          <w:sz w:val="22"/>
          <w:lang w:eastAsia="de-DE"/>
        </w:rPr>
        <w:t xml:space="preserve"> zum Ausdruck bringen und gleichermaßen heutigen fachlichen Anforderungen gerecht werden sollte. </w:t>
      </w:r>
    </w:p>
    <w:p w:rsidR="00C76372" w:rsidRDefault="00C76372" w:rsidP="00C76372">
      <w:pPr>
        <w:numPr>
          <w:ins w:id="69" w:author="Unknown"/>
        </w:numPr>
        <w:spacing w:line="360" w:lineRule="auto"/>
        <w:jc w:val="both"/>
        <w:rPr>
          <w:ins w:id="70" w:author="Christoph Breser" w:date="2016-06-20T18:39:00Z"/>
          <w:rFonts w:ascii="Times New Roman" w:hAnsi="Times New Roman"/>
          <w:sz w:val="22"/>
        </w:rPr>
      </w:pPr>
    </w:p>
    <w:p w:rsidR="00160BF4" w:rsidRPr="006D6C54" w:rsidRDefault="00160BF4" w:rsidP="00160BF4">
      <w:pPr>
        <w:spacing w:line="360" w:lineRule="auto"/>
        <w:jc w:val="both"/>
        <w:rPr>
          <w:ins w:id="71" w:author="Christoph Breser" w:date="2016-06-21T19:06:00Z"/>
          <w:rFonts w:ascii="Times New Roman" w:hAnsi="Times New Roman"/>
          <w:b/>
          <w:sz w:val="22"/>
          <w:rPrChange w:id="72" w:author="Christoph Breser" w:date="2016-06-20T18:39:00Z">
            <w:rPr>
              <w:ins w:id="73" w:author="Christoph Breser" w:date="2016-06-21T19:06:00Z"/>
              <w:rFonts w:ascii="Times New Roman" w:hAnsi="Times New Roman"/>
              <w:sz w:val="22"/>
            </w:rPr>
          </w:rPrChange>
        </w:rPr>
      </w:pPr>
      <w:ins w:id="74" w:author="Christoph Breser" w:date="2016-06-20T18:39:00Z">
        <w:r w:rsidRPr="007A249D">
          <w:rPr>
            <w:rFonts w:ascii="Times New Roman" w:hAnsi="Times New Roman"/>
            <w:b/>
            <w:sz w:val="22"/>
            <w:rPrChange w:id="75" w:author="Christoph Breser" w:date="2016-06-20T18:39:00Z">
              <w:rPr>
                <w:rFonts w:ascii="Times New Roman" w:hAnsi="Times New Roman"/>
                <w:sz w:val="22"/>
              </w:rPr>
            </w:rPrChange>
          </w:rPr>
          <w:t>Ausgangslage:</w:t>
        </w:r>
      </w:ins>
    </w:p>
    <w:p w:rsidR="00C76372" w:rsidRDefault="00C76372" w:rsidP="00C76372">
      <w:pPr>
        <w:spacing w:after="0" w:line="360" w:lineRule="auto"/>
        <w:jc w:val="both"/>
        <w:rPr>
          <w:ins w:id="76" w:author="ploderj" w:date="2016-06-17T22:14:00Z"/>
          <w:rFonts w:ascii="Times New Roman" w:eastAsia="Times New Roman" w:hAnsi="Times New Roman"/>
          <w:sz w:val="22"/>
          <w:lang w:eastAsia="de-DE"/>
        </w:rPr>
      </w:pPr>
      <w:r>
        <w:rPr>
          <w:rFonts w:ascii="Times New Roman" w:hAnsi="Times New Roman"/>
          <w:sz w:val="22"/>
        </w:rPr>
        <w:t xml:space="preserve">Heinrich von </w:t>
      </w:r>
      <w:proofErr w:type="spellStart"/>
      <w:r>
        <w:rPr>
          <w:rFonts w:ascii="Times New Roman" w:hAnsi="Times New Roman"/>
          <w:sz w:val="22"/>
        </w:rPr>
        <w:t>Geymüller</w:t>
      </w:r>
      <w:proofErr w:type="spellEnd"/>
      <w:r>
        <w:rPr>
          <w:rFonts w:ascii="Times New Roman" w:hAnsi="Times New Roman"/>
          <w:sz w:val="22"/>
        </w:rPr>
        <w:t xml:space="preserve"> </w:t>
      </w:r>
      <w:r>
        <w:rPr>
          <w:rFonts w:ascii="Times New Roman" w:eastAsia="Times New Roman" w:hAnsi="Times New Roman"/>
          <w:sz w:val="22"/>
          <w:lang w:eastAsia="de-DE"/>
        </w:rPr>
        <w:t xml:space="preserve">(1839–1909) zählt zu den </w:t>
      </w:r>
      <w:del w:id="77" w:author="Christoph Breser" w:date="2016-06-20T18:01:00Z">
        <w:r>
          <w:rPr>
            <w:rFonts w:ascii="Times New Roman" w:eastAsia="Times New Roman" w:hAnsi="Times New Roman"/>
            <w:sz w:val="22"/>
            <w:lang w:eastAsia="de-DE"/>
          </w:rPr>
          <w:delText xml:space="preserve">wichtigsten </w:delText>
        </w:r>
      </w:del>
      <w:ins w:id="78" w:author="Christoph Breser" w:date="2016-06-20T18:01:00Z">
        <w:r w:rsidR="00160BF4">
          <w:rPr>
            <w:rFonts w:ascii="Times New Roman" w:eastAsia="Times New Roman" w:hAnsi="Times New Roman"/>
            <w:sz w:val="22"/>
            <w:lang w:eastAsia="de-DE"/>
          </w:rPr>
          <w:t xml:space="preserve">bedeutenden </w:t>
        </w:r>
      </w:ins>
      <w:r>
        <w:rPr>
          <w:rFonts w:ascii="Times New Roman" w:eastAsia="Times New Roman" w:hAnsi="Times New Roman"/>
          <w:sz w:val="22"/>
          <w:lang w:eastAsia="de-DE"/>
        </w:rPr>
        <w:t>Architekturforscher</w:t>
      </w:r>
      <w:ins w:id="79" w:author="ploderj" w:date="2016-06-17T22:01:00Z">
        <w:r>
          <w:rPr>
            <w:rFonts w:ascii="Times New Roman" w:eastAsia="Times New Roman" w:hAnsi="Times New Roman"/>
            <w:sz w:val="22"/>
            <w:lang w:eastAsia="de-DE"/>
          </w:rPr>
          <w:t>n</w:t>
        </w:r>
      </w:ins>
      <w:del w:id="80" w:author="ploderj" w:date="2016-06-17T22:01:00Z">
        <w:r w:rsidR="00160BF4" w:rsidRPr="009C1D54" w:rsidDel="00B146CA">
          <w:rPr>
            <w:rFonts w:ascii="Times New Roman" w:eastAsia="Times New Roman" w:hAnsi="Times New Roman"/>
            <w:sz w:val="22"/>
            <w:lang w:eastAsia="de-DE"/>
          </w:rPr>
          <w:delText>/innen</w:delText>
        </w:r>
      </w:del>
      <w:r>
        <w:rPr>
          <w:rFonts w:ascii="Times New Roman" w:eastAsia="Times New Roman" w:hAnsi="Times New Roman"/>
          <w:sz w:val="22"/>
          <w:lang w:eastAsia="de-DE"/>
        </w:rPr>
        <w:t xml:space="preserve"> des 19. und beginnenden 20. Jahrhunderts. Der größte Teil seines wissenschaftlichen Nachlasses befindet sich seit 1927 am Institut für Kunstgeschichte an der Karl-Franzens Universität in Graz. Ausschlaggebend </w:t>
      </w:r>
      <w:del w:id="81" w:author="ploderj" w:date="2016-06-17T22:06:00Z">
        <w:r w:rsidR="00160BF4" w:rsidDel="00B146CA">
          <w:rPr>
            <w:rFonts w:ascii="Times New Roman" w:eastAsia="Times New Roman" w:hAnsi="Times New Roman"/>
            <w:sz w:val="22"/>
            <w:lang w:eastAsia="de-DE"/>
          </w:rPr>
          <w:delText>war</w:delText>
        </w:r>
      </w:del>
      <w:r>
        <w:rPr>
          <w:rFonts w:ascii="Times New Roman" w:eastAsia="Times New Roman" w:hAnsi="Times New Roman"/>
          <w:sz w:val="22"/>
          <w:lang w:eastAsia="de-DE"/>
        </w:rPr>
        <w:t xml:space="preserve"> dafür </w:t>
      </w:r>
      <w:ins w:id="82" w:author="ploderj" w:date="2016-06-17T22:04:00Z">
        <w:r>
          <w:rPr>
            <w:rFonts w:ascii="Times New Roman" w:eastAsia="Times New Roman" w:hAnsi="Times New Roman"/>
            <w:sz w:val="22"/>
            <w:lang w:eastAsia="de-DE"/>
          </w:rPr>
          <w:t xml:space="preserve">war, dass </w:t>
        </w:r>
        <w:proofErr w:type="spellStart"/>
        <w:r>
          <w:rPr>
            <w:rFonts w:ascii="Times New Roman" w:eastAsia="Times New Roman" w:hAnsi="Times New Roman"/>
            <w:sz w:val="22"/>
            <w:lang w:eastAsia="de-DE"/>
          </w:rPr>
          <w:t>Geymüller</w:t>
        </w:r>
        <w:proofErr w:type="spellEnd"/>
        <w:r>
          <w:rPr>
            <w:rFonts w:ascii="Times New Roman" w:eastAsia="Times New Roman" w:hAnsi="Times New Roman"/>
            <w:sz w:val="22"/>
            <w:lang w:eastAsia="de-DE"/>
          </w:rPr>
          <w:t xml:space="preserve"> in seinen letzten Lebensjahren in den jungen Wiener Architekturforscher Hermann Egger </w:t>
        </w:r>
      </w:ins>
      <w:ins w:id="83" w:author="ploderj" w:date="2016-06-17T22:06:00Z">
        <w:r>
          <w:rPr>
            <w:rFonts w:ascii="Times New Roman" w:eastAsia="Times New Roman" w:hAnsi="Times New Roman"/>
            <w:sz w:val="22"/>
            <w:lang w:eastAsia="de-DE"/>
          </w:rPr>
          <w:t xml:space="preserve">(ab 1911 Ordinarius für Kunstgeschichte in Graz) </w:t>
        </w:r>
      </w:ins>
      <w:ins w:id="84" w:author="ploderj" w:date="2016-06-17T22:04:00Z">
        <w:r>
          <w:rPr>
            <w:rFonts w:ascii="Times New Roman" w:eastAsia="Times New Roman" w:hAnsi="Times New Roman"/>
            <w:sz w:val="22"/>
            <w:lang w:eastAsia="de-DE"/>
          </w:rPr>
          <w:t>einen Schüler und potentiellen Nachfolger sah.</w:t>
        </w:r>
        <w:del w:id="85" w:author="Christoph Breser" w:date="2016-06-21T19:15:00Z">
          <w:r w:rsidDel="00160BF4">
            <w:rPr>
              <w:rFonts w:ascii="Times New Roman" w:eastAsia="Times New Roman" w:hAnsi="Times New Roman"/>
              <w:sz w:val="22"/>
              <w:lang w:eastAsia="de-DE"/>
            </w:rPr>
            <w:delText xml:space="preserve"> </w:delText>
          </w:r>
        </w:del>
      </w:ins>
      <w:del w:id="86" w:author="ploderj" w:date="2016-06-17T22:07:00Z">
        <w:r w:rsidR="00160BF4" w:rsidDel="00B146CA">
          <w:rPr>
            <w:rFonts w:ascii="Times New Roman" w:eastAsia="Times New Roman" w:hAnsi="Times New Roman"/>
            <w:sz w:val="22"/>
            <w:lang w:eastAsia="de-DE"/>
          </w:rPr>
          <w:delText>die enge</w:delText>
        </w:r>
      </w:del>
      <w:r>
        <w:rPr>
          <w:rFonts w:ascii="Times New Roman" w:eastAsia="Times New Roman" w:hAnsi="Times New Roman"/>
          <w:sz w:val="22"/>
          <w:lang w:eastAsia="de-DE"/>
        </w:rPr>
        <w:t xml:space="preserve"> </w:t>
      </w:r>
      <w:ins w:id="87" w:author="ploderj" w:date="2016-06-17T22:07:00Z">
        <w:r>
          <w:rPr>
            <w:rFonts w:ascii="Times New Roman" w:eastAsia="Times New Roman" w:hAnsi="Times New Roman"/>
            <w:sz w:val="22"/>
            <w:lang w:eastAsia="de-DE"/>
          </w:rPr>
          <w:t xml:space="preserve">Die beabsichtigte </w:t>
        </w:r>
      </w:ins>
      <w:r>
        <w:rPr>
          <w:rFonts w:ascii="Times New Roman" w:eastAsia="Times New Roman" w:hAnsi="Times New Roman"/>
          <w:sz w:val="22"/>
          <w:lang w:eastAsia="de-DE"/>
        </w:rPr>
        <w:t xml:space="preserve">Zusammenarbeit </w:t>
      </w:r>
      <w:proofErr w:type="spellStart"/>
      <w:r>
        <w:rPr>
          <w:rFonts w:ascii="Times New Roman" w:eastAsia="Times New Roman" w:hAnsi="Times New Roman"/>
          <w:sz w:val="22"/>
          <w:lang w:eastAsia="de-DE"/>
        </w:rPr>
        <w:t>Geymüllers</w:t>
      </w:r>
      <w:proofErr w:type="spellEnd"/>
      <w:r>
        <w:rPr>
          <w:rFonts w:ascii="Times New Roman" w:eastAsia="Times New Roman" w:hAnsi="Times New Roman"/>
          <w:sz w:val="22"/>
          <w:lang w:eastAsia="de-DE"/>
        </w:rPr>
        <w:t xml:space="preserve"> mit </w:t>
      </w:r>
      <w:del w:id="88" w:author="ploderj" w:date="2016-06-17T22:07:00Z">
        <w:r w:rsidR="00160BF4" w:rsidDel="00B146CA">
          <w:rPr>
            <w:rFonts w:ascii="Times New Roman" w:eastAsia="Times New Roman" w:hAnsi="Times New Roman"/>
            <w:sz w:val="22"/>
            <w:lang w:eastAsia="de-DE"/>
          </w:rPr>
          <w:delText xml:space="preserve">dem damaligen Institutsvorstand Hermann </w:delText>
        </w:r>
      </w:del>
      <w:r>
        <w:rPr>
          <w:rFonts w:ascii="Times New Roman" w:eastAsia="Times New Roman" w:hAnsi="Times New Roman"/>
          <w:sz w:val="22"/>
          <w:lang w:eastAsia="de-DE"/>
        </w:rPr>
        <w:t>Egger</w:t>
      </w:r>
      <w:ins w:id="89" w:author="ploderj" w:date="2016-06-17T22:08:00Z">
        <w:r>
          <w:rPr>
            <w:rFonts w:ascii="Times New Roman" w:eastAsia="Times New Roman" w:hAnsi="Times New Roman"/>
            <w:sz w:val="22"/>
            <w:lang w:eastAsia="de-DE"/>
          </w:rPr>
          <w:t xml:space="preserve"> bezog sich in erster Linie auf das von </w:t>
        </w:r>
        <w:proofErr w:type="spellStart"/>
        <w:r>
          <w:rPr>
            <w:rFonts w:ascii="Times New Roman" w:eastAsia="Times New Roman" w:hAnsi="Times New Roman"/>
            <w:sz w:val="22"/>
            <w:lang w:eastAsia="de-DE"/>
          </w:rPr>
          <w:t>Geymüller</w:t>
        </w:r>
        <w:proofErr w:type="spellEnd"/>
        <w:r>
          <w:rPr>
            <w:rFonts w:ascii="Times New Roman" w:eastAsia="Times New Roman" w:hAnsi="Times New Roman"/>
            <w:sz w:val="22"/>
            <w:lang w:eastAsia="de-DE"/>
          </w:rPr>
          <w:t xml:space="preserve"> schon über Jahrzehnte verfolgte Projekt eines </w:t>
        </w:r>
      </w:ins>
      <w:ins w:id="90" w:author="ploderj" w:date="2016-06-17T22:10:00Z">
        <w:r>
          <w:rPr>
            <w:rFonts w:ascii="Times New Roman" w:hAnsi="Times New Roman"/>
            <w:sz w:val="22"/>
            <w:rPrChange w:id="91" w:author="Simone De Angelis" w:date="2016-06-21T19:07:00Z">
              <w:rPr>
                <w:rFonts w:ascii="Times New Roman" w:hAnsi="Times New Roman"/>
                <w:i/>
                <w:sz w:val="22"/>
              </w:rPr>
            </w:rPrChange>
          </w:rPr>
          <w:t xml:space="preserve">Architektur-Thesaurus </w:t>
        </w:r>
        <w:r>
          <w:rPr>
            <w:rFonts w:ascii="Times New Roman" w:eastAsia="Times New Roman" w:hAnsi="Times New Roman"/>
            <w:sz w:val="22"/>
            <w:lang w:eastAsia="de-DE"/>
          </w:rPr>
          <w:t xml:space="preserve">der </w:t>
        </w:r>
      </w:ins>
      <w:ins w:id="92" w:author="ploderj" w:date="2016-06-17T22:11:00Z">
        <w:r>
          <w:rPr>
            <w:rFonts w:ascii="Times New Roman" w:eastAsia="Times New Roman" w:hAnsi="Times New Roman"/>
            <w:sz w:val="22"/>
            <w:lang w:eastAsia="de-DE"/>
          </w:rPr>
          <w:t xml:space="preserve">in 10.000 qualitätsvollen Reproduktionen eine alle Darstellungsmedien umfassende Dokumentation von architekturbezogenen Darstellungen </w:t>
        </w:r>
      </w:ins>
      <w:ins w:id="93" w:author="ploderj" w:date="2016-06-17T22:13:00Z">
        <w:r>
          <w:rPr>
            <w:rFonts w:ascii="Times New Roman" w:eastAsia="Times New Roman" w:hAnsi="Times New Roman"/>
            <w:sz w:val="22"/>
            <w:lang w:eastAsia="de-DE"/>
          </w:rPr>
          <w:t>versammeln</w:t>
        </w:r>
      </w:ins>
      <w:ins w:id="94" w:author="ploderj" w:date="2016-06-17T22:11:00Z">
        <w:r>
          <w:rPr>
            <w:rFonts w:ascii="Times New Roman" w:eastAsia="Times New Roman" w:hAnsi="Times New Roman"/>
            <w:sz w:val="22"/>
            <w:lang w:eastAsia="de-DE"/>
          </w:rPr>
          <w:t xml:space="preserve"> sollte</w:t>
        </w:r>
      </w:ins>
      <w:r>
        <w:rPr>
          <w:rFonts w:ascii="Times New Roman" w:eastAsia="Times New Roman" w:hAnsi="Times New Roman"/>
          <w:sz w:val="22"/>
          <w:lang w:eastAsia="de-DE"/>
        </w:rPr>
        <w:t xml:space="preserve">. </w:t>
      </w:r>
    </w:p>
    <w:p w:rsidR="00C76372" w:rsidRDefault="00160BF4" w:rsidP="00C76372">
      <w:pPr>
        <w:spacing w:after="0" w:line="360" w:lineRule="auto"/>
        <w:jc w:val="both"/>
        <w:rPr>
          <w:ins w:id="95" w:author="ploderj" w:date="2016-06-17T22:32:00Z"/>
          <w:del w:id="96" w:author="Christoph Breser" w:date="2016-06-20T18:04:00Z"/>
          <w:rFonts w:ascii="Times New Roman" w:eastAsia="Times New Roman" w:hAnsi="Times New Roman"/>
          <w:sz w:val="22"/>
          <w:lang w:eastAsia="de-DE"/>
        </w:rPr>
      </w:pPr>
      <w:ins w:id="97" w:author="Christoph Breser" w:date="2016-06-20T18:02:00Z">
        <w:r>
          <w:rPr>
            <w:rFonts w:ascii="Times New Roman" w:eastAsia="Times New Roman" w:hAnsi="Times New Roman"/>
            <w:sz w:val="22"/>
            <w:lang w:eastAsia="de-DE"/>
          </w:rPr>
          <w:t xml:space="preserve">Sein wissenschaftlicher Nachlass umfasst </w:t>
        </w:r>
      </w:ins>
      <w:del w:id="98" w:author="Christoph Breser" w:date="2016-06-20T18:02:00Z">
        <w:r w:rsidR="00C76372">
          <w:rPr>
            <w:rFonts w:ascii="Times New Roman" w:eastAsia="Times New Roman" w:hAnsi="Times New Roman"/>
            <w:sz w:val="22"/>
            <w:lang w:eastAsia="de-DE"/>
          </w:rPr>
          <w:delText xml:space="preserve">Die </w:delText>
        </w:r>
      </w:del>
      <w:ins w:id="99" w:author="Christoph Breser" w:date="2016-06-20T18:02:00Z">
        <w:r>
          <w:rPr>
            <w:rFonts w:ascii="Times New Roman" w:eastAsia="Times New Roman" w:hAnsi="Times New Roman"/>
            <w:sz w:val="22"/>
            <w:lang w:eastAsia="de-DE"/>
          </w:rPr>
          <w:t xml:space="preserve">eine </w:t>
        </w:r>
      </w:ins>
      <w:r w:rsidR="00C76372">
        <w:rPr>
          <w:rFonts w:ascii="Times New Roman" w:eastAsia="Times New Roman" w:hAnsi="Times New Roman"/>
          <w:sz w:val="22"/>
          <w:lang w:eastAsia="de-DE"/>
        </w:rPr>
        <w:t xml:space="preserve">umfangreiche Sammlung von über 74.000 </w:t>
      </w:r>
      <w:del w:id="100" w:author="Christoph Breser" w:date="2016-06-21T19:06:00Z">
        <w:r w:rsidR="00C76372">
          <w:rPr>
            <w:rFonts w:ascii="Times New Roman" w:eastAsia="Times New Roman" w:hAnsi="Times New Roman"/>
            <w:sz w:val="22"/>
            <w:lang w:eastAsia="de-DE"/>
          </w:rPr>
          <w:delText>Objekten</w:delText>
        </w:r>
      </w:del>
      <w:del w:id="101" w:author="ploderj" w:date="2016-06-17T22:14:00Z">
        <w:r w:rsidDel="0001547D">
          <w:rPr>
            <w:rFonts w:ascii="Times New Roman" w:eastAsia="Times New Roman" w:hAnsi="Times New Roman"/>
            <w:sz w:val="22"/>
            <w:lang w:eastAsia="de-DE"/>
          </w:rPr>
          <w:delText>Archivquello</w:delText>
        </w:r>
      </w:del>
      <w:ins w:id="102" w:author="ploderj" w:date="2016-06-17T22:14:00Z">
        <w:r>
          <w:rPr>
            <w:rFonts w:ascii="Times New Roman" w:eastAsia="Times New Roman" w:hAnsi="Times New Roman"/>
            <w:sz w:val="22"/>
            <w:lang w:eastAsia="de-DE"/>
          </w:rPr>
          <w:t>O</w:t>
        </w:r>
      </w:ins>
      <w:ins w:id="103" w:author="Christoph Breser" w:date="2016-06-21T19:06:00Z">
        <w:r>
          <w:rPr>
            <w:rFonts w:ascii="Times New Roman" w:eastAsia="Times New Roman" w:hAnsi="Times New Roman"/>
            <w:sz w:val="22"/>
            <w:lang w:eastAsia="de-DE"/>
          </w:rPr>
          <w:t>bjekten</w:t>
        </w:r>
      </w:ins>
      <w:ins w:id="104" w:author="Christoph Breser" w:date="2016-06-20T18:02:00Z">
        <w:r>
          <w:rPr>
            <w:rFonts w:ascii="Times New Roman" w:eastAsia="Times New Roman" w:hAnsi="Times New Roman"/>
            <w:sz w:val="22"/>
            <w:lang w:eastAsia="de-DE"/>
          </w:rPr>
          <w:t xml:space="preserve">. Sie </w:t>
        </w:r>
      </w:ins>
      <w:del w:id="105" w:author="Christoph Breser" w:date="2016-06-20T18:02:00Z">
        <w:r w:rsidR="00C76372">
          <w:rPr>
            <w:rFonts w:ascii="Times New Roman" w:eastAsia="Times New Roman" w:hAnsi="Times New Roman"/>
            <w:sz w:val="22"/>
            <w:lang w:eastAsia="de-DE"/>
          </w:rPr>
          <w:delText xml:space="preserve"> </w:delText>
        </w:r>
      </w:del>
      <w:ins w:id="106" w:author="ploderj" w:date="2016-06-17T22:14:00Z">
        <w:del w:id="107" w:author="Christoph Breser" w:date="2016-06-20T18:02:00Z">
          <w:r w:rsidR="00C76372">
            <w:rPr>
              <w:rFonts w:ascii="Times New Roman" w:eastAsia="Times New Roman" w:hAnsi="Times New Roman"/>
              <w:sz w:val="22"/>
              <w:lang w:eastAsia="de-DE"/>
            </w:rPr>
            <w:delText xml:space="preserve">des Nachlasses </w:delText>
          </w:r>
        </w:del>
      </w:ins>
      <w:del w:id="108" w:author="Christoph Breser" w:date="2016-06-21T19:06:00Z">
        <w:r w:rsidR="00C76372">
          <w:rPr>
            <w:rFonts w:ascii="Times New Roman" w:eastAsia="Times New Roman" w:hAnsi="Times New Roman"/>
            <w:sz w:val="22"/>
            <w:lang w:eastAsia="de-DE"/>
          </w:rPr>
          <w:delText xml:space="preserve">belegt </w:delText>
        </w:r>
      </w:del>
      <w:ins w:id="109" w:author="ploderj" w:date="2016-06-17T22:15:00Z">
        <w:r>
          <w:rPr>
            <w:rFonts w:ascii="Times New Roman" w:eastAsia="Times New Roman" w:hAnsi="Times New Roman"/>
            <w:sz w:val="22"/>
            <w:lang w:eastAsia="de-DE"/>
          </w:rPr>
          <w:t>beleg</w:t>
        </w:r>
      </w:ins>
      <w:ins w:id="110" w:author="Christoph Breser" w:date="2016-06-20T18:02:00Z">
        <w:r>
          <w:rPr>
            <w:rFonts w:ascii="Times New Roman" w:eastAsia="Times New Roman" w:hAnsi="Times New Roman"/>
            <w:sz w:val="22"/>
            <w:lang w:eastAsia="de-DE"/>
          </w:rPr>
          <w:t>en</w:t>
        </w:r>
      </w:ins>
      <w:ins w:id="111" w:author="ploderj" w:date="2016-06-17T22:15:00Z">
        <w:del w:id="112" w:author="Christoph Breser" w:date="2016-06-20T18:02:00Z">
          <w:r w:rsidDel="002C3269">
            <w:rPr>
              <w:rFonts w:ascii="Times New Roman" w:eastAsia="Times New Roman" w:hAnsi="Times New Roman"/>
              <w:sz w:val="22"/>
              <w:lang w:eastAsia="de-DE"/>
            </w:rPr>
            <w:delText xml:space="preserve">t </w:delText>
          </w:r>
        </w:del>
      </w:ins>
      <w:del w:id="113" w:author="ploderj" w:date="2016-06-17T22:15:00Z">
        <w:r w:rsidRPr="009C1D54" w:rsidDel="0001547D">
          <w:rPr>
            <w:rFonts w:ascii="Times New Roman" w:eastAsia="Times New Roman" w:hAnsi="Times New Roman"/>
            <w:sz w:val="22"/>
            <w:lang w:eastAsia="de-DE"/>
          </w:rPr>
          <w:delText>dokumentiert seinen</w:delText>
        </w:r>
      </w:del>
      <w:r w:rsidR="00C76372">
        <w:rPr>
          <w:rFonts w:ascii="Times New Roman" w:eastAsia="Times New Roman" w:hAnsi="Times New Roman"/>
          <w:sz w:val="22"/>
          <w:lang w:eastAsia="de-DE"/>
        </w:rPr>
        <w:t xml:space="preserve"> </w:t>
      </w:r>
      <w:proofErr w:type="spellStart"/>
      <w:ins w:id="114" w:author="ploderj" w:date="2016-06-17T22:15:00Z">
        <w:r w:rsidR="00C76372">
          <w:rPr>
            <w:rFonts w:ascii="Times New Roman" w:eastAsia="Times New Roman" w:hAnsi="Times New Roman"/>
            <w:sz w:val="22"/>
            <w:lang w:eastAsia="de-DE"/>
          </w:rPr>
          <w:t>Geymüllers</w:t>
        </w:r>
        <w:proofErr w:type="spellEnd"/>
        <w:r w:rsidR="00C76372">
          <w:rPr>
            <w:rFonts w:ascii="Times New Roman" w:eastAsia="Times New Roman" w:hAnsi="Times New Roman"/>
            <w:sz w:val="22"/>
            <w:lang w:eastAsia="de-DE"/>
          </w:rPr>
          <w:t xml:space="preserve"> </w:t>
        </w:r>
      </w:ins>
      <w:r w:rsidR="00C76372">
        <w:rPr>
          <w:rFonts w:ascii="Times New Roman" w:eastAsia="Times New Roman" w:hAnsi="Times New Roman"/>
          <w:sz w:val="22"/>
          <w:lang w:eastAsia="de-DE"/>
        </w:rPr>
        <w:t xml:space="preserve">enormen Wissensumfang </w:t>
      </w:r>
      <w:ins w:id="115" w:author="ploderj" w:date="2016-06-17T22:16:00Z">
        <w:r w:rsidR="00C76372">
          <w:rPr>
            <w:rFonts w:ascii="Times New Roman" w:eastAsia="Times New Roman" w:hAnsi="Times New Roman"/>
            <w:sz w:val="22"/>
            <w:lang w:eastAsia="de-DE"/>
          </w:rPr>
          <w:t xml:space="preserve">und seine umfassende Quellenkenntnis </w:t>
        </w:r>
      </w:ins>
      <w:r w:rsidR="00C76372">
        <w:rPr>
          <w:rFonts w:ascii="Times New Roman" w:hAnsi="Times New Roman"/>
          <w:sz w:val="22"/>
        </w:rPr>
        <w:t>zu speziellen Themen der Renaissanceforschung</w:t>
      </w:r>
      <w:del w:id="116" w:author="Christoph Breser" w:date="2016-06-21T19:06:00Z">
        <w:r w:rsidR="00C76372">
          <w:rPr>
            <w:rFonts w:ascii="Times New Roman" w:hAnsi="Times New Roman"/>
            <w:sz w:val="22"/>
          </w:rPr>
          <w:delText>.</w:delText>
        </w:r>
      </w:del>
      <w:ins w:id="117" w:author="ploderj" w:date="2016-06-17T22:17:00Z">
        <w:r>
          <w:rPr>
            <w:rFonts w:ascii="Times New Roman" w:hAnsi="Times New Roman"/>
            <w:sz w:val="22"/>
          </w:rPr>
          <w:t>.</w:t>
        </w:r>
      </w:ins>
      <w:del w:id="118" w:author="ploderj" w:date="2016-06-17T22:17:00Z">
        <w:r w:rsidDel="0001547D">
          <w:rPr>
            <w:rFonts w:ascii="Times New Roman" w:hAnsi="Times New Roman"/>
            <w:sz w:val="22"/>
          </w:rPr>
          <w:delText>,</w:delText>
        </w:r>
      </w:del>
      <w:r w:rsidR="00C76372">
        <w:rPr>
          <w:rFonts w:ascii="Times New Roman" w:hAnsi="Times New Roman"/>
          <w:sz w:val="22"/>
        </w:rPr>
        <w:t xml:space="preserve"> </w:t>
      </w:r>
      <w:ins w:id="119" w:author="ploderj" w:date="2016-06-17T22:17:00Z">
        <w:r w:rsidR="00C76372">
          <w:rPr>
            <w:rFonts w:ascii="Times New Roman" w:hAnsi="Times New Roman"/>
            <w:sz w:val="22"/>
          </w:rPr>
          <w:t xml:space="preserve">In erster Linie </w:t>
        </w:r>
        <w:del w:id="120" w:author="Christoph Breser" w:date="2016-06-20T18:02:00Z">
          <w:r w:rsidR="00C76372">
            <w:rPr>
              <w:rFonts w:ascii="Times New Roman" w:hAnsi="Times New Roman"/>
              <w:sz w:val="22"/>
            </w:rPr>
            <w:delText xml:space="preserve">natürlich </w:delText>
          </w:r>
        </w:del>
        <w:r w:rsidR="00C76372">
          <w:rPr>
            <w:rFonts w:ascii="Times New Roman" w:hAnsi="Times New Roman"/>
            <w:sz w:val="22"/>
          </w:rPr>
          <w:t xml:space="preserve">zum Neubau von St. Peter in Rom, aber auch </w:t>
        </w:r>
      </w:ins>
      <w:r w:rsidR="00C76372">
        <w:rPr>
          <w:rFonts w:ascii="Times New Roman" w:hAnsi="Times New Roman"/>
          <w:sz w:val="22"/>
        </w:rPr>
        <w:t xml:space="preserve">zu den </w:t>
      </w:r>
      <w:ins w:id="121" w:author="ploderj" w:date="2016-06-17T22:18:00Z">
        <w:r w:rsidR="00C76372">
          <w:rPr>
            <w:rFonts w:ascii="Times New Roman" w:hAnsi="Times New Roman"/>
            <w:sz w:val="22"/>
          </w:rPr>
          <w:t xml:space="preserve">architektonischer </w:t>
        </w:r>
      </w:ins>
      <w:r w:rsidR="00C76372">
        <w:rPr>
          <w:rFonts w:ascii="Times New Roman" w:hAnsi="Times New Roman"/>
          <w:sz w:val="22"/>
        </w:rPr>
        <w:t>Arbeiten namhafter</w:t>
      </w:r>
      <w:del w:id="122" w:author="Christoph Breser" w:date="2016-06-20T18:03:00Z">
        <w:r w:rsidR="00C76372">
          <w:rPr>
            <w:rFonts w:ascii="Times New Roman" w:hAnsi="Times New Roman"/>
            <w:sz w:val="22"/>
          </w:rPr>
          <w:delText xml:space="preserve"> </w:delText>
        </w:r>
      </w:del>
      <w:del w:id="123" w:author="Christoph Breser" w:date="2016-06-21T19:06:00Z">
        <w:r w:rsidR="00C76372">
          <w:rPr>
            <w:rFonts w:ascii="Times New Roman" w:hAnsi="Times New Roman"/>
            <w:sz w:val="22"/>
          </w:rPr>
          <w:delText xml:space="preserve"> </w:delText>
        </w:r>
      </w:del>
      <w:del w:id="124" w:author="ploderj" w:date="2016-06-17T22:18:00Z">
        <w:r w:rsidDel="0001547D">
          <w:rPr>
            <w:rFonts w:ascii="Times New Roman" w:hAnsi="Times New Roman"/>
            <w:sz w:val="22"/>
          </w:rPr>
          <w:delText>architektonischer</w:delText>
        </w:r>
        <w:r w:rsidRPr="003B1EBE" w:rsidDel="0001547D">
          <w:rPr>
            <w:rFonts w:ascii="Times New Roman" w:hAnsi="Times New Roman"/>
            <w:sz w:val="22"/>
          </w:rPr>
          <w:delText xml:space="preserve"> </w:delText>
        </w:r>
        <w:r w:rsidDel="0001547D">
          <w:rPr>
            <w:rFonts w:ascii="Times New Roman" w:hAnsi="Times New Roman"/>
            <w:sz w:val="22"/>
          </w:rPr>
          <w:delText>Architekten</w:delText>
        </w:r>
      </w:del>
      <w:ins w:id="125" w:author="Christoph Breser" w:date="2016-06-21T19:06:00Z">
        <w:r>
          <w:rPr>
            <w:rFonts w:ascii="Times New Roman" w:hAnsi="Times New Roman"/>
            <w:sz w:val="22"/>
          </w:rPr>
          <w:t xml:space="preserve"> </w:t>
        </w:r>
      </w:ins>
      <w:ins w:id="126" w:author="ploderj" w:date="2016-06-17T22:18:00Z">
        <w:r w:rsidR="00C76372">
          <w:rPr>
            <w:rFonts w:ascii="Times New Roman" w:hAnsi="Times New Roman"/>
            <w:sz w:val="22"/>
          </w:rPr>
          <w:t xml:space="preserve">Renaissancekünstler </w:t>
        </w:r>
      </w:ins>
      <w:r w:rsidR="00C76372">
        <w:rPr>
          <w:rFonts w:ascii="Times New Roman" w:hAnsi="Times New Roman"/>
          <w:sz w:val="22"/>
        </w:rPr>
        <w:t>wie Raffael, Leonardo</w:t>
      </w:r>
      <w:ins w:id="127" w:author="ploderj" w:date="2016-06-17T22:20:00Z">
        <w:r w:rsidR="00C76372">
          <w:rPr>
            <w:rFonts w:ascii="Times New Roman" w:hAnsi="Times New Roman"/>
            <w:sz w:val="22"/>
          </w:rPr>
          <w:t xml:space="preserve"> und</w:t>
        </w:r>
      </w:ins>
      <w:del w:id="128" w:author="ploderj" w:date="2016-06-17T22:20:00Z">
        <w:r w:rsidDel="008947D3">
          <w:rPr>
            <w:rFonts w:ascii="Times New Roman" w:hAnsi="Times New Roman"/>
            <w:sz w:val="22"/>
          </w:rPr>
          <w:delText>,</w:delText>
        </w:r>
      </w:del>
      <w:r w:rsidR="00C76372">
        <w:rPr>
          <w:rFonts w:ascii="Times New Roman" w:hAnsi="Times New Roman"/>
          <w:sz w:val="22"/>
        </w:rPr>
        <w:t xml:space="preserve"> Michelangelo</w:t>
      </w:r>
      <w:del w:id="129" w:author="Christoph Breser" w:date="2016-06-21T19:06:00Z">
        <w:r w:rsidR="00C76372">
          <w:rPr>
            <w:rFonts w:ascii="Times New Roman" w:hAnsi="Times New Roman"/>
            <w:sz w:val="22"/>
          </w:rPr>
          <w:delText>.</w:delText>
        </w:r>
      </w:del>
      <w:ins w:id="130" w:author="Christoph Breser" w:date="2016-06-20T18:03:00Z">
        <w:r>
          <w:rPr>
            <w:rFonts w:ascii="Times New Roman" w:hAnsi="Times New Roman"/>
            <w:sz w:val="22"/>
          </w:rPr>
          <w:t>, sowie</w:t>
        </w:r>
      </w:ins>
      <w:ins w:id="131" w:author="ploderj" w:date="2016-06-17T22:19:00Z">
        <w:del w:id="132" w:author="Christoph Breser" w:date="2016-06-20T18:03:00Z">
          <w:r w:rsidDel="002C3269">
            <w:rPr>
              <w:rFonts w:ascii="Times New Roman" w:hAnsi="Times New Roman"/>
              <w:sz w:val="22"/>
            </w:rPr>
            <w:delText>.</w:delText>
          </w:r>
        </w:del>
      </w:ins>
      <w:del w:id="133" w:author="ploderj" w:date="2016-06-17T22:19:00Z">
        <w:r w:rsidDel="008947D3">
          <w:rPr>
            <w:rFonts w:ascii="Times New Roman" w:hAnsi="Times New Roman"/>
            <w:sz w:val="22"/>
          </w:rPr>
          <w:delText>,</w:delText>
        </w:r>
      </w:del>
      <w:del w:id="134" w:author="Christoph Breser" w:date="2016-06-20T18:03:00Z">
        <w:r w:rsidR="00C76372">
          <w:rPr>
            <w:rFonts w:ascii="Times New Roman" w:hAnsi="Times New Roman"/>
            <w:sz w:val="22"/>
          </w:rPr>
          <w:delText xml:space="preserve"> </w:delText>
        </w:r>
      </w:del>
      <w:ins w:id="135" w:author="ploderj" w:date="2016-06-17T22:21:00Z">
        <w:del w:id="136" w:author="Christoph Breser" w:date="2016-06-20T18:03:00Z">
          <w:r w:rsidR="00C76372">
            <w:rPr>
              <w:rFonts w:ascii="Times New Roman" w:hAnsi="Times New Roman"/>
              <w:sz w:val="22"/>
            </w:rPr>
            <w:delText xml:space="preserve">Auch </w:delText>
          </w:r>
        </w:del>
      </w:ins>
      <w:ins w:id="137" w:author="Christoph Breser" w:date="2016-06-20T18:03:00Z">
        <w:r>
          <w:rPr>
            <w:rFonts w:ascii="Times New Roman" w:hAnsi="Times New Roman"/>
            <w:sz w:val="22"/>
          </w:rPr>
          <w:t xml:space="preserve"> </w:t>
        </w:r>
      </w:ins>
      <w:ins w:id="138" w:author="ploderj" w:date="2016-06-17T22:21:00Z">
        <w:r w:rsidR="00C76372">
          <w:rPr>
            <w:rFonts w:ascii="Times New Roman" w:hAnsi="Times New Roman"/>
            <w:sz w:val="22"/>
          </w:rPr>
          <w:t xml:space="preserve">zu </w:t>
        </w:r>
        <w:del w:id="139" w:author="Christoph Breser" w:date="2016-06-20T18:03:00Z">
          <w:r w:rsidR="00C76372">
            <w:rPr>
              <w:rFonts w:ascii="Times New Roman" w:hAnsi="Times New Roman"/>
              <w:sz w:val="22"/>
            </w:rPr>
            <w:delText xml:space="preserve">den </w:delText>
          </w:r>
        </w:del>
      </w:ins>
      <w:r w:rsidR="00C76372">
        <w:rPr>
          <w:rFonts w:ascii="Times New Roman" w:hAnsi="Times New Roman"/>
          <w:sz w:val="22"/>
        </w:rPr>
        <w:t xml:space="preserve">Du </w:t>
      </w:r>
      <w:proofErr w:type="spellStart"/>
      <w:r w:rsidR="00C76372">
        <w:rPr>
          <w:rFonts w:ascii="Times New Roman" w:hAnsi="Times New Roman"/>
          <w:sz w:val="22"/>
        </w:rPr>
        <w:t>Cerceau</w:t>
      </w:r>
      <w:proofErr w:type="spellEnd"/>
      <w:ins w:id="140" w:author="ploderj" w:date="2016-06-17T22:21:00Z">
        <w:r w:rsidR="00C76372">
          <w:rPr>
            <w:rFonts w:ascii="Times New Roman" w:hAnsi="Times New Roman"/>
            <w:sz w:val="22"/>
          </w:rPr>
          <w:t xml:space="preserve"> und der Architektur der Renaissance in Frankreich</w:t>
        </w:r>
      </w:ins>
      <w:ins w:id="141" w:author="Christoph Breser" w:date="2016-06-20T18:03:00Z">
        <w:r>
          <w:rPr>
            <w:rFonts w:ascii="Times New Roman" w:hAnsi="Times New Roman"/>
            <w:sz w:val="22"/>
          </w:rPr>
          <w:t>.</w:t>
        </w:r>
      </w:ins>
      <w:ins w:id="142" w:author="ploderj" w:date="2016-06-17T22:21:00Z">
        <w:r w:rsidR="00C76372">
          <w:rPr>
            <w:rFonts w:ascii="Times New Roman" w:hAnsi="Times New Roman"/>
            <w:sz w:val="22"/>
          </w:rPr>
          <w:t xml:space="preserve"> </w:t>
        </w:r>
        <w:del w:id="143" w:author="Christoph Breser" w:date="2016-06-20T18:03:00Z">
          <w:r w:rsidR="00C76372">
            <w:rPr>
              <w:rFonts w:ascii="Times New Roman" w:hAnsi="Times New Roman"/>
              <w:sz w:val="22"/>
            </w:rPr>
            <w:delText xml:space="preserve">hat Geymüller grundlegende Arbeiten verfasst. </w:delText>
          </w:r>
        </w:del>
        <w:r w:rsidR="00C76372">
          <w:rPr>
            <w:rFonts w:ascii="Times New Roman" w:hAnsi="Times New Roman"/>
            <w:sz w:val="22"/>
          </w:rPr>
          <w:t>Darüber</w:t>
        </w:r>
      </w:ins>
      <w:ins w:id="144" w:author="Christoph Breser" w:date="2016-06-20T17:45:00Z">
        <w:r w:rsidR="00C76372">
          <w:rPr>
            <w:rFonts w:ascii="Times New Roman" w:hAnsi="Times New Roman"/>
            <w:sz w:val="22"/>
          </w:rPr>
          <w:t xml:space="preserve"> </w:t>
        </w:r>
      </w:ins>
      <w:ins w:id="145" w:author="ploderj" w:date="2016-06-17T22:21:00Z">
        <w:r w:rsidR="00C76372">
          <w:rPr>
            <w:rFonts w:ascii="Times New Roman" w:hAnsi="Times New Roman"/>
            <w:sz w:val="22"/>
          </w:rPr>
          <w:t>hinaus</w:t>
        </w:r>
      </w:ins>
      <w:ins w:id="146" w:author="ploderj" w:date="2016-06-17T22:22:00Z">
        <w:r w:rsidR="00C76372">
          <w:rPr>
            <w:rFonts w:ascii="Times New Roman" w:hAnsi="Times New Roman"/>
            <w:sz w:val="22"/>
          </w:rPr>
          <w:t xml:space="preserve"> hat sich </w:t>
        </w:r>
        <w:proofErr w:type="spellStart"/>
        <w:r w:rsidR="00C76372">
          <w:rPr>
            <w:rFonts w:ascii="Times New Roman" w:hAnsi="Times New Roman"/>
            <w:sz w:val="22"/>
          </w:rPr>
          <w:t>G</w:t>
        </w:r>
      </w:ins>
      <w:ins w:id="147" w:author="ploderj" w:date="2016-06-17T22:23:00Z">
        <w:r w:rsidR="00C76372">
          <w:rPr>
            <w:rFonts w:ascii="Times New Roman" w:hAnsi="Times New Roman"/>
            <w:sz w:val="22"/>
          </w:rPr>
          <w:t>e</w:t>
        </w:r>
      </w:ins>
      <w:ins w:id="148" w:author="ploderj" w:date="2016-06-17T22:22:00Z">
        <w:r w:rsidR="00C76372">
          <w:rPr>
            <w:rFonts w:ascii="Times New Roman" w:hAnsi="Times New Roman"/>
            <w:sz w:val="22"/>
          </w:rPr>
          <w:t>ymüller</w:t>
        </w:r>
        <w:proofErr w:type="spellEnd"/>
        <w:r w:rsidR="00C76372">
          <w:rPr>
            <w:rFonts w:ascii="Times New Roman" w:hAnsi="Times New Roman"/>
            <w:sz w:val="22"/>
          </w:rPr>
          <w:t xml:space="preserve"> </w:t>
        </w:r>
      </w:ins>
      <w:ins w:id="149" w:author="ploderj" w:date="2016-06-17T22:23:00Z">
        <w:del w:id="150" w:author="Christoph Breser" w:date="2016-06-20T17:45:00Z">
          <w:r w:rsidR="00C76372">
            <w:rPr>
              <w:rFonts w:ascii="Times New Roman" w:hAnsi="Times New Roman"/>
              <w:sz w:val="22"/>
            </w:rPr>
            <w:delText xml:space="preserve">auch </w:delText>
          </w:r>
        </w:del>
        <w:r w:rsidR="00C76372">
          <w:rPr>
            <w:rFonts w:ascii="Times New Roman" w:hAnsi="Times New Roman"/>
            <w:sz w:val="22"/>
          </w:rPr>
          <w:t>intensiv mit Fragen der Restaurierung und Denkmalpflege (speziell im Schweizer Kanton Wa</w:t>
        </w:r>
      </w:ins>
      <w:ins w:id="151" w:author="ploderj" w:date="2016-06-17T22:24:00Z">
        <w:r w:rsidR="00C76372">
          <w:rPr>
            <w:rFonts w:ascii="Times New Roman" w:hAnsi="Times New Roman"/>
            <w:sz w:val="22"/>
          </w:rPr>
          <w:t>adt) auseinandergesetzt</w:t>
        </w:r>
      </w:ins>
      <w:del w:id="152" w:author="Christoph Breser" w:date="2016-06-21T19:06:00Z">
        <w:r w:rsidR="00C76372">
          <w:rPr>
            <w:rFonts w:ascii="Times New Roman" w:hAnsi="Times New Roman"/>
            <w:sz w:val="22"/>
          </w:rPr>
          <w:delText>..</w:delText>
        </w:r>
      </w:del>
      <w:ins w:id="153" w:author="ploderj" w:date="2016-06-17T22:24:00Z">
        <w:del w:id="154" w:author="Christoph Breser" w:date="2016-06-21T19:15:00Z">
          <w:r w:rsidDel="00160BF4">
            <w:rPr>
              <w:rFonts w:ascii="Times New Roman" w:hAnsi="Times New Roman"/>
              <w:sz w:val="22"/>
            </w:rPr>
            <w:delText>.</w:delText>
          </w:r>
        </w:del>
      </w:ins>
      <w:del w:id="155" w:author="ploderj" w:date="2016-06-17T22:22:00Z">
        <w:r w:rsidDel="008947D3">
          <w:rPr>
            <w:rFonts w:ascii="Times New Roman" w:hAnsi="Times New Roman"/>
            <w:sz w:val="22"/>
          </w:rPr>
          <w:delText>, etc. sowie auch zu Neu-St. Peter in Rom und zur Denkmalpflege</w:delText>
        </w:r>
      </w:del>
      <w:ins w:id="156" w:author="Christoph Breser" w:date="2016-06-21T19:06:00Z">
        <w:r>
          <w:rPr>
            <w:rFonts w:ascii="Times New Roman" w:hAnsi="Times New Roman"/>
            <w:sz w:val="22"/>
          </w:rPr>
          <w:t>.</w:t>
        </w:r>
      </w:ins>
      <w:r w:rsidR="00C76372">
        <w:rPr>
          <w:rFonts w:ascii="Times New Roman" w:hAnsi="Times New Roman"/>
          <w:sz w:val="22"/>
        </w:rPr>
        <w:t xml:space="preserve"> Die </w:t>
      </w:r>
      <w:del w:id="157" w:author="ploderj" w:date="2016-06-17T22:25:00Z">
        <w:r w:rsidDel="008947D3">
          <w:rPr>
            <w:rFonts w:ascii="Times New Roman" w:hAnsi="Times New Roman"/>
            <w:sz w:val="22"/>
          </w:rPr>
          <w:delText>Archivquellobjekte</w:delText>
        </w:r>
      </w:del>
      <w:r w:rsidR="00C76372">
        <w:rPr>
          <w:rFonts w:ascii="Times New Roman" w:hAnsi="Times New Roman"/>
          <w:sz w:val="22"/>
        </w:rPr>
        <w:t xml:space="preserve"> </w:t>
      </w:r>
      <w:ins w:id="158" w:author="ploderj" w:date="2016-06-17T22:25:00Z">
        <w:r w:rsidR="00C76372">
          <w:rPr>
            <w:rFonts w:ascii="Times New Roman" w:hAnsi="Times New Roman"/>
            <w:sz w:val="22"/>
          </w:rPr>
          <w:t xml:space="preserve">breit gestreuten Materialien des Nachlasses </w:t>
        </w:r>
      </w:ins>
      <w:ins w:id="159" w:author="ploderj" w:date="2016-06-17T22:27:00Z">
        <w:r w:rsidR="00C76372">
          <w:rPr>
            <w:rFonts w:ascii="Times New Roman" w:hAnsi="Times New Roman"/>
            <w:sz w:val="22"/>
          </w:rPr>
          <w:t xml:space="preserve">bieten </w:t>
        </w:r>
      </w:ins>
      <w:del w:id="160" w:author="ploderj" w:date="2016-06-17T22:27:00Z">
        <w:r w:rsidDel="008947D3">
          <w:rPr>
            <w:rFonts w:ascii="Times New Roman" w:hAnsi="Times New Roman"/>
            <w:sz w:val="22"/>
          </w:rPr>
          <w:delText>l</w:delText>
        </w:r>
      </w:del>
      <w:del w:id="161" w:author="ploderj" w:date="2016-06-17T22:26:00Z">
        <w:r w:rsidDel="008947D3">
          <w:rPr>
            <w:rFonts w:ascii="Times New Roman" w:hAnsi="Times New Roman"/>
            <w:sz w:val="22"/>
          </w:rPr>
          <w:delText>assen</w:delText>
        </w:r>
      </w:del>
      <w:r w:rsidR="00C76372">
        <w:rPr>
          <w:rFonts w:ascii="Times New Roman" w:hAnsi="Times New Roman"/>
          <w:sz w:val="22"/>
        </w:rPr>
        <w:t xml:space="preserve"> </w:t>
      </w:r>
      <w:del w:id="162" w:author="Christoph Breser" w:date="2016-06-20T17:45:00Z">
        <w:r w:rsidR="00C76372">
          <w:rPr>
            <w:rFonts w:ascii="Times New Roman" w:hAnsi="Times New Roman"/>
            <w:sz w:val="22"/>
          </w:rPr>
          <w:delText xml:space="preserve">aber auch </w:delText>
        </w:r>
      </w:del>
      <w:r w:rsidR="00C76372">
        <w:rPr>
          <w:rFonts w:ascii="Times New Roman" w:eastAsia="Times New Roman" w:hAnsi="Times New Roman"/>
          <w:sz w:val="22"/>
          <w:lang w:eastAsia="de-DE"/>
        </w:rPr>
        <w:t xml:space="preserve">in einzigartiger Weise </w:t>
      </w:r>
      <w:del w:id="163" w:author="ploderj" w:date="2016-06-17T22:28:00Z">
        <w:r w:rsidDel="008947D3">
          <w:rPr>
            <w:rFonts w:ascii="Times New Roman" w:eastAsia="Times New Roman" w:hAnsi="Times New Roman"/>
            <w:sz w:val="22"/>
            <w:lang w:eastAsia="de-DE"/>
          </w:rPr>
          <w:delText xml:space="preserve">Geymüllers </w:delText>
        </w:r>
      </w:del>
      <w:ins w:id="164" w:author="ploderj" w:date="2016-06-17T22:27:00Z">
        <w:r w:rsidR="00C76372">
          <w:rPr>
            <w:rFonts w:ascii="Times New Roman" w:eastAsia="Times New Roman" w:hAnsi="Times New Roman"/>
            <w:sz w:val="22"/>
            <w:lang w:eastAsia="de-DE"/>
          </w:rPr>
          <w:t xml:space="preserve">Einblick in </w:t>
        </w:r>
        <w:del w:id="165" w:author="Christoph Breser" w:date="2016-06-20T17:46:00Z">
          <w:r w:rsidR="00C76372">
            <w:rPr>
              <w:rFonts w:ascii="Times New Roman" w:eastAsia="Times New Roman" w:hAnsi="Times New Roman"/>
              <w:sz w:val="22"/>
              <w:lang w:eastAsia="de-DE"/>
            </w:rPr>
            <w:delText xml:space="preserve">die </w:delText>
          </w:r>
        </w:del>
      </w:ins>
      <w:ins w:id="166" w:author="Christoph Breser" w:date="2016-06-20T17:46:00Z">
        <w:r>
          <w:rPr>
            <w:rFonts w:ascii="Times New Roman" w:eastAsia="Times New Roman" w:hAnsi="Times New Roman"/>
            <w:sz w:val="22"/>
            <w:lang w:eastAsia="de-DE"/>
          </w:rPr>
          <w:t xml:space="preserve">seine </w:t>
        </w:r>
      </w:ins>
      <w:r w:rsidR="00C76372">
        <w:rPr>
          <w:rFonts w:ascii="Times New Roman" w:eastAsia="Times New Roman" w:hAnsi="Times New Roman"/>
          <w:sz w:val="22"/>
          <w:lang w:eastAsia="de-DE"/>
        </w:rPr>
        <w:t>Arbeitsmethoden</w:t>
      </w:r>
      <w:del w:id="167" w:author="Christoph Breser" w:date="2016-06-20T17:46:00Z">
        <w:r w:rsidR="00C76372">
          <w:rPr>
            <w:rFonts w:ascii="Times New Roman" w:eastAsia="Times New Roman" w:hAnsi="Times New Roman"/>
            <w:sz w:val="22"/>
            <w:lang w:eastAsia="de-DE"/>
          </w:rPr>
          <w:delText xml:space="preserve"> </w:delText>
        </w:r>
      </w:del>
      <w:ins w:id="168" w:author="ploderj" w:date="2016-06-17T22:28:00Z">
        <w:del w:id="169" w:author="Christoph Breser" w:date="2016-06-20T17:46:00Z">
          <w:r w:rsidR="00C76372">
            <w:rPr>
              <w:rFonts w:ascii="Times New Roman" w:eastAsia="Times New Roman" w:hAnsi="Times New Roman"/>
              <w:sz w:val="22"/>
              <w:lang w:eastAsia="de-DE"/>
            </w:rPr>
            <w:delText>Geymüllers</w:delText>
          </w:r>
        </w:del>
        <w:r w:rsidR="00C76372">
          <w:rPr>
            <w:rFonts w:ascii="Times New Roman" w:eastAsia="Times New Roman" w:hAnsi="Times New Roman"/>
            <w:sz w:val="22"/>
            <w:lang w:eastAsia="de-DE"/>
          </w:rPr>
          <w:t>.</w:t>
        </w:r>
        <w:r>
          <w:rPr>
            <w:rFonts w:ascii="Times New Roman" w:eastAsia="Times New Roman" w:hAnsi="Times New Roman"/>
            <w:sz w:val="22"/>
            <w:lang w:eastAsia="de-DE"/>
          </w:rPr>
          <w:t xml:space="preserve"> </w:t>
        </w:r>
      </w:ins>
      <w:del w:id="170" w:author="ploderj" w:date="2016-06-17T22:28:00Z">
        <w:r w:rsidDel="008947D3">
          <w:rPr>
            <w:rFonts w:ascii="Times New Roman" w:eastAsia="Times New Roman" w:hAnsi="Times New Roman"/>
            <w:sz w:val="22"/>
            <w:lang w:eastAsia="de-DE"/>
          </w:rPr>
          <w:delText>erkennen</w:delText>
        </w:r>
        <w:r w:rsidRPr="009C1D54" w:rsidDel="008947D3">
          <w:rPr>
            <w:rFonts w:ascii="Times New Roman" w:eastAsia="Times New Roman" w:hAnsi="Times New Roman"/>
            <w:sz w:val="22"/>
            <w:lang w:eastAsia="de-DE"/>
          </w:rPr>
          <w:delText xml:space="preserve">, mit welchen er die Architekturgeschichte wesentlich </w:delText>
        </w:r>
        <w:r w:rsidDel="008947D3">
          <w:rPr>
            <w:rFonts w:ascii="Times New Roman" w:eastAsia="Times New Roman" w:hAnsi="Times New Roman"/>
            <w:sz w:val="22"/>
            <w:lang w:eastAsia="de-DE"/>
          </w:rPr>
          <w:delText xml:space="preserve">und nachhaltig </w:delText>
        </w:r>
        <w:r w:rsidRPr="009C1D54" w:rsidDel="008947D3">
          <w:rPr>
            <w:rFonts w:ascii="Times New Roman" w:eastAsia="Times New Roman" w:hAnsi="Times New Roman"/>
            <w:sz w:val="22"/>
            <w:lang w:eastAsia="de-DE"/>
          </w:rPr>
          <w:delText>mit geprägt hat.</w:delText>
        </w:r>
        <w:r w:rsidR="00C76372">
          <w:rPr>
            <w:rFonts w:ascii="Times New Roman" w:eastAsia="Times New Roman" w:hAnsi="Times New Roman"/>
            <w:sz w:val="22"/>
            <w:lang w:eastAsia="de-DE"/>
          </w:rPr>
          <w:delText xml:space="preserve"> </w:delText>
        </w:r>
      </w:del>
      <w:proofErr w:type="spellStart"/>
      <w:r w:rsidR="00C76372">
        <w:rPr>
          <w:rFonts w:ascii="Times New Roman" w:eastAsia="Times New Roman" w:hAnsi="Times New Roman"/>
          <w:sz w:val="22"/>
          <w:lang w:eastAsia="de-DE"/>
        </w:rPr>
        <w:t>Geymüller</w:t>
      </w:r>
      <w:proofErr w:type="spellEnd"/>
      <w:r w:rsidR="00C76372">
        <w:rPr>
          <w:rFonts w:ascii="Times New Roman" w:eastAsia="Times New Roman" w:hAnsi="Times New Roman"/>
          <w:sz w:val="22"/>
          <w:lang w:eastAsia="de-DE"/>
        </w:rPr>
        <w:t xml:space="preserve"> war beispielsweise einer der Ersten</w:t>
      </w:r>
      <w:ins w:id="171" w:author="ploderj" w:date="2016-06-17T22:28:00Z">
        <w:r w:rsidR="00C76372">
          <w:rPr>
            <w:rFonts w:ascii="Times New Roman" w:eastAsia="Times New Roman" w:hAnsi="Times New Roman"/>
            <w:sz w:val="22"/>
            <w:lang w:eastAsia="de-DE"/>
          </w:rPr>
          <w:t>,</w:t>
        </w:r>
      </w:ins>
      <w:r w:rsidR="00C76372">
        <w:rPr>
          <w:rFonts w:ascii="Times New Roman" w:eastAsia="Times New Roman" w:hAnsi="Times New Roman"/>
          <w:sz w:val="22"/>
          <w:lang w:eastAsia="de-DE"/>
        </w:rPr>
        <w:t xml:space="preserve"> der dem Studium von Architekturzeichnungen spezielle Aufmerksamkeit widmete und damit auch der Erforschung von Entwurfsprozessen als Teil der Baugeschichte</w:t>
      </w:r>
      <w:ins w:id="172" w:author="ploderj" w:date="2016-06-17T22:28:00Z">
        <w:r w:rsidR="00C76372">
          <w:rPr>
            <w:rFonts w:ascii="Times New Roman" w:eastAsia="Times New Roman" w:hAnsi="Times New Roman"/>
            <w:sz w:val="22"/>
            <w:lang w:eastAsia="de-DE"/>
          </w:rPr>
          <w:t xml:space="preserve"> etablierte</w:t>
        </w:r>
      </w:ins>
      <w:r w:rsidR="00C76372">
        <w:rPr>
          <w:rFonts w:ascii="Times New Roman" w:eastAsia="Times New Roman" w:hAnsi="Times New Roman"/>
          <w:sz w:val="22"/>
          <w:lang w:eastAsia="de-DE"/>
        </w:rPr>
        <w:t xml:space="preserve">. </w:t>
      </w:r>
    </w:p>
    <w:p w:rsidR="00C76372" w:rsidRPr="00EB4BED" w:rsidRDefault="00160BF4" w:rsidP="00C76372">
      <w:pPr>
        <w:numPr>
          <w:ins w:id="173" w:author="Unknown"/>
        </w:numPr>
        <w:spacing w:after="0" w:line="360" w:lineRule="auto"/>
        <w:jc w:val="both"/>
        <w:rPr>
          <w:ins w:id="174" w:author="ploderj" w:date="2016-06-17T22:35:00Z"/>
          <w:del w:id="175" w:author="Christoph Breser" w:date="2016-06-20T17:46:00Z"/>
          <w:rFonts w:ascii="Times New Roman" w:eastAsia="Times New Roman" w:hAnsi="Times New Roman"/>
          <w:color w:val="FF0000"/>
          <w:sz w:val="22"/>
          <w:lang w:eastAsia="de-DE"/>
          <w:rPrChange w:id="176" w:author="Christoph Breser" w:date="2016-06-21T19:14:00Z">
            <w:rPr>
              <w:ins w:id="177" w:author="ploderj" w:date="2016-06-17T22:35:00Z"/>
              <w:del w:id="178" w:author="Christoph Breser" w:date="2016-06-20T17:46:00Z"/>
              <w:rFonts w:ascii="Times New Roman" w:eastAsia="Times New Roman" w:hAnsi="Times New Roman"/>
              <w:sz w:val="22"/>
              <w:lang w:eastAsia="de-DE"/>
            </w:rPr>
          </w:rPrChange>
        </w:rPr>
      </w:pPr>
      <w:del w:id="179" w:author="ploderj" w:date="2016-06-17T22:33:00Z">
        <w:r w:rsidRPr="009C1D54" w:rsidDel="00076052">
          <w:rPr>
            <w:rFonts w:ascii="Times New Roman" w:eastAsia="Times New Roman" w:hAnsi="Times New Roman"/>
            <w:sz w:val="22"/>
            <w:lang w:eastAsia="de-DE"/>
          </w:rPr>
          <w:delText xml:space="preserve">In </w:delText>
        </w:r>
      </w:del>
      <w:ins w:id="180" w:author="ploderj" w:date="2016-06-17T22:33:00Z">
        <w:r w:rsidR="00C76372">
          <w:rPr>
            <w:rFonts w:ascii="Times New Roman" w:eastAsia="Times New Roman" w:hAnsi="Times New Roman"/>
            <w:sz w:val="22"/>
            <w:lang w:eastAsia="de-DE"/>
          </w:rPr>
          <w:t xml:space="preserve">Bei </w:t>
        </w:r>
      </w:ins>
      <w:r w:rsidR="00C76372">
        <w:rPr>
          <w:rFonts w:ascii="Times New Roman" w:eastAsia="Times New Roman" w:hAnsi="Times New Roman"/>
          <w:sz w:val="22"/>
          <w:lang w:eastAsia="de-DE"/>
        </w:rPr>
        <w:t>der Anwendung graphischer Visualisierungen</w:t>
      </w:r>
      <w:del w:id="181" w:author="ploderj" w:date="2016-06-17T22:34:00Z">
        <w:r w:rsidRPr="009C1D54" w:rsidDel="00076052">
          <w:rPr>
            <w:rFonts w:ascii="Times New Roman" w:eastAsia="Times New Roman" w:hAnsi="Times New Roman"/>
            <w:sz w:val="22"/>
            <w:lang w:eastAsia="de-DE"/>
          </w:rPr>
          <w:delText>,</w:delText>
        </w:r>
      </w:del>
      <w:r w:rsidR="00C76372">
        <w:rPr>
          <w:rFonts w:ascii="Times New Roman" w:eastAsia="Times New Roman" w:hAnsi="Times New Roman"/>
          <w:sz w:val="22"/>
          <w:lang w:eastAsia="de-DE"/>
        </w:rPr>
        <w:t xml:space="preserve"> </w:t>
      </w:r>
      <w:ins w:id="182" w:author="ploderj" w:date="2016-06-17T22:33:00Z">
        <w:r w:rsidR="00C76372">
          <w:rPr>
            <w:rFonts w:ascii="Times New Roman" w:eastAsia="Times New Roman" w:hAnsi="Times New Roman"/>
            <w:sz w:val="22"/>
            <w:lang w:eastAsia="de-DE"/>
          </w:rPr>
          <w:t xml:space="preserve">ließ sich </w:t>
        </w:r>
        <w:proofErr w:type="spellStart"/>
        <w:r w:rsidR="00C76372">
          <w:rPr>
            <w:rFonts w:ascii="Times New Roman" w:eastAsia="Times New Roman" w:hAnsi="Times New Roman"/>
            <w:sz w:val="22"/>
            <w:lang w:eastAsia="de-DE"/>
          </w:rPr>
          <w:t>G</w:t>
        </w:r>
      </w:ins>
      <w:ins w:id="183" w:author="ploderj" w:date="2016-06-17T22:34:00Z">
        <w:r w:rsidR="00C76372">
          <w:rPr>
            <w:rFonts w:ascii="Times New Roman" w:eastAsia="Times New Roman" w:hAnsi="Times New Roman"/>
            <w:sz w:val="22"/>
            <w:lang w:eastAsia="de-DE"/>
          </w:rPr>
          <w:t>e</w:t>
        </w:r>
      </w:ins>
      <w:ins w:id="184" w:author="ploderj" w:date="2016-06-17T22:33:00Z">
        <w:r w:rsidR="00C76372">
          <w:rPr>
            <w:rFonts w:ascii="Times New Roman" w:eastAsia="Times New Roman" w:hAnsi="Times New Roman"/>
            <w:sz w:val="22"/>
            <w:lang w:eastAsia="de-DE"/>
          </w:rPr>
          <w:t>ymüller</w:t>
        </w:r>
        <w:proofErr w:type="spellEnd"/>
        <w:r w:rsidR="00C76372">
          <w:rPr>
            <w:rFonts w:ascii="Times New Roman" w:eastAsia="Times New Roman" w:hAnsi="Times New Roman"/>
            <w:sz w:val="22"/>
            <w:lang w:eastAsia="de-DE"/>
          </w:rPr>
          <w:t xml:space="preserve"> </w:t>
        </w:r>
        <w:del w:id="185" w:author="Christoph Breser" w:date="2016-06-20T17:46:00Z">
          <w:r w:rsidR="00C76372">
            <w:rPr>
              <w:rFonts w:ascii="Times New Roman" w:eastAsia="Times New Roman" w:hAnsi="Times New Roman"/>
              <w:sz w:val="22"/>
              <w:lang w:eastAsia="de-DE"/>
            </w:rPr>
            <w:delText xml:space="preserve">auch </w:delText>
          </w:r>
        </w:del>
        <w:r w:rsidR="00C76372">
          <w:rPr>
            <w:rFonts w:ascii="Times New Roman" w:eastAsia="Times New Roman" w:hAnsi="Times New Roman"/>
            <w:sz w:val="22"/>
            <w:lang w:eastAsia="de-DE"/>
          </w:rPr>
          <w:t xml:space="preserve">von Visualisierungsmodellen der </w:t>
        </w:r>
      </w:ins>
      <w:del w:id="186" w:author="ploderj" w:date="2016-06-17T22:33:00Z">
        <w:r w:rsidRPr="009C1D54" w:rsidDel="00076052">
          <w:rPr>
            <w:rFonts w:ascii="Times New Roman" w:eastAsia="Times New Roman" w:hAnsi="Times New Roman"/>
            <w:sz w:val="22"/>
            <w:lang w:eastAsia="de-DE"/>
          </w:rPr>
          <w:delText xml:space="preserve">die </w:delText>
        </w:r>
        <w:r w:rsidDel="00076052">
          <w:rPr>
            <w:rFonts w:ascii="Times New Roman" w:eastAsia="Times New Roman" w:hAnsi="Times New Roman"/>
            <w:sz w:val="22"/>
            <w:lang w:eastAsia="de-DE"/>
          </w:rPr>
          <w:delText xml:space="preserve">er </w:delText>
        </w:r>
        <w:r w:rsidRPr="009C1D54" w:rsidDel="00076052">
          <w:rPr>
            <w:rFonts w:ascii="Times New Roman" w:eastAsia="Times New Roman" w:hAnsi="Times New Roman"/>
            <w:sz w:val="22"/>
            <w:lang w:eastAsia="de-DE"/>
          </w:rPr>
          <w:delText xml:space="preserve">vorwiegend </w:delText>
        </w:r>
        <w:r w:rsidDel="00076052">
          <w:rPr>
            <w:rFonts w:ascii="Times New Roman" w:eastAsia="Times New Roman" w:hAnsi="Times New Roman"/>
            <w:sz w:val="22"/>
            <w:lang w:eastAsia="de-DE"/>
          </w:rPr>
          <w:delText xml:space="preserve">den </w:delText>
        </w:r>
      </w:del>
      <w:r w:rsidR="00C76372">
        <w:rPr>
          <w:rFonts w:ascii="Times New Roman" w:eastAsia="Times New Roman" w:hAnsi="Times New Roman"/>
          <w:sz w:val="22"/>
          <w:lang w:eastAsia="de-DE"/>
        </w:rPr>
        <w:t xml:space="preserve">damals schon </w:t>
      </w:r>
      <w:ins w:id="187" w:author="ploderj" w:date="2016-06-17T22:34:00Z">
        <w:r w:rsidR="00C76372">
          <w:rPr>
            <w:rFonts w:ascii="Times New Roman" w:eastAsia="Times New Roman" w:hAnsi="Times New Roman"/>
            <w:sz w:val="22"/>
            <w:lang w:eastAsia="de-DE"/>
          </w:rPr>
          <w:t xml:space="preserve">systematisch </w:t>
        </w:r>
      </w:ins>
      <w:del w:id="188" w:author="ploderj" w:date="2016-06-17T22:33:00Z">
        <w:r w:rsidDel="00076052">
          <w:rPr>
            <w:rFonts w:ascii="Times New Roman" w:eastAsia="Times New Roman" w:hAnsi="Times New Roman"/>
            <w:sz w:val="22"/>
            <w:lang w:eastAsia="de-DE"/>
          </w:rPr>
          <w:delText xml:space="preserve">modern </w:delText>
        </w:r>
      </w:del>
      <w:r w:rsidR="00C76372">
        <w:rPr>
          <w:rFonts w:ascii="Times New Roman" w:eastAsia="Times New Roman" w:hAnsi="Times New Roman"/>
          <w:sz w:val="22"/>
          <w:lang w:eastAsia="de-DE"/>
        </w:rPr>
        <w:t>entwickelten Naturwissenschaften</w:t>
      </w:r>
      <w:del w:id="189" w:author="ploderj" w:date="2016-06-17T22:35:00Z">
        <w:r w:rsidR="00C76372">
          <w:rPr>
            <w:rFonts w:ascii="Times New Roman" w:eastAsia="Times New Roman" w:hAnsi="Times New Roman"/>
            <w:sz w:val="22"/>
            <w:lang w:eastAsia="de-DE"/>
          </w:rPr>
          <w:delText xml:space="preserve"> </w:delText>
        </w:r>
        <w:r w:rsidRPr="009C1D54" w:rsidDel="00076052">
          <w:rPr>
            <w:rFonts w:ascii="Times New Roman" w:eastAsia="Times New Roman" w:hAnsi="Times New Roman"/>
            <w:sz w:val="22"/>
            <w:lang w:eastAsia="de-DE"/>
          </w:rPr>
          <w:delText>entnommen wurden</w:delText>
        </w:r>
      </w:del>
      <w:ins w:id="190" w:author="ploderj" w:date="2016-06-17T22:35:00Z">
        <w:r>
          <w:rPr>
            <w:rFonts w:ascii="Times New Roman" w:eastAsia="Times New Roman" w:hAnsi="Times New Roman"/>
            <w:sz w:val="22"/>
            <w:lang w:eastAsia="de-DE"/>
          </w:rPr>
          <w:t xml:space="preserve"> </w:t>
        </w:r>
        <w:r w:rsidR="00C76372">
          <w:rPr>
            <w:rFonts w:ascii="Times New Roman" w:eastAsia="Times New Roman" w:hAnsi="Times New Roman"/>
            <w:sz w:val="22"/>
            <w:lang w:eastAsia="de-DE"/>
          </w:rPr>
          <w:t>anregen</w:t>
        </w:r>
      </w:ins>
      <w:del w:id="191" w:author="Christoph Breser" w:date="2016-06-21T19:06:00Z">
        <w:r w:rsidR="00C76372">
          <w:rPr>
            <w:rFonts w:ascii="Times New Roman" w:eastAsia="Times New Roman" w:hAnsi="Times New Roman"/>
            <w:sz w:val="22"/>
            <w:lang w:eastAsia="de-DE"/>
          </w:rPr>
          <w:delText xml:space="preserve">. </w:delText>
        </w:r>
      </w:del>
      <w:ins w:id="192" w:author="ploderj" w:date="2016-06-17T22:35:00Z">
        <w:r>
          <w:rPr>
            <w:rFonts w:ascii="Times New Roman" w:eastAsia="Times New Roman" w:hAnsi="Times New Roman"/>
            <w:sz w:val="22"/>
            <w:lang w:eastAsia="de-DE"/>
          </w:rPr>
          <w:t>.</w:t>
        </w:r>
      </w:ins>
      <w:del w:id="193" w:author="ploderj" w:date="2016-06-17T22:35:00Z">
        <w:r w:rsidRPr="009C1D54" w:rsidDel="00076052">
          <w:rPr>
            <w:rFonts w:ascii="Times New Roman" w:eastAsia="Times New Roman" w:hAnsi="Times New Roman"/>
            <w:sz w:val="22"/>
            <w:lang w:eastAsia="de-DE"/>
          </w:rPr>
          <w:delText>,</w:delText>
        </w:r>
      </w:del>
      <w:ins w:id="194" w:author="Christoph Breser" w:date="2016-06-21T19:06:00Z">
        <w:r w:rsidR="00C76372">
          <w:rPr>
            <w:rFonts w:ascii="Times New Roman" w:eastAsia="Times New Roman" w:hAnsi="Times New Roman"/>
            <w:sz w:val="22"/>
            <w:lang w:eastAsia="de-DE"/>
          </w:rPr>
          <w:t xml:space="preserve"> </w:t>
        </w:r>
      </w:ins>
      <w:ins w:id="195" w:author="Christoph Breser" w:date="2016-06-21T19:14:00Z">
        <w:r w:rsidR="00EB4BED" w:rsidRPr="00A93B16">
          <w:rPr>
            <w:rFonts w:ascii="Times New Roman" w:eastAsia="Times New Roman" w:hAnsi="Times New Roman"/>
            <w:color w:val="FF0000"/>
            <w:sz w:val="22"/>
            <w:lang w:eastAsia="de-DE"/>
          </w:rPr>
          <w:t>Es handelt</w:t>
        </w:r>
        <w:r w:rsidR="00EB4BED">
          <w:rPr>
            <w:rFonts w:ascii="Times New Roman" w:eastAsia="Times New Roman" w:hAnsi="Times New Roman"/>
            <w:color w:val="FF0000"/>
            <w:sz w:val="22"/>
            <w:lang w:eastAsia="de-DE"/>
          </w:rPr>
          <w:t>e</w:t>
        </w:r>
        <w:r w:rsidR="00EB4BED" w:rsidRPr="00A93B16">
          <w:rPr>
            <w:rFonts w:ascii="Times New Roman" w:eastAsia="Times New Roman" w:hAnsi="Times New Roman"/>
            <w:color w:val="FF0000"/>
            <w:sz w:val="22"/>
            <w:lang w:eastAsia="de-DE"/>
          </w:rPr>
          <w:t xml:space="preserve"> sich dabei durchaus um einen charakteristischen Zug der sog. „positivistischen Ära“ (1860-1900), dass sich gerade</w:t>
        </w:r>
        <w:r w:rsidR="00EB4BED">
          <w:rPr>
            <w:rFonts w:ascii="Times New Roman" w:eastAsia="Times New Roman" w:hAnsi="Times New Roman"/>
            <w:color w:val="FF0000"/>
            <w:sz w:val="22"/>
            <w:lang w:eastAsia="de-DE"/>
          </w:rPr>
          <w:t xml:space="preserve"> auch</w:t>
        </w:r>
        <w:r w:rsidR="00EB4BED" w:rsidRPr="00A93B16">
          <w:rPr>
            <w:rFonts w:ascii="Times New Roman" w:eastAsia="Times New Roman" w:hAnsi="Times New Roman"/>
            <w:color w:val="FF0000"/>
            <w:sz w:val="22"/>
            <w:lang w:eastAsia="de-DE"/>
          </w:rPr>
          <w:t xml:space="preserve"> philologisch-historiographische Unternehmen mit umfassendem systematischem Anspruch bei den Praktiken der Naturwissenschaften bedienten, </w:t>
        </w:r>
        <w:r w:rsidR="00EB4BED">
          <w:rPr>
            <w:rFonts w:ascii="Times New Roman" w:eastAsia="Times New Roman" w:hAnsi="Times New Roman"/>
            <w:color w:val="FF0000"/>
            <w:sz w:val="22"/>
            <w:lang w:eastAsia="de-DE"/>
          </w:rPr>
          <w:t xml:space="preserve">auch </w:t>
        </w:r>
        <w:r w:rsidR="00EB4BED" w:rsidRPr="00A93B16">
          <w:rPr>
            <w:rFonts w:ascii="Times New Roman" w:eastAsia="Times New Roman" w:hAnsi="Times New Roman"/>
            <w:color w:val="FF0000"/>
            <w:sz w:val="22"/>
            <w:lang w:eastAsia="de-DE"/>
          </w:rPr>
          <w:t>um von deren zunehmenden Ansehen in der Öffentlichkeit zu profitieren und das eigene Tun zu legitimieren.</w:t>
        </w:r>
        <w:r w:rsidR="00EB4BED">
          <w:rPr>
            <w:rFonts w:ascii="Times New Roman" w:eastAsia="Times New Roman" w:hAnsi="Times New Roman"/>
            <w:color w:val="FF0000"/>
            <w:sz w:val="22"/>
            <w:lang w:eastAsia="de-DE"/>
          </w:rPr>
          <w:t xml:space="preserve"> </w:t>
        </w:r>
      </w:ins>
    </w:p>
    <w:p w:rsidR="00862176" w:rsidRPr="00A93B16" w:rsidRDefault="001B2099" w:rsidP="00C76372">
      <w:pPr>
        <w:spacing w:after="0" w:line="360" w:lineRule="auto"/>
        <w:jc w:val="both"/>
        <w:rPr>
          <w:del w:id="196" w:author="Christoph Breser" w:date="2016-06-21T19:06:00Z"/>
          <w:rFonts w:ascii="Times New Roman" w:eastAsia="Times New Roman" w:hAnsi="Times New Roman"/>
          <w:color w:val="FF0000"/>
          <w:sz w:val="22"/>
          <w:lang w:eastAsia="de-DE"/>
        </w:rPr>
      </w:pPr>
      <w:del w:id="197" w:author="Christoph Breser" w:date="2016-06-21T19:06:00Z">
        <w:r w:rsidRPr="00A93B16">
          <w:rPr>
            <w:rFonts w:ascii="Times New Roman" w:eastAsia="Times New Roman" w:hAnsi="Times New Roman"/>
            <w:color w:val="FF0000"/>
            <w:sz w:val="22"/>
            <w:lang w:eastAsia="de-DE"/>
          </w:rPr>
          <w:delText>Es handelt</w:delText>
        </w:r>
        <w:r w:rsidR="00A93B16">
          <w:rPr>
            <w:rFonts w:ascii="Times New Roman" w:eastAsia="Times New Roman" w:hAnsi="Times New Roman"/>
            <w:color w:val="FF0000"/>
            <w:sz w:val="22"/>
            <w:lang w:eastAsia="de-DE"/>
          </w:rPr>
          <w:delText>e</w:delText>
        </w:r>
        <w:r w:rsidR="00862176" w:rsidRPr="00A93B16">
          <w:rPr>
            <w:rFonts w:ascii="Times New Roman" w:eastAsia="Times New Roman" w:hAnsi="Times New Roman"/>
            <w:color w:val="FF0000"/>
            <w:sz w:val="22"/>
            <w:lang w:eastAsia="de-DE"/>
          </w:rPr>
          <w:delText xml:space="preserve"> sich dabei durchaus um einen charakteristischen Zug der</w:delText>
        </w:r>
        <w:r w:rsidR="00351E57" w:rsidRPr="00A93B16">
          <w:rPr>
            <w:rFonts w:ascii="Times New Roman" w:eastAsia="Times New Roman" w:hAnsi="Times New Roman"/>
            <w:color w:val="FF0000"/>
            <w:sz w:val="22"/>
            <w:lang w:eastAsia="de-DE"/>
          </w:rPr>
          <w:delText xml:space="preserve"> sog. „positivistischen Ära“ (1860-1900), d</w:delText>
        </w:r>
        <w:r w:rsidRPr="00A93B16">
          <w:rPr>
            <w:rFonts w:ascii="Times New Roman" w:eastAsia="Times New Roman" w:hAnsi="Times New Roman"/>
            <w:color w:val="FF0000"/>
            <w:sz w:val="22"/>
            <w:lang w:eastAsia="de-DE"/>
          </w:rPr>
          <w:delText>ass sich gerade</w:delText>
        </w:r>
        <w:r w:rsidR="00BA4A63">
          <w:rPr>
            <w:rFonts w:ascii="Times New Roman" w:eastAsia="Times New Roman" w:hAnsi="Times New Roman"/>
            <w:color w:val="FF0000"/>
            <w:sz w:val="22"/>
            <w:lang w:eastAsia="de-DE"/>
          </w:rPr>
          <w:delText xml:space="preserve"> auch</w:delText>
        </w:r>
        <w:r w:rsidR="00351E57" w:rsidRPr="00A93B16">
          <w:rPr>
            <w:rFonts w:ascii="Times New Roman" w:eastAsia="Times New Roman" w:hAnsi="Times New Roman"/>
            <w:color w:val="FF0000"/>
            <w:sz w:val="22"/>
            <w:lang w:eastAsia="de-DE"/>
          </w:rPr>
          <w:delText xml:space="preserve"> philologisch-historiographische Unternehmen </w:delText>
        </w:r>
        <w:r w:rsidRPr="00A93B16">
          <w:rPr>
            <w:rFonts w:ascii="Times New Roman" w:eastAsia="Times New Roman" w:hAnsi="Times New Roman"/>
            <w:color w:val="FF0000"/>
            <w:sz w:val="22"/>
            <w:lang w:eastAsia="de-DE"/>
          </w:rPr>
          <w:delText xml:space="preserve">mit umfassendem systematischem Anspruch </w:delText>
        </w:r>
        <w:r w:rsidR="00351E57" w:rsidRPr="00A93B16">
          <w:rPr>
            <w:rFonts w:ascii="Times New Roman" w:eastAsia="Times New Roman" w:hAnsi="Times New Roman"/>
            <w:color w:val="FF0000"/>
            <w:sz w:val="22"/>
            <w:lang w:eastAsia="de-DE"/>
          </w:rPr>
          <w:delText>sich bei den Praktiken der Naturwissenschaften bedienten,</w:delText>
        </w:r>
      </w:del>
      <w:ins w:id="198" w:author="ploderj" w:date="2016-06-17T22:35:00Z">
        <w:r w:rsidR="00160BF4">
          <w:rPr>
            <w:rFonts w:ascii="Times New Roman" w:eastAsia="Times New Roman" w:hAnsi="Times New Roman"/>
            <w:sz w:val="22"/>
            <w:lang w:eastAsia="de-DE"/>
          </w:rPr>
          <w:t xml:space="preserve">Als ausgebildeter Architekt </w:t>
        </w:r>
      </w:ins>
      <w:ins w:id="199" w:author="Christoph Breser" w:date="2016-06-21T19:06:00Z">
        <w:r w:rsidR="00160BF4" w:rsidRPr="009C1D54">
          <w:rPr>
            <w:rFonts w:ascii="Times New Roman" w:eastAsia="Times New Roman" w:hAnsi="Times New Roman"/>
            <w:sz w:val="22"/>
            <w:lang w:eastAsia="de-DE"/>
          </w:rPr>
          <w:t xml:space="preserve">versuchte </w:t>
        </w:r>
      </w:ins>
      <w:del w:id="200" w:author="ploderj" w:date="2016-06-17T22:36:00Z">
        <w:r w:rsidR="00160BF4" w:rsidRPr="009C1D54" w:rsidDel="00076052">
          <w:rPr>
            <w:rFonts w:ascii="Times New Roman" w:eastAsia="Times New Roman" w:hAnsi="Times New Roman"/>
            <w:sz w:val="22"/>
            <w:lang w:eastAsia="de-DE"/>
          </w:rPr>
          <w:delText>er</w:delText>
        </w:r>
      </w:del>
      <w:proofErr w:type="spellStart"/>
      <w:ins w:id="201" w:author="ploderj" w:date="2016-06-17T22:36:00Z">
        <w:r w:rsidR="00160BF4">
          <w:rPr>
            <w:rFonts w:ascii="Times New Roman" w:eastAsia="Times New Roman" w:hAnsi="Times New Roman"/>
            <w:sz w:val="22"/>
            <w:lang w:eastAsia="de-DE"/>
          </w:rPr>
          <w:t>Geymüller</w:t>
        </w:r>
        <w:proofErr w:type="spellEnd"/>
        <w:r w:rsidR="00351E57" w:rsidRPr="00A93B16">
          <w:rPr>
            <w:rFonts w:ascii="Times New Roman" w:hAnsi="Times New Roman"/>
            <w:color w:val="FF0000"/>
            <w:sz w:val="22"/>
            <w:rPrChange w:id="202" w:author="Simone De Angelis" w:date="2016-06-21T19:07:00Z">
              <w:rPr>
                <w:rFonts w:ascii="Times New Roman" w:hAnsi="Times New Roman"/>
                <w:sz w:val="22"/>
              </w:rPr>
            </w:rPrChange>
          </w:rPr>
          <w:t xml:space="preserve"> </w:t>
        </w:r>
        <w:r w:rsidR="00D249A8">
          <w:rPr>
            <w:rFonts w:ascii="Times New Roman" w:hAnsi="Times New Roman"/>
            <w:color w:val="FF0000"/>
            <w:sz w:val="22"/>
            <w:rPrChange w:id="203" w:author="Simone De Angelis" w:date="2016-06-21T19:07:00Z">
              <w:rPr>
                <w:rFonts w:ascii="Times New Roman" w:hAnsi="Times New Roman"/>
                <w:sz w:val="22"/>
              </w:rPr>
            </w:rPrChange>
          </w:rPr>
          <w:t>auch</w:t>
        </w:r>
      </w:ins>
      <w:del w:id="204" w:author="Christoph Breser" w:date="2016-06-21T19:06:00Z">
        <w:r w:rsidR="00D249A8">
          <w:rPr>
            <w:rFonts w:ascii="Times New Roman" w:eastAsia="Times New Roman" w:hAnsi="Times New Roman"/>
            <w:color w:val="FF0000"/>
            <w:sz w:val="22"/>
            <w:lang w:eastAsia="de-DE"/>
          </w:rPr>
          <w:delText xml:space="preserve"> </w:delText>
        </w:r>
        <w:r w:rsidR="00351E57" w:rsidRPr="00A93B16">
          <w:rPr>
            <w:rFonts w:ascii="Times New Roman" w:eastAsia="Times New Roman" w:hAnsi="Times New Roman"/>
            <w:color w:val="FF0000"/>
            <w:sz w:val="22"/>
            <w:lang w:eastAsia="de-DE"/>
          </w:rPr>
          <w:delText>um von deren zunehmenden Ansehen</w:delText>
        </w:r>
      </w:del>
      <w:ins w:id="205" w:author="ploderj" w:date="2016-06-17T22:36:00Z">
        <w:r w:rsidR="00160BF4">
          <w:rPr>
            <w:rFonts w:ascii="Times New Roman" w:eastAsia="Times New Roman" w:hAnsi="Times New Roman"/>
            <w:sz w:val="22"/>
            <w:lang w:eastAsia="de-DE"/>
          </w:rPr>
          <w:t>,</w:t>
        </w:r>
      </w:ins>
      <w:r w:rsidR="00351E57" w:rsidRPr="00A93B16">
        <w:rPr>
          <w:rFonts w:ascii="Times New Roman" w:hAnsi="Times New Roman"/>
          <w:color w:val="FF0000"/>
          <w:sz w:val="22"/>
          <w:rPrChange w:id="206" w:author="Simone De Angelis" w:date="2016-06-21T19:07:00Z">
            <w:rPr>
              <w:rFonts w:ascii="Times New Roman" w:hAnsi="Times New Roman"/>
              <w:sz w:val="22"/>
            </w:rPr>
          </w:rPrChange>
        </w:rPr>
        <w:t xml:space="preserve"> </w:t>
      </w:r>
      <w:del w:id="207" w:author="ploderj" w:date="2016-06-17T22:36:00Z">
        <w:r w:rsidR="00351E57" w:rsidRPr="00A93B16">
          <w:rPr>
            <w:rFonts w:ascii="Times New Roman" w:hAnsi="Times New Roman"/>
            <w:color w:val="FF0000"/>
            <w:sz w:val="22"/>
            <w:rPrChange w:id="208" w:author="Simone De Angelis" w:date="2016-06-21T19:07:00Z">
              <w:rPr>
                <w:rFonts w:ascii="Times New Roman" w:hAnsi="Times New Roman"/>
                <w:sz w:val="22"/>
              </w:rPr>
            </w:rPrChange>
          </w:rPr>
          <w:delText>in</w:delText>
        </w:r>
      </w:del>
      <w:r w:rsidR="00351E57" w:rsidRPr="00A93B16">
        <w:rPr>
          <w:rFonts w:ascii="Times New Roman" w:hAnsi="Times New Roman"/>
          <w:color w:val="FF0000"/>
          <w:sz w:val="22"/>
          <w:rPrChange w:id="209" w:author="Simone De Angelis" w:date="2016-06-21T19:07:00Z">
            <w:rPr>
              <w:rFonts w:ascii="Times New Roman" w:hAnsi="Times New Roman"/>
              <w:sz w:val="22"/>
            </w:rPr>
          </w:rPrChange>
        </w:rPr>
        <w:t xml:space="preserve"> </w:t>
      </w:r>
      <w:del w:id="210" w:author="Christoph Breser" w:date="2016-06-21T19:06:00Z">
        <w:r w:rsidR="00351E57" w:rsidRPr="00A93B16">
          <w:rPr>
            <w:rFonts w:ascii="Times New Roman" w:eastAsia="Times New Roman" w:hAnsi="Times New Roman"/>
            <w:color w:val="FF0000"/>
            <w:sz w:val="22"/>
            <w:lang w:eastAsia="de-DE"/>
          </w:rPr>
          <w:delText>der Öffentlichkeit zu profitieren und das eigene Tun zu legitimieren.</w:delText>
        </w:r>
      </w:del>
    </w:p>
    <w:p w:rsidR="00C76372" w:rsidRDefault="00C76372" w:rsidP="00C76372">
      <w:pPr>
        <w:spacing w:after="0" w:line="360" w:lineRule="auto"/>
        <w:jc w:val="both"/>
        <w:rPr>
          <w:del w:id="211" w:author="Christoph Breser" w:date="2016-06-21T19:06:00Z"/>
          <w:rFonts w:ascii="Times New Roman" w:eastAsia="Times New Roman" w:hAnsi="Times New Roman"/>
          <w:sz w:val="22"/>
          <w:lang w:eastAsia="de-DE"/>
        </w:rPr>
      </w:pPr>
      <w:del w:id="212" w:author="Christoph Breser" w:date="2016-06-21T19:06:00Z">
        <w:r>
          <w:rPr>
            <w:rFonts w:ascii="Times New Roman" w:eastAsia="Times New Roman" w:hAnsi="Times New Roman"/>
            <w:sz w:val="22"/>
            <w:lang w:eastAsia="de-DE"/>
          </w:rPr>
          <w:delText xml:space="preserve">Als ausgebildeter Architekt versuchte Geymüller auch,  </w:delText>
        </w:r>
      </w:del>
      <w:ins w:id="213" w:author="ploderj" w:date="2016-06-17T22:36:00Z">
        <w:r>
          <w:rPr>
            <w:rFonts w:ascii="Times New Roman" w:eastAsia="Times New Roman" w:hAnsi="Times New Roman"/>
            <w:sz w:val="22"/>
            <w:lang w:eastAsia="de-DE"/>
          </w:rPr>
          <w:t xml:space="preserve">durch so genannte </w:t>
        </w:r>
      </w:ins>
      <w:r>
        <w:rPr>
          <w:rFonts w:ascii="Times New Roman" w:eastAsia="Times New Roman" w:hAnsi="Times New Roman"/>
          <w:sz w:val="22"/>
          <w:lang w:eastAsia="de-DE"/>
        </w:rPr>
        <w:t xml:space="preserve">Restaurationen und Rekonstruktionen </w:t>
      </w:r>
      <w:ins w:id="214" w:author="ploderj" w:date="2016-06-17T22:37:00Z">
        <w:r>
          <w:rPr>
            <w:rFonts w:ascii="Times New Roman" w:eastAsia="Times New Roman" w:hAnsi="Times New Roman"/>
            <w:sz w:val="22"/>
            <w:lang w:eastAsia="de-DE"/>
          </w:rPr>
          <w:t xml:space="preserve">(eigentlich Vervollständigungsprojektionen) </w:t>
        </w:r>
      </w:ins>
      <w:del w:id="215" w:author="ploderj" w:date="2016-06-17T22:37:00Z">
        <w:r w:rsidR="00160BF4" w:rsidRPr="009C1D54" w:rsidDel="00076052">
          <w:rPr>
            <w:rFonts w:ascii="Times New Roman" w:eastAsia="Times New Roman" w:hAnsi="Times New Roman"/>
            <w:sz w:val="22"/>
            <w:lang w:eastAsia="de-DE"/>
          </w:rPr>
          <w:delText>ideeng</w:delText>
        </w:r>
        <w:r w:rsidR="00160BF4" w:rsidDel="00076052">
          <w:rPr>
            <w:rFonts w:ascii="Times New Roman" w:eastAsia="Times New Roman" w:hAnsi="Times New Roman"/>
            <w:sz w:val="22"/>
            <w:lang w:eastAsia="de-DE"/>
          </w:rPr>
          <w:delText xml:space="preserve">eschichtliche Aspekte </w:delText>
        </w:r>
      </w:del>
      <w:ins w:id="216" w:author="ploderj" w:date="2016-06-17T22:38:00Z">
        <w:r>
          <w:rPr>
            <w:rFonts w:ascii="Times New Roman" w:eastAsia="Times New Roman" w:hAnsi="Times New Roman"/>
            <w:sz w:val="22"/>
            <w:lang w:eastAsia="de-DE"/>
          </w:rPr>
          <w:t xml:space="preserve">Visualisierungen von </w:t>
        </w:r>
      </w:ins>
      <w:r>
        <w:rPr>
          <w:rFonts w:ascii="Times New Roman" w:eastAsia="Times New Roman" w:hAnsi="Times New Roman"/>
          <w:sz w:val="22"/>
          <w:lang w:eastAsia="de-DE"/>
        </w:rPr>
        <w:t>nicht</w:t>
      </w:r>
      <w:ins w:id="217" w:author="ploderj" w:date="2016-06-17T22:38:00Z">
        <w:r>
          <w:rPr>
            <w:rFonts w:ascii="Times New Roman" w:eastAsia="Times New Roman" w:hAnsi="Times New Roman"/>
            <w:sz w:val="22"/>
            <w:lang w:eastAsia="de-DE"/>
          </w:rPr>
          <w:t xml:space="preserve"> </w:t>
        </w:r>
      </w:ins>
      <w:del w:id="218" w:author="Christoph Breser" w:date="2016-06-21T19:06:00Z">
        <w:r>
          <w:rPr>
            <w:rFonts w:ascii="Times New Roman" w:eastAsia="Times New Roman" w:hAnsi="Times New Roman"/>
            <w:sz w:val="22"/>
            <w:lang w:eastAsia="de-DE"/>
          </w:rPr>
          <w:delText>ausgeführten</w:delText>
        </w:r>
      </w:del>
      <w:del w:id="219" w:author="ploderj" w:date="2016-06-17T22:38:00Z">
        <w:r w:rsidR="00160BF4" w:rsidDel="00076052">
          <w:rPr>
            <w:rFonts w:ascii="Times New Roman" w:eastAsia="Times New Roman" w:hAnsi="Times New Roman"/>
            <w:sz w:val="22"/>
            <w:lang w:eastAsia="de-DE"/>
          </w:rPr>
          <w:delText>-</w:delText>
        </w:r>
      </w:del>
      <w:ins w:id="220" w:author="Christoph Breser" w:date="2016-06-21T19:06:00Z">
        <w:r w:rsidR="00160BF4">
          <w:rPr>
            <w:rFonts w:ascii="Times New Roman" w:eastAsia="Times New Roman" w:hAnsi="Times New Roman"/>
            <w:sz w:val="22"/>
            <w:lang w:eastAsia="de-DE"/>
          </w:rPr>
          <w:t>ausgeführte</w:t>
        </w:r>
      </w:ins>
      <w:ins w:id="221" w:author="ploderj" w:date="2016-06-17T22:38:00Z">
        <w:r w:rsidR="00160BF4">
          <w:rPr>
            <w:rFonts w:ascii="Times New Roman" w:eastAsia="Times New Roman" w:hAnsi="Times New Roman"/>
            <w:sz w:val="22"/>
            <w:lang w:eastAsia="de-DE"/>
          </w:rPr>
          <w:t>n</w:t>
        </w:r>
      </w:ins>
      <w:del w:id="222" w:author="ploderj" w:date="2016-06-17T22:38:00Z">
        <w:r w:rsidR="00160BF4" w:rsidDel="00076052">
          <w:rPr>
            <w:rFonts w:ascii="Times New Roman" w:eastAsia="Times New Roman" w:hAnsi="Times New Roman"/>
            <w:sz w:val="22"/>
            <w:lang w:eastAsia="de-DE"/>
          </w:rPr>
          <w:delText>r</w:delText>
        </w:r>
      </w:del>
      <w:r>
        <w:rPr>
          <w:rFonts w:ascii="Times New Roman" w:eastAsia="Times New Roman" w:hAnsi="Times New Roman"/>
          <w:sz w:val="22"/>
          <w:lang w:eastAsia="de-DE"/>
        </w:rPr>
        <w:t xml:space="preserve"> Architekturprojekte</w:t>
      </w:r>
      <w:ins w:id="223" w:author="ploderj" w:date="2016-06-17T22:38:00Z">
        <w:r>
          <w:rPr>
            <w:rFonts w:ascii="Times New Roman" w:eastAsia="Times New Roman" w:hAnsi="Times New Roman"/>
            <w:sz w:val="22"/>
            <w:lang w:eastAsia="de-DE"/>
          </w:rPr>
          <w:t>n</w:t>
        </w:r>
      </w:ins>
      <w:r>
        <w:rPr>
          <w:rFonts w:ascii="Times New Roman" w:eastAsia="Times New Roman" w:hAnsi="Times New Roman"/>
          <w:sz w:val="22"/>
          <w:lang w:eastAsia="de-DE"/>
        </w:rPr>
        <w:t xml:space="preserve"> zu erstellen</w:t>
      </w:r>
      <w:ins w:id="224" w:author="ploderj" w:date="2016-06-17T22:42:00Z">
        <w:r>
          <w:rPr>
            <w:rFonts w:ascii="Times New Roman" w:eastAsia="Times New Roman" w:hAnsi="Times New Roman"/>
            <w:sz w:val="22"/>
            <w:lang w:eastAsia="de-DE"/>
          </w:rPr>
          <w:t xml:space="preserve">, Entwürfe und Projekte quasi </w:t>
        </w:r>
      </w:ins>
      <w:ins w:id="225" w:author="ploderj" w:date="2016-06-17T22:43:00Z">
        <w:r>
          <w:rPr>
            <w:rFonts w:ascii="Times New Roman" w:eastAsia="Times New Roman" w:hAnsi="Times New Roman"/>
            <w:sz w:val="22"/>
            <w:lang w:eastAsia="de-DE"/>
          </w:rPr>
          <w:t>„fertig zu stellen“</w:t>
        </w:r>
      </w:ins>
      <w:r>
        <w:rPr>
          <w:rFonts w:ascii="Times New Roman" w:eastAsia="Times New Roman" w:hAnsi="Times New Roman"/>
          <w:sz w:val="22"/>
          <w:lang w:eastAsia="de-DE"/>
        </w:rPr>
        <w:t>.</w:t>
      </w:r>
      <w:del w:id="226" w:author="Christoph Breser" w:date="2016-06-21T19:06:00Z">
        <w:r>
          <w:rPr>
            <w:rFonts w:ascii="Times New Roman" w:eastAsia="Times New Roman" w:hAnsi="Times New Roman"/>
            <w:sz w:val="22"/>
            <w:lang w:eastAsia="de-DE"/>
          </w:rPr>
          <w:delText xml:space="preserve"> </w:delText>
        </w:r>
      </w:del>
    </w:p>
    <w:p w:rsidR="00C76372" w:rsidRDefault="00C76372" w:rsidP="00C76372">
      <w:pPr>
        <w:spacing w:after="0" w:line="360" w:lineRule="auto"/>
        <w:jc w:val="both"/>
        <w:rPr>
          <w:del w:id="227" w:author="Christoph Breser" w:date="2016-06-21T19:06:00Z"/>
          <w:rFonts w:ascii="Times New Roman" w:hAnsi="Times New Roman"/>
          <w:sz w:val="22"/>
        </w:rPr>
      </w:pPr>
      <w:del w:id="228" w:author="Christoph Breser" w:date="2016-06-21T19:06:00Z">
        <w:r>
          <w:rPr>
            <w:rFonts w:ascii="Times New Roman" w:eastAsia="Times New Roman" w:hAnsi="Times New Roman"/>
            <w:sz w:val="22"/>
            <w:lang w:eastAsia="de-DE"/>
          </w:rPr>
          <w:delText xml:space="preserve">Neben den jeweiligen speziellen Fragestellungen und Forschungsaufgaben widmete sich Geymüller über Jahrzehnte der Erstellung des ersten </w:delText>
        </w:r>
        <w:r>
          <w:rPr>
            <w:rFonts w:ascii="Times New Roman" w:eastAsia="Times New Roman" w:hAnsi="Times New Roman"/>
            <w:i/>
            <w:sz w:val="22"/>
            <w:lang w:eastAsia="de-DE"/>
          </w:rPr>
          <w:delText>„</w:delText>
        </w:r>
        <w:r>
          <w:rPr>
            <w:rFonts w:ascii="Times New Roman" w:hAnsi="Times New Roman"/>
            <w:i/>
            <w:sz w:val="22"/>
          </w:rPr>
          <w:delText>Thesaurus of Architecture“</w:delText>
        </w:r>
        <w:r>
          <w:rPr>
            <w:rFonts w:ascii="Times New Roman" w:hAnsi="Times New Roman"/>
            <w:sz w:val="22"/>
          </w:rPr>
          <w:delText xml:space="preserve">, einer enzyklopädischen Sammlung von Architekturzeichnungen, fotografischen Abbildungen, Modellen, Skizzen und Illustrationen in Traktaten und Handschriften sowie Architekturdarstellungen auf Gemälden. Die umfassende Dokumentation und die systematische Anordnung sollten über die reinen Vergleiche hinaus auch einen transdisziplinären Wissenstransfer  ermöglichen indem neben Museen und privaten Kunstsammlungen auch andere relevante Institutionen in ganz Europa erschlossen und einbezogen werden sollten. </w:delText>
        </w:r>
      </w:del>
    </w:p>
    <w:p w:rsidR="00C76372" w:rsidRDefault="00C76372" w:rsidP="00C76372">
      <w:pPr>
        <w:spacing w:after="0" w:line="360" w:lineRule="auto"/>
        <w:jc w:val="both"/>
        <w:rPr>
          <w:del w:id="229" w:author="Christoph Breser" w:date="2016-06-21T19:06:00Z"/>
          <w:rFonts w:ascii="Times New Roman" w:eastAsia="Times New Roman" w:hAnsi="Times New Roman"/>
          <w:sz w:val="22"/>
          <w:lang w:eastAsia="de-DE"/>
        </w:rPr>
      </w:pPr>
      <w:del w:id="230" w:author="Christoph Breser" w:date="2016-06-21T19:06:00Z">
        <w:r>
          <w:rPr>
            <w:rFonts w:ascii="Times New Roman" w:hAnsi="Times New Roman"/>
            <w:sz w:val="22"/>
          </w:rPr>
          <w:delText xml:space="preserve">Das Projekt sollte – jenseits von konkreten Forschungsaufgaben – eine Summa des architekturhistorischen Wissens und der lebenslangen Forschungserfahrung Geymüllers darstellen, konnte aber auf Grund des enormen Ausmaßes und der anfallenden Kosten jedoch nie umgesetzt werden. Abgesehen von einem bescheidenen Wiederbelebungsversuch durch Hermann Egger geriet das ambitionierte Projekt in Vergessenheit. </w:delText>
        </w:r>
      </w:del>
    </w:p>
    <w:p w:rsidR="00C76372" w:rsidRDefault="00C76372" w:rsidP="00C76372">
      <w:pPr>
        <w:spacing w:after="0" w:line="360" w:lineRule="auto"/>
        <w:jc w:val="both"/>
        <w:rPr>
          <w:del w:id="231" w:author="Christoph Breser" w:date="2016-06-21T19:06:00Z"/>
          <w:rFonts w:ascii="Times New Roman" w:hAnsi="Times New Roman"/>
          <w:sz w:val="22"/>
        </w:rPr>
      </w:pPr>
      <w:del w:id="232" w:author="Christoph Breser" w:date="2016-06-21T19:06:00Z">
        <w:r>
          <w:rPr>
            <w:rFonts w:ascii="Times New Roman" w:hAnsi="Times New Roman"/>
            <w:sz w:val="22"/>
          </w:rPr>
          <w:delText xml:space="preserve">Diese Herausgabe einer umfangreichen und möglichst repräsentativen Sammlung architekturbezogener Darstellungen mit methodisch-systematischem Anspruch in möglichst guter Reproduktion (Faksimile) lässt sich durchaus im historiographischem Denken des 19. Jahrhunderts verankern. Bei der von Geymüller angestrebten Umsetzung ging es jedoch nicht nur um die Erstellung eines  umfangreichen Corpus an Darstellungen, sondern auch um eine vielfach vernetzte Visualisierung innerhalb einer differenzierten hierarchischen Gliederung, welche bei deren Benutzung nicht auf Anhieb evidente Zusammenhänge herstellen und sichtbar machen kann. </w:delText>
        </w:r>
      </w:del>
    </w:p>
    <w:p w:rsidR="00C76372" w:rsidRDefault="00C76372" w:rsidP="00C76372">
      <w:pPr>
        <w:spacing w:after="0" w:line="360" w:lineRule="auto"/>
        <w:jc w:val="both"/>
        <w:rPr>
          <w:ins w:id="233" w:author="Christoph Breser" w:date="2016-06-20T18:40:00Z"/>
          <w:rFonts w:ascii="Times New Roman" w:hAnsi="Times New Roman"/>
          <w:sz w:val="22"/>
        </w:rPr>
      </w:pPr>
      <w:del w:id="234" w:author="Christoph Breser" w:date="2016-06-21T19:06:00Z">
        <w:r>
          <w:rPr>
            <w:rFonts w:ascii="Times New Roman" w:hAnsi="Times New Roman"/>
            <w:sz w:val="22"/>
          </w:rPr>
          <w:delText>Die Bemühungen der eingesetzten Nachlassverwalter (Josef Durm, Emanuel LaRoche, Paul Tiocca und Hermann Egger) konzentrierte sich vorerst auf die sogenannten „Bramante-Studien“. Darüber hinaus verhinderte der Erste Weltkrieg die als internationale Zusammenarbeit geplante Herausgabe des nachgelassenen Materials.</w:delText>
        </w:r>
      </w:del>
      <w:r>
        <w:rPr>
          <w:rFonts w:ascii="Times New Roman" w:hAnsi="Times New Roman"/>
          <w:sz w:val="22"/>
        </w:rPr>
        <w:t xml:space="preserve"> </w:t>
      </w:r>
    </w:p>
    <w:p w:rsidR="00C76372" w:rsidRDefault="00C76372" w:rsidP="00C76372">
      <w:pPr>
        <w:numPr>
          <w:ins w:id="235" w:author="Unknown"/>
        </w:numPr>
        <w:spacing w:after="0" w:line="360" w:lineRule="auto"/>
        <w:jc w:val="both"/>
        <w:rPr>
          <w:ins w:id="236" w:author="Christoph Breser" w:date="2016-06-20T18:46:00Z"/>
          <w:rFonts w:ascii="Times New Roman" w:hAnsi="Times New Roman"/>
          <w:sz w:val="22"/>
        </w:rPr>
      </w:pPr>
      <w:ins w:id="237" w:author="Christoph Breser" w:date="2016-06-20T18:40:00Z">
        <w:r>
          <w:rPr>
            <w:rFonts w:ascii="Times New Roman" w:hAnsi="Times New Roman"/>
            <w:sz w:val="22"/>
          </w:rPr>
          <w:t xml:space="preserve">Obwohl sich gelegentlich Nutzungen und Benutzungen des Materials nachweisen lassen, unterblieb eine systematische Bearbeitung des Gesamtnachlasses bis in die 90-Jahre des vorigen Jahrhunderts. Nach und neben bisherigen Veröffentlichungen wird nun gegenwärtig im Rahmen eines durch die Österreichische Akademie der Wissenschaften finanzierten Digitalisierungsprojekts eine Auswahl von wichtigsten Materialien in neue Zusammenhänge gestellt sowie einer breiteren Öffentlichkeit zugänglich gemacht. Das Digitalisierungsprojekt </w:t>
        </w:r>
        <w:r>
          <w:rPr>
            <w:rFonts w:ascii="Times New Roman" w:hAnsi="Times New Roman"/>
            <w:i/>
            <w:sz w:val="22"/>
          </w:rPr>
          <w:t xml:space="preserve">„Renaissance </w:t>
        </w:r>
        <w:proofErr w:type="spellStart"/>
        <w:r>
          <w:rPr>
            <w:rFonts w:ascii="Times New Roman" w:hAnsi="Times New Roman"/>
            <w:i/>
            <w:sz w:val="22"/>
          </w:rPr>
          <w:t>Architecture</w:t>
        </w:r>
        <w:proofErr w:type="spellEnd"/>
        <w:r>
          <w:rPr>
            <w:rFonts w:ascii="Times New Roman" w:hAnsi="Times New Roman"/>
            <w:i/>
            <w:sz w:val="22"/>
          </w:rPr>
          <w:t xml:space="preserve"> – A Digital </w:t>
        </w:r>
        <w:proofErr w:type="spellStart"/>
        <w:r>
          <w:rPr>
            <w:rFonts w:ascii="Times New Roman" w:hAnsi="Times New Roman"/>
            <w:i/>
            <w:sz w:val="22"/>
          </w:rPr>
          <w:t>Anthology</w:t>
        </w:r>
        <w:proofErr w:type="spellEnd"/>
        <w:r>
          <w:rPr>
            <w:rFonts w:ascii="Times New Roman" w:hAnsi="Times New Roman"/>
            <w:i/>
            <w:sz w:val="22"/>
          </w:rPr>
          <w:t xml:space="preserve"> of Heinrich von </w:t>
        </w:r>
        <w:proofErr w:type="spellStart"/>
        <w:r>
          <w:rPr>
            <w:rFonts w:ascii="Times New Roman" w:hAnsi="Times New Roman"/>
            <w:i/>
            <w:sz w:val="22"/>
          </w:rPr>
          <w:t>Geymüller</w:t>
        </w:r>
        <w:proofErr w:type="spellEnd"/>
        <w:r>
          <w:rPr>
            <w:rFonts w:ascii="Times New Roman" w:hAnsi="Times New Roman"/>
            <w:i/>
            <w:sz w:val="22"/>
          </w:rPr>
          <w:t xml:space="preserve">“ </w:t>
        </w:r>
        <w:r>
          <w:rPr>
            <w:rFonts w:ascii="Times New Roman" w:hAnsi="Times New Roman"/>
            <w:sz w:val="22"/>
          </w:rPr>
          <w:t xml:space="preserve">konnte bereits bedeutende Archivquellen zu speziellen Themen der Renaissanceforschung sowie zu Arbeiten namhafter architektonischer Architekten (Raffael, Leonardo, Michelangelo, Du </w:t>
        </w:r>
        <w:proofErr w:type="spellStart"/>
        <w:r>
          <w:rPr>
            <w:rFonts w:ascii="Times New Roman" w:hAnsi="Times New Roman"/>
            <w:sz w:val="22"/>
          </w:rPr>
          <w:t>Cerceau</w:t>
        </w:r>
        <w:proofErr w:type="spellEnd"/>
        <w:r>
          <w:rPr>
            <w:rFonts w:ascii="Times New Roman" w:hAnsi="Times New Roman"/>
            <w:sz w:val="22"/>
          </w:rPr>
          <w:t xml:space="preserve">) und zu ausgewählten Arbeiten zu St. Peter in Rom und zur Denkmalpflege gesichert und bearbeitet werden. </w:t>
        </w:r>
      </w:ins>
      <w:del w:id="238" w:author="Christoph Breser" w:date="2016-06-21T19:06:00Z">
        <w:r>
          <w:rPr>
            <w:rFonts w:ascii="Times New Roman" w:hAnsi="Times New Roman"/>
            <w:sz w:val="22"/>
          </w:rPr>
          <w:delText xml:space="preserve">In </w:delText>
        </w:r>
        <w:r>
          <w:rPr>
            <w:rFonts w:ascii="Times New Roman" w:eastAsia="Times New Roman" w:hAnsi="Times New Roman"/>
            <w:sz w:val="22"/>
            <w:lang w:eastAsia="de-DE"/>
          </w:rPr>
          <w:delText xml:space="preserve">einem ersten Schritt wurde dazu bereits ein semantisches Datenmodell entwickelt, welches </w:delText>
        </w:r>
      </w:del>
      <w:ins w:id="239" w:author="Christoph Breser" w:date="2016-06-20T18:42:00Z">
        <w:r w:rsidR="00160BF4">
          <w:rPr>
            <w:rFonts w:ascii="Times New Roman" w:eastAsia="Times New Roman" w:hAnsi="Times New Roman"/>
            <w:sz w:val="22"/>
            <w:lang w:eastAsia="de-DE"/>
          </w:rPr>
          <w:t xml:space="preserve">Der Umgang mit </w:t>
        </w:r>
        <w:r>
          <w:rPr>
            <w:rFonts w:ascii="Times New Roman" w:eastAsia="Times New Roman" w:hAnsi="Times New Roman"/>
            <w:sz w:val="22"/>
            <w:lang w:eastAsia="de-DE"/>
          </w:rPr>
          <w:t xml:space="preserve">den </w:t>
        </w:r>
      </w:ins>
      <w:del w:id="240" w:author="Christoph Breser" w:date="2016-06-21T19:06:00Z">
        <w:r>
          <w:rPr>
            <w:rFonts w:ascii="Times New Roman" w:eastAsia="Times New Roman" w:hAnsi="Times New Roman"/>
            <w:sz w:val="22"/>
            <w:lang w:eastAsia="de-DE"/>
          </w:rPr>
          <w:delText>vielen</w:delText>
        </w:r>
      </w:del>
      <w:ins w:id="241" w:author="Christoph Breser" w:date="2016-06-20T18:42:00Z">
        <w:r w:rsidR="00160BF4">
          <w:rPr>
            <w:rFonts w:ascii="Times New Roman" w:eastAsia="Times New Roman" w:hAnsi="Times New Roman"/>
            <w:sz w:val="22"/>
            <w:lang w:eastAsia="de-DE"/>
          </w:rPr>
          <w:t>semantisch</w:t>
        </w:r>
        <w:r>
          <w:rPr>
            <w:rFonts w:ascii="Times New Roman" w:eastAsia="Times New Roman" w:hAnsi="Times New Roman"/>
            <w:sz w:val="22"/>
            <w:lang w:eastAsia="de-DE"/>
          </w:rPr>
          <w:t xml:space="preserve"> unterschiedlichen </w:t>
        </w:r>
      </w:ins>
      <w:del w:id="242" w:author="Christoph Breser" w:date="2016-06-21T19:06:00Z">
        <w:r>
          <w:rPr>
            <w:rFonts w:ascii="Times New Roman" w:eastAsia="Times New Roman" w:hAnsi="Times New Roman"/>
            <w:sz w:val="22"/>
            <w:lang w:eastAsia="de-DE"/>
          </w:rPr>
          <w:delText xml:space="preserve">Archivquellen gerecht werden konnte. Die </w:delText>
        </w:r>
      </w:del>
      <w:ins w:id="243" w:author="Christoph Breser" w:date="2016-06-20T18:42:00Z">
        <w:r>
          <w:rPr>
            <w:rFonts w:ascii="Times New Roman" w:eastAsia="Times New Roman" w:hAnsi="Times New Roman"/>
            <w:sz w:val="22"/>
            <w:lang w:eastAsia="de-DE"/>
          </w:rPr>
          <w:t xml:space="preserve">handschriftlichen Notizen und Skizzen, Manuskripte, Architekturzeichnungen, Exzerpte aus Publikationen und Archiven, Fotografien und Negative, Druckgraphiken, Korrekturfahnen sowie die umfangreiche Sammlung an Korrespondenzen </w:t>
        </w:r>
        <w:r w:rsidR="00160BF4">
          <w:rPr>
            <w:rFonts w:ascii="Times New Roman" w:eastAsia="Times New Roman" w:hAnsi="Times New Roman"/>
            <w:sz w:val="22"/>
            <w:lang w:eastAsia="de-DE"/>
          </w:rPr>
          <w:t>(</w:t>
        </w:r>
        <w:proofErr w:type="spellStart"/>
        <w:r>
          <w:rPr>
            <w:rFonts w:ascii="Times New Roman" w:eastAsia="Times New Roman" w:hAnsi="Times New Roman"/>
            <w:sz w:val="22"/>
            <w:lang w:eastAsia="de-DE"/>
          </w:rPr>
          <w:t>u.a</w:t>
        </w:r>
        <w:proofErr w:type="spellEnd"/>
        <w:r>
          <w:rPr>
            <w:rFonts w:ascii="Times New Roman" w:eastAsia="Times New Roman" w:hAnsi="Times New Roman"/>
            <w:sz w:val="22"/>
            <w:lang w:eastAsia="de-DE"/>
          </w:rPr>
          <w:t xml:space="preserve">. mit prominenten Brief-Partnern wie Jakob Burckhardt, </w:t>
        </w:r>
        <w:proofErr w:type="spellStart"/>
        <w:r>
          <w:rPr>
            <w:rFonts w:ascii="Times New Roman" w:eastAsia="Times New Roman" w:hAnsi="Times New Roman"/>
            <w:sz w:val="22"/>
            <w:lang w:eastAsia="de-DE"/>
          </w:rPr>
          <w:t>Aby</w:t>
        </w:r>
        <w:proofErr w:type="spellEnd"/>
        <w:r>
          <w:rPr>
            <w:rFonts w:ascii="Times New Roman" w:eastAsia="Times New Roman" w:hAnsi="Times New Roman"/>
            <w:sz w:val="22"/>
            <w:lang w:eastAsia="de-DE"/>
          </w:rPr>
          <w:t xml:space="preserve"> Warburg, Heinrich </w:t>
        </w:r>
        <w:proofErr w:type="spellStart"/>
        <w:r>
          <w:rPr>
            <w:rFonts w:ascii="Times New Roman" w:eastAsia="Times New Roman" w:hAnsi="Times New Roman"/>
            <w:sz w:val="22"/>
            <w:lang w:eastAsia="de-DE"/>
          </w:rPr>
          <w:t>Wölfflin</w:t>
        </w:r>
        <w:proofErr w:type="spellEnd"/>
        <w:r>
          <w:rPr>
            <w:rFonts w:ascii="Times New Roman" w:eastAsia="Times New Roman" w:hAnsi="Times New Roman"/>
            <w:sz w:val="22"/>
            <w:lang w:eastAsia="de-DE"/>
          </w:rPr>
          <w:t xml:space="preserve">, Gustave Moreau </w:t>
        </w:r>
        <w:proofErr w:type="spellStart"/>
        <w:r>
          <w:rPr>
            <w:rFonts w:ascii="Times New Roman" w:eastAsia="Times New Roman" w:hAnsi="Times New Roman"/>
            <w:sz w:val="22"/>
            <w:lang w:eastAsia="de-DE"/>
          </w:rPr>
          <w:t>u.s.w</w:t>
        </w:r>
      </w:ins>
      <w:proofErr w:type="spellEnd"/>
      <w:del w:id="244" w:author="Christoph Breser" w:date="2016-06-21T19:06:00Z">
        <w:r>
          <w:rPr>
            <w:rFonts w:ascii="Times New Roman" w:eastAsia="Times New Roman" w:hAnsi="Times New Roman"/>
            <w:sz w:val="22"/>
            <w:lang w:eastAsia="de-DE"/>
          </w:rPr>
          <w:delText>.</w:delText>
        </w:r>
      </w:del>
      <w:ins w:id="245" w:author="Christoph Breser" w:date="2016-06-20T18:42:00Z">
        <w:r w:rsidR="00160BF4" w:rsidRPr="00CD59F1">
          <w:rPr>
            <w:rFonts w:ascii="Times New Roman" w:eastAsia="Times New Roman" w:hAnsi="Times New Roman"/>
            <w:sz w:val="22"/>
            <w:lang w:eastAsia="de-DE"/>
          </w:rPr>
          <w:t>.</w:t>
        </w:r>
        <w:r w:rsidR="00160BF4">
          <w:rPr>
            <w:rFonts w:ascii="Times New Roman" w:eastAsia="Times New Roman" w:hAnsi="Times New Roman"/>
            <w:sz w:val="22"/>
            <w:lang w:eastAsia="de-DE"/>
          </w:rPr>
          <w:t>)</w:t>
        </w:r>
        <w:r>
          <w:rPr>
            <w:rFonts w:ascii="Times New Roman" w:eastAsia="Times New Roman" w:hAnsi="Times New Roman"/>
            <w:sz w:val="22"/>
            <w:lang w:eastAsia="de-DE"/>
          </w:rPr>
          <w:t xml:space="preserve"> stellte eine </w:t>
        </w:r>
      </w:ins>
      <w:ins w:id="246" w:author="Christoph Breser" w:date="2016-06-20T18:43:00Z">
        <w:r>
          <w:rPr>
            <w:rFonts w:ascii="Times New Roman" w:eastAsia="Times New Roman" w:hAnsi="Times New Roman"/>
            <w:sz w:val="22"/>
            <w:lang w:eastAsia="de-DE"/>
          </w:rPr>
          <w:t xml:space="preserve">erste </w:t>
        </w:r>
      </w:ins>
      <w:ins w:id="247" w:author="Christoph Breser" w:date="2016-06-20T18:42:00Z">
        <w:r>
          <w:rPr>
            <w:rFonts w:ascii="Times New Roman" w:eastAsia="Times New Roman" w:hAnsi="Times New Roman"/>
            <w:sz w:val="22"/>
            <w:lang w:eastAsia="de-DE"/>
          </w:rPr>
          <w:t xml:space="preserve">große Herausforderung dar. </w:t>
        </w:r>
      </w:ins>
      <w:del w:id="248" w:author="Christoph Breser" w:date="2016-06-21T19:06:00Z">
        <w:r>
          <w:rPr>
            <w:rFonts w:ascii="Times New Roman" w:eastAsia="Times New Roman" w:hAnsi="Times New Roman"/>
            <w:sz w:val="22"/>
            <w:lang w:eastAsia="de-DE"/>
          </w:rPr>
          <w:delText>Ihr wurde durch Entwicklung einer semantischen Datenbank entgegen gekommen, welche</w:delText>
        </w:r>
      </w:del>
      <w:ins w:id="249" w:author="Christoph Breser" w:date="2016-06-20T18:43:00Z">
        <w:r w:rsidR="00160BF4">
          <w:rPr>
            <w:rFonts w:ascii="Times New Roman" w:eastAsia="Times New Roman" w:hAnsi="Times New Roman"/>
            <w:sz w:val="22"/>
            <w:lang w:eastAsia="de-DE"/>
          </w:rPr>
          <w:t xml:space="preserve">Um Informationsverluste möglichst </w:t>
        </w:r>
      </w:ins>
      <w:ins w:id="250" w:author="Christoph Breser" w:date="2016-06-20T18:44:00Z">
        <w:r w:rsidR="00160BF4">
          <w:rPr>
            <w:rFonts w:ascii="Times New Roman" w:eastAsia="Times New Roman" w:hAnsi="Times New Roman"/>
            <w:sz w:val="22"/>
            <w:lang w:eastAsia="de-DE"/>
          </w:rPr>
          <w:t xml:space="preserve">gering zu halten wurde </w:t>
        </w:r>
        <w:r w:rsidR="00160BF4">
          <w:rPr>
            <w:rFonts w:ascii="Times New Roman" w:hAnsi="Times New Roman"/>
            <w:sz w:val="22"/>
          </w:rPr>
          <w:t xml:space="preserve">an einem </w:t>
        </w:r>
      </w:ins>
      <w:ins w:id="251" w:author="Christoph Breser" w:date="2016-06-20T18:41:00Z">
        <w:r w:rsidR="00160BF4">
          <w:rPr>
            <w:rFonts w:ascii="Times New Roman" w:eastAsia="Times New Roman" w:hAnsi="Times New Roman"/>
            <w:sz w:val="22"/>
            <w:lang w:eastAsia="de-DE"/>
          </w:rPr>
          <w:t xml:space="preserve">speziellen </w:t>
        </w:r>
      </w:ins>
      <w:ins w:id="252" w:author="Christoph Breser" w:date="2016-06-20T18:40:00Z">
        <w:r w:rsidR="00160BF4">
          <w:rPr>
            <w:rFonts w:ascii="Times New Roman" w:eastAsia="Times New Roman" w:hAnsi="Times New Roman"/>
            <w:sz w:val="22"/>
            <w:lang w:eastAsia="de-DE"/>
          </w:rPr>
          <w:t xml:space="preserve">semantischen Datenmodell </w:t>
        </w:r>
      </w:ins>
      <w:ins w:id="253" w:author="Christoph Breser" w:date="2016-06-20T18:44:00Z">
        <w:r w:rsidR="00160BF4">
          <w:rPr>
            <w:rFonts w:ascii="Times New Roman" w:eastAsia="Times New Roman" w:hAnsi="Times New Roman"/>
            <w:sz w:val="22"/>
            <w:lang w:eastAsia="de-DE"/>
          </w:rPr>
          <w:t>gearbeitet</w:t>
        </w:r>
      </w:ins>
      <w:ins w:id="254" w:author="Christoph Breser" w:date="2016-06-20T18:40:00Z">
        <w:r w:rsidR="00160BF4">
          <w:rPr>
            <w:rFonts w:ascii="Times New Roman" w:eastAsia="Times New Roman" w:hAnsi="Times New Roman"/>
            <w:sz w:val="22"/>
            <w:lang w:eastAsia="de-DE"/>
          </w:rPr>
          <w:t xml:space="preserve">. </w:t>
        </w:r>
      </w:ins>
      <w:ins w:id="255" w:author="Christoph Breser" w:date="2016-06-20T18:44:00Z">
        <w:r w:rsidR="00160BF4">
          <w:rPr>
            <w:rFonts w:ascii="Times New Roman" w:eastAsia="Times New Roman" w:hAnsi="Times New Roman"/>
            <w:sz w:val="22"/>
            <w:lang w:eastAsia="de-DE"/>
          </w:rPr>
          <w:t>Dieses basiert</w:t>
        </w:r>
        <w:r>
          <w:rPr>
            <w:rFonts w:ascii="Times New Roman" w:eastAsia="Times New Roman" w:hAnsi="Times New Roman"/>
            <w:sz w:val="22"/>
            <w:lang w:eastAsia="de-DE"/>
          </w:rPr>
          <w:t xml:space="preserve"> nicht nur auf </w:t>
        </w:r>
        <w:r w:rsidR="00160BF4">
          <w:rPr>
            <w:rFonts w:ascii="Times New Roman" w:eastAsia="Times New Roman" w:hAnsi="Times New Roman"/>
            <w:sz w:val="22"/>
            <w:lang w:eastAsia="de-DE"/>
          </w:rPr>
          <w:t xml:space="preserve">der </w:t>
        </w:r>
      </w:ins>
      <w:ins w:id="256" w:author="Christoph Breser" w:date="2016-06-20T18:40:00Z">
        <w:r>
          <w:rPr>
            <w:rFonts w:ascii="Times New Roman" w:eastAsia="Times New Roman" w:hAnsi="Times New Roman"/>
            <w:sz w:val="22"/>
            <w:lang w:eastAsia="de-DE"/>
          </w:rPr>
          <w:t>Grundlage von Metadaten</w:t>
        </w:r>
      </w:ins>
      <w:del w:id="257" w:author="Christoph Breser" w:date="2016-06-21T19:06:00Z">
        <w:r>
          <w:rPr>
            <w:rFonts w:ascii="Times New Roman" w:eastAsia="Times New Roman" w:hAnsi="Times New Roman"/>
            <w:sz w:val="22"/>
            <w:lang w:eastAsia="de-DE"/>
          </w:rPr>
          <w:delText xml:space="preserve"> basiert</w:delText>
        </w:r>
      </w:del>
      <w:ins w:id="258" w:author="Christoph Breser" w:date="2016-06-20T18:40:00Z">
        <w:r>
          <w:rPr>
            <w:rFonts w:ascii="Times New Roman" w:eastAsia="Times New Roman" w:hAnsi="Times New Roman"/>
            <w:sz w:val="22"/>
            <w:lang w:eastAsia="de-DE"/>
          </w:rPr>
          <w:t xml:space="preserve">, sondern </w:t>
        </w:r>
      </w:ins>
      <w:del w:id="259" w:author="Christoph Breser" w:date="2016-06-21T19:06:00Z">
        <w:r>
          <w:rPr>
            <w:rFonts w:ascii="Times New Roman" w:eastAsia="Times New Roman" w:hAnsi="Times New Roman"/>
            <w:sz w:val="22"/>
            <w:lang w:eastAsia="de-DE"/>
          </w:rPr>
          <w:delText xml:space="preserve">darüber hinaus </w:delText>
        </w:r>
      </w:del>
      <w:ins w:id="260" w:author="Christoph Breser" w:date="2016-06-20T18:40:00Z">
        <w:r>
          <w:rPr>
            <w:rFonts w:ascii="Times New Roman" w:eastAsia="Times New Roman" w:hAnsi="Times New Roman"/>
            <w:sz w:val="22"/>
            <w:lang w:eastAsia="de-DE"/>
          </w:rPr>
          <w:t xml:space="preserve">auch mittels </w:t>
        </w:r>
      </w:ins>
      <w:del w:id="261" w:author="Christoph Breser" w:date="2016-06-21T19:06:00Z">
        <w:r>
          <w:rPr>
            <w:rFonts w:ascii="Times New Roman" w:eastAsia="Times New Roman" w:hAnsi="Times New Roman"/>
            <w:sz w:val="22"/>
            <w:lang w:eastAsia="de-DE"/>
          </w:rPr>
          <w:delText xml:space="preserve">der </w:delText>
        </w:r>
      </w:del>
      <w:ins w:id="262" w:author="Christoph Breser" w:date="2016-06-20T18:40:00Z">
        <w:r>
          <w:rPr>
            <w:rFonts w:ascii="Times New Roman" w:eastAsia="Times New Roman" w:hAnsi="Times New Roman"/>
            <w:sz w:val="22"/>
            <w:lang w:eastAsia="de-DE"/>
          </w:rPr>
          <w:t xml:space="preserve">Beziehungen </w:t>
        </w:r>
      </w:ins>
      <w:ins w:id="263" w:author="Christoph Breser" w:date="2016-06-20T18:44:00Z">
        <w:r w:rsidR="00160BF4">
          <w:rPr>
            <w:rFonts w:ascii="Times New Roman" w:eastAsia="Times New Roman" w:hAnsi="Times New Roman"/>
            <w:sz w:val="22"/>
            <w:lang w:eastAsia="de-DE"/>
          </w:rPr>
          <w:t xml:space="preserve">zwischen </w:t>
        </w:r>
      </w:ins>
      <w:ins w:id="264" w:author="Christoph Breser" w:date="2016-06-20T18:40:00Z">
        <w:r>
          <w:rPr>
            <w:rFonts w:ascii="Times New Roman" w:eastAsia="Times New Roman" w:hAnsi="Times New Roman"/>
            <w:sz w:val="22"/>
            <w:lang w:eastAsia="de-DE"/>
          </w:rPr>
          <w:t>der Archivquelle zu anderen Entitäten (</w:t>
        </w:r>
      </w:ins>
      <w:del w:id="265" w:author="Christoph Breser" w:date="2016-06-21T19:06:00Z">
        <w:r>
          <w:rPr>
            <w:rFonts w:ascii="Times New Roman" w:eastAsia="Times New Roman" w:hAnsi="Times New Roman"/>
            <w:sz w:val="22"/>
            <w:lang w:eastAsia="de-DE"/>
          </w:rPr>
          <w:delText xml:space="preserve">anderen Archivquellen, </w:delText>
        </w:r>
      </w:del>
      <w:ins w:id="266" w:author="Christoph Breser" w:date="2016-06-20T18:40:00Z">
        <w:r>
          <w:rPr>
            <w:rFonts w:ascii="Times New Roman" w:eastAsia="Times New Roman" w:hAnsi="Times New Roman"/>
            <w:sz w:val="22"/>
            <w:lang w:eastAsia="de-DE"/>
          </w:rPr>
          <w:t>Entwurfs- bzw. Forschungsideen, gebauten Architekturen, etc.). Das Produkt dieses Projektes ist schließlich eine ‚</w:t>
        </w:r>
        <w:proofErr w:type="spellStart"/>
        <w:r>
          <w:rPr>
            <w:rFonts w:ascii="Times New Roman" w:eastAsia="Times New Roman" w:hAnsi="Times New Roman"/>
            <w:sz w:val="22"/>
            <w:lang w:eastAsia="de-DE"/>
          </w:rPr>
          <w:t>open-access</w:t>
        </w:r>
        <w:proofErr w:type="spellEnd"/>
        <w:r>
          <w:rPr>
            <w:rFonts w:ascii="Times New Roman" w:eastAsia="Times New Roman" w:hAnsi="Times New Roman"/>
            <w:sz w:val="22"/>
            <w:lang w:eastAsia="de-DE"/>
          </w:rPr>
          <w:t xml:space="preserve">’ Web-Applikation für eine verbesserte Zugänglichkeit zum Nachlass, sowie eine Visualisierung der Datenstruktur zur erleichternde Beantwortung von vernetzenden Fragestellungen – unter Berücksichtigung biographischer, chronologischer, topographischer und forschungsgeschichtlicher Zusammenhänge. </w:t>
        </w:r>
      </w:ins>
    </w:p>
    <w:p w:rsidR="00160BF4" w:rsidRDefault="00160BF4" w:rsidP="00160BF4">
      <w:pPr>
        <w:numPr>
          <w:ins w:id="267" w:author="Christoph Breser" w:date="2016-06-20T18:40:00Z"/>
        </w:numPr>
        <w:spacing w:after="0" w:line="360" w:lineRule="auto"/>
        <w:jc w:val="both"/>
        <w:rPr>
          <w:ins w:id="268" w:author="Christoph Breser" w:date="2016-06-20T18:40:00Z"/>
          <w:rFonts w:ascii="Times New Roman" w:eastAsia="Times New Roman" w:hAnsi="Times New Roman"/>
          <w:sz w:val="22"/>
          <w:lang w:eastAsia="de-DE"/>
        </w:rPr>
      </w:pPr>
      <w:ins w:id="269" w:author="Christoph Breser" w:date="2016-06-20T18:46:00Z">
        <w:r>
          <w:rPr>
            <w:rFonts w:ascii="Times New Roman" w:hAnsi="Times New Roman"/>
            <w:sz w:val="22"/>
          </w:rPr>
          <w:t>Die Projekt</w:t>
        </w:r>
      </w:ins>
      <w:ins w:id="270" w:author="Christoph Breser" w:date="2016-06-20T19:14:00Z">
        <w:r>
          <w:rPr>
            <w:rFonts w:ascii="Times New Roman" w:hAnsi="Times New Roman"/>
            <w:sz w:val="22"/>
          </w:rPr>
          <w:t>arbeiten</w:t>
        </w:r>
      </w:ins>
      <w:ins w:id="271" w:author="Christoph Breser" w:date="2016-06-20T18:46:00Z">
        <w:r>
          <w:rPr>
            <w:rFonts w:ascii="Times New Roman" w:hAnsi="Times New Roman"/>
            <w:sz w:val="22"/>
          </w:rPr>
          <w:t xml:space="preserve"> waren </w:t>
        </w:r>
      </w:ins>
      <w:ins w:id="272" w:author="Christoph Breser" w:date="2016-06-20T18:47:00Z">
        <w:r>
          <w:rPr>
            <w:rFonts w:ascii="Times New Roman" w:hAnsi="Times New Roman"/>
            <w:sz w:val="22"/>
          </w:rPr>
          <w:t xml:space="preserve">von </w:t>
        </w:r>
      </w:ins>
      <w:ins w:id="273" w:author="Christoph Breser" w:date="2016-06-20T19:24:00Z">
        <w:r>
          <w:rPr>
            <w:rFonts w:ascii="Times New Roman" w:hAnsi="Times New Roman"/>
            <w:sz w:val="22"/>
          </w:rPr>
          <w:t xml:space="preserve">einer </w:t>
        </w:r>
      </w:ins>
      <w:ins w:id="274" w:author="Christoph Breser" w:date="2016-06-20T18:46:00Z">
        <w:r>
          <w:rPr>
            <w:rFonts w:ascii="Times New Roman" w:hAnsi="Times New Roman"/>
            <w:sz w:val="22"/>
          </w:rPr>
          <w:t xml:space="preserve">interdisziplinären </w:t>
        </w:r>
      </w:ins>
      <w:ins w:id="275" w:author="Christoph Breser" w:date="2016-06-20T18:47:00Z">
        <w:r>
          <w:rPr>
            <w:rFonts w:ascii="Times New Roman" w:hAnsi="Times New Roman"/>
            <w:sz w:val="22"/>
          </w:rPr>
          <w:t>Zusammen</w:t>
        </w:r>
      </w:ins>
      <w:ins w:id="276" w:author="Christoph Breser" w:date="2016-06-20T18:48:00Z">
        <w:r>
          <w:rPr>
            <w:rFonts w:ascii="Times New Roman" w:hAnsi="Times New Roman"/>
            <w:sz w:val="22"/>
          </w:rPr>
          <w:t xml:space="preserve">arbeit zwischen </w:t>
        </w:r>
      </w:ins>
      <w:ins w:id="277" w:author="Christoph Breser" w:date="2016-06-20T18:50:00Z">
        <w:r>
          <w:rPr>
            <w:rFonts w:ascii="Times New Roman" w:hAnsi="Times New Roman"/>
            <w:sz w:val="22"/>
          </w:rPr>
          <w:t xml:space="preserve">den beiden </w:t>
        </w:r>
      </w:ins>
      <w:ins w:id="278" w:author="Christoph Breser" w:date="2016-06-20T18:49:00Z">
        <w:r>
          <w:rPr>
            <w:rFonts w:ascii="Times New Roman" w:hAnsi="Times New Roman"/>
            <w:sz w:val="22"/>
          </w:rPr>
          <w:t>Disziplinen</w:t>
        </w:r>
      </w:ins>
      <w:ins w:id="279" w:author="Christoph Breser" w:date="2016-06-20T18:50:00Z">
        <w:r>
          <w:rPr>
            <w:rFonts w:ascii="Times New Roman" w:hAnsi="Times New Roman"/>
            <w:sz w:val="22"/>
          </w:rPr>
          <w:t xml:space="preserve"> </w:t>
        </w:r>
      </w:ins>
      <w:ins w:id="280" w:author="Christoph Breser" w:date="2016-06-20T18:49:00Z">
        <w:r>
          <w:rPr>
            <w:rFonts w:ascii="Times New Roman" w:hAnsi="Times New Roman"/>
            <w:sz w:val="22"/>
          </w:rPr>
          <w:t xml:space="preserve">der Architekturgeschichte </w:t>
        </w:r>
      </w:ins>
      <w:ins w:id="281" w:author="Christoph Breser" w:date="2016-06-20T18:50:00Z">
        <w:r>
          <w:rPr>
            <w:rFonts w:ascii="Times New Roman" w:hAnsi="Times New Roman"/>
            <w:sz w:val="22"/>
          </w:rPr>
          <w:t xml:space="preserve">(Christoph Breser) </w:t>
        </w:r>
      </w:ins>
      <w:ins w:id="282" w:author="Christoph Breser" w:date="2016-06-20T18:48:00Z">
        <w:r>
          <w:rPr>
            <w:rFonts w:ascii="Times New Roman" w:hAnsi="Times New Roman"/>
            <w:sz w:val="22"/>
          </w:rPr>
          <w:t xml:space="preserve">und </w:t>
        </w:r>
      </w:ins>
      <w:ins w:id="283" w:author="Christoph Breser" w:date="2016-06-20T18:50:00Z">
        <w:r>
          <w:rPr>
            <w:rFonts w:ascii="Times New Roman" w:hAnsi="Times New Roman"/>
            <w:sz w:val="22"/>
          </w:rPr>
          <w:t xml:space="preserve">der </w:t>
        </w:r>
      </w:ins>
      <w:ins w:id="284" w:author="Christoph Breser" w:date="2016-06-20T18:48:00Z">
        <w:r>
          <w:rPr>
            <w:rFonts w:ascii="Times New Roman" w:hAnsi="Times New Roman"/>
            <w:sz w:val="22"/>
          </w:rPr>
          <w:t xml:space="preserve">Informationsvisualisierung (Stefan </w:t>
        </w:r>
        <w:proofErr w:type="spellStart"/>
        <w:r>
          <w:rPr>
            <w:rFonts w:ascii="Times New Roman" w:hAnsi="Times New Roman"/>
            <w:sz w:val="22"/>
          </w:rPr>
          <w:t>Zedlacher</w:t>
        </w:r>
        <w:proofErr w:type="spellEnd"/>
        <w:r>
          <w:rPr>
            <w:rFonts w:ascii="Times New Roman" w:hAnsi="Times New Roman"/>
            <w:sz w:val="22"/>
          </w:rPr>
          <w:t>)</w:t>
        </w:r>
      </w:ins>
      <w:ins w:id="285" w:author="Christoph Breser" w:date="2016-06-21T19:19:00Z">
        <w:r w:rsidR="0070704F">
          <w:rPr>
            <w:rFonts w:ascii="Times New Roman" w:hAnsi="Times New Roman"/>
            <w:sz w:val="22"/>
          </w:rPr>
          <w:t xml:space="preserve"> geprägt</w:t>
        </w:r>
      </w:ins>
      <w:ins w:id="286" w:author="Christoph Breser" w:date="2016-06-20T19:07:00Z">
        <w:r>
          <w:rPr>
            <w:rFonts w:ascii="Times New Roman" w:hAnsi="Times New Roman"/>
            <w:sz w:val="22"/>
          </w:rPr>
          <w:t xml:space="preserve">. </w:t>
        </w:r>
      </w:ins>
      <w:ins w:id="287" w:author="Christoph Breser" w:date="2016-06-20T19:15:00Z">
        <w:r>
          <w:rPr>
            <w:rFonts w:ascii="Times New Roman" w:hAnsi="Times New Roman"/>
            <w:sz w:val="22"/>
          </w:rPr>
          <w:t xml:space="preserve">Die </w:t>
        </w:r>
      </w:ins>
      <w:ins w:id="288" w:author="Christoph Breser" w:date="2016-06-20T19:11:00Z">
        <w:r>
          <w:rPr>
            <w:rFonts w:ascii="Times New Roman" w:hAnsi="Times New Roman"/>
            <w:sz w:val="22"/>
          </w:rPr>
          <w:t>semantische Datenbank</w:t>
        </w:r>
      </w:ins>
      <w:ins w:id="289" w:author="Christoph Breser" w:date="2016-06-20T19:25:00Z">
        <w:r>
          <w:rPr>
            <w:rFonts w:ascii="Times New Roman" w:hAnsi="Times New Roman"/>
            <w:sz w:val="22"/>
          </w:rPr>
          <w:t xml:space="preserve"> und dessen Web-Applikation</w:t>
        </w:r>
      </w:ins>
      <w:ins w:id="290" w:author="Christoph Breser" w:date="2016-06-20T19:15:00Z">
        <w:r>
          <w:rPr>
            <w:rFonts w:ascii="Times New Roman" w:hAnsi="Times New Roman"/>
            <w:sz w:val="22"/>
          </w:rPr>
          <w:t>, als Produkt</w:t>
        </w:r>
      </w:ins>
      <w:ins w:id="291" w:author="Christoph Breser" w:date="2016-06-20T19:25:00Z">
        <w:r>
          <w:rPr>
            <w:rFonts w:ascii="Times New Roman" w:hAnsi="Times New Roman"/>
            <w:sz w:val="22"/>
          </w:rPr>
          <w:t>e</w:t>
        </w:r>
      </w:ins>
      <w:ins w:id="292" w:author="Christoph Breser" w:date="2016-06-20T19:15:00Z">
        <w:r>
          <w:rPr>
            <w:rFonts w:ascii="Times New Roman" w:hAnsi="Times New Roman"/>
            <w:sz w:val="22"/>
          </w:rPr>
          <w:t xml:space="preserve"> dieser Arbeiten,</w:t>
        </w:r>
      </w:ins>
      <w:ins w:id="293" w:author="Christoph Breser" w:date="2016-06-20T19:11:00Z">
        <w:r>
          <w:rPr>
            <w:rFonts w:ascii="Times New Roman" w:hAnsi="Times New Roman"/>
            <w:sz w:val="22"/>
          </w:rPr>
          <w:t xml:space="preserve"> </w:t>
        </w:r>
      </w:ins>
      <w:ins w:id="294" w:author="Christoph Breser" w:date="2016-06-20T19:12:00Z">
        <w:r>
          <w:rPr>
            <w:rFonts w:ascii="Times New Roman" w:hAnsi="Times New Roman"/>
            <w:sz w:val="22"/>
          </w:rPr>
          <w:t xml:space="preserve">bringen </w:t>
        </w:r>
      </w:ins>
      <w:ins w:id="295" w:author="Christoph Breser" w:date="2016-06-20T19:25:00Z">
        <w:r>
          <w:rPr>
            <w:rFonts w:ascii="Times New Roman" w:hAnsi="Times New Roman"/>
            <w:sz w:val="22"/>
          </w:rPr>
          <w:t xml:space="preserve">bereits </w:t>
        </w:r>
      </w:ins>
      <w:ins w:id="296" w:author="Christoph Breser" w:date="2016-06-20T19:12:00Z">
        <w:r>
          <w:rPr>
            <w:rFonts w:ascii="Times New Roman" w:hAnsi="Times New Roman"/>
            <w:sz w:val="22"/>
          </w:rPr>
          <w:t xml:space="preserve">den </w:t>
        </w:r>
      </w:ins>
      <w:ins w:id="297" w:author="Christoph Breser" w:date="2016-06-20T19:07:00Z">
        <w:r>
          <w:rPr>
            <w:rFonts w:ascii="Times New Roman" w:hAnsi="Times New Roman"/>
            <w:sz w:val="22"/>
          </w:rPr>
          <w:t>gegenseitige</w:t>
        </w:r>
      </w:ins>
      <w:ins w:id="298" w:author="Christoph Breser" w:date="2016-06-20T19:12:00Z">
        <w:r>
          <w:rPr>
            <w:rFonts w:ascii="Times New Roman" w:hAnsi="Times New Roman"/>
            <w:sz w:val="22"/>
          </w:rPr>
          <w:t>n</w:t>
        </w:r>
      </w:ins>
      <w:ins w:id="299" w:author="Christoph Breser" w:date="2016-06-20T19:07:00Z">
        <w:r>
          <w:rPr>
            <w:rFonts w:ascii="Times New Roman" w:hAnsi="Times New Roman"/>
            <w:sz w:val="22"/>
          </w:rPr>
          <w:t xml:space="preserve"> Nutzen</w:t>
        </w:r>
      </w:ins>
      <w:ins w:id="300" w:author="Christoph Breser" w:date="2016-06-20T19:08:00Z">
        <w:r>
          <w:rPr>
            <w:rFonts w:ascii="Times New Roman" w:hAnsi="Times New Roman"/>
            <w:sz w:val="22"/>
          </w:rPr>
          <w:t xml:space="preserve"> </w:t>
        </w:r>
      </w:ins>
      <w:ins w:id="301" w:author="Christoph Breser" w:date="2016-06-20T19:25:00Z">
        <w:r>
          <w:rPr>
            <w:rFonts w:ascii="Times New Roman" w:hAnsi="Times New Roman"/>
            <w:sz w:val="22"/>
          </w:rPr>
          <w:t xml:space="preserve">zwischen </w:t>
        </w:r>
      </w:ins>
      <w:ins w:id="302" w:author="Christoph Breser" w:date="2016-06-20T19:08:00Z">
        <w:r>
          <w:rPr>
            <w:rFonts w:ascii="Times New Roman" w:hAnsi="Times New Roman"/>
            <w:sz w:val="22"/>
          </w:rPr>
          <w:t>„agile</w:t>
        </w:r>
      </w:ins>
      <w:ins w:id="303" w:author="Christoph Breser" w:date="2016-06-20T19:25:00Z">
        <w:r>
          <w:rPr>
            <w:rFonts w:ascii="Times New Roman" w:hAnsi="Times New Roman"/>
            <w:sz w:val="22"/>
          </w:rPr>
          <w:t>r</w:t>
        </w:r>
      </w:ins>
      <w:ins w:id="304" w:author="Christoph Breser" w:date="2016-06-20T19:08:00Z">
        <w:r>
          <w:rPr>
            <w:rFonts w:ascii="Times New Roman" w:hAnsi="Times New Roman"/>
            <w:sz w:val="22"/>
          </w:rPr>
          <w:t xml:space="preserve"> Softwareentwicklung</w:t>
        </w:r>
      </w:ins>
      <w:ins w:id="305" w:author="Christoph Breser" w:date="2016-06-20T19:09:00Z">
        <w:r>
          <w:rPr>
            <w:rFonts w:ascii="Times New Roman" w:hAnsi="Times New Roman"/>
            <w:sz w:val="22"/>
          </w:rPr>
          <w:t>“</w:t>
        </w:r>
      </w:ins>
      <w:ins w:id="306" w:author="Christoph Breser" w:date="2016-06-20T19:10:00Z">
        <w:r>
          <w:rPr>
            <w:rFonts w:ascii="Times New Roman" w:hAnsi="Times New Roman"/>
            <w:sz w:val="22"/>
          </w:rPr>
          <w:t xml:space="preserve"> </w:t>
        </w:r>
      </w:ins>
      <w:ins w:id="307" w:author="Christoph Breser" w:date="2016-06-20T19:25:00Z">
        <w:r>
          <w:rPr>
            <w:rFonts w:ascii="Times New Roman" w:hAnsi="Times New Roman"/>
            <w:sz w:val="22"/>
          </w:rPr>
          <w:t xml:space="preserve">und </w:t>
        </w:r>
      </w:ins>
      <w:ins w:id="308" w:author="Christoph Breser" w:date="2016-06-20T19:13:00Z">
        <w:r>
          <w:rPr>
            <w:rFonts w:ascii="Times New Roman" w:hAnsi="Times New Roman"/>
            <w:sz w:val="22"/>
          </w:rPr>
          <w:t xml:space="preserve">der </w:t>
        </w:r>
      </w:ins>
      <w:ins w:id="309" w:author="Christoph Breser" w:date="2016-06-20T19:14:00Z">
        <w:r>
          <w:rPr>
            <w:rFonts w:ascii="Times New Roman" w:hAnsi="Times New Roman"/>
            <w:sz w:val="22"/>
          </w:rPr>
          <w:t xml:space="preserve">Vielfältigkeit </w:t>
        </w:r>
      </w:ins>
      <w:ins w:id="310" w:author="Christoph Breser" w:date="2016-06-20T19:26:00Z">
        <w:r>
          <w:rPr>
            <w:rFonts w:ascii="Times New Roman" w:hAnsi="Times New Roman"/>
            <w:sz w:val="22"/>
          </w:rPr>
          <w:t xml:space="preserve">und Informationsdichte </w:t>
        </w:r>
      </w:ins>
      <w:ins w:id="311" w:author="Christoph Breser" w:date="2016-06-20T19:14:00Z">
        <w:r>
          <w:rPr>
            <w:rFonts w:ascii="Times New Roman" w:hAnsi="Times New Roman"/>
            <w:sz w:val="22"/>
          </w:rPr>
          <w:t>des historischen Materials</w:t>
        </w:r>
      </w:ins>
      <w:ins w:id="312" w:author="Christoph Breser" w:date="2016-06-20T19:26:00Z">
        <w:r>
          <w:rPr>
            <w:rFonts w:ascii="Times New Roman" w:hAnsi="Times New Roman"/>
            <w:sz w:val="22"/>
          </w:rPr>
          <w:t xml:space="preserve"> zum Ausdruck</w:t>
        </w:r>
      </w:ins>
      <w:ins w:id="313" w:author="Christoph Breser" w:date="2016-06-20T19:14:00Z">
        <w:r>
          <w:rPr>
            <w:rFonts w:ascii="Times New Roman" w:hAnsi="Times New Roman"/>
            <w:sz w:val="22"/>
          </w:rPr>
          <w:t xml:space="preserve">. </w:t>
        </w:r>
      </w:ins>
      <w:ins w:id="314" w:author="Christoph Breser" w:date="2016-06-20T19:16:00Z">
        <w:r>
          <w:rPr>
            <w:rFonts w:ascii="Times New Roman" w:hAnsi="Times New Roman"/>
            <w:sz w:val="22"/>
          </w:rPr>
          <w:t xml:space="preserve">Durch die </w:t>
        </w:r>
      </w:ins>
      <w:ins w:id="315" w:author="Christoph Breser" w:date="2016-06-20T18:50:00Z">
        <w:r>
          <w:rPr>
            <w:rFonts w:ascii="Times New Roman" w:hAnsi="Times New Roman"/>
            <w:sz w:val="22"/>
          </w:rPr>
          <w:t xml:space="preserve">Anwendung von Datengraphen </w:t>
        </w:r>
      </w:ins>
      <w:ins w:id="316" w:author="Christoph Breser" w:date="2016-06-20T18:51:00Z">
        <w:r>
          <w:rPr>
            <w:rFonts w:ascii="Times New Roman" w:hAnsi="Times New Roman"/>
            <w:sz w:val="22"/>
          </w:rPr>
          <w:t>zeigte</w:t>
        </w:r>
      </w:ins>
      <w:ins w:id="317" w:author="Christoph Breser" w:date="2016-06-20T19:16:00Z">
        <w:r>
          <w:rPr>
            <w:rFonts w:ascii="Times New Roman" w:hAnsi="Times New Roman"/>
            <w:sz w:val="22"/>
          </w:rPr>
          <w:t>n</w:t>
        </w:r>
      </w:ins>
      <w:ins w:id="318" w:author="Christoph Breser" w:date="2016-06-20T18:51:00Z">
        <w:r>
          <w:rPr>
            <w:rFonts w:ascii="Times New Roman" w:hAnsi="Times New Roman"/>
            <w:sz w:val="22"/>
          </w:rPr>
          <w:t xml:space="preserve"> </w:t>
        </w:r>
      </w:ins>
      <w:ins w:id="319" w:author="Christoph Breser" w:date="2016-06-20T18:53:00Z">
        <w:r>
          <w:rPr>
            <w:rFonts w:ascii="Times New Roman" w:hAnsi="Times New Roman"/>
            <w:sz w:val="22"/>
          </w:rPr>
          <w:t xml:space="preserve">sich beispielsweise </w:t>
        </w:r>
      </w:ins>
      <w:ins w:id="320" w:author="Christoph Breser" w:date="2016-06-20T18:51:00Z">
        <w:r>
          <w:rPr>
            <w:rFonts w:ascii="Times New Roman" w:hAnsi="Times New Roman"/>
            <w:sz w:val="22"/>
          </w:rPr>
          <w:t xml:space="preserve">inhaltliche Vernetzungen </w:t>
        </w:r>
      </w:ins>
      <w:ins w:id="321" w:author="Christoph Breser" w:date="2016-06-20T18:53:00Z">
        <w:r>
          <w:rPr>
            <w:rFonts w:ascii="Times New Roman" w:hAnsi="Times New Roman"/>
            <w:sz w:val="22"/>
          </w:rPr>
          <w:t xml:space="preserve">zwischen </w:t>
        </w:r>
        <w:proofErr w:type="spellStart"/>
        <w:r>
          <w:rPr>
            <w:rFonts w:ascii="Times New Roman" w:hAnsi="Times New Roman"/>
            <w:sz w:val="22"/>
          </w:rPr>
          <w:t>Geymüllers</w:t>
        </w:r>
        <w:proofErr w:type="spellEnd"/>
        <w:r>
          <w:rPr>
            <w:rFonts w:ascii="Times New Roman" w:hAnsi="Times New Roman"/>
            <w:sz w:val="22"/>
          </w:rPr>
          <w:t xml:space="preserve"> Wissensbereichen </w:t>
        </w:r>
      </w:ins>
      <w:ins w:id="322" w:author="Christoph Breser" w:date="2016-06-20T19:17:00Z">
        <w:r>
          <w:rPr>
            <w:rFonts w:ascii="Times New Roman" w:hAnsi="Times New Roman"/>
            <w:sz w:val="22"/>
          </w:rPr>
          <w:t xml:space="preserve">sowie auch europaweite Vernetzungen mit diversen Institutionen und Personen. </w:t>
        </w:r>
      </w:ins>
      <w:ins w:id="323" w:author="Christoph Breser" w:date="2016-06-20T19:26:00Z">
        <w:r>
          <w:rPr>
            <w:rFonts w:ascii="Times New Roman" w:hAnsi="Times New Roman"/>
            <w:sz w:val="22"/>
          </w:rPr>
          <w:t xml:space="preserve">Die </w:t>
        </w:r>
      </w:ins>
      <w:ins w:id="324" w:author="Christoph Breser" w:date="2016-06-20T19:18:00Z">
        <w:r>
          <w:rPr>
            <w:rFonts w:ascii="Times New Roman" w:hAnsi="Times New Roman"/>
            <w:sz w:val="22"/>
          </w:rPr>
          <w:t xml:space="preserve">unterschiedlichen Voraussetzungen des umfangreichen Materials </w:t>
        </w:r>
      </w:ins>
      <w:ins w:id="325" w:author="Christoph Breser" w:date="2016-06-20T19:26:00Z">
        <w:r>
          <w:rPr>
            <w:rFonts w:ascii="Times New Roman" w:hAnsi="Times New Roman"/>
            <w:sz w:val="22"/>
          </w:rPr>
          <w:t xml:space="preserve">führten hingegen zu </w:t>
        </w:r>
      </w:ins>
      <w:ins w:id="326" w:author="Christoph Breser" w:date="2016-06-20T19:22:00Z">
        <w:r>
          <w:rPr>
            <w:rFonts w:ascii="Times New Roman" w:hAnsi="Times New Roman"/>
            <w:sz w:val="22"/>
          </w:rPr>
          <w:t>jenem</w:t>
        </w:r>
      </w:ins>
      <w:ins w:id="327" w:author="Christoph Breser" w:date="2016-06-20T19:18:00Z">
        <w:r>
          <w:rPr>
            <w:rFonts w:ascii="Times New Roman" w:hAnsi="Times New Roman"/>
            <w:sz w:val="22"/>
          </w:rPr>
          <w:t xml:space="preserve"> </w:t>
        </w:r>
      </w:ins>
      <w:ins w:id="328" w:author="Christoph Breser" w:date="2016-06-20T19:19:00Z">
        <w:r>
          <w:rPr>
            <w:rFonts w:ascii="Times New Roman" w:hAnsi="Times New Roman"/>
            <w:sz w:val="22"/>
          </w:rPr>
          <w:t>semantische</w:t>
        </w:r>
      </w:ins>
      <w:ins w:id="329" w:author="Christoph Breser" w:date="2016-06-20T19:26:00Z">
        <w:r>
          <w:rPr>
            <w:rFonts w:ascii="Times New Roman" w:hAnsi="Times New Roman"/>
            <w:sz w:val="22"/>
          </w:rPr>
          <w:t>n</w:t>
        </w:r>
      </w:ins>
      <w:ins w:id="330" w:author="Christoph Breser" w:date="2016-06-20T19:19:00Z">
        <w:r>
          <w:rPr>
            <w:rFonts w:ascii="Times New Roman" w:hAnsi="Times New Roman"/>
            <w:sz w:val="22"/>
          </w:rPr>
          <w:t xml:space="preserve"> </w:t>
        </w:r>
      </w:ins>
      <w:ins w:id="331" w:author="Christoph Breser" w:date="2016-06-20T19:18:00Z">
        <w:r>
          <w:rPr>
            <w:rFonts w:ascii="Times New Roman" w:hAnsi="Times New Roman"/>
            <w:sz w:val="22"/>
          </w:rPr>
          <w:t xml:space="preserve">Datenmodell, welches </w:t>
        </w:r>
      </w:ins>
      <w:ins w:id="332" w:author="Christoph Breser" w:date="2016-06-20T19:27:00Z">
        <w:r>
          <w:rPr>
            <w:rFonts w:ascii="Times New Roman" w:hAnsi="Times New Roman"/>
            <w:sz w:val="22"/>
          </w:rPr>
          <w:t xml:space="preserve">eine Suche und die </w:t>
        </w:r>
        <w:proofErr w:type="spellStart"/>
        <w:r>
          <w:rPr>
            <w:rFonts w:ascii="Times New Roman" w:hAnsi="Times New Roman"/>
            <w:sz w:val="22"/>
          </w:rPr>
          <w:t>Kontextualisierung</w:t>
        </w:r>
        <w:proofErr w:type="spellEnd"/>
        <w:r>
          <w:rPr>
            <w:rFonts w:ascii="Times New Roman" w:hAnsi="Times New Roman"/>
            <w:sz w:val="22"/>
          </w:rPr>
          <w:t xml:space="preserve"> von Daten sowohl in der historischen </w:t>
        </w:r>
      </w:ins>
      <w:ins w:id="333" w:author="Christoph Breser" w:date="2016-06-20T19:28:00Z">
        <w:r>
          <w:rPr>
            <w:rFonts w:ascii="Times New Roman" w:hAnsi="Times New Roman"/>
            <w:sz w:val="22"/>
          </w:rPr>
          <w:t xml:space="preserve">Ordnungssystematik erlauben als auch darüber hinaus erkenntnisreiche Verknüpfungen ermöglichen. </w:t>
        </w:r>
      </w:ins>
    </w:p>
    <w:p w:rsidR="00160BF4" w:rsidRDefault="00160BF4" w:rsidP="00160BF4">
      <w:pPr>
        <w:numPr>
          <w:ins w:id="334" w:author="Christoph Breser" w:date="2016-06-20T19:29:00Z"/>
        </w:numPr>
        <w:spacing w:after="0" w:line="360" w:lineRule="auto"/>
        <w:jc w:val="both"/>
        <w:rPr>
          <w:ins w:id="335" w:author="Christoph Breser" w:date="2016-06-20T19:29:00Z"/>
          <w:rFonts w:ascii="Times New Roman" w:eastAsia="Times New Roman" w:hAnsi="Times New Roman"/>
          <w:sz w:val="22"/>
          <w:lang w:eastAsia="de-DE"/>
        </w:rPr>
      </w:pPr>
    </w:p>
    <w:p w:rsidR="00160BF4" w:rsidRDefault="00160BF4" w:rsidP="00160BF4">
      <w:pPr>
        <w:numPr>
          <w:ins w:id="336" w:author="Christoph Breser" w:date="2016-06-20T19:29:00Z"/>
        </w:numPr>
        <w:spacing w:after="0" w:line="360" w:lineRule="auto"/>
        <w:jc w:val="both"/>
        <w:rPr>
          <w:ins w:id="337" w:author="Christoph Breser" w:date="2016-06-20T18:40:00Z"/>
          <w:rFonts w:ascii="Times New Roman" w:eastAsia="Times New Roman" w:hAnsi="Times New Roman"/>
          <w:sz w:val="22"/>
          <w:lang w:eastAsia="de-DE"/>
        </w:rPr>
      </w:pPr>
    </w:p>
    <w:p w:rsidR="00160BF4" w:rsidRPr="008478D8" w:rsidRDefault="00160BF4" w:rsidP="00160BF4">
      <w:pPr>
        <w:numPr>
          <w:ins w:id="338" w:author="Christoph Breser" w:date="2016-06-20T18:40:00Z"/>
        </w:numPr>
        <w:spacing w:line="360" w:lineRule="auto"/>
        <w:jc w:val="both"/>
        <w:rPr>
          <w:ins w:id="339" w:author="ploderj" w:date="2016-06-17T22:38:00Z"/>
          <w:rFonts w:ascii="Times New Roman" w:eastAsia="Times New Roman" w:hAnsi="Times New Roman"/>
          <w:b/>
          <w:sz w:val="22"/>
          <w:lang w:eastAsia="de-DE"/>
          <w:rPrChange w:id="340" w:author="Christoph Breser" w:date="2016-06-20T18:45:00Z">
            <w:rPr>
              <w:ins w:id="341" w:author="ploderj" w:date="2016-06-17T22:38:00Z"/>
              <w:rFonts w:ascii="Times New Roman" w:eastAsia="Times New Roman" w:hAnsi="Times New Roman"/>
              <w:sz w:val="22"/>
              <w:lang w:eastAsia="de-DE"/>
            </w:rPr>
          </w:rPrChange>
        </w:rPr>
      </w:pPr>
      <w:ins w:id="342" w:author="Christoph Breser" w:date="2016-06-20T18:45:00Z">
        <w:r w:rsidRPr="006D6C54">
          <w:rPr>
            <w:rFonts w:ascii="Times New Roman" w:eastAsia="Times New Roman" w:hAnsi="Times New Roman"/>
            <w:b/>
            <w:sz w:val="22"/>
            <w:lang w:eastAsia="de-DE"/>
          </w:rPr>
          <w:t>Zielsetzung:</w:t>
        </w:r>
      </w:ins>
    </w:p>
    <w:p w:rsidR="00F62FB8" w:rsidRDefault="00656B4B" w:rsidP="00F62FB8">
      <w:pPr>
        <w:numPr>
          <w:ins w:id="343" w:author="Christoph Breser" w:date="2016-06-21T19:43:00Z"/>
        </w:numPr>
        <w:spacing w:after="0" w:line="360" w:lineRule="auto"/>
        <w:jc w:val="both"/>
        <w:rPr>
          <w:ins w:id="344" w:author="Christoph Breser" w:date="2016-06-21T19:43:00Z"/>
          <w:rFonts w:ascii="Times New Roman" w:hAnsi="Times New Roman"/>
          <w:sz w:val="22"/>
        </w:rPr>
      </w:pPr>
      <w:ins w:id="345" w:author="Christoph Breser" w:date="2016-06-21T19:28:00Z">
        <w:r>
          <w:rPr>
            <w:rFonts w:ascii="Times New Roman" w:eastAsia="Times New Roman" w:hAnsi="Times New Roman"/>
            <w:sz w:val="22"/>
            <w:lang w:eastAsia="de-DE"/>
          </w:rPr>
          <w:t xml:space="preserve">Das hier beantragte </w:t>
        </w:r>
        <w:r w:rsidRPr="00656B4B">
          <w:rPr>
            <w:rFonts w:ascii="Times New Roman" w:eastAsia="Times New Roman" w:hAnsi="Times New Roman"/>
            <w:sz w:val="22"/>
            <w:lang w:eastAsia="de-DE"/>
            <w:rPrChange w:id="346" w:author="Christoph Breser" w:date="2016-06-21T19:28:00Z">
              <w:rPr/>
            </w:rPrChange>
          </w:rPr>
          <w:t xml:space="preserve">Vorhaben </w:t>
        </w:r>
        <w:r>
          <w:rPr>
            <w:rFonts w:ascii="Times New Roman" w:eastAsia="Times New Roman" w:hAnsi="Times New Roman"/>
            <w:sz w:val="22"/>
            <w:lang w:eastAsia="de-DE"/>
          </w:rPr>
          <w:t xml:space="preserve">sieht zunächst die </w:t>
        </w:r>
      </w:ins>
      <w:ins w:id="347" w:author="Christoph Breser" w:date="2016-06-21T19:29:00Z">
        <w:r>
          <w:rPr>
            <w:rFonts w:ascii="Times New Roman" w:eastAsia="Times New Roman" w:hAnsi="Times New Roman"/>
            <w:sz w:val="22"/>
            <w:lang w:eastAsia="de-DE"/>
          </w:rPr>
          <w:t xml:space="preserve">systematische </w:t>
        </w:r>
      </w:ins>
      <w:ins w:id="348" w:author="Christoph Breser" w:date="2016-06-21T19:28:00Z">
        <w:r>
          <w:rPr>
            <w:rFonts w:ascii="Times New Roman" w:eastAsia="Times New Roman" w:hAnsi="Times New Roman"/>
            <w:sz w:val="22"/>
            <w:lang w:eastAsia="de-DE"/>
          </w:rPr>
          <w:t>Bearbeitung, Digitalis</w:t>
        </w:r>
      </w:ins>
      <w:ins w:id="349" w:author="Christoph Breser" w:date="2016-06-21T19:29:00Z">
        <w:r>
          <w:rPr>
            <w:rFonts w:ascii="Times New Roman" w:eastAsia="Times New Roman" w:hAnsi="Times New Roman"/>
            <w:sz w:val="22"/>
            <w:lang w:eastAsia="de-DE"/>
          </w:rPr>
          <w:t>i</w:t>
        </w:r>
      </w:ins>
      <w:ins w:id="350" w:author="Christoph Breser" w:date="2016-06-21T19:28:00Z">
        <w:r>
          <w:rPr>
            <w:rFonts w:ascii="Times New Roman" w:eastAsia="Times New Roman" w:hAnsi="Times New Roman"/>
            <w:sz w:val="22"/>
            <w:lang w:eastAsia="de-DE"/>
          </w:rPr>
          <w:t xml:space="preserve">erung und </w:t>
        </w:r>
      </w:ins>
      <w:ins w:id="351" w:author="Christoph Breser" w:date="2016-06-21T19:30:00Z">
        <w:r>
          <w:rPr>
            <w:rFonts w:ascii="Times New Roman" w:eastAsia="Times New Roman" w:hAnsi="Times New Roman"/>
            <w:sz w:val="22"/>
            <w:lang w:eastAsia="de-DE"/>
          </w:rPr>
          <w:t xml:space="preserve">Überführung </w:t>
        </w:r>
      </w:ins>
      <w:ins w:id="352" w:author="Christoph Breser" w:date="2016-06-21T19:33:00Z">
        <w:r>
          <w:rPr>
            <w:rFonts w:ascii="Times New Roman" w:eastAsia="Times New Roman" w:hAnsi="Times New Roman"/>
            <w:sz w:val="22"/>
            <w:lang w:eastAsia="de-DE"/>
          </w:rPr>
          <w:t xml:space="preserve">jenes einschlägigen Materials </w:t>
        </w:r>
      </w:ins>
      <w:ins w:id="353" w:author="Christoph Breser" w:date="2016-06-21T19:30:00Z">
        <w:r>
          <w:rPr>
            <w:rFonts w:ascii="Times New Roman" w:eastAsia="Times New Roman" w:hAnsi="Times New Roman"/>
            <w:sz w:val="22"/>
            <w:lang w:eastAsia="de-DE"/>
          </w:rPr>
          <w:t xml:space="preserve">in eine Web-Repräsentation vor, </w:t>
        </w:r>
      </w:ins>
      <w:ins w:id="354" w:author="Christoph Breser" w:date="2016-06-21T19:35:00Z">
        <w:r>
          <w:rPr>
            <w:rFonts w:ascii="Times New Roman" w:eastAsia="Times New Roman" w:hAnsi="Times New Roman"/>
            <w:sz w:val="22"/>
            <w:lang w:eastAsia="de-DE"/>
          </w:rPr>
          <w:t xml:space="preserve">das von </w:t>
        </w:r>
        <w:proofErr w:type="spellStart"/>
        <w:r>
          <w:rPr>
            <w:rFonts w:ascii="Times New Roman" w:eastAsia="Times New Roman" w:hAnsi="Times New Roman"/>
            <w:sz w:val="22"/>
            <w:lang w:eastAsia="de-DE"/>
          </w:rPr>
          <w:t>Geymüller</w:t>
        </w:r>
        <w:proofErr w:type="spellEnd"/>
        <w:r>
          <w:rPr>
            <w:rFonts w:ascii="Times New Roman" w:eastAsia="Times New Roman" w:hAnsi="Times New Roman"/>
            <w:sz w:val="22"/>
            <w:lang w:eastAsia="de-DE"/>
          </w:rPr>
          <w:t xml:space="preserve"> über Jahrzehnte zur Erstellung eines ersten </w:t>
        </w:r>
        <w:r>
          <w:rPr>
            <w:rFonts w:ascii="Times New Roman" w:eastAsia="Times New Roman" w:hAnsi="Times New Roman"/>
            <w:i/>
            <w:sz w:val="22"/>
            <w:lang w:eastAsia="de-DE"/>
          </w:rPr>
          <w:t>„</w:t>
        </w:r>
        <w:r w:rsidRPr="009C1D54">
          <w:rPr>
            <w:rFonts w:ascii="Times New Roman" w:hAnsi="Times New Roman"/>
            <w:i/>
            <w:sz w:val="22"/>
          </w:rPr>
          <w:t>Thesaurus o</w:t>
        </w:r>
        <w:r>
          <w:rPr>
            <w:rFonts w:ascii="Times New Roman" w:hAnsi="Times New Roman"/>
            <w:i/>
            <w:sz w:val="22"/>
          </w:rPr>
          <w:t>f</w:t>
        </w:r>
        <w:r w:rsidRPr="009C1D54">
          <w:rPr>
            <w:rFonts w:ascii="Times New Roman" w:hAnsi="Times New Roman"/>
            <w:i/>
            <w:sz w:val="22"/>
          </w:rPr>
          <w:t xml:space="preserve"> </w:t>
        </w:r>
        <w:proofErr w:type="spellStart"/>
        <w:r w:rsidRPr="009C1D54">
          <w:rPr>
            <w:rFonts w:ascii="Times New Roman" w:hAnsi="Times New Roman"/>
            <w:i/>
            <w:sz w:val="22"/>
          </w:rPr>
          <w:t>Architecture</w:t>
        </w:r>
        <w:proofErr w:type="spellEnd"/>
        <w:r>
          <w:rPr>
            <w:rFonts w:ascii="Times New Roman" w:hAnsi="Times New Roman"/>
            <w:i/>
            <w:sz w:val="22"/>
          </w:rPr>
          <w:t>“</w:t>
        </w:r>
        <w:r>
          <w:rPr>
            <w:rFonts w:ascii="Times New Roman" w:hAnsi="Times New Roman"/>
            <w:sz w:val="22"/>
          </w:rPr>
          <w:t xml:space="preserve"> zusammen getragen wurde. Dieser Thesaurus </w:t>
        </w:r>
      </w:ins>
      <w:ins w:id="355" w:author="Christoph Breser" w:date="2016-06-21T19:36:00Z">
        <w:r>
          <w:rPr>
            <w:rFonts w:ascii="Times New Roman" w:hAnsi="Times New Roman"/>
            <w:sz w:val="22"/>
          </w:rPr>
          <w:t xml:space="preserve">sollte eine enzyklopädische Sammlung von Architekturzeichnungen, fotografischen Abbildungen, Modellen, Skizzen und Illustrationen in Traktaten und Handschriften sowie Architekturdarstellungen auf Gemälden in 10.000 Abbildungen beinhalten. </w:t>
        </w:r>
      </w:ins>
      <w:ins w:id="356" w:author="Christoph Breser" w:date="2016-06-21T19:45:00Z">
        <w:r w:rsidR="00F62FB8">
          <w:rPr>
            <w:rFonts w:ascii="Times New Roman" w:hAnsi="Times New Roman"/>
            <w:sz w:val="22"/>
          </w:rPr>
          <w:t xml:space="preserve">Das Projekt sollte – jenseits von konkreten Forschungsaufgaben – eine Summa des architekturhistorischen Wissens und der lebenslangen </w:t>
        </w:r>
        <w:proofErr w:type="spellStart"/>
        <w:r w:rsidR="00F62FB8">
          <w:rPr>
            <w:rFonts w:ascii="Times New Roman" w:hAnsi="Times New Roman"/>
            <w:sz w:val="22"/>
          </w:rPr>
          <w:t>Forschungserfahrung</w:t>
        </w:r>
        <w:proofErr w:type="spellEnd"/>
        <w:r w:rsidR="00F62FB8">
          <w:rPr>
            <w:rFonts w:ascii="Times New Roman" w:hAnsi="Times New Roman"/>
            <w:sz w:val="22"/>
          </w:rPr>
          <w:t xml:space="preserve"> </w:t>
        </w:r>
        <w:proofErr w:type="spellStart"/>
        <w:r w:rsidR="00F62FB8">
          <w:rPr>
            <w:rFonts w:ascii="Times New Roman" w:hAnsi="Times New Roman"/>
            <w:sz w:val="22"/>
          </w:rPr>
          <w:t>Geymüllers</w:t>
        </w:r>
        <w:proofErr w:type="spellEnd"/>
        <w:r w:rsidR="00F62FB8">
          <w:rPr>
            <w:rFonts w:ascii="Times New Roman" w:hAnsi="Times New Roman"/>
            <w:sz w:val="22"/>
          </w:rPr>
          <w:t xml:space="preserve"> darstellen, konnte aber auf Grund des enormen Ausmaßes und der anfallenden Kosten jedoch nie umgesetzt werden. </w:t>
        </w:r>
      </w:ins>
      <w:ins w:id="357" w:author="Christoph Breser" w:date="2016-06-21T19:47:00Z">
        <w:r w:rsidR="001D0DB4" w:rsidRPr="00044B2F">
          <w:rPr>
            <w:rFonts w:ascii="Times New Roman" w:hAnsi="Times New Roman"/>
            <w:sz w:val="22"/>
          </w:rPr>
          <w:t>Die</w:t>
        </w:r>
        <w:r w:rsidR="001D0DB4">
          <w:rPr>
            <w:rFonts w:ascii="Times New Roman" w:hAnsi="Times New Roman"/>
            <w:sz w:val="22"/>
          </w:rPr>
          <w:t>se</w:t>
        </w:r>
        <w:r w:rsidR="001D0DB4" w:rsidRPr="00044B2F">
          <w:rPr>
            <w:rFonts w:ascii="Times New Roman" w:hAnsi="Times New Roman"/>
            <w:sz w:val="22"/>
          </w:rPr>
          <w:t xml:space="preserve"> Herausgabe einer umfangreichen und möglichst repräsentativen Sammlung architekturbezogener Darstellungen mit methodisch-systematischen Anspr</w:t>
        </w:r>
        <w:r w:rsidR="001D0DB4">
          <w:rPr>
            <w:rFonts w:ascii="Times New Roman" w:hAnsi="Times New Roman"/>
            <w:sz w:val="22"/>
          </w:rPr>
          <w:t>ü</w:t>
        </w:r>
        <w:r w:rsidR="001D0DB4" w:rsidRPr="00044B2F">
          <w:rPr>
            <w:rFonts w:ascii="Times New Roman" w:hAnsi="Times New Roman"/>
            <w:sz w:val="22"/>
          </w:rPr>
          <w:t>ch</w:t>
        </w:r>
        <w:r w:rsidR="001D0DB4">
          <w:rPr>
            <w:rFonts w:ascii="Times New Roman" w:hAnsi="Times New Roman"/>
            <w:sz w:val="22"/>
          </w:rPr>
          <w:t>en</w:t>
        </w:r>
        <w:r w:rsidR="001D0DB4" w:rsidRPr="00044B2F">
          <w:rPr>
            <w:rFonts w:ascii="Times New Roman" w:hAnsi="Times New Roman"/>
            <w:sz w:val="22"/>
          </w:rPr>
          <w:t xml:space="preserve"> in möglichst guter Reproduktion (Faksimile) lässt sich </w:t>
        </w:r>
        <w:r w:rsidR="001D0DB4">
          <w:rPr>
            <w:rFonts w:ascii="Times New Roman" w:hAnsi="Times New Roman"/>
            <w:sz w:val="22"/>
          </w:rPr>
          <w:t xml:space="preserve">durchaus im </w:t>
        </w:r>
        <w:r w:rsidR="001D0DB4" w:rsidRPr="00044B2F">
          <w:rPr>
            <w:rFonts w:ascii="Times New Roman" w:hAnsi="Times New Roman"/>
            <w:sz w:val="22"/>
          </w:rPr>
          <w:t>historiographische</w:t>
        </w:r>
        <w:r w:rsidR="001D0DB4">
          <w:rPr>
            <w:rFonts w:ascii="Times New Roman" w:hAnsi="Times New Roman"/>
            <w:sz w:val="22"/>
          </w:rPr>
          <w:t>n</w:t>
        </w:r>
        <w:r w:rsidR="001D0DB4" w:rsidRPr="00044B2F">
          <w:rPr>
            <w:rFonts w:ascii="Times New Roman" w:hAnsi="Times New Roman"/>
            <w:sz w:val="22"/>
          </w:rPr>
          <w:t xml:space="preserve"> Denken des 19. Jahrhunderts verankern.</w:t>
        </w:r>
        <w:r w:rsidR="001D0DB4">
          <w:rPr>
            <w:rFonts w:ascii="Times New Roman" w:hAnsi="Times New Roman"/>
            <w:sz w:val="22"/>
          </w:rPr>
          <w:t xml:space="preserve"> </w:t>
        </w:r>
        <w:r w:rsidR="001D0DB4" w:rsidRPr="00044B2F">
          <w:rPr>
            <w:rFonts w:ascii="Times New Roman" w:hAnsi="Times New Roman"/>
            <w:sz w:val="22"/>
          </w:rPr>
          <w:t xml:space="preserve">Bei der von </w:t>
        </w:r>
        <w:proofErr w:type="spellStart"/>
        <w:r w:rsidR="001D0DB4" w:rsidRPr="00044B2F">
          <w:rPr>
            <w:rFonts w:ascii="Times New Roman" w:hAnsi="Times New Roman"/>
            <w:sz w:val="22"/>
          </w:rPr>
          <w:t>Geymüller</w:t>
        </w:r>
        <w:proofErr w:type="spellEnd"/>
        <w:r w:rsidR="001D0DB4" w:rsidRPr="00044B2F">
          <w:rPr>
            <w:rFonts w:ascii="Times New Roman" w:hAnsi="Times New Roman"/>
            <w:sz w:val="22"/>
          </w:rPr>
          <w:t xml:space="preserve"> angestrebten Umsetzung ging es jedoch nicht nur um die Erstellung eines  umfangreichen Corpus an Darstellungen, sondern auch um eine vielfach vernetzte Visualisierung innerhalb einer differenzierten hierarchischen Gliederung, welche bei deren Benutzung nicht auf Anhieb evidente Zusammenhänge herstellen und sichtbar machen kann.</w:t>
        </w:r>
        <w:r w:rsidR="001D0DB4">
          <w:rPr>
            <w:rFonts w:ascii="Times New Roman" w:hAnsi="Times New Roman"/>
            <w:sz w:val="22"/>
          </w:rPr>
          <w:t xml:space="preserve"> Erste Bemühungen der eingesetzten Nachlassverwalter (Josef </w:t>
        </w:r>
        <w:proofErr w:type="spellStart"/>
        <w:r w:rsidR="001D0DB4">
          <w:rPr>
            <w:rFonts w:ascii="Times New Roman" w:hAnsi="Times New Roman"/>
            <w:sz w:val="22"/>
          </w:rPr>
          <w:t>Durm</w:t>
        </w:r>
        <w:proofErr w:type="spellEnd"/>
        <w:r w:rsidR="001D0DB4">
          <w:rPr>
            <w:rFonts w:ascii="Times New Roman" w:hAnsi="Times New Roman"/>
            <w:sz w:val="22"/>
          </w:rPr>
          <w:t xml:space="preserve">, Emanuel </w:t>
        </w:r>
        <w:proofErr w:type="spellStart"/>
        <w:r w:rsidR="001D0DB4">
          <w:rPr>
            <w:rFonts w:ascii="Times New Roman" w:hAnsi="Times New Roman"/>
            <w:sz w:val="22"/>
          </w:rPr>
          <w:t>LaRoche</w:t>
        </w:r>
        <w:proofErr w:type="spellEnd"/>
        <w:r w:rsidR="001D0DB4">
          <w:rPr>
            <w:rFonts w:ascii="Times New Roman" w:hAnsi="Times New Roman"/>
            <w:sz w:val="22"/>
          </w:rPr>
          <w:t xml:space="preserve">, Paul </w:t>
        </w:r>
        <w:proofErr w:type="spellStart"/>
        <w:r w:rsidR="001D0DB4">
          <w:rPr>
            <w:rFonts w:ascii="Times New Roman" w:hAnsi="Times New Roman"/>
            <w:sz w:val="22"/>
          </w:rPr>
          <w:t>Tiocca</w:t>
        </w:r>
        <w:proofErr w:type="spellEnd"/>
        <w:r w:rsidR="001D0DB4">
          <w:rPr>
            <w:rFonts w:ascii="Times New Roman" w:hAnsi="Times New Roman"/>
            <w:sz w:val="22"/>
          </w:rPr>
          <w:t xml:space="preserve"> und Hermann Egger) konzentrierte sich vorerst auf die sogenannten „Bramante-Studien“. Darüber hinaus </w:t>
        </w:r>
        <w:r w:rsidR="001D0DB4" w:rsidRPr="00FC0A3B">
          <w:rPr>
            <w:rFonts w:ascii="Times New Roman" w:hAnsi="Times New Roman"/>
            <w:sz w:val="22"/>
          </w:rPr>
          <w:t xml:space="preserve">verhinderte </w:t>
        </w:r>
        <w:r w:rsidR="001D0DB4">
          <w:rPr>
            <w:rFonts w:ascii="Times New Roman" w:hAnsi="Times New Roman"/>
            <w:sz w:val="22"/>
          </w:rPr>
          <w:t>d</w:t>
        </w:r>
        <w:r w:rsidR="001D0DB4" w:rsidRPr="00FC0A3B">
          <w:rPr>
            <w:rFonts w:ascii="Times New Roman" w:hAnsi="Times New Roman"/>
            <w:sz w:val="22"/>
          </w:rPr>
          <w:t xml:space="preserve">er Erste Weltkrieg die als internationale Zusammenarbeit geplante Herausgabe des nachgelassenen Materials. </w:t>
        </w:r>
      </w:ins>
      <w:ins w:id="358" w:author="Christoph Breser" w:date="2016-06-21T19:45:00Z">
        <w:r w:rsidR="00F62FB8">
          <w:rPr>
            <w:rFonts w:ascii="Times New Roman" w:hAnsi="Times New Roman"/>
            <w:sz w:val="22"/>
          </w:rPr>
          <w:t xml:space="preserve">Abgesehen eines bescheidenen Wiederbelebungsversuchs durch Hermann Egger geriet das ambitionierte Projekt in Vergessenheit. </w:t>
        </w:r>
      </w:ins>
      <w:ins w:id="359" w:author="Christoph Breser" w:date="2016-06-21T19:46:00Z">
        <w:r w:rsidR="00F62FB8">
          <w:rPr>
            <w:rFonts w:ascii="Times New Roman" w:eastAsia="Times New Roman" w:hAnsi="Times New Roman"/>
            <w:sz w:val="22"/>
            <w:lang w:eastAsia="de-DE"/>
          </w:rPr>
          <w:t xml:space="preserve">Dieses </w:t>
        </w:r>
      </w:ins>
      <w:ins w:id="360" w:author="Christoph Breser" w:date="2016-06-21T19:37:00Z">
        <w:r w:rsidR="00F62FB8">
          <w:rPr>
            <w:rFonts w:ascii="Times New Roman" w:eastAsia="Times New Roman" w:hAnsi="Times New Roman"/>
            <w:sz w:val="22"/>
            <w:lang w:eastAsia="de-DE"/>
          </w:rPr>
          <w:t xml:space="preserve">Vorhaben </w:t>
        </w:r>
        <w:proofErr w:type="spellStart"/>
        <w:r w:rsidR="00F62FB8">
          <w:rPr>
            <w:rFonts w:ascii="Times New Roman" w:eastAsia="Times New Roman" w:hAnsi="Times New Roman"/>
            <w:sz w:val="22"/>
            <w:lang w:eastAsia="de-DE"/>
          </w:rPr>
          <w:t>Geymüllers</w:t>
        </w:r>
        <w:proofErr w:type="spellEnd"/>
        <w:r w:rsidR="00F62FB8">
          <w:rPr>
            <w:rFonts w:ascii="Times New Roman" w:eastAsia="Times New Roman" w:hAnsi="Times New Roman"/>
            <w:sz w:val="22"/>
            <w:lang w:eastAsia="de-DE"/>
          </w:rPr>
          <w:t xml:space="preserve"> sollte nun </w:t>
        </w:r>
      </w:ins>
      <w:ins w:id="361" w:author="Christoph Breser" w:date="2016-06-21T19:28:00Z">
        <w:r w:rsidRPr="00656B4B">
          <w:rPr>
            <w:rFonts w:ascii="Times New Roman" w:eastAsia="Times New Roman" w:hAnsi="Times New Roman"/>
            <w:sz w:val="22"/>
            <w:lang w:eastAsia="de-DE"/>
            <w:rPrChange w:id="362" w:author="Christoph Breser" w:date="2016-06-21T19:28:00Z">
              <w:rPr/>
            </w:rPrChange>
          </w:rPr>
          <w:t>rekonstruiert und in das wissenschaftliche Panorama des späten 19. Jahrhundert eingebettet werden</w:t>
        </w:r>
      </w:ins>
      <w:ins w:id="363" w:author="Christoph Breser" w:date="2016-06-21T19:38:00Z">
        <w:r w:rsidR="00F62FB8">
          <w:rPr>
            <w:rFonts w:ascii="Times New Roman" w:eastAsia="Times New Roman" w:hAnsi="Times New Roman"/>
            <w:sz w:val="22"/>
            <w:lang w:eastAsia="de-DE"/>
          </w:rPr>
          <w:t xml:space="preserve">. Darüber hinaus sollte </w:t>
        </w:r>
      </w:ins>
      <w:ins w:id="364" w:author="Christoph Breser" w:date="2016-06-21T19:41:00Z">
        <w:r w:rsidR="00F62FB8">
          <w:rPr>
            <w:rFonts w:ascii="Times New Roman" w:eastAsia="Times New Roman" w:hAnsi="Times New Roman"/>
            <w:sz w:val="22"/>
            <w:lang w:eastAsia="de-DE"/>
          </w:rPr>
          <w:t>die</w:t>
        </w:r>
      </w:ins>
      <w:ins w:id="365" w:author="Christoph Breser" w:date="2016-06-21T19:38:00Z">
        <w:r w:rsidR="00F62FB8">
          <w:rPr>
            <w:rFonts w:ascii="Times New Roman" w:eastAsia="Times New Roman" w:hAnsi="Times New Roman"/>
            <w:sz w:val="22"/>
            <w:lang w:eastAsia="de-DE"/>
          </w:rPr>
          <w:t xml:space="preserve"> visuelle Umsetzung dieses </w:t>
        </w:r>
      </w:ins>
      <w:ins w:id="366" w:author="Christoph Breser" w:date="2016-06-21T19:41:00Z">
        <w:r w:rsidR="00F62FB8">
          <w:rPr>
            <w:rFonts w:ascii="Times New Roman" w:eastAsia="Times New Roman" w:hAnsi="Times New Roman"/>
            <w:sz w:val="22"/>
            <w:lang w:eastAsia="de-DE"/>
          </w:rPr>
          <w:t xml:space="preserve">umfassenden </w:t>
        </w:r>
      </w:ins>
      <w:ins w:id="367" w:author="Christoph Breser" w:date="2016-06-21T19:38:00Z">
        <w:r w:rsidR="00F62FB8">
          <w:rPr>
            <w:rFonts w:ascii="Times New Roman" w:eastAsia="Times New Roman" w:hAnsi="Times New Roman"/>
            <w:sz w:val="22"/>
            <w:lang w:eastAsia="de-DE"/>
          </w:rPr>
          <w:t xml:space="preserve">architektonischen </w:t>
        </w:r>
      </w:ins>
      <w:ins w:id="368" w:author="Christoph Breser" w:date="2016-06-21T19:40:00Z">
        <w:r w:rsidR="00F62FB8">
          <w:rPr>
            <w:rFonts w:ascii="Times New Roman" w:eastAsia="Times New Roman" w:hAnsi="Times New Roman"/>
            <w:sz w:val="22"/>
            <w:lang w:eastAsia="de-DE"/>
          </w:rPr>
          <w:t xml:space="preserve">Kompendiums </w:t>
        </w:r>
      </w:ins>
      <w:ins w:id="369" w:author="Christoph Breser" w:date="2016-06-21T19:42:00Z">
        <w:r w:rsidR="00F62FB8">
          <w:rPr>
            <w:rFonts w:ascii="Times New Roman" w:eastAsia="Times New Roman" w:hAnsi="Times New Roman"/>
            <w:sz w:val="22"/>
            <w:lang w:eastAsia="de-DE"/>
          </w:rPr>
          <w:t xml:space="preserve">durch zeitgenössische Informationssysteme und Visualisierungsmodellen </w:t>
        </w:r>
      </w:ins>
      <w:ins w:id="370" w:author="Christoph Breser" w:date="2016-06-21T19:41:00Z">
        <w:r w:rsidR="00F62FB8">
          <w:rPr>
            <w:rFonts w:ascii="Times New Roman" w:eastAsia="Times New Roman" w:hAnsi="Times New Roman"/>
            <w:sz w:val="22"/>
            <w:lang w:eastAsia="de-DE"/>
          </w:rPr>
          <w:t xml:space="preserve">angeregt werden. </w:t>
        </w:r>
      </w:ins>
      <w:ins w:id="371" w:author="Christoph Breser" w:date="2016-06-21T19:48:00Z">
        <w:r w:rsidR="001D0DB4">
          <w:rPr>
            <w:rFonts w:ascii="Times New Roman" w:hAnsi="Times New Roman"/>
            <w:sz w:val="22"/>
          </w:rPr>
          <w:t xml:space="preserve">Diese sollten über </w:t>
        </w:r>
      </w:ins>
      <w:ins w:id="372" w:author="Christoph Breser" w:date="2016-06-21T19:43:00Z">
        <w:r w:rsidR="001D0DB4">
          <w:rPr>
            <w:rFonts w:ascii="Times New Roman" w:hAnsi="Times New Roman"/>
            <w:sz w:val="22"/>
          </w:rPr>
          <w:t>reine</w:t>
        </w:r>
        <w:r w:rsidR="00F62FB8">
          <w:rPr>
            <w:rFonts w:ascii="Times New Roman" w:hAnsi="Times New Roman"/>
            <w:sz w:val="22"/>
          </w:rPr>
          <w:t xml:space="preserve"> Vergleiche hinaus einen </w:t>
        </w:r>
        <w:proofErr w:type="spellStart"/>
        <w:r w:rsidR="00F62FB8">
          <w:rPr>
            <w:rFonts w:ascii="Times New Roman" w:hAnsi="Times New Roman"/>
            <w:sz w:val="22"/>
          </w:rPr>
          <w:t>tra</w:t>
        </w:r>
        <w:r w:rsidR="001D0DB4">
          <w:rPr>
            <w:rFonts w:ascii="Times New Roman" w:hAnsi="Times New Roman"/>
            <w:sz w:val="22"/>
          </w:rPr>
          <w:t>nsdisziplinären</w:t>
        </w:r>
        <w:proofErr w:type="spellEnd"/>
        <w:r w:rsidR="001D0DB4">
          <w:rPr>
            <w:rFonts w:ascii="Times New Roman" w:hAnsi="Times New Roman"/>
            <w:sz w:val="22"/>
          </w:rPr>
          <w:t xml:space="preserve"> Wissenstransfer</w:t>
        </w:r>
        <w:r w:rsidR="00F62FB8">
          <w:rPr>
            <w:rFonts w:ascii="Times New Roman" w:hAnsi="Times New Roman"/>
            <w:sz w:val="22"/>
          </w:rPr>
          <w:t xml:space="preserve"> ermöglichen sowie Museen und Sammlungen in ganz Europa Einblicksmöglichkeiten in Zusammenhang mit sammlungsgeschichtlichen </w:t>
        </w:r>
      </w:ins>
      <w:ins w:id="373" w:author="Christoph Breser" w:date="2016-06-21T19:49:00Z">
        <w:r w:rsidR="001D0DB4">
          <w:rPr>
            <w:rFonts w:ascii="Times New Roman" w:hAnsi="Times New Roman"/>
            <w:sz w:val="22"/>
          </w:rPr>
          <w:t xml:space="preserve">Fragestellungen </w:t>
        </w:r>
      </w:ins>
      <w:ins w:id="374" w:author="Christoph Breser" w:date="2016-06-21T19:43:00Z">
        <w:r w:rsidR="00F62FB8">
          <w:rPr>
            <w:rFonts w:ascii="Times New Roman" w:hAnsi="Times New Roman"/>
            <w:sz w:val="22"/>
          </w:rPr>
          <w:t xml:space="preserve">geben. </w:t>
        </w:r>
      </w:ins>
    </w:p>
    <w:p w:rsidR="00F62FB8" w:rsidRPr="00F62FB8" w:rsidRDefault="00F62FB8" w:rsidP="00F62FB8">
      <w:pPr>
        <w:numPr>
          <w:ins w:id="375" w:author="Christoph Breser" w:date="2016-06-21T19:43:00Z"/>
        </w:numPr>
        <w:spacing w:after="0" w:line="360" w:lineRule="auto"/>
        <w:jc w:val="both"/>
        <w:rPr>
          <w:ins w:id="376" w:author="Christoph Breser" w:date="2016-06-21T19:40:00Z"/>
          <w:rFonts w:ascii="Times New Roman" w:hAnsi="Times New Roman"/>
          <w:sz w:val="22"/>
          <w:rPrChange w:id="377" w:author="Christoph Breser" w:date="2016-06-21T19:43:00Z">
            <w:rPr>
              <w:ins w:id="378" w:author="Christoph Breser" w:date="2016-06-21T19:40:00Z"/>
              <w:rFonts w:ascii="Times New Roman" w:eastAsia="Times New Roman" w:hAnsi="Times New Roman"/>
              <w:sz w:val="22"/>
              <w:lang w:eastAsia="de-DE"/>
            </w:rPr>
          </w:rPrChange>
        </w:rPr>
        <w:pPrChange w:id="379" w:author="Christoph Breser" w:date="2016-06-21T19:43:00Z">
          <w:pPr>
            <w:widowControl w:val="0"/>
            <w:spacing w:line="360" w:lineRule="auto"/>
            <w:jc w:val="both"/>
          </w:pPr>
        </w:pPrChange>
      </w:pPr>
    </w:p>
    <w:p w:rsidR="00160BF4" w:rsidRPr="001D0DB4" w:rsidRDefault="001D0DB4" w:rsidP="0070704F">
      <w:pPr>
        <w:numPr>
          <w:ins w:id="380" w:author="Christoph Breser" w:date="2016-06-21T19:25:00Z"/>
        </w:numPr>
        <w:spacing w:after="0" w:line="360" w:lineRule="auto"/>
        <w:jc w:val="both"/>
        <w:rPr>
          <w:ins w:id="381" w:author="ploderj" w:date="2016-06-17T22:56:00Z"/>
          <w:del w:id="382" w:author="Christoph Breser" w:date="2016-06-20T17:48:00Z"/>
          <w:rFonts w:ascii="Times New Roman" w:hAnsi="Times New Roman"/>
          <w:sz w:val="22"/>
          <w:highlight w:val="yellow"/>
          <w:rPrChange w:id="383" w:author="Christoph Breser" w:date="2016-06-21T19:50:00Z">
            <w:rPr>
              <w:ins w:id="384" w:author="ploderj" w:date="2016-06-17T22:56:00Z"/>
              <w:del w:id="385" w:author="Christoph Breser" w:date="2016-06-20T17:48:00Z"/>
              <w:rFonts w:ascii="Times New Roman" w:hAnsi="Times New Roman"/>
              <w:sz w:val="22"/>
            </w:rPr>
          </w:rPrChange>
        </w:rPr>
        <w:pPrChange w:id="386" w:author="Christoph Breser" w:date="2016-06-21T19:25:00Z">
          <w:pPr>
            <w:spacing w:line="360" w:lineRule="auto"/>
            <w:jc w:val="both"/>
          </w:pPr>
        </w:pPrChange>
      </w:pPr>
      <w:ins w:id="387" w:author="Christoph Breser" w:date="2016-06-21T19:49:00Z">
        <w:r w:rsidRPr="001D0DB4">
          <w:rPr>
            <w:rFonts w:ascii="Times New Roman" w:eastAsia="Times New Roman" w:hAnsi="Times New Roman"/>
            <w:sz w:val="22"/>
            <w:highlight w:val="yellow"/>
            <w:lang w:eastAsia="de-DE"/>
            <w:rPrChange w:id="388" w:author="Christoph Breser" w:date="2016-06-21T19:50:00Z">
              <w:rPr>
                <w:rFonts w:ascii="Times New Roman" w:eastAsia="Times New Roman" w:hAnsi="Times New Roman"/>
                <w:sz w:val="22"/>
                <w:lang w:eastAsia="de-DE"/>
              </w:rPr>
            </w:rPrChange>
          </w:rPr>
          <w:t>STEFAN</w:t>
        </w:r>
      </w:ins>
      <w:ins w:id="389" w:author="Christoph Breser" w:date="2016-06-21T19:50:00Z">
        <w:r>
          <w:rPr>
            <w:rFonts w:ascii="Times New Roman" w:eastAsia="Times New Roman" w:hAnsi="Times New Roman"/>
            <w:sz w:val="22"/>
            <w:highlight w:val="yellow"/>
            <w:lang w:eastAsia="de-DE"/>
            <w:rPrChange w:id="390" w:author="Christoph Breser" w:date="2016-06-21T19:50:00Z">
              <w:rPr>
                <w:rFonts w:ascii="Times New Roman" w:eastAsia="Times New Roman" w:hAnsi="Times New Roman"/>
                <w:sz w:val="22"/>
                <w:highlight w:val="yellow"/>
                <w:lang w:eastAsia="de-DE"/>
              </w:rPr>
            </w:rPrChange>
          </w:rPr>
          <w:t>:</w:t>
        </w:r>
      </w:ins>
      <w:del w:id="391" w:author="Christoph Breser" w:date="2016-06-21T19:35:00Z">
        <w:r w:rsidR="00160BF4" w:rsidRPr="001D0DB4" w:rsidDel="00656B4B">
          <w:rPr>
            <w:rFonts w:ascii="Times New Roman" w:eastAsia="Times New Roman" w:hAnsi="Times New Roman"/>
            <w:sz w:val="22"/>
            <w:highlight w:val="yellow"/>
            <w:lang w:eastAsia="de-DE"/>
            <w:rPrChange w:id="392" w:author="Christoph Breser" w:date="2016-06-21T19:50:00Z">
              <w:rPr>
                <w:rFonts w:ascii="Times New Roman" w:eastAsia="Times New Roman" w:hAnsi="Times New Roman"/>
                <w:sz w:val="22"/>
                <w:lang w:eastAsia="de-DE"/>
              </w:rPr>
            </w:rPrChange>
          </w:rPr>
          <w:delText xml:space="preserve">Sein zentrales Forschungsinteresse galt jedoch </w:delText>
        </w:r>
      </w:del>
      <w:ins w:id="393" w:author="ploderj" w:date="2016-06-17T22:44:00Z">
        <w:del w:id="394" w:author="Christoph Breser" w:date="2016-06-21T19:35:00Z">
          <w:r w:rsidR="00160BF4" w:rsidRPr="001D0DB4" w:rsidDel="00656B4B">
            <w:rPr>
              <w:rFonts w:ascii="Times New Roman" w:eastAsia="Times New Roman" w:hAnsi="Times New Roman"/>
              <w:sz w:val="22"/>
              <w:highlight w:val="yellow"/>
              <w:lang w:eastAsia="de-DE"/>
              <w:rPrChange w:id="395" w:author="Christoph Breser" w:date="2016-06-21T19:50:00Z">
                <w:rPr>
                  <w:rFonts w:ascii="Times New Roman" w:eastAsia="Times New Roman" w:hAnsi="Times New Roman"/>
                  <w:sz w:val="22"/>
                  <w:lang w:eastAsia="de-DE"/>
                </w:rPr>
              </w:rPrChange>
            </w:rPr>
            <w:delText>Neben den jeweiligen speziellen Fragestellungen und Forschungsaufgaben widmete sich G</w:delText>
          </w:r>
        </w:del>
      </w:ins>
      <w:ins w:id="396" w:author="ploderj" w:date="2016-06-17T22:45:00Z">
        <w:del w:id="397" w:author="Christoph Breser" w:date="2016-06-21T19:35:00Z">
          <w:r w:rsidR="00160BF4" w:rsidRPr="001D0DB4" w:rsidDel="00656B4B">
            <w:rPr>
              <w:rFonts w:ascii="Times New Roman" w:eastAsia="Times New Roman" w:hAnsi="Times New Roman"/>
              <w:sz w:val="22"/>
              <w:highlight w:val="yellow"/>
              <w:lang w:eastAsia="de-DE"/>
              <w:rPrChange w:id="398" w:author="Christoph Breser" w:date="2016-06-21T19:50:00Z">
                <w:rPr>
                  <w:rFonts w:ascii="Times New Roman" w:eastAsia="Times New Roman" w:hAnsi="Times New Roman"/>
                  <w:sz w:val="22"/>
                  <w:lang w:eastAsia="de-DE"/>
                </w:rPr>
              </w:rPrChange>
            </w:rPr>
            <w:delText>e</w:delText>
          </w:r>
        </w:del>
      </w:ins>
      <w:ins w:id="399" w:author="ploderj" w:date="2016-06-17T22:44:00Z">
        <w:del w:id="400" w:author="Christoph Breser" w:date="2016-06-21T19:35:00Z">
          <w:r w:rsidR="00160BF4" w:rsidRPr="001D0DB4" w:rsidDel="00656B4B">
            <w:rPr>
              <w:rFonts w:ascii="Times New Roman" w:eastAsia="Times New Roman" w:hAnsi="Times New Roman"/>
              <w:sz w:val="22"/>
              <w:highlight w:val="yellow"/>
              <w:lang w:eastAsia="de-DE"/>
              <w:rPrChange w:id="401" w:author="Christoph Breser" w:date="2016-06-21T19:50:00Z">
                <w:rPr>
                  <w:rFonts w:ascii="Times New Roman" w:eastAsia="Times New Roman" w:hAnsi="Times New Roman"/>
                  <w:sz w:val="22"/>
                  <w:lang w:eastAsia="de-DE"/>
                </w:rPr>
              </w:rPrChange>
            </w:rPr>
            <w:delText xml:space="preserve">ymüller </w:delText>
          </w:r>
        </w:del>
      </w:ins>
      <w:ins w:id="402" w:author="ploderj" w:date="2016-06-17T22:45:00Z">
        <w:del w:id="403" w:author="Christoph Breser" w:date="2016-06-21T19:35:00Z">
          <w:r w:rsidR="00160BF4" w:rsidRPr="001D0DB4" w:rsidDel="00656B4B">
            <w:rPr>
              <w:rFonts w:ascii="Times New Roman" w:eastAsia="Times New Roman" w:hAnsi="Times New Roman"/>
              <w:sz w:val="22"/>
              <w:highlight w:val="yellow"/>
              <w:lang w:eastAsia="de-DE"/>
              <w:rPrChange w:id="404" w:author="Christoph Breser" w:date="2016-06-21T19:50:00Z">
                <w:rPr>
                  <w:rFonts w:ascii="Times New Roman" w:eastAsia="Times New Roman" w:hAnsi="Times New Roman"/>
                  <w:sz w:val="22"/>
                  <w:lang w:eastAsia="de-DE"/>
                </w:rPr>
              </w:rPrChange>
            </w:rPr>
            <w:delText xml:space="preserve">über Jahrzehnte </w:delText>
          </w:r>
        </w:del>
      </w:ins>
      <w:ins w:id="405" w:author="ploderj" w:date="2016-06-17T22:46:00Z">
        <w:del w:id="406" w:author="Christoph Breser" w:date="2016-06-21T19:35:00Z">
          <w:r w:rsidR="00160BF4" w:rsidRPr="001D0DB4" w:rsidDel="00656B4B">
            <w:rPr>
              <w:rFonts w:ascii="Times New Roman" w:hAnsi="Times New Roman"/>
              <w:i/>
              <w:sz w:val="22"/>
              <w:highlight w:val="yellow"/>
              <w:rPrChange w:id="407" w:author="Christoph Breser" w:date="2016-06-21T19:50:00Z">
                <w:rPr>
                  <w:rFonts w:ascii="Times New Roman" w:hAnsi="Times New Roman"/>
                  <w:i/>
                  <w:sz w:val="22"/>
                </w:rPr>
              </w:rPrChange>
            </w:rPr>
            <w:delText>f</w:delText>
          </w:r>
        </w:del>
      </w:ins>
      <w:del w:id="408" w:author="Christoph Breser" w:date="2016-06-21T19:35:00Z">
        <w:r w:rsidR="00160BF4" w:rsidRPr="001D0DB4" w:rsidDel="00656B4B">
          <w:rPr>
            <w:rFonts w:ascii="Times New Roman" w:hAnsi="Times New Roman"/>
            <w:i/>
            <w:sz w:val="22"/>
            <w:highlight w:val="yellow"/>
            <w:rPrChange w:id="409" w:author="Christoph Breser" w:date="2016-06-21T19:50:00Z">
              <w:rPr>
                <w:rFonts w:ascii="Times New Roman" w:hAnsi="Times New Roman"/>
                <w:i/>
                <w:sz w:val="22"/>
              </w:rPr>
            </w:rPrChange>
          </w:rPr>
          <w:delText>n</w:delText>
        </w:r>
      </w:del>
      <w:ins w:id="410" w:author="ploderj" w:date="2016-06-17T22:48:00Z">
        <w:del w:id="411" w:author="Christoph Breser" w:date="2016-06-21T19:36:00Z">
          <w:r w:rsidR="00160BF4" w:rsidRPr="001D0DB4" w:rsidDel="00656B4B">
            <w:rPr>
              <w:rFonts w:ascii="Times New Roman" w:hAnsi="Times New Roman"/>
              <w:sz w:val="22"/>
              <w:highlight w:val="yellow"/>
              <w:rPrChange w:id="412" w:author="Christoph Breser" w:date="2016-06-21T19:50:00Z">
                <w:rPr>
                  <w:rFonts w:ascii="Times New Roman" w:hAnsi="Times New Roman"/>
                  <w:sz w:val="22"/>
                </w:rPr>
              </w:rPrChange>
            </w:rPr>
            <w:delText>,</w:delText>
          </w:r>
        </w:del>
      </w:ins>
      <w:del w:id="413" w:author="Christoph Breser" w:date="2016-06-21T19:36:00Z">
        <w:r w:rsidR="00160BF4" w:rsidRPr="001D0DB4" w:rsidDel="00656B4B">
          <w:rPr>
            <w:rFonts w:ascii="Times New Roman" w:hAnsi="Times New Roman"/>
            <w:sz w:val="22"/>
            <w:highlight w:val="yellow"/>
            <w:rPrChange w:id="414" w:author="Christoph Breser" w:date="2016-06-21T19:50:00Z">
              <w:rPr>
                <w:rFonts w:ascii="Times New Roman" w:hAnsi="Times New Roman"/>
                <w:sz w:val="22"/>
              </w:rPr>
            </w:rPrChange>
          </w:rPr>
          <w:delText xml:space="preserve"> und</w:delText>
        </w:r>
      </w:del>
      <w:ins w:id="415" w:author="ploderj" w:date="2016-06-17T22:47:00Z">
        <w:del w:id="416" w:author="Christoph Breser" w:date="2016-06-21T19:36:00Z">
          <w:r w:rsidR="00160BF4" w:rsidRPr="001D0DB4" w:rsidDel="00656B4B">
            <w:rPr>
              <w:rFonts w:ascii="Times New Roman" w:hAnsi="Times New Roman"/>
              <w:sz w:val="22"/>
              <w:highlight w:val="yellow"/>
              <w:rPrChange w:id="417" w:author="Christoph Breser" w:date="2016-06-21T19:50:00Z">
                <w:rPr>
                  <w:rFonts w:ascii="Times New Roman" w:hAnsi="Times New Roman"/>
                  <w:sz w:val="22"/>
                </w:rPr>
              </w:rPrChange>
            </w:rPr>
            <w:delText xml:space="preserve"> </w:delText>
          </w:r>
        </w:del>
      </w:ins>
      <w:ins w:id="418" w:author="ploderj" w:date="2016-06-17T22:48:00Z">
        <w:del w:id="419" w:author="Christoph Breser" w:date="2016-06-21T19:36:00Z">
          <w:r w:rsidR="00160BF4" w:rsidRPr="001D0DB4" w:rsidDel="00656B4B">
            <w:rPr>
              <w:rFonts w:ascii="Times New Roman" w:hAnsi="Times New Roman"/>
              <w:sz w:val="22"/>
              <w:highlight w:val="yellow"/>
              <w:rPrChange w:id="420" w:author="Christoph Breser" w:date="2016-06-21T19:50:00Z">
                <w:rPr>
                  <w:rFonts w:ascii="Times New Roman" w:hAnsi="Times New Roman"/>
                  <w:sz w:val="22"/>
                </w:rPr>
              </w:rPrChange>
            </w:rPr>
            <w:delText>und</w:delText>
          </w:r>
        </w:del>
      </w:ins>
      <w:ins w:id="421" w:author="ploderj" w:date="2016-06-17T22:47:00Z">
        <w:del w:id="422" w:author="Christoph Breser" w:date="2016-06-21T19:36:00Z">
          <w:r w:rsidR="00160BF4" w:rsidRPr="001D0DB4" w:rsidDel="00656B4B">
            <w:rPr>
              <w:rFonts w:ascii="Times New Roman" w:hAnsi="Times New Roman"/>
              <w:sz w:val="22"/>
              <w:highlight w:val="yellow"/>
              <w:rPrChange w:id="423" w:author="Christoph Breser" w:date="2016-06-21T19:50:00Z">
                <w:rPr>
                  <w:rFonts w:ascii="Times New Roman" w:hAnsi="Times New Roman"/>
                  <w:sz w:val="22"/>
                </w:rPr>
              </w:rPrChange>
            </w:rPr>
            <w:delText xml:space="preserve"> Illustrationen in Traktaten und Handschriften sowie Architekturdarstellungen auf Gemälden</w:delText>
          </w:r>
        </w:del>
      </w:ins>
      <w:del w:id="424" w:author="Christoph Breser" w:date="2016-06-21T19:36:00Z">
        <w:r w:rsidR="00160BF4" w:rsidRPr="001D0DB4" w:rsidDel="00656B4B">
          <w:rPr>
            <w:rFonts w:ascii="Times New Roman" w:hAnsi="Times New Roman"/>
            <w:sz w:val="22"/>
            <w:highlight w:val="yellow"/>
            <w:rPrChange w:id="425" w:author="Christoph Breser" w:date="2016-06-21T19:50:00Z">
              <w:rPr>
                <w:rFonts w:ascii="Times New Roman" w:hAnsi="Times New Roman"/>
                <w:sz w:val="22"/>
              </w:rPr>
            </w:rPrChange>
          </w:rPr>
          <w:delText xml:space="preserve">Semantische </w:delText>
        </w:r>
      </w:del>
      <w:ins w:id="426" w:author="ploderj" w:date="2016-06-17T22:49:00Z">
        <w:del w:id="427" w:author="Christoph Breser" w:date="2016-06-21T19:36:00Z">
          <w:r w:rsidR="00160BF4" w:rsidRPr="001D0DB4" w:rsidDel="00656B4B">
            <w:rPr>
              <w:rFonts w:ascii="Times New Roman" w:hAnsi="Times New Roman"/>
              <w:sz w:val="22"/>
              <w:highlight w:val="yellow"/>
              <w:rPrChange w:id="428" w:author="Christoph Breser" w:date="2016-06-21T19:50:00Z">
                <w:rPr>
                  <w:rFonts w:ascii="Times New Roman" w:hAnsi="Times New Roman"/>
                  <w:sz w:val="22"/>
                </w:rPr>
              </w:rPrChange>
            </w:rPr>
            <w:delText xml:space="preserve">Die umfassende Dokumentation und die systematische Anordnung </w:delText>
          </w:r>
        </w:del>
      </w:ins>
      <w:ins w:id="429" w:author="Simone De Angelis" w:date="2016-06-21T19:07:00Z">
        <w:del w:id="430" w:author="Christoph Breser" w:date="2016-06-21T19:36:00Z">
          <w:r w:rsidR="00C76372" w:rsidRPr="001D0DB4" w:rsidDel="00656B4B">
            <w:rPr>
              <w:rFonts w:ascii="Times New Roman" w:eastAsia="Times New Roman" w:hAnsi="Times New Roman"/>
              <w:sz w:val="22"/>
              <w:highlight w:val="yellow"/>
              <w:lang w:eastAsia="de-DE"/>
              <w:rPrChange w:id="431" w:author="Christoph Breser" w:date="2016-06-21T19:50:00Z">
                <w:rPr>
                  <w:rFonts w:ascii="Times New Roman" w:eastAsia="Times New Roman" w:hAnsi="Times New Roman"/>
                  <w:sz w:val="22"/>
                  <w:lang w:eastAsia="de-DE"/>
                </w:rPr>
              </w:rPrChange>
            </w:rPr>
            <w:delText xml:space="preserve">dem nun hier beantragten Forschungsprojekt </w:delText>
          </w:r>
        </w:del>
      </w:ins>
      <w:ins w:id="432" w:author="ploderj" w:date="2016-06-17T22:49:00Z">
        <w:del w:id="433" w:author="Christoph Breser" w:date="2016-06-21T19:36:00Z">
          <w:r w:rsidR="00C76372" w:rsidRPr="001D0DB4" w:rsidDel="00656B4B">
            <w:rPr>
              <w:rFonts w:ascii="Times New Roman" w:eastAsia="Times New Roman" w:hAnsi="Times New Roman"/>
              <w:sz w:val="22"/>
              <w:highlight w:val="yellow"/>
              <w:lang w:eastAsia="de-DE"/>
              <w:rPrChange w:id="434" w:author="Christoph Breser" w:date="2016-06-21T19:50:00Z">
                <w:rPr>
                  <w:rFonts w:ascii="Times New Roman" w:eastAsia="Times New Roman" w:hAnsi="Times New Roman"/>
                  <w:sz w:val="22"/>
                  <w:lang w:eastAsia="de-DE"/>
                </w:rPr>
              </w:rPrChange>
            </w:rPr>
            <w:delText xml:space="preserve">sollten </w:delText>
          </w:r>
          <w:r w:rsidR="00160BF4" w:rsidRPr="001D0DB4" w:rsidDel="00656B4B">
            <w:rPr>
              <w:rFonts w:ascii="Times New Roman" w:hAnsi="Times New Roman"/>
              <w:sz w:val="22"/>
              <w:highlight w:val="yellow"/>
              <w:rPrChange w:id="435" w:author="Christoph Breser" w:date="2016-06-21T19:50:00Z">
                <w:rPr>
                  <w:rFonts w:ascii="Times New Roman" w:hAnsi="Times New Roman"/>
                  <w:sz w:val="22"/>
                </w:rPr>
              </w:rPrChange>
            </w:rPr>
            <w:delText xml:space="preserve">über die reinen </w:delText>
          </w:r>
        </w:del>
      </w:ins>
      <w:ins w:id="436" w:author="ploderj" w:date="2016-06-17T22:51:00Z">
        <w:del w:id="437" w:author="Christoph Breser" w:date="2016-06-21T19:36:00Z">
          <w:r w:rsidR="00160BF4" w:rsidRPr="001D0DB4" w:rsidDel="00656B4B">
            <w:rPr>
              <w:rFonts w:ascii="Times New Roman" w:hAnsi="Times New Roman"/>
              <w:sz w:val="22"/>
              <w:highlight w:val="yellow"/>
              <w:rPrChange w:id="438" w:author="Christoph Breser" w:date="2016-06-21T19:50:00Z">
                <w:rPr>
                  <w:rFonts w:ascii="Times New Roman" w:hAnsi="Times New Roman"/>
                  <w:sz w:val="22"/>
                </w:rPr>
              </w:rPrChange>
            </w:rPr>
            <w:delText xml:space="preserve">hinaus </w:delText>
          </w:r>
        </w:del>
      </w:ins>
      <w:del w:id="439" w:author="Christoph Breser" w:date="2016-06-21T19:36:00Z">
        <w:r w:rsidR="00160BF4" w:rsidRPr="001D0DB4" w:rsidDel="00656B4B">
          <w:rPr>
            <w:rFonts w:ascii="Times New Roman" w:hAnsi="Times New Roman"/>
            <w:sz w:val="22"/>
            <w:highlight w:val="yellow"/>
            <w:rPrChange w:id="440" w:author="Christoph Breser" w:date="2016-06-21T19:50:00Z">
              <w:rPr>
                <w:rFonts w:ascii="Times New Roman" w:hAnsi="Times New Roman"/>
                <w:sz w:val="22"/>
              </w:rPr>
            </w:rPrChange>
          </w:rPr>
          <w:delText xml:space="preserve">sollten damit erleichtert werden, von welchen er sich darüber hinaus </w:delText>
        </w:r>
      </w:del>
      <w:del w:id="441" w:author="Christoph Breser" w:date="2016-06-20T17:48:00Z">
        <w:r w:rsidR="00160BF4" w:rsidRPr="001D0DB4" w:rsidDel="0024351E">
          <w:rPr>
            <w:rFonts w:ascii="Times New Roman" w:hAnsi="Times New Roman"/>
            <w:sz w:val="22"/>
            <w:highlight w:val="yellow"/>
            <w:rPrChange w:id="442" w:author="Christoph Breser" w:date="2016-06-21T19:50:00Z">
              <w:rPr>
                <w:rFonts w:ascii="Times New Roman" w:hAnsi="Times New Roman"/>
                <w:sz w:val="22"/>
              </w:rPr>
            </w:rPrChange>
          </w:rPr>
          <w:delText xml:space="preserve">auch </w:delText>
        </w:r>
      </w:del>
      <w:del w:id="443" w:author="Christoph Breser" w:date="2016-06-21T19:36:00Z">
        <w:r w:rsidR="00160BF4" w:rsidRPr="001D0DB4" w:rsidDel="00656B4B">
          <w:rPr>
            <w:rFonts w:ascii="Times New Roman" w:hAnsi="Times New Roman"/>
            <w:sz w:val="22"/>
            <w:highlight w:val="yellow"/>
            <w:rPrChange w:id="444" w:author="Christoph Breser" w:date="2016-06-21T19:50:00Z">
              <w:rPr>
                <w:rFonts w:ascii="Times New Roman" w:hAnsi="Times New Roman"/>
                <w:sz w:val="22"/>
              </w:rPr>
            </w:rPrChange>
          </w:rPr>
          <w:delText>erwartete</w:delText>
        </w:r>
      </w:del>
      <w:ins w:id="445" w:author="ploderj" w:date="2016-06-17T22:51:00Z">
        <w:del w:id="446" w:author="Christoph Breser" w:date="2016-06-21T19:36:00Z">
          <w:r w:rsidR="00160BF4" w:rsidRPr="001D0DB4" w:rsidDel="00656B4B">
            <w:rPr>
              <w:rFonts w:ascii="Times New Roman" w:hAnsi="Times New Roman"/>
              <w:sz w:val="22"/>
              <w:highlight w:val="yellow"/>
              <w:rPrChange w:id="447" w:author="Christoph Breser" w:date="2016-06-21T19:50:00Z">
                <w:rPr>
                  <w:rFonts w:ascii="Times New Roman" w:hAnsi="Times New Roman"/>
                  <w:sz w:val="22"/>
                </w:rPr>
              </w:rPrChange>
            </w:rPr>
            <w:delText xml:space="preserve"> ermöglichen</w:delText>
          </w:r>
        </w:del>
      </w:ins>
      <w:del w:id="448" w:author="Christoph Breser" w:date="2016-06-21T19:36:00Z">
        <w:r w:rsidR="00160BF4" w:rsidRPr="001D0DB4" w:rsidDel="00656B4B">
          <w:rPr>
            <w:rFonts w:ascii="Times New Roman" w:hAnsi="Times New Roman"/>
            <w:sz w:val="22"/>
            <w:highlight w:val="yellow"/>
            <w:rPrChange w:id="449" w:author="Christoph Breser" w:date="2016-06-21T19:50:00Z">
              <w:rPr>
                <w:rFonts w:ascii="Times New Roman" w:hAnsi="Times New Roman"/>
                <w:sz w:val="22"/>
              </w:rPr>
            </w:rPrChange>
          </w:rPr>
          <w:delText>,</w:delText>
        </w:r>
      </w:del>
      <w:del w:id="450" w:author="Christoph Breser" w:date="2016-06-21T19:25:00Z">
        <w:r w:rsidR="00160BF4" w:rsidRPr="001D0DB4" w:rsidDel="0070704F">
          <w:rPr>
            <w:rFonts w:ascii="Times New Roman" w:hAnsi="Times New Roman"/>
            <w:sz w:val="22"/>
            <w:highlight w:val="yellow"/>
            <w:rPrChange w:id="451" w:author="Christoph Breser" w:date="2016-06-21T19:50:00Z">
              <w:rPr>
                <w:rFonts w:ascii="Times New Roman" w:hAnsi="Times New Roman"/>
                <w:sz w:val="22"/>
              </w:rPr>
            </w:rPrChange>
          </w:rPr>
          <w:delText xml:space="preserve">welcher sich von den </w:delText>
        </w:r>
      </w:del>
      <w:ins w:id="452" w:author="ploderj" w:date="2016-06-17T22:52:00Z">
        <w:del w:id="453" w:author="Christoph Breser" w:date="2016-06-21T19:25:00Z">
          <w:r w:rsidR="00160BF4" w:rsidRPr="001D0DB4" w:rsidDel="0070704F">
            <w:rPr>
              <w:rFonts w:ascii="Times New Roman" w:hAnsi="Times New Roman"/>
              <w:sz w:val="22"/>
              <w:highlight w:val="yellow"/>
              <w:rPrChange w:id="454" w:author="Christoph Breser" w:date="2016-06-21T19:50:00Z">
                <w:rPr>
                  <w:rFonts w:ascii="Times New Roman" w:hAnsi="Times New Roman"/>
                  <w:sz w:val="22"/>
                </w:rPr>
              </w:rPrChange>
            </w:rPr>
            <w:delText xml:space="preserve">indem neben </w:delText>
          </w:r>
        </w:del>
      </w:ins>
      <w:del w:id="455" w:author="Christoph Breser" w:date="2016-06-21T19:25:00Z">
        <w:r w:rsidR="00160BF4" w:rsidRPr="001D0DB4" w:rsidDel="0070704F">
          <w:rPr>
            <w:rFonts w:ascii="Times New Roman" w:hAnsi="Times New Roman"/>
            <w:sz w:val="22"/>
            <w:highlight w:val="yellow"/>
            <w:rPrChange w:id="456" w:author="Christoph Breser" w:date="2016-06-21T19:50:00Z">
              <w:rPr>
                <w:rFonts w:ascii="Times New Roman" w:hAnsi="Times New Roman"/>
                <w:sz w:val="22"/>
              </w:rPr>
            </w:rPrChange>
          </w:rPr>
          <w:delText xml:space="preserve">ausgehend auf </w:delText>
        </w:r>
      </w:del>
      <w:del w:id="457" w:author="Christoph Breser" w:date="2016-06-21T19:36:00Z">
        <w:r w:rsidR="00160BF4" w:rsidRPr="001D0DB4" w:rsidDel="00656B4B">
          <w:rPr>
            <w:rFonts w:ascii="Times New Roman" w:hAnsi="Times New Roman"/>
            <w:sz w:val="22"/>
            <w:highlight w:val="yellow"/>
            <w:rPrChange w:id="458" w:author="Christoph Breser" w:date="2016-06-21T19:50:00Z">
              <w:rPr>
                <w:rFonts w:ascii="Times New Roman" w:hAnsi="Times New Roman"/>
                <w:sz w:val="22"/>
              </w:rPr>
            </w:rPrChange>
          </w:rPr>
          <w:delText xml:space="preserve">und Russland </w:delText>
        </w:r>
      </w:del>
      <w:ins w:id="459" w:author="ploderj" w:date="2016-06-17T22:53:00Z">
        <w:del w:id="460" w:author="Christoph Breser" w:date="2016-06-21T19:25:00Z">
          <w:r w:rsidR="00160BF4" w:rsidRPr="001D0DB4" w:rsidDel="0070704F">
            <w:rPr>
              <w:rFonts w:ascii="Times New Roman" w:hAnsi="Times New Roman"/>
              <w:sz w:val="22"/>
              <w:highlight w:val="yellow"/>
              <w:rPrChange w:id="461" w:author="Christoph Breser" w:date="2016-06-21T19:50:00Z">
                <w:rPr>
                  <w:rFonts w:ascii="Times New Roman" w:hAnsi="Times New Roman"/>
                  <w:sz w:val="22"/>
                </w:rPr>
              </w:rPrChange>
            </w:rPr>
            <w:delText>o</w:delText>
          </w:r>
        </w:del>
      </w:ins>
      <w:del w:id="462" w:author="Christoph Breser" w:date="2016-06-21T19:25:00Z">
        <w:r w:rsidR="00160BF4" w:rsidRPr="001D0DB4" w:rsidDel="0070704F">
          <w:rPr>
            <w:rFonts w:ascii="Times New Roman" w:hAnsi="Times New Roman"/>
            <w:sz w:val="22"/>
            <w:highlight w:val="yellow"/>
            <w:rPrChange w:id="463" w:author="Christoph Breser" w:date="2016-06-21T19:50:00Z">
              <w:rPr>
                <w:rFonts w:ascii="Times New Roman" w:hAnsi="Times New Roman"/>
                <w:sz w:val="22"/>
              </w:rPr>
            </w:rPrChange>
          </w:rPr>
          <w:delText>ie</w:delText>
        </w:r>
      </w:del>
      <w:ins w:id="464" w:author="ploderj" w:date="2016-06-17T22:53:00Z">
        <w:del w:id="465" w:author="Christoph Breser" w:date="2016-06-21T19:25:00Z">
          <w:r w:rsidR="00160BF4" w:rsidRPr="001D0DB4" w:rsidDel="0070704F">
            <w:rPr>
              <w:rFonts w:ascii="Times New Roman" w:hAnsi="Times New Roman"/>
              <w:sz w:val="22"/>
              <w:highlight w:val="yellow"/>
              <w:rPrChange w:id="466" w:author="Christoph Breser" w:date="2016-06-21T19:50:00Z">
                <w:rPr>
                  <w:rFonts w:ascii="Times New Roman" w:hAnsi="Times New Roman"/>
                  <w:sz w:val="22"/>
                </w:rPr>
              </w:rPrChange>
            </w:rPr>
            <w:delText>ss</w:delText>
          </w:r>
        </w:del>
      </w:ins>
      <w:del w:id="467" w:author="Christoph Breser" w:date="2016-06-21T19:25:00Z">
        <w:r w:rsidR="00160BF4" w:rsidRPr="001D0DB4" w:rsidDel="0070704F">
          <w:rPr>
            <w:rFonts w:ascii="Times New Roman" w:hAnsi="Times New Roman"/>
            <w:sz w:val="22"/>
            <w:highlight w:val="yellow"/>
            <w:rPrChange w:id="468" w:author="Christoph Breser" w:date="2016-06-21T19:50:00Z">
              <w:rPr>
                <w:rFonts w:ascii="Times New Roman" w:hAnsi="Times New Roman"/>
                <w:sz w:val="22"/>
              </w:rPr>
            </w:rPrChange>
          </w:rPr>
          <w:delText>ß</w:delText>
        </w:r>
      </w:del>
      <w:ins w:id="469" w:author="ploderj" w:date="2016-06-17T22:53:00Z">
        <w:del w:id="470" w:author="Christoph Breser" w:date="2016-06-21T19:26:00Z">
          <w:r w:rsidR="00160BF4" w:rsidRPr="001D0DB4" w:rsidDel="0070704F">
            <w:rPr>
              <w:rFonts w:ascii="Times New Roman" w:hAnsi="Times New Roman"/>
              <w:sz w:val="22"/>
              <w:highlight w:val="yellow"/>
              <w:rPrChange w:id="471" w:author="Christoph Breser" w:date="2016-06-21T19:50:00Z">
                <w:rPr>
                  <w:rFonts w:ascii="Times New Roman" w:hAnsi="Times New Roman"/>
                  <w:sz w:val="22"/>
                </w:rPr>
              </w:rPrChange>
            </w:rPr>
            <w:delText xml:space="preserve">und einbezogen werden </w:delText>
          </w:r>
        </w:del>
      </w:ins>
      <w:del w:id="472" w:author="Christoph Breser" w:date="2016-06-21T19:26:00Z">
        <w:r w:rsidR="00160BF4" w:rsidRPr="001D0DB4" w:rsidDel="0070704F">
          <w:rPr>
            <w:rFonts w:ascii="Times New Roman" w:hAnsi="Times New Roman"/>
            <w:sz w:val="22"/>
            <w:highlight w:val="yellow"/>
            <w:rPrChange w:id="473" w:author="Christoph Breser" w:date="2016-06-21T19:50:00Z">
              <w:rPr>
                <w:rFonts w:ascii="Times New Roman" w:hAnsi="Times New Roman"/>
                <w:sz w:val="22"/>
              </w:rPr>
            </w:rPrChange>
          </w:rPr>
          <w:delText xml:space="preserve">sowie deren Objekte mit einbeziehen hätte </w:delText>
        </w:r>
      </w:del>
      <w:ins w:id="474" w:author="ploderj" w:date="2016-06-17T22:53:00Z">
        <w:del w:id="475" w:author="Christoph Breser" w:date="2016-06-21T19:26:00Z">
          <w:r w:rsidR="00160BF4" w:rsidRPr="001D0DB4" w:rsidDel="0070704F">
            <w:rPr>
              <w:rFonts w:ascii="Times New Roman" w:hAnsi="Times New Roman"/>
              <w:sz w:val="22"/>
              <w:highlight w:val="yellow"/>
              <w:rPrChange w:id="476" w:author="Christoph Breser" w:date="2016-06-21T19:50:00Z">
                <w:rPr>
                  <w:rFonts w:ascii="Times New Roman" w:hAnsi="Times New Roman"/>
                  <w:sz w:val="22"/>
                </w:rPr>
              </w:rPrChange>
            </w:rPr>
            <w:delText>t</w:delText>
          </w:r>
        </w:del>
      </w:ins>
    </w:p>
    <w:p w:rsidR="00160BF4" w:rsidRPr="001D0DB4" w:rsidDel="002C3269" w:rsidRDefault="00160BF4" w:rsidP="00160BF4">
      <w:pPr>
        <w:spacing w:after="0" w:line="360" w:lineRule="auto"/>
        <w:jc w:val="both"/>
        <w:rPr>
          <w:ins w:id="477" w:author="ploderj" w:date="2016-06-17T23:03:00Z"/>
          <w:del w:id="478" w:author="Christoph Breser" w:date="2016-06-20T18:07:00Z"/>
          <w:rFonts w:ascii="Times New Roman" w:hAnsi="Times New Roman"/>
          <w:sz w:val="22"/>
          <w:highlight w:val="yellow"/>
          <w:rPrChange w:id="479" w:author="Christoph Breser" w:date="2016-06-21T19:50:00Z">
            <w:rPr>
              <w:ins w:id="480" w:author="ploderj" w:date="2016-06-17T23:03:00Z"/>
              <w:del w:id="481" w:author="Christoph Breser" w:date="2016-06-20T18:07:00Z"/>
              <w:rFonts w:ascii="Times New Roman" w:hAnsi="Times New Roman"/>
              <w:sz w:val="22"/>
            </w:rPr>
          </w:rPrChange>
        </w:rPr>
      </w:pPr>
      <w:ins w:id="482" w:author="ploderj" w:date="2016-06-17T22:54:00Z">
        <w:del w:id="483" w:author="Christoph Breser" w:date="2016-06-21T19:45:00Z">
          <w:r w:rsidRPr="001D0DB4" w:rsidDel="00F62FB8">
            <w:rPr>
              <w:rFonts w:ascii="Times New Roman" w:hAnsi="Times New Roman"/>
              <w:sz w:val="22"/>
              <w:highlight w:val="yellow"/>
              <w:rPrChange w:id="484" w:author="Christoph Breser" w:date="2016-06-21T19:50:00Z">
                <w:rPr>
                  <w:rFonts w:ascii="Times New Roman" w:hAnsi="Times New Roman"/>
                  <w:sz w:val="22"/>
                </w:rPr>
              </w:rPrChange>
            </w:rPr>
            <w:delText xml:space="preserve">sollte – jenseits von konkreten Forschungsaufgaben </w:delText>
          </w:r>
        </w:del>
      </w:ins>
      <w:ins w:id="485" w:author="ploderj" w:date="2016-06-17T22:55:00Z">
        <w:del w:id="486" w:author="Christoph Breser" w:date="2016-06-21T19:45:00Z">
          <w:r w:rsidRPr="001D0DB4" w:rsidDel="00F62FB8">
            <w:rPr>
              <w:rFonts w:ascii="Times New Roman" w:hAnsi="Times New Roman"/>
              <w:sz w:val="22"/>
              <w:highlight w:val="yellow"/>
              <w:rPrChange w:id="487" w:author="Christoph Breser" w:date="2016-06-21T19:50:00Z">
                <w:rPr>
                  <w:rFonts w:ascii="Times New Roman" w:hAnsi="Times New Roman"/>
                  <w:sz w:val="22"/>
                </w:rPr>
              </w:rPrChange>
            </w:rPr>
            <w:delText>–</w:delText>
          </w:r>
        </w:del>
      </w:ins>
      <w:ins w:id="488" w:author="ploderj" w:date="2016-06-17T22:54:00Z">
        <w:del w:id="489" w:author="Christoph Breser" w:date="2016-06-21T19:45:00Z">
          <w:r w:rsidRPr="001D0DB4" w:rsidDel="00F62FB8">
            <w:rPr>
              <w:rFonts w:ascii="Times New Roman" w:hAnsi="Times New Roman"/>
              <w:sz w:val="22"/>
              <w:highlight w:val="yellow"/>
              <w:rPrChange w:id="490" w:author="Christoph Breser" w:date="2016-06-21T19:50:00Z">
                <w:rPr>
                  <w:rFonts w:ascii="Times New Roman" w:hAnsi="Times New Roman"/>
                  <w:sz w:val="22"/>
                </w:rPr>
              </w:rPrChange>
            </w:rPr>
            <w:delText xml:space="preserve"> eine </w:delText>
          </w:r>
        </w:del>
      </w:ins>
      <w:ins w:id="491" w:author="ploderj" w:date="2016-06-17T22:55:00Z">
        <w:del w:id="492" w:author="Christoph Breser" w:date="2016-06-21T19:45:00Z">
          <w:r w:rsidRPr="001D0DB4" w:rsidDel="00F62FB8">
            <w:rPr>
              <w:rFonts w:ascii="Times New Roman" w:hAnsi="Times New Roman"/>
              <w:sz w:val="22"/>
              <w:highlight w:val="yellow"/>
              <w:rPrChange w:id="493" w:author="Christoph Breser" w:date="2016-06-21T19:50:00Z">
                <w:rPr>
                  <w:rFonts w:ascii="Times New Roman" w:hAnsi="Times New Roman"/>
                  <w:sz w:val="22"/>
                </w:rPr>
              </w:rPrChange>
            </w:rPr>
            <w:delText xml:space="preserve">Summa des architekturhistorischen Wissens </w:delText>
          </w:r>
        </w:del>
      </w:ins>
      <w:ins w:id="494" w:author="ploderj" w:date="2016-06-17T22:56:00Z">
        <w:del w:id="495" w:author="Christoph Breser" w:date="2016-06-21T19:45:00Z">
          <w:r w:rsidRPr="001D0DB4" w:rsidDel="00F62FB8">
            <w:rPr>
              <w:rFonts w:ascii="Times New Roman" w:hAnsi="Times New Roman"/>
              <w:sz w:val="22"/>
              <w:highlight w:val="yellow"/>
              <w:rPrChange w:id="496" w:author="Christoph Breser" w:date="2016-06-21T19:50:00Z">
                <w:rPr>
                  <w:rFonts w:ascii="Times New Roman" w:hAnsi="Times New Roman"/>
                  <w:sz w:val="22"/>
                </w:rPr>
              </w:rPrChange>
            </w:rPr>
            <w:delText xml:space="preserve">und der lebenslangen Forschungserfahrung Geymüllers darstellen, </w:delText>
          </w:r>
        </w:del>
      </w:ins>
      <w:ins w:id="497" w:author="ploderj" w:date="2016-06-17T22:57:00Z">
        <w:del w:id="498" w:author="Christoph Breser" w:date="2016-06-21T19:45:00Z">
          <w:r w:rsidRPr="001D0DB4" w:rsidDel="00F62FB8">
            <w:rPr>
              <w:rFonts w:ascii="Times New Roman" w:hAnsi="Times New Roman"/>
              <w:sz w:val="22"/>
              <w:highlight w:val="yellow"/>
              <w:rPrChange w:id="499" w:author="Christoph Breser" w:date="2016-06-21T19:50:00Z">
                <w:rPr>
                  <w:rFonts w:ascii="Times New Roman" w:hAnsi="Times New Roman"/>
                  <w:sz w:val="22"/>
                </w:rPr>
              </w:rPrChange>
            </w:rPr>
            <w:delText xml:space="preserve">aber </w:delText>
          </w:r>
        </w:del>
      </w:ins>
      <w:del w:id="500" w:author="Christoph Breser" w:date="2016-06-21T19:45:00Z">
        <w:r w:rsidRPr="001D0DB4" w:rsidDel="00F62FB8">
          <w:rPr>
            <w:rFonts w:ascii="Times New Roman" w:hAnsi="Times New Roman"/>
            <w:sz w:val="22"/>
            <w:highlight w:val="yellow"/>
            <w:rPrChange w:id="501" w:author="Christoph Breser" w:date="2016-06-21T19:50:00Z">
              <w:rPr>
                <w:rFonts w:ascii="Times New Roman" w:hAnsi="Times New Roman"/>
                <w:sz w:val="22"/>
              </w:rPr>
            </w:rPrChange>
          </w:rPr>
          <w:delText>sein</w:delText>
        </w:r>
      </w:del>
      <w:ins w:id="502" w:author="ploderj" w:date="2016-06-17T22:57:00Z">
        <w:del w:id="503" w:author="Christoph Breser" w:date="2016-06-21T19:45:00Z">
          <w:r w:rsidRPr="001D0DB4" w:rsidDel="00F62FB8">
            <w:rPr>
              <w:rFonts w:ascii="Times New Roman" w:hAnsi="Times New Roman"/>
              <w:sz w:val="22"/>
              <w:highlight w:val="yellow"/>
              <w:rPrChange w:id="504" w:author="Christoph Breser" w:date="2016-06-21T19:50:00Z">
                <w:rPr>
                  <w:rFonts w:ascii="Times New Roman" w:hAnsi="Times New Roman"/>
                  <w:sz w:val="22"/>
                </w:rPr>
              </w:rPrChange>
            </w:rPr>
            <w:delText>d</w:delText>
          </w:r>
        </w:del>
      </w:ins>
      <w:del w:id="505" w:author="Christoph Breser" w:date="2016-06-21T19:45:00Z">
        <w:r w:rsidRPr="001D0DB4" w:rsidDel="00F62FB8">
          <w:rPr>
            <w:rFonts w:ascii="Times New Roman" w:hAnsi="Times New Roman"/>
            <w:sz w:val="22"/>
            <w:highlight w:val="yellow"/>
            <w:rPrChange w:id="506" w:author="Christoph Breser" w:date="2016-06-21T19:50:00Z">
              <w:rPr>
                <w:rFonts w:ascii="Times New Roman" w:hAnsi="Times New Roman"/>
                <w:sz w:val="22"/>
              </w:rPr>
            </w:rPrChange>
          </w:rPr>
          <w:delText xml:space="preserve">den dadurch entstandenen </w:delText>
        </w:r>
      </w:del>
      <w:ins w:id="507" w:author="ploderj" w:date="2016-06-17T22:57:00Z">
        <w:del w:id="508" w:author="Christoph Breser" w:date="2016-06-21T19:45:00Z">
          <w:r w:rsidRPr="001D0DB4" w:rsidDel="00F62FB8">
            <w:rPr>
              <w:rFonts w:ascii="Times New Roman" w:hAnsi="Times New Roman"/>
              <w:sz w:val="22"/>
              <w:highlight w:val="yellow"/>
              <w:rPrChange w:id="509" w:author="Christoph Breser" w:date="2016-06-21T19:50:00Z">
                <w:rPr>
                  <w:rFonts w:ascii="Times New Roman" w:hAnsi="Times New Roman"/>
                  <w:sz w:val="22"/>
                </w:rPr>
              </w:rPrChange>
            </w:rPr>
            <w:delText xml:space="preserve">der anfallenden </w:delText>
          </w:r>
        </w:del>
      </w:ins>
      <w:ins w:id="510" w:author="ploderj" w:date="2016-06-17T22:58:00Z">
        <w:del w:id="511" w:author="Christoph Breser" w:date="2016-06-21T19:45:00Z">
          <w:r w:rsidRPr="001D0DB4" w:rsidDel="00F62FB8">
            <w:rPr>
              <w:rFonts w:ascii="Times New Roman" w:hAnsi="Times New Roman"/>
              <w:sz w:val="22"/>
              <w:highlight w:val="yellow"/>
              <w:rPrChange w:id="512" w:author="Christoph Breser" w:date="2016-06-21T19:50:00Z">
                <w:rPr>
                  <w:rFonts w:ascii="Times New Roman" w:hAnsi="Times New Roman"/>
                  <w:sz w:val="22"/>
                </w:rPr>
              </w:rPrChange>
            </w:rPr>
            <w:delText>.</w:delText>
          </w:r>
        </w:del>
      </w:ins>
      <w:del w:id="513" w:author="Christoph Breser" w:date="2016-06-21T19:45:00Z">
        <w:r w:rsidRPr="001D0DB4" w:rsidDel="00F62FB8">
          <w:rPr>
            <w:rFonts w:ascii="Times New Roman" w:hAnsi="Times New Roman"/>
            <w:sz w:val="22"/>
            <w:highlight w:val="yellow"/>
            <w:rPrChange w:id="514" w:author="Christoph Breser" w:date="2016-06-21T19:50:00Z">
              <w:rPr>
                <w:rFonts w:ascii="Times New Roman" w:hAnsi="Times New Roman"/>
                <w:sz w:val="22"/>
              </w:rPr>
            </w:rPrChange>
          </w:rPr>
          <w:delText>und</w:delText>
        </w:r>
      </w:del>
      <w:ins w:id="515" w:author="ploderj" w:date="2016-06-17T22:59:00Z">
        <w:del w:id="516" w:author="Christoph Breser" w:date="2016-06-21T19:45:00Z">
          <w:r w:rsidRPr="001D0DB4" w:rsidDel="00F62FB8">
            <w:rPr>
              <w:rFonts w:ascii="Times New Roman" w:hAnsi="Times New Roman"/>
              <w:sz w:val="22"/>
              <w:highlight w:val="yellow"/>
              <w:rPrChange w:id="517" w:author="Christoph Breser" w:date="2016-06-21T19:50:00Z">
                <w:rPr>
                  <w:rFonts w:ascii="Times New Roman" w:hAnsi="Times New Roman"/>
                  <w:sz w:val="22"/>
                </w:rPr>
              </w:rPrChange>
            </w:rPr>
            <w:delText xml:space="preserve">Abgesehen eines bescheidenen Wiederbelebungsversuchs durch Hermann Egger </w:delText>
          </w:r>
        </w:del>
      </w:ins>
      <w:del w:id="518" w:author="Christoph Breser" w:date="2016-06-21T19:45:00Z">
        <w:r w:rsidRPr="001D0DB4" w:rsidDel="00F62FB8">
          <w:rPr>
            <w:rFonts w:ascii="Times New Roman" w:hAnsi="Times New Roman"/>
            <w:sz w:val="22"/>
            <w:highlight w:val="yellow"/>
            <w:rPrChange w:id="519" w:author="Christoph Breser" w:date="2016-06-21T19:50:00Z">
              <w:rPr>
                <w:rFonts w:ascii="Times New Roman" w:hAnsi="Times New Roman"/>
                <w:sz w:val="22"/>
              </w:rPr>
            </w:rPrChange>
          </w:rPr>
          <w:delText xml:space="preserve">mit seinem Tod seither </w:delText>
        </w:r>
      </w:del>
      <w:ins w:id="520" w:author="ploderj" w:date="2016-06-17T23:00:00Z">
        <w:del w:id="521" w:author="Christoph Breser" w:date="2016-06-21T19:45:00Z">
          <w:r w:rsidRPr="001D0DB4" w:rsidDel="00F62FB8">
            <w:rPr>
              <w:rFonts w:ascii="Times New Roman" w:hAnsi="Times New Roman"/>
              <w:sz w:val="22"/>
              <w:highlight w:val="yellow"/>
              <w:rPrChange w:id="522" w:author="Christoph Breser" w:date="2016-06-21T19:50:00Z">
                <w:rPr>
                  <w:rFonts w:ascii="Times New Roman" w:hAnsi="Times New Roman"/>
                  <w:sz w:val="22"/>
                </w:rPr>
              </w:rPrChange>
            </w:rPr>
            <w:delText xml:space="preserve">das ambitionierte Projekt </w:delText>
          </w:r>
        </w:del>
      </w:ins>
      <w:ins w:id="523" w:author="ploderj" w:date="2016-06-17T23:01:00Z">
        <w:del w:id="524" w:author="Christoph Breser" w:date="2016-06-21T19:47:00Z">
          <w:r w:rsidRPr="001D0DB4" w:rsidDel="00F62FB8">
            <w:rPr>
              <w:rFonts w:ascii="Times New Roman" w:hAnsi="Times New Roman"/>
              <w:sz w:val="22"/>
              <w:highlight w:val="yellow"/>
              <w:rPrChange w:id="525" w:author="Christoph Breser" w:date="2016-06-21T19:50:00Z">
                <w:rPr>
                  <w:rFonts w:ascii="Times New Roman" w:hAnsi="Times New Roman"/>
                  <w:sz w:val="22"/>
                </w:rPr>
              </w:rPrChange>
            </w:rPr>
            <w:delText>se</w:delText>
          </w:r>
        </w:del>
      </w:ins>
      <w:del w:id="526" w:author="Christoph Breser" w:date="2016-06-20T17:49:00Z">
        <w:r w:rsidRPr="001D0DB4" w:rsidDel="0024351E">
          <w:rPr>
            <w:rFonts w:ascii="Times New Roman" w:hAnsi="Times New Roman"/>
            <w:sz w:val="22"/>
            <w:highlight w:val="yellow"/>
            <w:rPrChange w:id="527" w:author="Christoph Breser" w:date="2016-06-21T19:50:00Z">
              <w:rPr>
                <w:rFonts w:ascii="Times New Roman" w:hAnsi="Times New Roman"/>
                <w:sz w:val="22"/>
              </w:rPr>
            </w:rPrChange>
          </w:rPr>
          <w:delText>u</w:delText>
        </w:r>
      </w:del>
      <w:del w:id="528" w:author="Christoph Breser" w:date="2016-06-21T19:47:00Z">
        <w:r w:rsidRPr="001D0DB4" w:rsidDel="00F62FB8">
          <w:rPr>
            <w:rFonts w:ascii="Times New Roman" w:hAnsi="Times New Roman"/>
            <w:sz w:val="22"/>
            <w:highlight w:val="yellow"/>
            <w:rPrChange w:id="529" w:author="Christoph Breser" w:date="2016-06-21T19:50:00Z">
              <w:rPr>
                <w:rFonts w:ascii="Times New Roman" w:hAnsi="Times New Roman"/>
                <w:sz w:val="22"/>
              </w:rPr>
            </w:rPrChange>
          </w:rPr>
          <w:delText xml:space="preserve">auf das </w:delText>
        </w:r>
      </w:del>
      <w:ins w:id="530" w:author="ploderj" w:date="2016-06-17T23:01:00Z">
        <w:del w:id="531" w:author="Christoph Breser" w:date="2016-06-21T19:47:00Z">
          <w:r w:rsidRPr="001D0DB4" w:rsidDel="00F62FB8">
            <w:rPr>
              <w:rFonts w:ascii="Times New Roman" w:hAnsi="Times New Roman"/>
              <w:sz w:val="22"/>
              <w:highlight w:val="yellow"/>
              <w:rPrChange w:id="532" w:author="Christoph Breser" w:date="2016-06-21T19:50:00Z">
                <w:rPr>
                  <w:rFonts w:ascii="Times New Roman" w:hAnsi="Times New Roman"/>
                  <w:sz w:val="22"/>
                </w:rPr>
              </w:rPrChange>
            </w:rPr>
            <w:delText xml:space="preserve">durchaus im </w:delText>
          </w:r>
        </w:del>
        <w:del w:id="533" w:author="Christoph Breser" w:date="2016-06-20T18:06:00Z">
          <w:r w:rsidRPr="001D0DB4" w:rsidDel="002C3269">
            <w:rPr>
              <w:rFonts w:ascii="Times New Roman" w:hAnsi="Times New Roman"/>
              <w:sz w:val="22"/>
              <w:highlight w:val="yellow"/>
              <w:rPrChange w:id="534" w:author="Christoph Breser" w:date="2016-06-21T19:50:00Z">
                <w:rPr>
                  <w:rFonts w:ascii="Times New Roman" w:hAnsi="Times New Roman"/>
                  <w:sz w:val="22"/>
                </w:rPr>
              </w:rPrChange>
            </w:rPr>
            <w:delText>m</w:delText>
          </w:r>
        </w:del>
      </w:ins>
      <w:del w:id="535" w:author="Christoph Breser" w:date="2016-06-20T18:06:00Z">
        <w:r w:rsidRPr="001D0DB4" w:rsidDel="002C3269">
          <w:rPr>
            <w:rFonts w:ascii="Times New Roman" w:hAnsi="Times New Roman"/>
            <w:sz w:val="22"/>
            <w:highlight w:val="yellow"/>
            <w:rPrChange w:id="536" w:author="Christoph Breser" w:date="2016-06-21T19:50:00Z">
              <w:rPr>
                <w:rFonts w:ascii="Times New Roman" w:hAnsi="Times New Roman"/>
                <w:sz w:val="22"/>
              </w:rPr>
            </w:rPrChange>
          </w:rPr>
          <w:delText xml:space="preserve"> </w:delText>
        </w:r>
      </w:del>
      <w:del w:id="537" w:author="Christoph Breser" w:date="2016-06-21T19:47:00Z">
        <w:r w:rsidRPr="001D0DB4" w:rsidDel="00F62FB8">
          <w:rPr>
            <w:rFonts w:ascii="Times New Roman" w:hAnsi="Times New Roman"/>
            <w:sz w:val="22"/>
            <w:highlight w:val="yellow"/>
            <w:rPrChange w:id="538" w:author="Christoph Breser" w:date="2016-06-21T19:50:00Z">
              <w:rPr>
                <w:rFonts w:ascii="Times New Roman" w:hAnsi="Times New Roman"/>
                <w:sz w:val="22"/>
              </w:rPr>
            </w:rPrChange>
          </w:rPr>
          <w:delText xml:space="preserve">Vor allem über dieses Projekt kam in den letzten Lebensjahren Geymüllers der Kontakt und die Freundschaft mit einem jungen Wiener Architekturforscher, Hermann Egger,  mit ähnlicher Ausrichtung (architektonische Handzeichnungen) zustande. Geymüller sah in Hermann Egger eine Art Schüler und Nachfolger. </w:delText>
        </w:r>
        <w:r w:rsidRPr="001D0DB4" w:rsidDel="00F62FB8">
          <w:rPr>
            <w:rFonts w:ascii="Times New Roman" w:hAnsi="Times New Roman"/>
            <w:sz w:val="22"/>
            <w:highlight w:val="yellow"/>
            <w:rPrChange w:id="539" w:author="Christoph Breser" w:date="2016-06-21T19:50:00Z">
              <w:rPr>
                <w:rFonts w:ascii="Times New Roman" w:hAnsi="Times New Roman"/>
                <w:sz w:val="22"/>
              </w:rPr>
            </w:rPrChange>
          </w:rPr>
          <w:delText xml:space="preserve">Nach Geymüllers Tod wurde Hermann Egger – von Geymüller als Schüler und Nachfolger gesehen – als Nachlassverwalter bestellt. </w:delText>
        </w:r>
      </w:del>
    </w:p>
    <w:p w:rsidR="00160BF4" w:rsidRPr="001D0DB4" w:rsidDel="00F62FB8" w:rsidRDefault="00160BF4" w:rsidP="00160BF4">
      <w:pPr>
        <w:spacing w:after="0" w:line="360" w:lineRule="auto"/>
        <w:jc w:val="both"/>
        <w:rPr>
          <w:ins w:id="540" w:author="ploderj" w:date="2016-06-17T23:13:00Z"/>
          <w:del w:id="541" w:author="Christoph Breser" w:date="2016-06-21T19:47:00Z"/>
          <w:rFonts w:ascii="Times New Roman" w:hAnsi="Times New Roman"/>
          <w:sz w:val="22"/>
          <w:highlight w:val="yellow"/>
          <w:rPrChange w:id="542" w:author="Christoph Breser" w:date="2016-06-21T19:50:00Z">
            <w:rPr>
              <w:ins w:id="543" w:author="ploderj" w:date="2016-06-17T23:13:00Z"/>
              <w:del w:id="544" w:author="Christoph Breser" w:date="2016-06-21T19:47:00Z"/>
              <w:rFonts w:ascii="Times New Roman" w:hAnsi="Times New Roman"/>
              <w:sz w:val="22"/>
            </w:rPr>
          </w:rPrChange>
        </w:rPr>
      </w:pPr>
      <w:ins w:id="545" w:author="ploderj" w:date="2016-06-17T23:03:00Z">
        <w:del w:id="546" w:author="Christoph Breser" w:date="2016-06-20T18:07:00Z">
          <w:r w:rsidRPr="001D0DB4" w:rsidDel="002C3269">
            <w:rPr>
              <w:rFonts w:ascii="Times New Roman" w:hAnsi="Times New Roman"/>
              <w:sz w:val="22"/>
              <w:highlight w:val="yellow"/>
              <w:rPrChange w:id="547" w:author="Christoph Breser" w:date="2016-06-21T19:50:00Z">
                <w:rPr>
                  <w:rFonts w:ascii="Times New Roman" w:hAnsi="Times New Roman"/>
                  <w:sz w:val="22"/>
                </w:rPr>
              </w:rPrChange>
            </w:rPr>
            <w:delText xml:space="preserve">Die </w:delText>
          </w:r>
        </w:del>
        <w:del w:id="548" w:author="Christoph Breser" w:date="2016-06-21T19:47:00Z">
          <w:r w:rsidRPr="001D0DB4" w:rsidDel="00F62FB8">
            <w:rPr>
              <w:rFonts w:ascii="Times New Roman" w:hAnsi="Times New Roman"/>
              <w:sz w:val="22"/>
              <w:highlight w:val="yellow"/>
              <w:rPrChange w:id="549" w:author="Christoph Breser" w:date="2016-06-21T19:50:00Z">
                <w:rPr>
                  <w:rFonts w:ascii="Times New Roman" w:hAnsi="Times New Roman"/>
                  <w:sz w:val="22"/>
                </w:rPr>
              </w:rPrChange>
            </w:rPr>
            <w:delText xml:space="preserve">Bemühungen der eingesetzten </w:delText>
          </w:r>
        </w:del>
      </w:ins>
      <w:ins w:id="550" w:author="ploderj" w:date="2016-06-17T23:04:00Z">
        <w:del w:id="551" w:author="Christoph Breser" w:date="2016-06-21T19:47:00Z">
          <w:r w:rsidRPr="001D0DB4" w:rsidDel="00F62FB8">
            <w:rPr>
              <w:rFonts w:ascii="Times New Roman" w:hAnsi="Times New Roman"/>
              <w:sz w:val="22"/>
              <w:highlight w:val="yellow"/>
              <w:rPrChange w:id="552" w:author="Christoph Breser" w:date="2016-06-21T19:50:00Z">
                <w:rPr>
                  <w:rFonts w:ascii="Times New Roman" w:hAnsi="Times New Roman"/>
                  <w:sz w:val="22"/>
                </w:rPr>
              </w:rPrChange>
            </w:rPr>
            <w:delText xml:space="preserve">Nachlassverwalter (Josef Durm, Emanuel LaRoche, Paul Tiocca und Hermann Egger) konzentrierte sich vorerst auf die sogenannten </w:delText>
          </w:r>
        </w:del>
      </w:ins>
      <w:ins w:id="553" w:author="ploderj" w:date="2016-06-17T23:10:00Z">
        <w:del w:id="554" w:author="Christoph Breser" w:date="2016-06-21T19:47:00Z">
          <w:r w:rsidRPr="001D0DB4" w:rsidDel="00F62FB8">
            <w:rPr>
              <w:rFonts w:ascii="Times New Roman" w:hAnsi="Times New Roman"/>
              <w:sz w:val="22"/>
              <w:highlight w:val="yellow"/>
              <w:rPrChange w:id="555" w:author="Christoph Breser" w:date="2016-06-21T19:50:00Z">
                <w:rPr>
                  <w:rFonts w:ascii="Times New Roman" w:hAnsi="Times New Roman"/>
                  <w:sz w:val="22"/>
                </w:rPr>
              </w:rPrChange>
            </w:rPr>
            <w:delText xml:space="preserve">„Bramante-Studien“. Darüber hinaus </w:delText>
          </w:r>
        </w:del>
      </w:ins>
      <w:ins w:id="556" w:author="ploderj" w:date="2016-06-17T23:12:00Z">
        <w:del w:id="557" w:author="Christoph Breser" w:date="2016-06-21T19:47:00Z">
          <w:r w:rsidRPr="001D0DB4" w:rsidDel="00F62FB8">
            <w:rPr>
              <w:rFonts w:ascii="Times New Roman" w:hAnsi="Times New Roman"/>
              <w:sz w:val="22"/>
              <w:highlight w:val="yellow"/>
              <w:rPrChange w:id="558" w:author="Christoph Breser" w:date="2016-06-21T19:50:00Z">
                <w:rPr>
                  <w:rFonts w:ascii="Times New Roman" w:hAnsi="Times New Roman"/>
                  <w:sz w:val="22"/>
                </w:rPr>
              </w:rPrChange>
            </w:rPr>
            <w:delText>verhinderte d</w:delText>
          </w:r>
        </w:del>
      </w:ins>
      <w:del w:id="559" w:author="Christoph Breser" w:date="2016-06-21T19:47:00Z">
        <w:r w:rsidRPr="001D0DB4" w:rsidDel="00F62FB8">
          <w:rPr>
            <w:rFonts w:ascii="Times New Roman" w:hAnsi="Times New Roman"/>
            <w:sz w:val="22"/>
            <w:highlight w:val="yellow"/>
            <w:rPrChange w:id="560" w:author="Christoph Breser" w:date="2016-06-21T19:50:00Z">
              <w:rPr>
                <w:rFonts w:ascii="Times New Roman" w:hAnsi="Times New Roman"/>
                <w:sz w:val="22"/>
              </w:rPr>
            </w:rPrChange>
          </w:rPr>
          <w:delText>D verhinderte, mit all seinen Auswirkungen, jedoch</w:delText>
        </w:r>
      </w:del>
    </w:p>
    <w:p w:rsidR="00160BF4" w:rsidRPr="00FC0A3B" w:rsidDel="006D6C54" w:rsidRDefault="00160BF4" w:rsidP="00160BF4">
      <w:pPr>
        <w:spacing w:after="0" w:line="360" w:lineRule="auto"/>
        <w:jc w:val="both"/>
        <w:rPr>
          <w:del w:id="561" w:author="Christoph Breser" w:date="2016-06-20T18:39:00Z"/>
          <w:rFonts w:ascii="Times New Roman" w:hAnsi="Times New Roman"/>
          <w:sz w:val="22"/>
        </w:rPr>
      </w:pPr>
      <w:del w:id="562" w:author="Christoph Breser" w:date="2016-06-20T18:39:00Z">
        <w:r w:rsidRPr="001D0DB4" w:rsidDel="006D6C54">
          <w:rPr>
            <w:rFonts w:ascii="Times New Roman" w:hAnsi="Times New Roman"/>
            <w:sz w:val="22"/>
            <w:highlight w:val="yellow"/>
            <w:rPrChange w:id="563" w:author="Christoph Breser" w:date="2016-06-21T19:50:00Z">
              <w:rPr>
                <w:rFonts w:ascii="Times New Roman" w:hAnsi="Times New Roman"/>
                <w:sz w:val="22"/>
              </w:rPr>
            </w:rPrChange>
          </w:rPr>
          <w:delText>Obwohl sich gelegentlich Nutzungen und Benutzungen des Materials nachweisen lassen, unterblieb eine systematische Bearbeitung des Gesamtnachlasses bis in die 90-Jahre des vorigen Jahrhunderts. Nach und neben bisherigen Veröffentlichungen wird nun gegenwärtig im Rahmen eines durch die Österreichische Akademie der Wissenschaften finanzierten Digitalisierungsprojekts eine Auswahl von wichtigsten Materialien in neue Zusammenhänge gestellt sowie einer breiteren Öffentlichkeit zugänglich gemacht. Das Forschung</w:delText>
        </w:r>
      </w:del>
      <w:ins w:id="564" w:author="ploderj" w:date="2016-06-17T23:14:00Z">
        <w:del w:id="565" w:author="Christoph Breser" w:date="2016-06-20T18:39:00Z">
          <w:r w:rsidRPr="001D0DB4" w:rsidDel="006D6C54">
            <w:rPr>
              <w:rFonts w:ascii="Times New Roman" w:hAnsi="Times New Roman"/>
              <w:sz w:val="22"/>
              <w:highlight w:val="yellow"/>
              <w:rPrChange w:id="566" w:author="Christoph Breser" w:date="2016-06-21T19:50:00Z">
                <w:rPr>
                  <w:rFonts w:ascii="Times New Roman" w:hAnsi="Times New Roman"/>
                  <w:sz w:val="22"/>
                </w:rPr>
              </w:rPrChange>
            </w:rPr>
            <w:delText>Digitalisierung</w:delText>
          </w:r>
        </w:del>
      </w:ins>
      <w:del w:id="567" w:author="Christoph Breser" w:date="2016-06-20T18:39:00Z">
        <w:r w:rsidRPr="001D0DB4" w:rsidDel="006D6C54">
          <w:rPr>
            <w:rFonts w:ascii="Times New Roman" w:hAnsi="Times New Roman"/>
            <w:sz w:val="22"/>
            <w:highlight w:val="yellow"/>
            <w:rPrChange w:id="568" w:author="Christoph Breser" w:date="2016-06-21T19:50:00Z">
              <w:rPr>
                <w:rFonts w:ascii="Times New Roman" w:hAnsi="Times New Roman"/>
                <w:sz w:val="22"/>
              </w:rPr>
            </w:rPrChange>
          </w:rPr>
          <w:delText xml:space="preserve">sprojekt </w:delText>
        </w:r>
        <w:r w:rsidRPr="001D0DB4" w:rsidDel="006D6C54">
          <w:rPr>
            <w:rFonts w:ascii="Times New Roman" w:hAnsi="Times New Roman"/>
            <w:i/>
            <w:sz w:val="22"/>
            <w:highlight w:val="yellow"/>
            <w:rPrChange w:id="569" w:author="Christoph Breser" w:date="2016-06-21T19:50:00Z">
              <w:rPr>
                <w:rFonts w:ascii="Times New Roman" w:hAnsi="Times New Roman"/>
                <w:i/>
                <w:sz w:val="22"/>
              </w:rPr>
            </w:rPrChange>
          </w:rPr>
          <w:delText xml:space="preserve">„Renaissance Architecture – A Digital Anthology of Heinrich von Geymüller“ </w:delText>
        </w:r>
        <w:r w:rsidRPr="001D0DB4" w:rsidDel="006D6C54">
          <w:rPr>
            <w:rFonts w:ascii="Times New Roman" w:hAnsi="Times New Roman"/>
            <w:sz w:val="22"/>
            <w:highlight w:val="yellow"/>
            <w:rPrChange w:id="570" w:author="Christoph Breser" w:date="2016-06-21T19:50:00Z">
              <w:rPr>
                <w:rFonts w:ascii="Times New Roman" w:hAnsi="Times New Roman"/>
                <w:sz w:val="22"/>
              </w:rPr>
            </w:rPrChange>
          </w:rPr>
          <w:delText xml:space="preserve">konnte bereits bedeutende Archivquellen zu speziellen Themen der Renaissanceforschung sowie zu Arbeiten namhafter architektonischer Architekten (Raffael, Leonardo, Michelangelo, Du Cerceau) und zu ausgewählten Arbeiten zu St. Peter in Rom und zur Denkmalpflege gesichert und bearbeitet werden. In </w:delText>
        </w:r>
        <w:r w:rsidRPr="001D0DB4" w:rsidDel="006D6C54">
          <w:rPr>
            <w:rFonts w:ascii="Times New Roman" w:eastAsia="Times New Roman" w:hAnsi="Times New Roman"/>
            <w:sz w:val="22"/>
            <w:highlight w:val="yellow"/>
            <w:lang w:eastAsia="de-DE"/>
            <w:rPrChange w:id="571" w:author="Christoph Breser" w:date="2016-06-21T19:50:00Z">
              <w:rPr>
                <w:rFonts w:ascii="Times New Roman" w:eastAsia="Times New Roman" w:hAnsi="Times New Roman"/>
                <w:sz w:val="22"/>
                <w:lang w:eastAsia="de-DE"/>
              </w:rPr>
            </w:rPrChange>
          </w:rPr>
          <w:delText>einem ersten Schritt wurde dazu bereits ein semantisches Datenmodell entwickelt, welches den vielen unterschiedlichen Archivquellen gerecht werden konnte. Die handschriftlichen Notizen und Skizzen, Manuskripte, Architekturzeichnungen, Exzerpte aus Publikationen und Archiven, Fotografien und Negative, Druckgraphiken, Korrekturfahnen sowie die umfangreiche Sammlung an Korrespondenzen u.a. mit prominenten Brief-Partnern wie Jakob Burckhardt, Aby Warburg, Heinrich Wölfflin, Gustave Moreau u.s.w. stellte eine erste große Herausforderung dar. Ihr wurde durch Entwicklung einer semantischen Datenbank entgegen gekommen, welche nicht nur auf Grundlage von Metadaten basiert, sondern darüber hinaus auch mittels der Beziehungen der Archivquelle zu anderen Entitäten (anderen Archivquellen, Entwurfs- bzw. Forschungsideen, gebauten Architekturen, etc.). Das Produkt dieses Forschungsp</w:delText>
        </w:r>
      </w:del>
      <w:ins w:id="572" w:author="ploderj" w:date="2016-06-17T23:15:00Z">
        <w:del w:id="573" w:author="Christoph Breser" w:date="2016-06-20T18:39:00Z">
          <w:r w:rsidRPr="001D0DB4" w:rsidDel="006D6C54">
            <w:rPr>
              <w:rFonts w:ascii="Times New Roman" w:eastAsia="Times New Roman" w:hAnsi="Times New Roman"/>
              <w:sz w:val="22"/>
              <w:highlight w:val="yellow"/>
              <w:lang w:eastAsia="de-DE"/>
              <w:rPrChange w:id="574" w:author="Christoph Breser" w:date="2016-06-21T19:50:00Z">
                <w:rPr>
                  <w:rFonts w:ascii="Times New Roman" w:eastAsia="Times New Roman" w:hAnsi="Times New Roman"/>
                  <w:sz w:val="22"/>
                  <w:lang w:eastAsia="de-DE"/>
                </w:rPr>
              </w:rPrChange>
            </w:rPr>
            <w:delText>P</w:delText>
          </w:r>
        </w:del>
      </w:ins>
      <w:del w:id="575" w:author="Christoph Breser" w:date="2016-06-20T18:39:00Z">
        <w:r w:rsidRPr="001D0DB4" w:rsidDel="006D6C54">
          <w:rPr>
            <w:rFonts w:ascii="Times New Roman" w:eastAsia="Times New Roman" w:hAnsi="Times New Roman"/>
            <w:sz w:val="22"/>
            <w:highlight w:val="yellow"/>
            <w:lang w:eastAsia="de-DE"/>
            <w:rPrChange w:id="576" w:author="Christoph Breser" w:date="2016-06-21T19:50:00Z">
              <w:rPr>
                <w:rFonts w:ascii="Times New Roman" w:eastAsia="Times New Roman" w:hAnsi="Times New Roman"/>
                <w:sz w:val="22"/>
                <w:lang w:eastAsia="de-DE"/>
              </w:rPr>
            </w:rPrChange>
          </w:rPr>
          <w:delText>rojektes ist schließlich eine ‚open-access’ Web-Applikation für eine verbesserte Zugänglichkeit zum Nachlass, sowie eine Visualisierung der Datenstruktur zur erleichternde Beantwortung von vernetzenden Fragestellungen – unter Berücksichtigung biographischer, chronologischer, topographischer und forschungsgeschichtlicher Zusammenhänge.</w:delText>
        </w:r>
        <w:r w:rsidRPr="00F81FDB" w:rsidDel="006D6C54">
          <w:rPr>
            <w:rFonts w:ascii="Times New Roman" w:eastAsia="Times New Roman" w:hAnsi="Times New Roman"/>
            <w:sz w:val="22"/>
            <w:lang w:eastAsia="de-DE"/>
          </w:rPr>
          <w:delText xml:space="preserve"> </w:delText>
        </w:r>
      </w:del>
    </w:p>
    <w:p w:rsidR="001D0DB4" w:rsidRDefault="001D0DB4" w:rsidP="00160BF4">
      <w:pPr>
        <w:numPr>
          <w:ins w:id="577" w:author="Christoph Breser" w:date="2016-06-21T19:49:00Z"/>
        </w:numPr>
        <w:spacing w:line="360" w:lineRule="auto"/>
        <w:jc w:val="both"/>
        <w:rPr>
          <w:ins w:id="578" w:author="Christoph Breser" w:date="2016-06-21T19:49:00Z"/>
          <w:rFonts w:ascii="Times New Roman" w:eastAsia="Times New Roman" w:hAnsi="Times New Roman"/>
          <w:sz w:val="22"/>
          <w:lang w:eastAsia="de-DE"/>
        </w:rPr>
      </w:pPr>
    </w:p>
    <w:p w:rsidR="00160BF4" w:rsidDel="00A94D5B" w:rsidRDefault="00160BF4" w:rsidP="00160BF4">
      <w:pPr>
        <w:spacing w:line="360" w:lineRule="auto"/>
        <w:jc w:val="both"/>
        <w:rPr>
          <w:del w:id="579" w:author="Christoph Breser" w:date="2016-06-20T17:52:00Z"/>
          <w:rFonts w:ascii="Times New Roman" w:eastAsia="Times New Roman" w:hAnsi="Times New Roman"/>
          <w:sz w:val="22"/>
          <w:lang w:eastAsia="de-DE"/>
        </w:rPr>
      </w:pPr>
      <w:del w:id="580" w:author="Christoph Breser" w:date="2016-06-20T18:24:00Z">
        <w:r w:rsidDel="00453B14">
          <w:rPr>
            <w:rFonts w:ascii="Times New Roman" w:eastAsia="Times New Roman" w:hAnsi="Times New Roman"/>
            <w:sz w:val="22"/>
            <w:lang w:eastAsia="de-DE"/>
          </w:rPr>
          <w:delText xml:space="preserve">In dem nun </w:delText>
        </w:r>
      </w:del>
      <w:del w:id="581" w:author="Christoph Breser" w:date="2016-06-21T19:49:00Z">
        <w:r w:rsidDel="001D0DB4">
          <w:rPr>
            <w:rFonts w:ascii="Times New Roman" w:eastAsia="Times New Roman" w:hAnsi="Times New Roman"/>
            <w:sz w:val="22"/>
            <w:lang w:eastAsia="de-DE"/>
          </w:rPr>
          <w:delText xml:space="preserve">hier beantragten </w:delText>
        </w:r>
      </w:del>
      <w:del w:id="582" w:author="Christoph Breser" w:date="2016-06-20T18:24:00Z">
        <w:r w:rsidDel="00453B14">
          <w:rPr>
            <w:rFonts w:ascii="Times New Roman" w:eastAsia="Times New Roman" w:hAnsi="Times New Roman"/>
            <w:sz w:val="22"/>
            <w:lang w:eastAsia="de-DE"/>
          </w:rPr>
          <w:delText xml:space="preserve">Forschungsprojekt </w:delText>
        </w:r>
      </w:del>
      <w:del w:id="583" w:author="Christoph Breser" w:date="2016-06-21T19:06:00Z">
        <w:r w:rsidR="00C76372">
          <w:rPr>
            <w:rFonts w:ascii="Times New Roman" w:eastAsia="Times New Roman" w:hAnsi="Times New Roman"/>
            <w:sz w:val="22"/>
            <w:lang w:eastAsia="de-DE"/>
          </w:rPr>
          <w:delText>sollten</w:delText>
        </w:r>
      </w:del>
      <w:del w:id="584" w:author="Christoph Breser" w:date="2016-06-20T18:24:00Z">
        <w:r w:rsidDel="00453B14">
          <w:rPr>
            <w:rFonts w:ascii="Times New Roman" w:eastAsia="Times New Roman" w:hAnsi="Times New Roman"/>
            <w:sz w:val="22"/>
            <w:lang w:eastAsia="de-DE"/>
          </w:rPr>
          <w:delText xml:space="preserve">sollten </w:delText>
        </w:r>
      </w:del>
      <w:del w:id="585" w:author="Christoph Breser" w:date="2016-06-20T18:35:00Z">
        <w:r w:rsidR="00C76372">
          <w:rPr>
            <w:rFonts w:ascii="Times New Roman" w:eastAsia="Times New Roman" w:hAnsi="Times New Roman"/>
            <w:sz w:val="22"/>
            <w:lang w:eastAsia="de-DE"/>
          </w:rPr>
          <w:delText xml:space="preserve">jene </w:delText>
        </w:r>
      </w:del>
      <w:del w:id="586" w:author="Christoph Breser" w:date="2016-06-21T19:49:00Z">
        <w:r w:rsidR="00C76372" w:rsidDel="001D0DB4">
          <w:rPr>
            <w:rFonts w:ascii="Times New Roman" w:eastAsia="Times New Roman" w:hAnsi="Times New Roman"/>
            <w:sz w:val="22"/>
            <w:lang w:eastAsia="de-DE"/>
          </w:rPr>
          <w:delText xml:space="preserve">bis einschließlich November 2016 laufenden </w:delText>
        </w:r>
      </w:del>
      <w:del w:id="587" w:author="Christoph Breser" w:date="2016-06-20T17:52:00Z">
        <w:r w:rsidR="00C76372">
          <w:rPr>
            <w:rFonts w:ascii="Times New Roman" w:eastAsia="Times New Roman" w:hAnsi="Times New Roman"/>
            <w:sz w:val="22"/>
            <w:lang w:eastAsia="de-DE"/>
          </w:rPr>
          <w:delText xml:space="preserve">Forschungsarbeiten </w:delText>
        </w:r>
      </w:del>
      <w:del w:id="588" w:author="Christoph Breser" w:date="2016-06-21T19:49:00Z">
        <w:r w:rsidR="00C76372" w:rsidDel="001D0DB4">
          <w:rPr>
            <w:rFonts w:ascii="Times New Roman" w:eastAsia="Times New Roman" w:hAnsi="Times New Roman"/>
            <w:sz w:val="22"/>
            <w:lang w:eastAsia="de-DE"/>
          </w:rPr>
          <w:delText>um spezielle Aspekte ausgedehnt werden</w:delText>
        </w:r>
      </w:del>
      <w:del w:id="589" w:author="Christoph Breser" w:date="2016-06-20T18:24:00Z">
        <w:r w:rsidR="00C76372">
          <w:rPr>
            <w:rFonts w:ascii="Times New Roman" w:eastAsia="Times New Roman" w:hAnsi="Times New Roman"/>
            <w:sz w:val="22"/>
            <w:lang w:eastAsia="de-DE"/>
          </w:rPr>
          <w:delText>.</w:delText>
        </w:r>
      </w:del>
      <w:del w:id="590" w:author="Christoph Breser" w:date="2016-06-21T19:49:00Z">
        <w:r w:rsidR="00C76372" w:rsidDel="001D0DB4">
          <w:rPr>
            <w:rFonts w:ascii="Times New Roman" w:eastAsia="Times New Roman" w:hAnsi="Times New Roman"/>
            <w:sz w:val="22"/>
            <w:lang w:eastAsia="de-DE"/>
          </w:rPr>
          <w:delText xml:space="preserve"> </w:delText>
        </w:r>
      </w:del>
      <w:del w:id="591" w:author="Christoph Breser" w:date="2016-06-20T18:25:00Z">
        <w:r w:rsidDel="00453B14">
          <w:rPr>
            <w:rFonts w:ascii="Times New Roman" w:eastAsia="Times New Roman" w:hAnsi="Times New Roman"/>
            <w:sz w:val="22"/>
            <w:lang w:eastAsia="de-DE"/>
          </w:rPr>
          <w:delText xml:space="preserve">Die </w:delText>
        </w:r>
      </w:del>
      <w:del w:id="592" w:author="Christoph Breser" w:date="2016-06-20T17:52:00Z">
        <w:r w:rsidDel="00A94D5B">
          <w:rPr>
            <w:rFonts w:ascii="Times New Roman" w:eastAsia="Times New Roman" w:hAnsi="Times New Roman"/>
            <w:sz w:val="22"/>
            <w:lang w:eastAsia="de-DE"/>
          </w:rPr>
          <w:delText>...</w:delText>
        </w:r>
      </w:del>
    </w:p>
    <w:p w:rsidR="00160BF4" w:rsidRDefault="00160BF4" w:rsidP="00160BF4">
      <w:pPr>
        <w:numPr>
          <w:ins w:id="593" w:author="Christoph Breser" w:date="2016-06-20T18:31:00Z"/>
        </w:numPr>
        <w:spacing w:line="360" w:lineRule="auto"/>
        <w:jc w:val="both"/>
        <w:rPr>
          <w:ins w:id="594" w:author="Christoph Breser" w:date="2016-06-20T18:22:00Z"/>
          <w:rFonts w:ascii="Times New Roman" w:hAnsi="Times New Roman"/>
          <w:sz w:val="22"/>
        </w:rPr>
      </w:pPr>
      <w:ins w:id="595" w:author="Christoph Breser" w:date="2016-06-20T18:23:00Z">
        <w:r>
          <w:rPr>
            <w:rFonts w:ascii="Times New Roman" w:hAnsi="Times New Roman"/>
            <w:sz w:val="22"/>
          </w:rPr>
          <w:t xml:space="preserve">In </w:t>
        </w:r>
      </w:ins>
      <w:ins w:id="596" w:author="Christoph Breser" w:date="2016-06-20T18:30:00Z">
        <w:r>
          <w:rPr>
            <w:rFonts w:ascii="Times New Roman" w:hAnsi="Times New Roman"/>
            <w:sz w:val="22"/>
          </w:rPr>
          <w:t xml:space="preserve">Betrachtung </w:t>
        </w:r>
      </w:ins>
      <w:ins w:id="597" w:author="Christoph Breser" w:date="2016-06-20T18:32:00Z">
        <w:r>
          <w:rPr>
            <w:rFonts w:ascii="Times New Roman" w:hAnsi="Times New Roman"/>
            <w:sz w:val="22"/>
          </w:rPr>
          <w:t xml:space="preserve">jener </w:t>
        </w:r>
      </w:ins>
      <w:ins w:id="598" w:author="Christoph Breser" w:date="2016-06-20T18:30:00Z">
        <w:r>
          <w:rPr>
            <w:rFonts w:ascii="Times New Roman" w:hAnsi="Times New Roman"/>
            <w:sz w:val="22"/>
          </w:rPr>
          <w:t xml:space="preserve">historischen </w:t>
        </w:r>
      </w:ins>
      <w:ins w:id="599" w:author="Christoph Breser" w:date="2016-06-20T18:31:00Z">
        <w:r>
          <w:rPr>
            <w:rFonts w:ascii="Times New Roman" w:hAnsi="Times New Roman"/>
            <w:sz w:val="22"/>
          </w:rPr>
          <w:t xml:space="preserve">Denk- und Arbeitsweisen, welche sich aus der Beschäftigung mit </w:t>
        </w:r>
      </w:ins>
      <w:proofErr w:type="spellStart"/>
      <w:ins w:id="600" w:author="Christoph Breser" w:date="2016-06-20T18:32:00Z">
        <w:r>
          <w:rPr>
            <w:rFonts w:ascii="Times New Roman" w:hAnsi="Times New Roman"/>
            <w:sz w:val="22"/>
          </w:rPr>
          <w:t>Geymüllers</w:t>
        </w:r>
        <w:proofErr w:type="spellEnd"/>
        <w:r>
          <w:rPr>
            <w:rFonts w:ascii="Times New Roman" w:hAnsi="Times New Roman"/>
            <w:sz w:val="22"/>
          </w:rPr>
          <w:t xml:space="preserve"> </w:t>
        </w:r>
        <w:proofErr w:type="spellStart"/>
        <w:r w:rsidRPr="007A249D">
          <w:rPr>
            <w:rFonts w:ascii="Times New Roman" w:hAnsi="Times New Roman"/>
            <w:i/>
            <w:sz w:val="22"/>
            <w:rPrChange w:id="601" w:author="Christoph Breser" w:date="2016-06-20T18:32:00Z">
              <w:rPr>
                <w:rFonts w:ascii="Times New Roman" w:hAnsi="Times New Roman"/>
                <w:sz w:val="22"/>
              </w:rPr>
            </w:rPrChange>
          </w:rPr>
          <w:t>Architectural-Thesaurus</w:t>
        </w:r>
        <w:proofErr w:type="spellEnd"/>
        <w:r>
          <w:rPr>
            <w:rFonts w:ascii="Times New Roman" w:hAnsi="Times New Roman"/>
            <w:sz w:val="22"/>
          </w:rPr>
          <w:t xml:space="preserve"> ergeben, </w:t>
        </w:r>
      </w:ins>
      <w:ins w:id="602" w:author="Christoph Breser" w:date="2016-06-20T18:33:00Z">
        <w:r>
          <w:rPr>
            <w:rFonts w:ascii="Times New Roman" w:hAnsi="Times New Roman"/>
            <w:sz w:val="22"/>
          </w:rPr>
          <w:t>s</w:t>
        </w:r>
      </w:ins>
      <w:ins w:id="603" w:author="Christoph Breser" w:date="2016-06-20T18:23:00Z">
        <w:r>
          <w:rPr>
            <w:rFonts w:ascii="Times New Roman" w:hAnsi="Times New Roman"/>
            <w:sz w:val="22"/>
          </w:rPr>
          <w:t>oll</w:t>
        </w:r>
      </w:ins>
      <w:ins w:id="604" w:author="Christoph Breser" w:date="2016-06-20T18:33:00Z">
        <w:r>
          <w:rPr>
            <w:rFonts w:ascii="Times New Roman" w:hAnsi="Times New Roman"/>
            <w:sz w:val="22"/>
          </w:rPr>
          <w:t>en</w:t>
        </w:r>
      </w:ins>
      <w:ins w:id="605" w:author="Christoph Breser" w:date="2016-06-20T18:23:00Z">
        <w:r>
          <w:rPr>
            <w:rFonts w:ascii="Times New Roman" w:hAnsi="Times New Roman"/>
            <w:sz w:val="22"/>
          </w:rPr>
          <w:t xml:space="preserve"> </w:t>
        </w:r>
      </w:ins>
      <w:ins w:id="606" w:author="Christoph Breser" w:date="2016-06-20T18:33:00Z">
        <w:r>
          <w:rPr>
            <w:rFonts w:ascii="Times New Roman" w:hAnsi="Times New Roman"/>
            <w:sz w:val="22"/>
          </w:rPr>
          <w:t xml:space="preserve">Strategien </w:t>
        </w:r>
      </w:ins>
      <w:ins w:id="607" w:author="Christoph Breser" w:date="2016-06-20T18:23:00Z">
        <w:r>
          <w:rPr>
            <w:rFonts w:ascii="Times New Roman" w:hAnsi="Times New Roman"/>
            <w:sz w:val="22"/>
          </w:rPr>
          <w:t xml:space="preserve">ausgelotet werden, </w:t>
        </w:r>
      </w:ins>
      <w:ins w:id="608" w:author="Christoph Breser" w:date="2016-06-20T18:33:00Z">
        <w:r>
          <w:rPr>
            <w:rFonts w:ascii="Times New Roman" w:hAnsi="Times New Roman"/>
            <w:sz w:val="22"/>
          </w:rPr>
          <w:t xml:space="preserve">mit welchen sich </w:t>
        </w:r>
      </w:ins>
    </w:p>
    <w:p w:rsidR="00160BF4" w:rsidRDefault="00160BF4" w:rsidP="00160BF4">
      <w:pPr>
        <w:numPr>
          <w:ins w:id="609" w:author="Christoph Breser" w:date="2016-06-20T18:17:00Z"/>
        </w:numPr>
        <w:spacing w:line="360" w:lineRule="auto"/>
        <w:jc w:val="both"/>
        <w:rPr>
          <w:ins w:id="610" w:author="Christoph Breser" w:date="2016-06-20T18:27:00Z"/>
          <w:rFonts w:ascii="Times New Roman" w:hAnsi="Times New Roman"/>
          <w:sz w:val="22"/>
        </w:rPr>
      </w:pPr>
      <w:ins w:id="611" w:author="Christoph Breser" w:date="2016-06-20T18:36:00Z">
        <w:r>
          <w:rPr>
            <w:rFonts w:ascii="Times New Roman" w:hAnsi="Times New Roman"/>
            <w:sz w:val="22"/>
            <w:highlight w:val="yellow"/>
          </w:rPr>
          <w:t xml:space="preserve">FAZIT: </w:t>
        </w:r>
      </w:ins>
      <w:ins w:id="612" w:author="Christoph Breser" w:date="2016-06-20T18:25:00Z">
        <w:r w:rsidRPr="007A249D">
          <w:rPr>
            <w:rFonts w:ascii="Times New Roman" w:hAnsi="Times New Roman"/>
            <w:sz w:val="22"/>
            <w:highlight w:val="yellow"/>
            <w:rPrChange w:id="613" w:author="Christoph Breser" w:date="2016-06-20T18:28:00Z">
              <w:rPr>
                <w:rFonts w:ascii="Times New Roman" w:hAnsi="Times New Roman"/>
                <w:sz w:val="22"/>
              </w:rPr>
            </w:rPrChange>
          </w:rPr>
          <w:t xml:space="preserve">zeitgenössische </w:t>
        </w:r>
      </w:ins>
      <w:ins w:id="614" w:author="Christoph Breser" w:date="2016-06-20T18:26:00Z">
        <w:r w:rsidRPr="007A249D">
          <w:rPr>
            <w:rFonts w:ascii="Times New Roman" w:hAnsi="Times New Roman"/>
            <w:sz w:val="22"/>
            <w:highlight w:val="yellow"/>
            <w:rPrChange w:id="615" w:author="Christoph Breser" w:date="2016-06-20T18:28:00Z">
              <w:rPr>
                <w:rFonts w:ascii="Times New Roman" w:hAnsi="Times New Roman"/>
                <w:sz w:val="22"/>
              </w:rPr>
            </w:rPrChange>
          </w:rPr>
          <w:t xml:space="preserve">Datenmodelle und </w:t>
        </w:r>
      </w:ins>
      <w:ins w:id="616" w:author="Christoph Breser" w:date="2016-06-20T18:25:00Z">
        <w:r w:rsidRPr="007A249D">
          <w:rPr>
            <w:rFonts w:ascii="Times New Roman" w:hAnsi="Times New Roman"/>
            <w:sz w:val="22"/>
            <w:highlight w:val="yellow"/>
            <w:rPrChange w:id="617" w:author="Christoph Breser" w:date="2016-06-20T18:28:00Z">
              <w:rPr>
                <w:rFonts w:ascii="Times New Roman" w:hAnsi="Times New Roman"/>
                <w:sz w:val="22"/>
              </w:rPr>
            </w:rPrChange>
          </w:rPr>
          <w:t xml:space="preserve">Visualisierungsmethoden </w:t>
        </w:r>
      </w:ins>
      <w:ins w:id="618" w:author="Christoph Breser" w:date="2016-06-20T18:26:00Z">
        <w:r w:rsidRPr="007A249D">
          <w:rPr>
            <w:rFonts w:ascii="Times New Roman" w:hAnsi="Times New Roman"/>
            <w:sz w:val="22"/>
            <w:highlight w:val="yellow"/>
            <w:rPrChange w:id="619" w:author="Christoph Breser" w:date="2016-06-20T18:28:00Z">
              <w:rPr>
                <w:rFonts w:ascii="Times New Roman" w:hAnsi="Times New Roman"/>
                <w:sz w:val="22"/>
              </w:rPr>
            </w:rPrChange>
          </w:rPr>
          <w:t xml:space="preserve">zum erweiterten Verständnis historischer Wissensspeicher </w:t>
        </w:r>
      </w:ins>
      <w:ins w:id="620" w:author="Christoph Breser" w:date="2016-06-20T18:27:00Z">
        <w:r w:rsidRPr="007A249D">
          <w:rPr>
            <w:rFonts w:ascii="Times New Roman" w:hAnsi="Times New Roman"/>
            <w:sz w:val="22"/>
            <w:highlight w:val="yellow"/>
            <w:rPrChange w:id="621" w:author="Christoph Breser" w:date="2016-06-20T18:28:00Z">
              <w:rPr>
                <w:rFonts w:ascii="Times New Roman" w:hAnsi="Times New Roman"/>
                <w:sz w:val="22"/>
              </w:rPr>
            </w:rPrChange>
          </w:rPr>
          <w:t xml:space="preserve">und </w:t>
        </w:r>
      </w:ins>
      <w:ins w:id="622" w:author="Christoph Breser" w:date="2016-06-20T18:26:00Z">
        <w:r w:rsidRPr="007A249D">
          <w:rPr>
            <w:rFonts w:ascii="Times New Roman" w:hAnsi="Times New Roman"/>
            <w:sz w:val="22"/>
            <w:highlight w:val="yellow"/>
            <w:rPrChange w:id="623" w:author="Christoph Breser" w:date="2016-06-20T18:28:00Z">
              <w:rPr>
                <w:rFonts w:ascii="Times New Roman" w:hAnsi="Times New Roman"/>
                <w:sz w:val="22"/>
              </w:rPr>
            </w:rPrChange>
          </w:rPr>
          <w:t xml:space="preserve">Arbeitsweisen </w:t>
        </w:r>
      </w:ins>
      <w:ins w:id="624" w:author="Christoph Breser" w:date="2016-06-20T18:27:00Z">
        <w:r w:rsidRPr="007A249D">
          <w:rPr>
            <w:rFonts w:ascii="Times New Roman" w:hAnsi="Times New Roman"/>
            <w:sz w:val="22"/>
            <w:highlight w:val="yellow"/>
            <w:rPrChange w:id="625" w:author="Christoph Breser" w:date="2016-06-20T18:28:00Z">
              <w:rPr>
                <w:rFonts w:ascii="Times New Roman" w:hAnsi="Times New Roman"/>
                <w:sz w:val="22"/>
              </w:rPr>
            </w:rPrChange>
          </w:rPr>
          <w:t xml:space="preserve">– historische Denkmuster als </w:t>
        </w:r>
      </w:ins>
      <w:ins w:id="626" w:author="Christoph Breser" w:date="2016-06-20T18:36:00Z">
        <w:r>
          <w:rPr>
            <w:rFonts w:ascii="Times New Roman" w:hAnsi="Times New Roman"/>
            <w:sz w:val="22"/>
            <w:highlight w:val="yellow"/>
          </w:rPr>
          <w:t xml:space="preserve">Innovationen </w:t>
        </w:r>
      </w:ins>
      <w:ins w:id="627" w:author="Christoph Breser" w:date="2016-06-20T18:27:00Z">
        <w:r w:rsidRPr="007A249D">
          <w:rPr>
            <w:rFonts w:ascii="Times New Roman" w:hAnsi="Times New Roman"/>
            <w:sz w:val="22"/>
            <w:highlight w:val="yellow"/>
            <w:rPrChange w:id="628" w:author="Christoph Breser" w:date="2016-06-20T18:28:00Z">
              <w:rPr>
                <w:rFonts w:ascii="Times New Roman" w:hAnsi="Times New Roman"/>
                <w:sz w:val="22"/>
              </w:rPr>
            </w:rPrChange>
          </w:rPr>
          <w:t xml:space="preserve"> </w:t>
        </w:r>
      </w:ins>
      <w:ins w:id="629" w:author="Christoph Breser" w:date="2016-06-20T18:37:00Z">
        <w:r>
          <w:rPr>
            <w:rFonts w:ascii="Times New Roman" w:hAnsi="Times New Roman"/>
            <w:sz w:val="22"/>
            <w:highlight w:val="yellow"/>
          </w:rPr>
          <w:t xml:space="preserve">für </w:t>
        </w:r>
      </w:ins>
      <w:ins w:id="630" w:author="Christoph Breser" w:date="2016-06-20T18:27:00Z">
        <w:r>
          <w:rPr>
            <w:rFonts w:ascii="Times New Roman" w:hAnsi="Times New Roman"/>
            <w:sz w:val="22"/>
            <w:highlight w:val="yellow"/>
          </w:rPr>
          <w:t>heutige</w:t>
        </w:r>
        <w:r w:rsidRPr="007A249D">
          <w:rPr>
            <w:rFonts w:ascii="Times New Roman" w:hAnsi="Times New Roman"/>
            <w:sz w:val="22"/>
            <w:highlight w:val="yellow"/>
            <w:rPrChange w:id="631" w:author="Christoph Breser" w:date="2016-06-20T18:28:00Z">
              <w:rPr>
                <w:rFonts w:ascii="Times New Roman" w:hAnsi="Times New Roman"/>
                <w:sz w:val="22"/>
              </w:rPr>
            </w:rPrChange>
          </w:rPr>
          <w:t xml:space="preserve"> Informationsvisualisierungen und</w:t>
        </w:r>
      </w:ins>
      <w:ins w:id="632" w:author="Christoph Breser" w:date="2016-06-20T18:28:00Z">
        <w:r>
          <w:rPr>
            <w:rFonts w:ascii="Times New Roman" w:hAnsi="Times New Roman"/>
            <w:sz w:val="22"/>
          </w:rPr>
          <w:t xml:space="preserve"> </w:t>
        </w:r>
      </w:ins>
      <w:ins w:id="633" w:author="Christoph Breser" w:date="2016-06-20T18:30:00Z">
        <w:r>
          <w:rPr>
            <w:rFonts w:ascii="Times New Roman" w:hAnsi="Times New Roman"/>
            <w:sz w:val="22"/>
          </w:rPr>
          <w:t>???</w:t>
        </w:r>
      </w:ins>
      <w:ins w:id="634" w:author="Christoph Breser" w:date="2016-06-20T18:27:00Z">
        <w:r>
          <w:rPr>
            <w:rFonts w:ascii="Times New Roman" w:hAnsi="Times New Roman"/>
            <w:sz w:val="22"/>
          </w:rPr>
          <w:t xml:space="preserve"> </w:t>
        </w:r>
      </w:ins>
    </w:p>
    <w:p w:rsidR="00E42F58" w:rsidRDefault="00E42F58">
      <w:pPr>
        <w:rPr>
          <w:rPrChange w:id="635" w:author="Simone De Angelis" w:date="2016-06-21T19:07:00Z">
            <w:rPr>
              <w:rFonts w:ascii="Times New Roman" w:hAnsi="Times New Roman"/>
              <w:sz w:val="22"/>
            </w:rPr>
          </w:rPrChange>
        </w:rPr>
        <w:pPrChange w:id="636" w:author="Simone De Angelis" w:date="2016-06-21T19:07:00Z">
          <w:pPr>
            <w:spacing w:line="360" w:lineRule="auto"/>
            <w:jc w:val="both"/>
          </w:pPr>
        </w:pPrChange>
      </w:pPr>
    </w:p>
    <w:sectPr w:rsidR="00E42F58" w:rsidSect="00FC1825">
      <w:pgSz w:w="11906" w:h="16838"/>
      <w:pgMar w:top="1417" w:right="1417" w:bottom="1134" w:left="1417" w:header="708" w:footer="708" w:gutter="0"/>
      <w:cols w:space="708"/>
      <w:docGrid w:linePitch="360"/>
      <w:sectPrChange w:id="637" w:author="Simone De Angelis" w:date="2016-06-21T19:07:00Z">
        <w:sectPr w:rsidR="00E42F58" w:rsidSect="00FC1825">
          <w:pgSz w:w="11900" w:h="16840"/>
          <w:docGrid w:linePitch="0"/>
        </w:sectPr>
      </w:sectPrChang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revisionView w:markup="0"/>
  <w:trackRevisions/>
  <w:doNotTrackMoves/>
  <w:defaultTabStop w:val="708"/>
  <w:hyphenationZone w:val="425"/>
  <w:characterSpacingControl w:val="doNotCompress"/>
  <w:compat/>
  <w:rsids>
    <w:rsidRoot w:val="00222E33"/>
    <w:rsid w:val="00020B9E"/>
    <w:rsid w:val="00160BF4"/>
    <w:rsid w:val="001B2099"/>
    <w:rsid w:val="001D0DB4"/>
    <w:rsid w:val="00222E33"/>
    <w:rsid w:val="00351E57"/>
    <w:rsid w:val="00656B4B"/>
    <w:rsid w:val="0070704F"/>
    <w:rsid w:val="00862176"/>
    <w:rsid w:val="00917CF5"/>
    <w:rsid w:val="00A93B16"/>
    <w:rsid w:val="00BA4A63"/>
    <w:rsid w:val="00C76372"/>
    <w:rsid w:val="00D16ED3"/>
    <w:rsid w:val="00D249A8"/>
    <w:rsid w:val="00E42F58"/>
    <w:rsid w:val="00EB4BED"/>
    <w:rsid w:val="00F62FB8"/>
    <w:rsid w:val="00FC1825"/>
  </w:rsids>
  <m:mathPr>
    <m:mathFont m:val="Century Schoolbook"/>
    <m:brkBin m:val="before"/>
    <m:brkBinSub m:val="--"/>
    <m:smallFrac/>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6372"/>
    <w:pPr>
      <w:spacing w:line="240" w:lineRule="auto"/>
    </w:pPr>
    <w:rPr>
      <w:rFonts w:ascii="Helvetica Neue" w:eastAsia="Cambria" w:hAnsi="Helvetica Neue" w:cs="Times New Roman"/>
      <w:sz w:val="24"/>
      <w:szCs w:val="24"/>
      <w:lang w:val="de-DE"/>
    </w:rPr>
  </w:style>
  <w:style w:type="paragraph" w:styleId="berschrift1">
    <w:name w:val="heading 1"/>
    <w:basedOn w:val="Standard"/>
    <w:next w:val="Standard"/>
    <w:link w:val="berschrift1Zeichen"/>
    <w:qFormat/>
    <w:rsid w:val="00020B9E"/>
    <w:pPr>
      <w:keepNext/>
      <w:spacing w:before="240" w:after="60" w:line="360" w:lineRule="auto"/>
      <w:jc w:val="both"/>
      <w:outlineLvl w:val="0"/>
    </w:pPr>
    <w:rPr>
      <w:rFonts w:ascii="Arial" w:eastAsia="Times New Roman" w:hAnsi="Arial"/>
      <w:b/>
      <w:bCs/>
      <w:kern w:val="32"/>
      <w:sz w:val="32"/>
      <w:szCs w:val="32"/>
      <w:lang w:eastAsia="de-DE"/>
    </w:rPr>
  </w:style>
  <w:style w:type="paragraph" w:styleId="berschrift2">
    <w:name w:val="heading 2"/>
    <w:basedOn w:val="Standard"/>
    <w:next w:val="Standard"/>
    <w:link w:val="berschrift2Zeichen"/>
    <w:qFormat/>
    <w:rsid w:val="00020B9E"/>
    <w:pPr>
      <w:keepNext/>
      <w:spacing w:before="240" w:after="60" w:line="360" w:lineRule="auto"/>
      <w:jc w:val="both"/>
      <w:outlineLvl w:val="1"/>
    </w:pPr>
    <w:rPr>
      <w:rFonts w:ascii="Arial" w:eastAsia="Times New Roman" w:hAnsi="Arial"/>
      <w:b/>
      <w:bCs/>
      <w:i/>
      <w:iCs/>
      <w:sz w:val="30"/>
      <w:szCs w:val="28"/>
      <w:lang w:eastAsia="de-DE"/>
    </w:rPr>
  </w:style>
  <w:style w:type="paragraph" w:styleId="berschrift3">
    <w:name w:val="heading 3"/>
    <w:basedOn w:val="Standard"/>
    <w:next w:val="Standard"/>
    <w:link w:val="berschrift3Zeichen"/>
    <w:qFormat/>
    <w:rsid w:val="00020B9E"/>
    <w:pPr>
      <w:keepNext/>
      <w:spacing w:before="240" w:after="60" w:line="360" w:lineRule="auto"/>
      <w:jc w:val="both"/>
      <w:outlineLvl w:val="2"/>
    </w:pPr>
    <w:rPr>
      <w:rFonts w:ascii="Arial" w:eastAsia="Times New Roman" w:hAnsi="Arial"/>
      <w:b/>
      <w:bCs/>
      <w:sz w:val="28"/>
      <w:szCs w:val="26"/>
      <w:lang w:eastAsia="de-DE"/>
    </w:rPr>
  </w:style>
  <w:style w:type="character" w:default="1" w:styleId="Absatzstandardschriftart">
    <w:name w:val="Default Paragraph Font"/>
    <w:semiHidden/>
    <w:unhideWhenUsed/>
    <w:rsid w:val="00020B9E"/>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020B9E"/>
    <w:rPr>
      <w:rFonts w:ascii="Arial" w:eastAsia="Times New Roman" w:hAnsi="Arial" w:cs="Times New Roman"/>
      <w:b/>
      <w:bCs/>
      <w:kern w:val="32"/>
      <w:sz w:val="32"/>
      <w:szCs w:val="32"/>
      <w:lang w:val="de-DE" w:eastAsia="de-DE"/>
    </w:rPr>
  </w:style>
  <w:style w:type="character" w:customStyle="1" w:styleId="berschrift2Zeichen">
    <w:name w:val="Überschrift 2 Zeichen"/>
    <w:basedOn w:val="Absatzstandardschriftart"/>
    <w:link w:val="berschrift2"/>
    <w:rsid w:val="00020B9E"/>
    <w:rPr>
      <w:rFonts w:ascii="Arial" w:eastAsia="Times New Roman" w:hAnsi="Arial" w:cs="Times New Roman"/>
      <w:b/>
      <w:bCs/>
      <w:i/>
      <w:iCs/>
      <w:sz w:val="30"/>
      <w:szCs w:val="28"/>
      <w:lang w:val="de-DE" w:eastAsia="de-DE"/>
    </w:rPr>
  </w:style>
  <w:style w:type="character" w:customStyle="1" w:styleId="berschrift3Zeichen">
    <w:name w:val="Überschrift 3 Zeichen"/>
    <w:basedOn w:val="Absatzstandardschriftart"/>
    <w:link w:val="berschrift3"/>
    <w:rsid w:val="00020B9E"/>
    <w:rPr>
      <w:rFonts w:ascii="Arial" w:eastAsia="Times New Roman" w:hAnsi="Arial" w:cs="Times New Roman"/>
      <w:b/>
      <w:bCs/>
      <w:sz w:val="28"/>
      <w:szCs w:val="26"/>
      <w:lang w:val="de-DE" w:eastAsia="de-DE"/>
    </w:rPr>
  </w:style>
  <w:style w:type="paragraph" w:customStyle="1" w:styleId="berschrift3a">
    <w:name w:val="Überschrift 3a"/>
    <w:basedOn w:val="berschrift3"/>
    <w:rsid w:val="00020B9E"/>
    <w:pPr>
      <w:ind w:left="567"/>
    </w:pPr>
    <w:rPr>
      <w:i/>
      <w:sz w:val="24"/>
    </w:rPr>
  </w:style>
  <w:style w:type="paragraph" w:customStyle="1" w:styleId="berschrift3b">
    <w:name w:val="Überschrift 3b"/>
    <w:basedOn w:val="Standard"/>
    <w:rsid w:val="00020B9E"/>
    <w:pPr>
      <w:spacing w:after="0" w:line="360" w:lineRule="auto"/>
      <w:ind w:firstLine="708"/>
      <w:jc w:val="both"/>
    </w:pPr>
    <w:rPr>
      <w:rFonts w:ascii="Times New Roman" w:eastAsia="Times New Roman" w:hAnsi="Times New Roman"/>
      <w:b/>
      <w:bCs/>
      <w:szCs w:val="20"/>
      <w:lang w:eastAsia="de-DE"/>
    </w:rPr>
  </w:style>
  <w:style w:type="paragraph" w:styleId="Sprechblasentext">
    <w:name w:val="Balloon Text"/>
    <w:basedOn w:val="Standard"/>
    <w:link w:val="SprechblasentextZeichen"/>
    <w:uiPriority w:val="99"/>
    <w:semiHidden/>
    <w:unhideWhenUsed/>
    <w:rsid w:val="00020B9E"/>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20B9E"/>
    <w:rPr>
      <w:rFonts w:ascii="Lucida Grande" w:eastAsia="Cambria" w:hAnsi="Lucida Grande" w:cs="Times New Roman"/>
      <w:sz w:val="18"/>
      <w:szCs w:val="18"/>
      <w:lang w:val="de-DE"/>
    </w:rPr>
  </w:style>
  <w:style w:type="paragraph" w:customStyle="1" w:styleId="Default">
    <w:name w:val="Default"/>
    <w:rsid w:val="00020B9E"/>
    <w:pPr>
      <w:widowControl w:val="0"/>
      <w:autoSpaceDE w:val="0"/>
      <w:autoSpaceDN w:val="0"/>
      <w:adjustRightInd w:val="0"/>
      <w:spacing w:after="0" w:line="240" w:lineRule="auto"/>
    </w:pPr>
    <w:rPr>
      <w:rFonts w:ascii="Cambria" w:eastAsia="Cambria" w:hAnsi="Cambria" w:cs="Cambria"/>
      <w:color w:val="000000"/>
      <w:sz w:val="24"/>
      <w:szCs w:val="24"/>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6372"/>
    <w:pPr>
      <w:spacing w:line="240" w:lineRule="auto"/>
    </w:pPr>
    <w:rPr>
      <w:rFonts w:ascii="Helvetica Neue" w:eastAsia="Cambria" w:hAnsi="Helvetica Neue" w:cs="Times New Roman"/>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00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2693</Words>
  <Characters>15351</Characters>
  <Application>Microsoft Macintosh Word</Application>
  <DocSecurity>0</DocSecurity>
  <Lines>127</Lines>
  <Paragraphs>30</Paragraphs>
  <ScaleCrop>false</ScaleCrop>
  <Company>Karl-Franzens-Universität Graz</Company>
  <LinksUpToDate>false</LinksUpToDate>
  <CharactersWithSpaces>18852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Ploder, Josef (josef.ploder@uni-graz.at)</dc:creator>
  <cp:keywords/>
  <dc:description/>
  <cp:lastModifiedBy>Christoph Breser</cp:lastModifiedBy>
  <cp:revision>4</cp:revision>
  <dcterms:created xsi:type="dcterms:W3CDTF">2016-06-21T17:12:00Z</dcterms:created>
  <dcterms:modified xsi:type="dcterms:W3CDTF">2016-06-21T17:50:00Z</dcterms:modified>
</cp:coreProperties>
</file>